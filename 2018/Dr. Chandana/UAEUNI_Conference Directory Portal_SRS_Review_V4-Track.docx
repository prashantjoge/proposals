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511CE" w14:textId="77777777" w:rsidR="00D34986" w:rsidRDefault="00DB2D38">
      <w:pPr>
        <w:spacing w:after="0" w:line="259" w:lineRule="auto"/>
        <w:ind w:left="128" w:right="0" w:firstLine="0"/>
        <w:jc w:val="center"/>
      </w:pPr>
      <w:r>
        <w:rPr>
          <w:rFonts w:ascii="Times New Roman" w:eastAsia="Times New Roman" w:hAnsi="Times New Roman" w:cs="Times New Roman"/>
          <w:sz w:val="48"/>
        </w:rPr>
        <w:t xml:space="preserve"> </w:t>
      </w:r>
    </w:p>
    <w:p w14:paraId="3088F3FD" w14:textId="77777777" w:rsidR="00D34986" w:rsidRDefault="00DB2D38">
      <w:pPr>
        <w:spacing w:after="0" w:line="259" w:lineRule="auto"/>
        <w:ind w:left="0" w:right="0" w:firstLine="0"/>
        <w:jc w:val="left"/>
      </w:pPr>
      <w:r>
        <w:rPr>
          <w:noProof/>
        </w:rPr>
        <w:drawing>
          <wp:inline distT="0" distB="0" distL="0" distR="0" wp14:anchorId="0E70E3B0" wp14:editId="1BDB9F3F">
            <wp:extent cx="2362200" cy="638175"/>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stretch>
                      <a:fillRect/>
                    </a:stretch>
                  </pic:blipFill>
                  <pic:spPr>
                    <a:xfrm>
                      <a:off x="0" y="0"/>
                      <a:ext cx="2362200" cy="638175"/>
                    </a:xfrm>
                    <a:prstGeom prst="rect">
                      <a:avLst/>
                    </a:prstGeom>
                  </pic:spPr>
                </pic:pic>
              </a:graphicData>
            </a:graphic>
          </wp:inline>
        </w:drawing>
      </w:r>
      <w:r>
        <w:rPr>
          <w:rFonts w:ascii="Times New Roman" w:eastAsia="Times New Roman" w:hAnsi="Times New Roman" w:cs="Times New Roman"/>
          <w:sz w:val="48"/>
        </w:rPr>
        <w:t xml:space="preserve"> </w:t>
      </w:r>
    </w:p>
    <w:p w14:paraId="1104F6F9" w14:textId="77777777" w:rsidR="00D34986" w:rsidRDefault="00DB2D38">
      <w:pPr>
        <w:spacing w:after="0" w:line="259" w:lineRule="auto"/>
        <w:ind w:left="0" w:right="0" w:firstLine="0"/>
        <w:jc w:val="left"/>
      </w:pPr>
      <w:r>
        <w:rPr>
          <w:rFonts w:ascii="Times New Roman" w:eastAsia="Times New Roman" w:hAnsi="Times New Roman" w:cs="Times New Roman"/>
          <w:sz w:val="48"/>
        </w:rPr>
        <w:t xml:space="preserve"> </w:t>
      </w:r>
    </w:p>
    <w:p w14:paraId="06835B91" w14:textId="77777777" w:rsidR="00D34986" w:rsidRDefault="00DB2D38">
      <w:pPr>
        <w:spacing w:after="0" w:line="259" w:lineRule="auto"/>
        <w:ind w:left="0" w:right="0" w:firstLine="0"/>
        <w:jc w:val="left"/>
      </w:pPr>
      <w:r>
        <w:rPr>
          <w:rFonts w:ascii="Times New Roman" w:eastAsia="Times New Roman" w:hAnsi="Times New Roman" w:cs="Times New Roman"/>
          <w:sz w:val="48"/>
        </w:rPr>
        <w:t xml:space="preserve"> </w:t>
      </w:r>
    </w:p>
    <w:p w14:paraId="785C8A7C" w14:textId="77777777" w:rsidR="00D34986" w:rsidRDefault="00DB2D38">
      <w:pPr>
        <w:spacing w:after="0" w:line="259" w:lineRule="auto"/>
        <w:ind w:left="0" w:right="0" w:firstLine="0"/>
        <w:jc w:val="left"/>
      </w:pPr>
      <w:r>
        <w:rPr>
          <w:rFonts w:ascii="Times New Roman" w:eastAsia="Times New Roman" w:hAnsi="Times New Roman" w:cs="Times New Roman"/>
          <w:sz w:val="48"/>
        </w:rPr>
        <w:t xml:space="preserve"> </w:t>
      </w:r>
    </w:p>
    <w:p w14:paraId="1139BBD3" w14:textId="77777777" w:rsidR="00D34986" w:rsidRDefault="00DB2D38">
      <w:pPr>
        <w:spacing w:after="0" w:line="259" w:lineRule="auto"/>
        <w:ind w:left="0" w:right="0" w:firstLine="0"/>
        <w:jc w:val="left"/>
      </w:pPr>
      <w:r>
        <w:rPr>
          <w:rFonts w:ascii="Times New Roman" w:eastAsia="Times New Roman" w:hAnsi="Times New Roman" w:cs="Times New Roman"/>
          <w:sz w:val="48"/>
        </w:rPr>
        <w:t xml:space="preserve"> </w:t>
      </w:r>
    </w:p>
    <w:p w14:paraId="6EE73C08" w14:textId="77777777" w:rsidR="00D34986" w:rsidRDefault="00DB2D38">
      <w:pPr>
        <w:spacing w:after="0" w:line="259" w:lineRule="auto"/>
        <w:ind w:left="128" w:right="0" w:firstLine="0"/>
        <w:jc w:val="center"/>
      </w:pPr>
      <w:r>
        <w:rPr>
          <w:rFonts w:ascii="Times New Roman" w:eastAsia="Times New Roman" w:hAnsi="Times New Roman" w:cs="Times New Roman"/>
          <w:sz w:val="48"/>
        </w:rPr>
        <w:t xml:space="preserve"> </w:t>
      </w:r>
    </w:p>
    <w:p w14:paraId="37F6E975" w14:textId="77777777" w:rsidR="00D34986" w:rsidRDefault="00DB2D38">
      <w:pPr>
        <w:spacing w:after="0" w:line="239" w:lineRule="auto"/>
        <w:ind w:left="0" w:right="0" w:firstLine="0"/>
        <w:jc w:val="center"/>
      </w:pPr>
      <w:r>
        <w:rPr>
          <w:rFonts w:ascii="Cambria" w:eastAsia="Cambria" w:hAnsi="Cambria" w:cs="Cambria"/>
          <w:b/>
          <w:color w:val="262626"/>
          <w:sz w:val="44"/>
          <w:u w:val="single" w:color="262626"/>
        </w:rPr>
        <w:t>Software Requirement Specification (SRS)</w:t>
      </w:r>
      <w:r>
        <w:rPr>
          <w:rFonts w:ascii="Cambria" w:eastAsia="Cambria" w:hAnsi="Cambria" w:cs="Cambria"/>
          <w:b/>
          <w:color w:val="262626"/>
          <w:sz w:val="44"/>
        </w:rPr>
        <w:t xml:space="preserve"> </w:t>
      </w:r>
      <w:r>
        <w:rPr>
          <w:rFonts w:ascii="Cambria" w:eastAsia="Cambria" w:hAnsi="Cambria" w:cs="Cambria"/>
          <w:b/>
          <w:color w:val="262626"/>
          <w:sz w:val="44"/>
          <w:u w:val="single" w:color="262626"/>
        </w:rPr>
        <w:t>Conference Directory Portal</w:t>
      </w:r>
      <w:r>
        <w:rPr>
          <w:rFonts w:ascii="Cambria" w:eastAsia="Cambria" w:hAnsi="Cambria" w:cs="Cambria"/>
          <w:b/>
          <w:color w:val="262626"/>
          <w:sz w:val="44"/>
        </w:rPr>
        <w:t xml:space="preserve"> </w:t>
      </w:r>
    </w:p>
    <w:p w14:paraId="1666EC5F" w14:textId="77777777" w:rsidR="00D34986" w:rsidRDefault="00DB2D38">
      <w:pPr>
        <w:spacing w:after="13" w:line="259" w:lineRule="auto"/>
        <w:ind w:left="87" w:right="0" w:firstLine="0"/>
        <w:jc w:val="center"/>
      </w:pPr>
      <w:r>
        <w:rPr>
          <w:rFonts w:ascii="Times New Roman" w:eastAsia="Times New Roman" w:hAnsi="Times New Roman" w:cs="Times New Roman"/>
          <w:b/>
          <w:sz w:val="32"/>
        </w:rPr>
        <w:t xml:space="preserve"> </w:t>
      </w:r>
    </w:p>
    <w:p w14:paraId="0586BB34" w14:textId="77777777" w:rsidR="00D34986" w:rsidRDefault="00DB2D38">
      <w:pPr>
        <w:spacing w:after="0" w:line="259" w:lineRule="auto"/>
        <w:ind w:left="8" w:right="0" w:firstLine="0"/>
        <w:jc w:val="center"/>
      </w:pPr>
      <w:r>
        <w:rPr>
          <w:rFonts w:ascii="Cambria" w:eastAsia="Cambria" w:hAnsi="Cambria" w:cs="Cambria"/>
          <w:b/>
          <w:color w:val="262626"/>
          <w:sz w:val="36"/>
        </w:rPr>
        <w:t xml:space="preserve">Prepared for </w:t>
      </w:r>
    </w:p>
    <w:p w14:paraId="1CC86055" w14:textId="77777777" w:rsidR="00D34986" w:rsidRDefault="00DB2D38">
      <w:pPr>
        <w:spacing w:after="0" w:line="259" w:lineRule="auto"/>
        <w:ind w:left="60" w:right="0" w:firstLine="0"/>
        <w:jc w:val="center"/>
      </w:pPr>
      <w:r>
        <w:rPr>
          <w:rFonts w:ascii="Cambria" w:eastAsia="Cambria" w:hAnsi="Cambria" w:cs="Cambria"/>
          <w:b/>
          <w:color w:val="262626"/>
        </w:rPr>
        <w:t xml:space="preserve"> </w:t>
      </w:r>
    </w:p>
    <w:p w14:paraId="4E245753" w14:textId="77777777" w:rsidR="00D34986" w:rsidRDefault="00DB2D38">
      <w:pPr>
        <w:spacing w:after="0" w:line="259" w:lineRule="auto"/>
        <w:ind w:left="60" w:right="0" w:firstLine="0"/>
        <w:jc w:val="center"/>
      </w:pPr>
      <w:r>
        <w:rPr>
          <w:rFonts w:ascii="Cambria" w:eastAsia="Cambria" w:hAnsi="Cambria" w:cs="Cambria"/>
          <w:b/>
          <w:color w:val="262626"/>
        </w:rPr>
        <w:t xml:space="preserve"> </w:t>
      </w:r>
    </w:p>
    <w:p w14:paraId="6336D8B4" w14:textId="77777777" w:rsidR="00D34986" w:rsidRDefault="00DB2D38">
      <w:pPr>
        <w:spacing w:after="50" w:line="259" w:lineRule="auto"/>
        <w:ind w:left="60" w:right="0" w:firstLine="0"/>
        <w:jc w:val="center"/>
      </w:pPr>
      <w:r>
        <w:rPr>
          <w:rFonts w:ascii="Cambria" w:eastAsia="Cambria" w:hAnsi="Cambria" w:cs="Cambria"/>
          <w:b/>
          <w:color w:val="262626"/>
        </w:rPr>
        <w:t xml:space="preserve"> </w:t>
      </w:r>
    </w:p>
    <w:p w14:paraId="4A244B28" w14:textId="77777777" w:rsidR="00D34986" w:rsidRDefault="00DB2D38">
      <w:pPr>
        <w:spacing w:after="0" w:line="259" w:lineRule="auto"/>
        <w:ind w:left="3" w:right="0" w:firstLine="0"/>
        <w:jc w:val="center"/>
      </w:pPr>
      <w:r>
        <w:rPr>
          <w:rFonts w:ascii="Cambria" w:eastAsia="Cambria" w:hAnsi="Cambria" w:cs="Cambria"/>
          <w:b/>
          <w:color w:val="262626"/>
          <w:sz w:val="32"/>
        </w:rPr>
        <w:t xml:space="preserve">Dr. Nazar Zaki </w:t>
      </w:r>
    </w:p>
    <w:p w14:paraId="6D64083B" w14:textId="77777777" w:rsidR="00D34986" w:rsidRDefault="00DB2D38">
      <w:pPr>
        <w:spacing w:after="107" w:line="259" w:lineRule="auto"/>
        <w:ind w:left="3" w:right="0" w:firstLine="0"/>
        <w:jc w:val="center"/>
      </w:pPr>
      <w:r>
        <w:rPr>
          <w:rFonts w:ascii="Cambria" w:eastAsia="Cambria" w:hAnsi="Cambria" w:cs="Cambria"/>
          <w:color w:val="262626"/>
          <w:sz w:val="32"/>
        </w:rPr>
        <w:t xml:space="preserve">UAE University </w:t>
      </w:r>
    </w:p>
    <w:p w14:paraId="319CC34F" w14:textId="77777777" w:rsidR="00D34986" w:rsidRDefault="00DB2D38">
      <w:pPr>
        <w:spacing w:after="0" w:line="259" w:lineRule="auto"/>
        <w:ind w:left="0" w:right="0" w:firstLine="0"/>
        <w:jc w:val="left"/>
      </w:pPr>
      <w:r>
        <w:rPr>
          <w:rFonts w:ascii="Times New Roman" w:eastAsia="Times New Roman" w:hAnsi="Times New Roman" w:cs="Times New Roman"/>
          <w:sz w:val="48"/>
        </w:rPr>
        <w:t xml:space="preserve"> </w:t>
      </w:r>
    </w:p>
    <w:p w14:paraId="65FD7B8C" w14:textId="77777777" w:rsidR="00D34986" w:rsidRDefault="00DB2D38">
      <w:pPr>
        <w:spacing w:after="0" w:line="259" w:lineRule="auto"/>
        <w:ind w:left="0" w:right="0" w:firstLine="0"/>
        <w:jc w:val="left"/>
      </w:pPr>
      <w:r>
        <w:rPr>
          <w:rFonts w:ascii="Times New Roman" w:eastAsia="Times New Roman" w:hAnsi="Times New Roman" w:cs="Times New Roman"/>
          <w:sz w:val="48"/>
        </w:rPr>
        <w:t xml:space="preserve"> </w:t>
      </w:r>
    </w:p>
    <w:p w14:paraId="48799F7F" w14:textId="77777777" w:rsidR="00D34986" w:rsidRDefault="00DB2D38">
      <w:pPr>
        <w:spacing w:after="0" w:line="259" w:lineRule="auto"/>
        <w:ind w:left="0" w:right="0" w:firstLine="0"/>
        <w:jc w:val="left"/>
      </w:pPr>
      <w:r>
        <w:rPr>
          <w:rFonts w:ascii="Times New Roman" w:eastAsia="Times New Roman" w:hAnsi="Times New Roman" w:cs="Times New Roman"/>
          <w:sz w:val="48"/>
        </w:rPr>
        <w:t xml:space="preserve"> </w:t>
      </w:r>
    </w:p>
    <w:p w14:paraId="7CE8ABB7" w14:textId="77777777" w:rsidR="00D34986" w:rsidRDefault="00DB2D38">
      <w:pPr>
        <w:spacing w:after="0" w:line="259" w:lineRule="auto"/>
        <w:ind w:left="0" w:right="0" w:firstLine="0"/>
        <w:jc w:val="left"/>
      </w:pPr>
      <w:r>
        <w:rPr>
          <w:rFonts w:ascii="Times New Roman" w:eastAsia="Times New Roman" w:hAnsi="Times New Roman" w:cs="Times New Roman"/>
          <w:sz w:val="48"/>
        </w:rPr>
        <w:t xml:space="preserve"> </w:t>
      </w:r>
    </w:p>
    <w:p w14:paraId="051090DB" w14:textId="77777777" w:rsidR="00D34986" w:rsidRDefault="00DB2D38">
      <w:pPr>
        <w:spacing w:after="0" w:line="259" w:lineRule="auto"/>
        <w:ind w:left="0" w:right="0" w:firstLine="0"/>
        <w:jc w:val="left"/>
      </w:pPr>
      <w:r>
        <w:rPr>
          <w:rFonts w:ascii="Times New Roman" w:eastAsia="Times New Roman" w:hAnsi="Times New Roman" w:cs="Times New Roman"/>
          <w:sz w:val="32"/>
        </w:rPr>
        <w:t xml:space="preserve"> </w:t>
      </w:r>
    </w:p>
    <w:p w14:paraId="6791E152" w14:textId="77777777" w:rsidR="00D34986" w:rsidRDefault="00DB2D38">
      <w:pPr>
        <w:spacing w:after="0" w:line="259" w:lineRule="auto"/>
        <w:ind w:left="0"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627DF6BB" w14:textId="77777777" w:rsidR="00D34986" w:rsidRDefault="00DB2D38">
      <w:pPr>
        <w:pStyle w:val="Heading1"/>
        <w:spacing w:after="9"/>
        <w:ind w:left="10"/>
      </w:pPr>
      <w:r>
        <w:rPr>
          <w:sz w:val="32"/>
        </w:rPr>
        <w:t>1</w:t>
      </w:r>
      <w:r>
        <w:rPr>
          <w:rFonts w:ascii="Arial" w:eastAsia="Arial" w:hAnsi="Arial" w:cs="Arial"/>
          <w:sz w:val="32"/>
        </w:rPr>
        <w:t xml:space="preserve"> </w:t>
      </w:r>
      <w:r>
        <w:rPr>
          <w:sz w:val="32"/>
        </w:rPr>
        <w:t xml:space="preserve">Revision History </w:t>
      </w:r>
    </w:p>
    <w:p w14:paraId="156F4C03" w14:textId="77777777" w:rsidR="00D34986" w:rsidRDefault="00DB2D38">
      <w:pPr>
        <w:spacing w:after="0" w:line="259" w:lineRule="auto"/>
        <w:ind w:left="0" w:right="0" w:firstLine="0"/>
        <w:jc w:val="left"/>
      </w:pPr>
      <w:r>
        <w:rPr>
          <w:rFonts w:ascii="Times New Roman" w:eastAsia="Times New Roman" w:hAnsi="Times New Roman" w:cs="Times New Roman"/>
        </w:rPr>
        <w:t xml:space="preserve"> </w:t>
      </w:r>
    </w:p>
    <w:tbl>
      <w:tblPr>
        <w:tblStyle w:val="TableGrid"/>
        <w:tblW w:w="9444" w:type="dxa"/>
        <w:tblInd w:w="6" w:type="dxa"/>
        <w:tblCellMar>
          <w:top w:w="54" w:type="dxa"/>
          <w:left w:w="107" w:type="dxa"/>
          <w:right w:w="48" w:type="dxa"/>
        </w:tblCellMar>
        <w:tblLook w:val="04A0" w:firstRow="1" w:lastRow="0" w:firstColumn="1" w:lastColumn="0" w:noHBand="0" w:noVBand="1"/>
      </w:tblPr>
      <w:tblGrid>
        <w:gridCol w:w="1309"/>
        <w:gridCol w:w="1504"/>
        <w:gridCol w:w="3392"/>
        <w:gridCol w:w="3239"/>
      </w:tblGrid>
      <w:tr w:rsidR="00D34986" w14:paraId="652F3588" w14:textId="77777777">
        <w:trPr>
          <w:trHeight w:val="374"/>
        </w:trPr>
        <w:tc>
          <w:tcPr>
            <w:tcW w:w="1309" w:type="dxa"/>
            <w:tcBorders>
              <w:top w:val="single" w:sz="4" w:space="0" w:color="000000"/>
              <w:left w:val="single" w:sz="4" w:space="0" w:color="000000"/>
              <w:bottom w:val="single" w:sz="4" w:space="0" w:color="000000"/>
              <w:right w:val="single" w:sz="4" w:space="0" w:color="000000"/>
            </w:tcBorders>
            <w:shd w:val="clear" w:color="auto" w:fill="FBE4D5"/>
          </w:tcPr>
          <w:p w14:paraId="69C3CE07" w14:textId="77777777" w:rsidR="00D34986" w:rsidRDefault="00DB2D38">
            <w:pPr>
              <w:spacing w:after="0" w:line="259" w:lineRule="auto"/>
              <w:ind w:left="0" w:right="0" w:firstLine="0"/>
              <w:jc w:val="left"/>
            </w:pPr>
            <w:r>
              <w:rPr>
                <w:rFonts w:ascii="Times New Roman" w:eastAsia="Times New Roman" w:hAnsi="Times New Roman" w:cs="Times New Roman"/>
                <w:b/>
                <w:color w:val="595959"/>
              </w:rPr>
              <w:t xml:space="preserve">Date </w:t>
            </w:r>
          </w:p>
        </w:tc>
        <w:tc>
          <w:tcPr>
            <w:tcW w:w="1504" w:type="dxa"/>
            <w:tcBorders>
              <w:top w:val="single" w:sz="4" w:space="0" w:color="000000"/>
              <w:left w:val="single" w:sz="4" w:space="0" w:color="000000"/>
              <w:bottom w:val="single" w:sz="4" w:space="0" w:color="000000"/>
              <w:right w:val="single" w:sz="4" w:space="0" w:color="000000"/>
            </w:tcBorders>
            <w:shd w:val="clear" w:color="auto" w:fill="FBE4D5"/>
          </w:tcPr>
          <w:p w14:paraId="17C3D290" w14:textId="77777777" w:rsidR="00D34986" w:rsidRDefault="00DB2D38">
            <w:pPr>
              <w:spacing w:after="0" w:line="259" w:lineRule="auto"/>
              <w:ind w:left="1" w:right="0" w:firstLine="0"/>
              <w:jc w:val="left"/>
            </w:pPr>
            <w:r>
              <w:rPr>
                <w:rFonts w:ascii="Times New Roman" w:eastAsia="Times New Roman" w:hAnsi="Times New Roman" w:cs="Times New Roman"/>
                <w:b/>
                <w:color w:val="595959"/>
              </w:rPr>
              <w:t xml:space="preserve">Description </w:t>
            </w:r>
          </w:p>
        </w:tc>
        <w:tc>
          <w:tcPr>
            <w:tcW w:w="3392" w:type="dxa"/>
            <w:tcBorders>
              <w:top w:val="single" w:sz="4" w:space="0" w:color="000000"/>
              <w:left w:val="single" w:sz="4" w:space="0" w:color="000000"/>
              <w:bottom w:val="single" w:sz="4" w:space="0" w:color="000000"/>
              <w:right w:val="single" w:sz="4" w:space="0" w:color="000000"/>
            </w:tcBorders>
            <w:shd w:val="clear" w:color="auto" w:fill="FBE4D5"/>
          </w:tcPr>
          <w:p w14:paraId="4E71A6FE" w14:textId="77777777" w:rsidR="00D34986" w:rsidRDefault="00DB2D38">
            <w:pPr>
              <w:spacing w:after="0" w:line="259" w:lineRule="auto"/>
              <w:ind w:left="2" w:right="0" w:firstLine="0"/>
              <w:jc w:val="left"/>
            </w:pPr>
            <w:r>
              <w:rPr>
                <w:rFonts w:ascii="Times New Roman" w:eastAsia="Times New Roman" w:hAnsi="Times New Roman" w:cs="Times New Roman"/>
                <w:b/>
                <w:color w:val="595959"/>
              </w:rPr>
              <w:t xml:space="preserve">Author </w:t>
            </w:r>
          </w:p>
        </w:tc>
        <w:tc>
          <w:tcPr>
            <w:tcW w:w="3239" w:type="dxa"/>
            <w:tcBorders>
              <w:top w:val="single" w:sz="4" w:space="0" w:color="000000"/>
              <w:left w:val="single" w:sz="4" w:space="0" w:color="000000"/>
              <w:bottom w:val="single" w:sz="4" w:space="0" w:color="000000"/>
              <w:right w:val="single" w:sz="4" w:space="0" w:color="000000"/>
            </w:tcBorders>
            <w:shd w:val="clear" w:color="auto" w:fill="FBE4D5"/>
          </w:tcPr>
          <w:p w14:paraId="79203F74" w14:textId="77777777" w:rsidR="00D34986" w:rsidRDefault="00DB2D38">
            <w:pPr>
              <w:spacing w:after="0" w:line="259" w:lineRule="auto"/>
              <w:ind w:left="0" w:right="0" w:firstLine="0"/>
              <w:jc w:val="left"/>
            </w:pPr>
            <w:r>
              <w:rPr>
                <w:rFonts w:ascii="Times New Roman" w:eastAsia="Times New Roman" w:hAnsi="Times New Roman" w:cs="Times New Roman"/>
                <w:b/>
                <w:color w:val="595959"/>
              </w:rPr>
              <w:t xml:space="preserve">Comments </w:t>
            </w:r>
          </w:p>
        </w:tc>
      </w:tr>
      <w:tr w:rsidR="00D34986" w14:paraId="0E92A238" w14:textId="77777777">
        <w:trPr>
          <w:trHeight w:val="287"/>
        </w:trPr>
        <w:tc>
          <w:tcPr>
            <w:tcW w:w="1309" w:type="dxa"/>
            <w:tcBorders>
              <w:top w:val="single" w:sz="4" w:space="0" w:color="000000"/>
              <w:left w:val="single" w:sz="4" w:space="0" w:color="000000"/>
              <w:bottom w:val="single" w:sz="4" w:space="0" w:color="000000"/>
              <w:right w:val="single" w:sz="4" w:space="0" w:color="000000"/>
            </w:tcBorders>
          </w:tcPr>
          <w:p w14:paraId="5F258DED" w14:textId="77777777" w:rsidR="00D34986" w:rsidRDefault="00DB2D38">
            <w:pPr>
              <w:spacing w:after="0" w:line="259" w:lineRule="auto"/>
              <w:ind w:left="0" w:right="0" w:firstLine="0"/>
              <w:jc w:val="left"/>
            </w:pPr>
            <w:r>
              <w:rPr>
                <w:rFonts w:ascii="Times New Roman" w:eastAsia="Times New Roman" w:hAnsi="Times New Roman" w:cs="Times New Roman"/>
              </w:rPr>
              <w:t xml:space="preserve">14/11/2016 </w:t>
            </w:r>
          </w:p>
        </w:tc>
        <w:tc>
          <w:tcPr>
            <w:tcW w:w="1504" w:type="dxa"/>
            <w:tcBorders>
              <w:top w:val="single" w:sz="4" w:space="0" w:color="000000"/>
              <w:left w:val="single" w:sz="4" w:space="0" w:color="000000"/>
              <w:bottom w:val="single" w:sz="4" w:space="0" w:color="000000"/>
              <w:right w:val="single" w:sz="4" w:space="0" w:color="000000"/>
            </w:tcBorders>
          </w:tcPr>
          <w:p w14:paraId="3EC2B00A" w14:textId="77777777" w:rsidR="00D34986" w:rsidRDefault="00DB2D38">
            <w:pPr>
              <w:spacing w:after="0" w:line="259" w:lineRule="auto"/>
              <w:ind w:left="1" w:right="0" w:firstLine="0"/>
              <w:jc w:val="left"/>
            </w:pPr>
            <w:r>
              <w:rPr>
                <w:rFonts w:ascii="Times New Roman" w:eastAsia="Times New Roman" w:hAnsi="Times New Roman" w:cs="Times New Roman"/>
              </w:rPr>
              <w:t xml:space="preserve">1.0 </w:t>
            </w:r>
          </w:p>
        </w:tc>
        <w:tc>
          <w:tcPr>
            <w:tcW w:w="3392" w:type="dxa"/>
            <w:tcBorders>
              <w:top w:val="single" w:sz="4" w:space="0" w:color="000000"/>
              <w:left w:val="single" w:sz="4" w:space="0" w:color="000000"/>
              <w:bottom w:val="single" w:sz="4" w:space="0" w:color="000000"/>
              <w:right w:val="single" w:sz="4" w:space="0" w:color="000000"/>
            </w:tcBorders>
          </w:tcPr>
          <w:p w14:paraId="4DE83B89" w14:textId="77777777" w:rsidR="00D34986" w:rsidRDefault="00DB2D38">
            <w:pPr>
              <w:spacing w:after="0" w:line="259" w:lineRule="auto"/>
              <w:ind w:left="2" w:right="0" w:firstLine="0"/>
              <w:jc w:val="left"/>
            </w:pPr>
            <w:r>
              <w:rPr>
                <w:rFonts w:ascii="Times New Roman" w:eastAsia="Times New Roman" w:hAnsi="Times New Roman" w:cs="Times New Roman"/>
              </w:rPr>
              <w:t xml:space="preserve">Prashant Thomas </w:t>
            </w:r>
          </w:p>
        </w:tc>
        <w:tc>
          <w:tcPr>
            <w:tcW w:w="3239" w:type="dxa"/>
            <w:tcBorders>
              <w:top w:val="single" w:sz="4" w:space="0" w:color="000000"/>
              <w:left w:val="single" w:sz="4" w:space="0" w:color="000000"/>
              <w:bottom w:val="single" w:sz="4" w:space="0" w:color="000000"/>
              <w:right w:val="single" w:sz="4" w:space="0" w:color="000000"/>
            </w:tcBorders>
          </w:tcPr>
          <w:p w14:paraId="6140D0AF" w14:textId="77777777" w:rsidR="00D34986" w:rsidRDefault="00DB2D38">
            <w:pPr>
              <w:spacing w:after="0" w:line="259" w:lineRule="auto"/>
              <w:ind w:left="0" w:right="0" w:firstLine="0"/>
              <w:jc w:val="left"/>
            </w:pPr>
            <w:r>
              <w:rPr>
                <w:rFonts w:ascii="Times New Roman" w:eastAsia="Times New Roman" w:hAnsi="Times New Roman" w:cs="Times New Roman"/>
              </w:rPr>
              <w:t xml:space="preserve">Initial version  </w:t>
            </w:r>
          </w:p>
        </w:tc>
      </w:tr>
      <w:tr w:rsidR="00D34986" w14:paraId="00C6E7A3" w14:textId="77777777">
        <w:trPr>
          <w:trHeight w:val="286"/>
        </w:trPr>
        <w:tc>
          <w:tcPr>
            <w:tcW w:w="1309" w:type="dxa"/>
            <w:tcBorders>
              <w:top w:val="single" w:sz="4" w:space="0" w:color="000000"/>
              <w:left w:val="single" w:sz="4" w:space="0" w:color="000000"/>
              <w:bottom w:val="single" w:sz="4" w:space="0" w:color="000000"/>
              <w:right w:val="single" w:sz="4" w:space="0" w:color="000000"/>
            </w:tcBorders>
          </w:tcPr>
          <w:p w14:paraId="2A65ED40" w14:textId="77777777" w:rsidR="00D34986" w:rsidRDefault="00DB2D38">
            <w:pPr>
              <w:spacing w:after="0" w:line="259" w:lineRule="auto"/>
              <w:ind w:left="0" w:right="0" w:firstLine="0"/>
              <w:jc w:val="left"/>
            </w:pPr>
            <w:r>
              <w:rPr>
                <w:rFonts w:ascii="Times New Roman" w:eastAsia="Times New Roman" w:hAnsi="Times New Roman" w:cs="Times New Roman"/>
              </w:rPr>
              <w:t xml:space="preserve">17/11/2016 </w:t>
            </w:r>
          </w:p>
        </w:tc>
        <w:tc>
          <w:tcPr>
            <w:tcW w:w="1504" w:type="dxa"/>
            <w:tcBorders>
              <w:top w:val="single" w:sz="4" w:space="0" w:color="000000"/>
              <w:left w:val="single" w:sz="4" w:space="0" w:color="000000"/>
              <w:bottom w:val="single" w:sz="4" w:space="0" w:color="000000"/>
              <w:right w:val="single" w:sz="4" w:space="0" w:color="000000"/>
            </w:tcBorders>
          </w:tcPr>
          <w:p w14:paraId="234B7EDA" w14:textId="77777777" w:rsidR="00D34986" w:rsidRDefault="00DB2D38">
            <w:pPr>
              <w:spacing w:after="0" w:line="259" w:lineRule="auto"/>
              <w:ind w:left="1" w:right="0" w:firstLine="0"/>
              <w:jc w:val="left"/>
            </w:pPr>
            <w:r>
              <w:rPr>
                <w:rFonts w:ascii="Times New Roman" w:eastAsia="Times New Roman" w:hAnsi="Times New Roman" w:cs="Times New Roman"/>
              </w:rPr>
              <w:t xml:space="preserve">2.0 </w:t>
            </w:r>
          </w:p>
        </w:tc>
        <w:tc>
          <w:tcPr>
            <w:tcW w:w="3392" w:type="dxa"/>
            <w:tcBorders>
              <w:top w:val="single" w:sz="4" w:space="0" w:color="000000"/>
              <w:left w:val="single" w:sz="4" w:space="0" w:color="000000"/>
              <w:bottom w:val="single" w:sz="4" w:space="0" w:color="000000"/>
              <w:right w:val="single" w:sz="4" w:space="0" w:color="000000"/>
            </w:tcBorders>
          </w:tcPr>
          <w:p w14:paraId="224E396E" w14:textId="77777777" w:rsidR="00D34986" w:rsidRDefault="00DB2D38">
            <w:pPr>
              <w:spacing w:after="0" w:line="259" w:lineRule="auto"/>
              <w:ind w:left="2" w:right="0" w:firstLine="0"/>
              <w:jc w:val="left"/>
            </w:pPr>
            <w:r>
              <w:rPr>
                <w:rFonts w:ascii="Times New Roman" w:eastAsia="Times New Roman" w:hAnsi="Times New Roman" w:cs="Times New Roman"/>
              </w:rPr>
              <w:t xml:space="preserve">Prashant Thomas </w:t>
            </w:r>
          </w:p>
        </w:tc>
        <w:tc>
          <w:tcPr>
            <w:tcW w:w="3239" w:type="dxa"/>
            <w:tcBorders>
              <w:top w:val="single" w:sz="4" w:space="0" w:color="000000"/>
              <w:left w:val="single" w:sz="4" w:space="0" w:color="000000"/>
              <w:bottom w:val="single" w:sz="4" w:space="0" w:color="000000"/>
              <w:right w:val="single" w:sz="4" w:space="0" w:color="000000"/>
            </w:tcBorders>
          </w:tcPr>
          <w:p w14:paraId="2DFDE856" w14:textId="77777777" w:rsidR="00D34986" w:rsidRDefault="00DB2D38">
            <w:pPr>
              <w:spacing w:after="0" w:line="259" w:lineRule="auto"/>
              <w:ind w:left="0" w:right="0" w:firstLine="0"/>
              <w:jc w:val="left"/>
            </w:pPr>
            <w:r>
              <w:rPr>
                <w:rFonts w:ascii="Times New Roman" w:eastAsia="Times New Roman" w:hAnsi="Times New Roman" w:cs="Times New Roman"/>
              </w:rPr>
              <w:t xml:space="preserve">Modified version </w:t>
            </w:r>
          </w:p>
        </w:tc>
      </w:tr>
      <w:tr w:rsidR="00D34986" w14:paraId="49B5A890" w14:textId="77777777">
        <w:trPr>
          <w:trHeight w:val="336"/>
        </w:trPr>
        <w:tc>
          <w:tcPr>
            <w:tcW w:w="1309" w:type="dxa"/>
            <w:tcBorders>
              <w:top w:val="single" w:sz="4" w:space="0" w:color="000000"/>
              <w:left w:val="single" w:sz="4" w:space="0" w:color="000000"/>
              <w:bottom w:val="single" w:sz="4" w:space="0" w:color="000000"/>
              <w:right w:val="single" w:sz="4" w:space="0" w:color="000000"/>
            </w:tcBorders>
          </w:tcPr>
          <w:p w14:paraId="69B11B20" w14:textId="77777777" w:rsidR="00D34986" w:rsidRDefault="00DB2D38">
            <w:pPr>
              <w:spacing w:after="0" w:line="259" w:lineRule="auto"/>
              <w:ind w:left="0" w:right="0" w:firstLine="0"/>
              <w:jc w:val="left"/>
            </w:pPr>
            <w:r>
              <w:rPr>
                <w:rFonts w:ascii="Times New Roman" w:eastAsia="Times New Roman" w:hAnsi="Times New Roman" w:cs="Times New Roman"/>
              </w:rPr>
              <w:t xml:space="preserve">21/11/2016 </w:t>
            </w:r>
          </w:p>
        </w:tc>
        <w:tc>
          <w:tcPr>
            <w:tcW w:w="1504" w:type="dxa"/>
            <w:tcBorders>
              <w:top w:val="single" w:sz="4" w:space="0" w:color="000000"/>
              <w:left w:val="single" w:sz="4" w:space="0" w:color="000000"/>
              <w:bottom w:val="single" w:sz="4" w:space="0" w:color="000000"/>
              <w:right w:val="single" w:sz="4" w:space="0" w:color="000000"/>
            </w:tcBorders>
          </w:tcPr>
          <w:p w14:paraId="4A6A7C55" w14:textId="77777777" w:rsidR="00D34986" w:rsidRDefault="00DB2D38">
            <w:pPr>
              <w:spacing w:after="0" w:line="259" w:lineRule="auto"/>
              <w:ind w:left="1" w:right="0" w:firstLine="0"/>
              <w:jc w:val="left"/>
            </w:pPr>
            <w:r>
              <w:rPr>
                <w:rFonts w:ascii="Times New Roman" w:eastAsia="Times New Roman" w:hAnsi="Times New Roman" w:cs="Times New Roman"/>
              </w:rPr>
              <w:t xml:space="preserve">3.0 </w:t>
            </w:r>
          </w:p>
        </w:tc>
        <w:tc>
          <w:tcPr>
            <w:tcW w:w="3392" w:type="dxa"/>
            <w:tcBorders>
              <w:top w:val="single" w:sz="4" w:space="0" w:color="000000"/>
              <w:left w:val="single" w:sz="4" w:space="0" w:color="000000"/>
              <w:bottom w:val="single" w:sz="4" w:space="0" w:color="000000"/>
              <w:right w:val="single" w:sz="4" w:space="0" w:color="000000"/>
            </w:tcBorders>
          </w:tcPr>
          <w:p w14:paraId="7230A8C9" w14:textId="77777777" w:rsidR="00D34986" w:rsidRDefault="00DB2D38">
            <w:pPr>
              <w:spacing w:after="0" w:line="259" w:lineRule="auto"/>
              <w:ind w:left="2" w:right="0" w:firstLine="0"/>
              <w:jc w:val="left"/>
            </w:pPr>
            <w:r>
              <w:rPr>
                <w:rFonts w:ascii="Times New Roman" w:eastAsia="Times New Roman" w:hAnsi="Times New Roman" w:cs="Times New Roman"/>
              </w:rPr>
              <w:t xml:space="preserve">Prashant Thomas </w:t>
            </w:r>
          </w:p>
        </w:tc>
        <w:tc>
          <w:tcPr>
            <w:tcW w:w="3239" w:type="dxa"/>
            <w:tcBorders>
              <w:top w:val="single" w:sz="4" w:space="0" w:color="000000"/>
              <w:left w:val="single" w:sz="4" w:space="0" w:color="000000"/>
              <w:bottom w:val="single" w:sz="4" w:space="0" w:color="000000"/>
              <w:right w:val="single" w:sz="4" w:space="0" w:color="000000"/>
            </w:tcBorders>
          </w:tcPr>
          <w:p w14:paraId="4FC8140A" w14:textId="77777777" w:rsidR="00D34986" w:rsidRDefault="00DB2D38">
            <w:pPr>
              <w:spacing w:after="0" w:line="259" w:lineRule="auto"/>
              <w:ind w:left="0" w:right="0" w:firstLine="0"/>
              <w:jc w:val="left"/>
            </w:pPr>
            <w:r>
              <w:rPr>
                <w:rFonts w:ascii="Times New Roman" w:eastAsia="Times New Roman" w:hAnsi="Times New Roman" w:cs="Times New Roman"/>
              </w:rPr>
              <w:t xml:space="preserve">Modified version </w:t>
            </w:r>
          </w:p>
        </w:tc>
      </w:tr>
      <w:tr w:rsidR="00D34986" w14:paraId="1680482E" w14:textId="77777777">
        <w:trPr>
          <w:trHeight w:val="286"/>
        </w:trPr>
        <w:tc>
          <w:tcPr>
            <w:tcW w:w="1309" w:type="dxa"/>
            <w:tcBorders>
              <w:top w:val="single" w:sz="4" w:space="0" w:color="000000"/>
              <w:left w:val="single" w:sz="4" w:space="0" w:color="000000"/>
              <w:bottom w:val="single" w:sz="4" w:space="0" w:color="000000"/>
              <w:right w:val="single" w:sz="4" w:space="0" w:color="000000"/>
            </w:tcBorders>
          </w:tcPr>
          <w:p w14:paraId="5910697D" w14:textId="77777777" w:rsidR="00D34986" w:rsidRDefault="00DB2D38">
            <w:pPr>
              <w:spacing w:after="0" w:line="259" w:lineRule="auto"/>
              <w:ind w:left="0" w:right="0" w:firstLine="0"/>
              <w:jc w:val="left"/>
            </w:pPr>
            <w:r>
              <w:rPr>
                <w:rFonts w:ascii="Times New Roman" w:eastAsia="Times New Roman" w:hAnsi="Times New Roman" w:cs="Times New Roman"/>
              </w:rPr>
              <w:t xml:space="preserve">22/11/2016 </w:t>
            </w:r>
          </w:p>
        </w:tc>
        <w:tc>
          <w:tcPr>
            <w:tcW w:w="1504" w:type="dxa"/>
            <w:tcBorders>
              <w:top w:val="single" w:sz="4" w:space="0" w:color="000000"/>
              <w:left w:val="single" w:sz="4" w:space="0" w:color="000000"/>
              <w:bottom w:val="single" w:sz="4" w:space="0" w:color="000000"/>
              <w:right w:val="single" w:sz="4" w:space="0" w:color="000000"/>
            </w:tcBorders>
          </w:tcPr>
          <w:p w14:paraId="65ABBDB2" w14:textId="77777777" w:rsidR="00D34986" w:rsidRDefault="00DB2D38">
            <w:pPr>
              <w:spacing w:after="0" w:line="259" w:lineRule="auto"/>
              <w:ind w:left="1" w:right="0" w:firstLine="0"/>
              <w:jc w:val="left"/>
            </w:pPr>
            <w:r>
              <w:rPr>
                <w:rFonts w:ascii="Times New Roman" w:eastAsia="Times New Roman" w:hAnsi="Times New Roman" w:cs="Times New Roman"/>
              </w:rPr>
              <w:t xml:space="preserve">4.0 </w:t>
            </w:r>
          </w:p>
        </w:tc>
        <w:tc>
          <w:tcPr>
            <w:tcW w:w="3392" w:type="dxa"/>
            <w:tcBorders>
              <w:top w:val="single" w:sz="4" w:space="0" w:color="000000"/>
              <w:left w:val="single" w:sz="4" w:space="0" w:color="000000"/>
              <w:bottom w:val="single" w:sz="4" w:space="0" w:color="000000"/>
              <w:right w:val="single" w:sz="4" w:space="0" w:color="000000"/>
            </w:tcBorders>
          </w:tcPr>
          <w:p w14:paraId="089934FA" w14:textId="77777777" w:rsidR="00D34986" w:rsidRDefault="00DB2D38">
            <w:pPr>
              <w:spacing w:after="0" w:line="259" w:lineRule="auto"/>
              <w:ind w:left="2" w:right="0" w:firstLine="0"/>
              <w:jc w:val="left"/>
            </w:pPr>
            <w:r>
              <w:rPr>
                <w:rFonts w:ascii="Times New Roman" w:eastAsia="Times New Roman" w:hAnsi="Times New Roman" w:cs="Times New Roman"/>
              </w:rPr>
              <w:t xml:space="preserve">Lekshmi Krishna </w:t>
            </w:r>
          </w:p>
        </w:tc>
        <w:tc>
          <w:tcPr>
            <w:tcW w:w="3239" w:type="dxa"/>
            <w:tcBorders>
              <w:top w:val="single" w:sz="4" w:space="0" w:color="000000"/>
              <w:left w:val="single" w:sz="4" w:space="0" w:color="000000"/>
              <w:bottom w:val="single" w:sz="4" w:space="0" w:color="000000"/>
              <w:right w:val="single" w:sz="4" w:space="0" w:color="000000"/>
            </w:tcBorders>
          </w:tcPr>
          <w:p w14:paraId="78921017" w14:textId="77777777" w:rsidR="00D34986" w:rsidRDefault="00DB2D38">
            <w:pPr>
              <w:spacing w:after="0" w:line="259" w:lineRule="auto"/>
              <w:ind w:left="0" w:right="0" w:firstLine="0"/>
              <w:jc w:val="left"/>
            </w:pPr>
            <w:r>
              <w:rPr>
                <w:rFonts w:ascii="Times New Roman" w:eastAsia="Times New Roman" w:hAnsi="Times New Roman" w:cs="Times New Roman"/>
              </w:rPr>
              <w:t xml:space="preserve">Final version </w:t>
            </w:r>
          </w:p>
        </w:tc>
      </w:tr>
    </w:tbl>
    <w:p w14:paraId="525DD012" w14:textId="77777777" w:rsidR="00D34986" w:rsidRDefault="00DB2D38">
      <w:pPr>
        <w:spacing w:after="0" w:line="259" w:lineRule="auto"/>
        <w:ind w:left="0" w:right="0" w:firstLine="0"/>
        <w:jc w:val="left"/>
      </w:pPr>
      <w:r>
        <w:rPr>
          <w:rFonts w:ascii="Times New Roman" w:eastAsia="Times New Roman" w:hAnsi="Times New Roman" w:cs="Times New Roman"/>
        </w:rPr>
        <w:t xml:space="preserve"> </w:t>
      </w:r>
    </w:p>
    <w:p w14:paraId="740427B0" w14:textId="77777777" w:rsidR="00D34986" w:rsidRDefault="00DB2D38">
      <w:pPr>
        <w:spacing w:after="368" w:line="259" w:lineRule="auto"/>
        <w:ind w:left="0" w:right="0" w:firstLine="0"/>
        <w:jc w:val="left"/>
      </w:pPr>
      <w:r>
        <w:rPr>
          <w:rFonts w:ascii="Times New Roman" w:eastAsia="Times New Roman" w:hAnsi="Times New Roman" w:cs="Times New Roman"/>
        </w:rPr>
        <w:t xml:space="preserve"> </w:t>
      </w:r>
    </w:p>
    <w:p w14:paraId="5E739361" w14:textId="77777777" w:rsidR="00D34986" w:rsidRDefault="00DB2D38">
      <w:pPr>
        <w:pStyle w:val="Heading1"/>
        <w:spacing w:after="9"/>
        <w:ind w:left="10"/>
      </w:pPr>
      <w:r>
        <w:rPr>
          <w:sz w:val="32"/>
        </w:rPr>
        <w:lastRenderedPageBreak/>
        <w:t>2</w:t>
      </w:r>
      <w:r>
        <w:rPr>
          <w:rFonts w:ascii="Arial" w:eastAsia="Arial" w:hAnsi="Arial" w:cs="Arial"/>
          <w:sz w:val="32"/>
        </w:rPr>
        <w:t xml:space="preserve"> </w:t>
      </w:r>
      <w:r>
        <w:rPr>
          <w:sz w:val="32"/>
        </w:rPr>
        <w:t xml:space="preserve">Document Approval </w:t>
      </w:r>
    </w:p>
    <w:p w14:paraId="12E9E79A" w14:textId="77777777" w:rsidR="00D34986" w:rsidRDefault="00DB2D38">
      <w:pPr>
        <w:spacing w:after="0" w:line="259" w:lineRule="auto"/>
        <w:ind w:left="0" w:right="0" w:firstLine="0"/>
        <w:jc w:val="left"/>
      </w:pPr>
      <w:r>
        <w:rPr>
          <w:rFonts w:ascii="Times New Roman" w:eastAsia="Times New Roman" w:hAnsi="Times New Roman" w:cs="Times New Roman"/>
        </w:rPr>
        <w:t xml:space="preserve"> </w:t>
      </w:r>
    </w:p>
    <w:p w14:paraId="3266BFFC" w14:textId="77777777" w:rsidR="00D34986" w:rsidRDefault="00DB2D38">
      <w:pPr>
        <w:spacing w:after="10" w:line="249" w:lineRule="auto"/>
        <w:ind w:left="10" w:right="0"/>
        <w:jc w:val="left"/>
      </w:pPr>
      <w:r>
        <w:rPr>
          <w:rFonts w:ascii="Times New Roman" w:eastAsia="Times New Roman" w:hAnsi="Times New Roman" w:cs="Times New Roman"/>
        </w:rPr>
        <w:t xml:space="preserve">The following Software Requirements Specification has been accepted and approved by the following: </w:t>
      </w:r>
    </w:p>
    <w:p w14:paraId="2ADFF380" w14:textId="77777777" w:rsidR="00D34986" w:rsidRDefault="00DB2D38">
      <w:pPr>
        <w:spacing w:after="0" w:line="259" w:lineRule="auto"/>
        <w:ind w:left="0" w:right="0" w:firstLine="0"/>
        <w:jc w:val="left"/>
      </w:pPr>
      <w:r>
        <w:rPr>
          <w:rFonts w:ascii="Times New Roman" w:eastAsia="Times New Roman" w:hAnsi="Times New Roman" w:cs="Times New Roman"/>
        </w:rPr>
        <w:t xml:space="preserve"> </w:t>
      </w:r>
    </w:p>
    <w:tbl>
      <w:tblPr>
        <w:tblStyle w:val="TableGrid"/>
        <w:tblW w:w="9449" w:type="dxa"/>
        <w:tblInd w:w="1" w:type="dxa"/>
        <w:tblCellMar>
          <w:top w:w="8" w:type="dxa"/>
          <w:left w:w="107" w:type="dxa"/>
          <w:bottom w:w="13" w:type="dxa"/>
          <w:right w:w="48" w:type="dxa"/>
        </w:tblCellMar>
        <w:tblLook w:val="04A0" w:firstRow="1" w:lastRow="0" w:firstColumn="1" w:lastColumn="0" w:noHBand="0" w:noVBand="1"/>
      </w:tblPr>
      <w:tblGrid>
        <w:gridCol w:w="2267"/>
        <w:gridCol w:w="2052"/>
        <w:gridCol w:w="3151"/>
        <w:gridCol w:w="1979"/>
      </w:tblGrid>
      <w:tr w:rsidR="00D34986" w14:paraId="3EE0862E" w14:textId="77777777">
        <w:trPr>
          <w:trHeight w:val="374"/>
        </w:trPr>
        <w:tc>
          <w:tcPr>
            <w:tcW w:w="2267" w:type="dxa"/>
            <w:tcBorders>
              <w:top w:val="single" w:sz="4" w:space="0" w:color="000000"/>
              <w:left w:val="single" w:sz="4" w:space="0" w:color="000000"/>
              <w:bottom w:val="single" w:sz="4" w:space="0" w:color="000000"/>
              <w:right w:val="single" w:sz="4" w:space="0" w:color="000000"/>
            </w:tcBorders>
            <w:shd w:val="clear" w:color="auto" w:fill="FBE4D5"/>
          </w:tcPr>
          <w:p w14:paraId="6C8D3DE1" w14:textId="77777777" w:rsidR="00D34986" w:rsidRDefault="00DB2D38">
            <w:pPr>
              <w:spacing w:after="0" w:line="259" w:lineRule="auto"/>
              <w:ind w:left="0" w:right="0" w:firstLine="0"/>
              <w:jc w:val="left"/>
            </w:pPr>
            <w:r>
              <w:rPr>
                <w:rFonts w:ascii="Times New Roman" w:eastAsia="Times New Roman" w:hAnsi="Times New Roman" w:cs="Times New Roman"/>
                <w:b/>
                <w:color w:val="595959"/>
              </w:rPr>
              <w:t xml:space="preserve">Signature </w:t>
            </w:r>
          </w:p>
        </w:tc>
        <w:tc>
          <w:tcPr>
            <w:tcW w:w="2052" w:type="dxa"/>
            <w:tcBorders>
              <w:top w:val="single" w:sz="4" w:space="0" w:color="000000"/>
              <w:left w:val="single" w:sz="4" w:space="0" w:color="000000"/>
              <w:bottom w:val="single" w:sz="4" w:space="0" w:color="000000"/>
              <w:right w:val="single" w:sz="4" w:space="0" w:color="000000"/>
            </w:tcBorders>
            <w:shd w:val="clear" w:color="auto" w:fill="FBE4D5"/>
          </w:tcPr>
          <w:p w14:paraId="018BCC6A" w14:textId="77777777" w:rsidR="00D34986" w:rsidRDefault="00DB2D38">
            <w:pPr>
              <w:spacing w:after="0" w:line="259" w:lineRule="auto"/>
              <w:ind w:left="1" w:right="0" w:firstLine="0"/>
              <w:jc w:val="left"/>
            </w:pPr>
            <w:r>
              <w:rPr>
                <w:rFonts w:ascii="Times New Roman" w:eastAsia="Times New Roman" w:hAnsi="Times New Roman" w:cs="Times New Roman"/>
                <w:b/>
                <w:color w:val="595959"/>
              </w:rPr>
              <w:t xml:space="preserve">Printed Name </w:t>
            </w:r>
          </w:p>
        </w:tc>
        <w:tc>
          <w:tcPr>
            <w:tcW w:w="3151" w:type="dxa"/>
            <w:tcBorders>
              <w:top w:val="single" w:sz="4" w:space="0" w:color="000000"/>
              <w:left w:val="single" w:sz="4" w:space="0" w:color="000000"/>
              <w:bottom w:val="single" w:sz="4" w:space="0" w:color="000000"/>
              <w:right w:val="single" w:sz="4" w:space="0" w:color="000000"/>
            </w:tcBorders>
            <w:shd w:val="clear" w:color="auto" w:fill="FBE4D5"/>
          </w:tcPr>
          <w:p w14:paraId="6B2DB2BB" w14:textId="77777777" w:rsidR="00D34986" w:rsidRDefault="00DB2D38">
            <w:pPr>
              <w:spacing w:after="0" w:line="259" w:lineRule="auto"/>
              <w:ind w:left="1" w:right="0" w:firstLine="0"/>
              <w:jc w:val="left"/>
            </w:pPr>
            <w:r>
              <w:rPr>
                <w:rFonts w:ascii="Times New Roman" w:eastAsia="Times New Roman" w:hAnsi="Times New Roman" w:cs="Times New Roman"/>
                <w:b/>
                <w:color w:val="595959"/>
              </w:rPr>
              <w:t xml:space="preserve">Title </w:t>
            </w:r>
          </w:p>
        </w:tc>
        <w:tc>
          <w:tcPr>
            <w:tcW w:w="1979" w:type="dxa"/>
            <w:tcBorders>
              <w:top w:val="single" w:sz="4" w:space="0" w:color="000000"/>
              <w:left w:val="single" w:sz="4" w:space="0" w:color="000000"/>
              <w:bottom w:val="single" w:sz="4" w:space="0" w:color="000000"/>
              <w:right w:val="single" w:sz="4" w:space="0" w:color="000000"/>
            </w:tcBorders>
            <w:shd w:val="clear" w:color="auto" w:fill="FBE4D5"/>
          </w:tcPr>
          <w:p w14:paraId="532EA0ED" w14:textId="77777777" w:rsidR="00D34986" w:rsidRDefault="00DB2D38">
            <w:pPr>
              <w:tabs>
                <w:tab w:val="center" w:pos="1765"/>
              </w:tabs>
              <w:spacing w:after="0" w:line="259" w:lineRule="auto"/>
              <w:ind w:left="0" w:right="0" w:firstLine="0"/>
              <w:jc w:val="left"/>
            </w:pPr>
            <w:r>
              <w:rPr>
                <w:rFonts w:ascii="Times New Roman" w:eastAsia="Times New Roman" w:hAnsi="Times New Roman" w:cs="Times New Roman"/>
                <w:b/>
                <w:color w:val="595959"/>
              </w:rPr>
              <w:t xml:space="preserve">Date </w:t>
            </w:r>
            <w:r>
              <w:rPr>
                <w:rFonts w:ascii="Times New Roman" w:eastAsia="Times New Roman" w:hAnsi="Times New Roman" w:cs="Times New Roman"/>
                <w:b/>
                <w:color w:val="595959"/>
              </w:rPr>
              <w:tab/>
              <w:t xml:space="preserve"> </w:t>
            </w:r>
          </w:p>
        </w:tc>
      </w:tr>
      <w:tr w:rsidR="00D34986" w14:paraId="14C34BA5" w14:textId="77777777">
        <w:trPr>
          <w:trHeight w:val="563"/>
        </w:trPr>
        <w:tc>
          <w:tcPr>
            <w:tcW w:w="2267" w:type="dxa"/>
            <w:tcBorders>
              <w:top w:val="single" w:sz="4" w:space="0" w:color="000000"/>
              <w:left w:val="single" w:sz="4" w:space="0" w:color="000000"/>
              <w:bottom w:val="single" w:sz="4" w:space="0" w:color="000000"/>
              <w:right w:val="single" w:sz="4" w:space="0" w:color="000000"/>
            </w:tcBorders>
          </w:tcPr>
          <w:p w14:paraId="468863A2" w14:textId="77777777" w:rsidR="00D34986" w:rsidRDefault="00DB2D38">
            <w:pPr>
              <w:spacing w:after="0" w:line="259" w:lineRule="auto"/>
              <w:ind w:left="0" w:right="0" w:firstLine="0"/>
              <w:jc w:val="left"/>
            </w:pPr>
            <w:r>
              <w:rPr>
                <w:rFonts w:ascii="Times New Roman" w:eastAsia="Times New Roman" w:hAnsi="Times New Roman" w:cs="Times New Roman"/>
                <w:sz w:val="32"/>
              </w:rPr>
              <w:t xml:space="preserve"> </w:t>
            </w:r>
          </w:p>
        </w:tc>
        <w:tc>
          <w:tcPr>
            <w:tcW w:w="2052" w:type="dxa"/>
            <w:tcBorders>
              <w:top w:val="single" w:sz="4" w:space="0" w:color="000000"/>
              <w:left w:val="single" w:sz="4" w:space="0" w:color="000000"/>
              <w:bottom w:val="single" w:sz="4" w:space="0" w:color="000000"/>
              <w:right w:val="single" w:sz="4" w:space="0" w:color="000000"/>
            </w:tcBorders>
            <w:vAlign w:val="bottom"/>
          </w:tcPr>
          <w:p w14:paraId="79631E48" w14:textId="77777777" w:rsidR="00D34986" w:rsidRDefault="00DB2D38">
            <w:pPr>
              <w:spacing w:after="0" w:line="259" w:lineRule="auto"/>
              <w:ind w:left="1" w:right="0" w:firstLine="0"/>
              <w:jc w:val="left"/>
            </w:pPr>
            <w:r>
              <w:rPr>
                <w:rFonts w:ascii="Times New Roman" w:eastAsia="Times New Roman" w:hAnsi="Times New Roman" w:cs="Times New Roman"/>
              </w:rPr>
              <w:t xml:space="preserve">Dr. Nazar Zaki </w:t>
            </w:r>
          </w:p>
        </w:tc>
        <w:tc>
          <w:tcPr>
            <w:tcW w:w="3151" w:type="dxa"/>
            <w:tcBorders>
              <w:top w:val="single" w:sz="4" w:space="0" w:color="000000"/>
              <w:left w:val="single" w:sz="4" w:space="0" w:color="000000"/>
              <w:bottom w:val="single" w:sz="4" w:space="0" w:color="000000"/>
              <w:right w:val="single" w:sz="4" w:space="0" w:color="000000"/>
            </w:tcBorders>
          </w:tcPr>
          <w:p w14:paraId="6A8DA797" w14:textId="77777777" w:rsidR="00D34986" w:rsidRDefault="00DB2D38">
            <w:pPr>
              <w:spacing w:after="0" w:line="259" w:lineRule="auto"/>
              <w:ind w:left="1" w:right="0" w:firstLine="0"/>
              <w:jc w:val="left"/>
            </w:pPr>
            <w:r>
              <w:rPr>
                <w:rFonts w:ascii="Times New Roman" w:eastAsia="Times New Roman" w:hAnsi="Times New Roman" w:cs="Times New Roman"/>
                <w:color w:val="333333"/>
              </w:rPr>
              <w:t>Department Head (Computer Science and SW Engineering)</w:t>
            </w:r>
            <w:r>
              <w:rPr>
                <w:rFonts w:ascii="Times New Roman" w:eastAsia="Times New Roman" w:hAnsi="Times New Roman" w:cs="Times New Roman"/>
              </w:rPr>
              <w:t xml:space="preserve"> </w:t>
            </w:r>
          </w:p>
        </w:tc>
        <w:tc>
          <w:tcPr>
            <w:tcW w:w="1979" w:type="dxa"/>
            <w:tcBorders>
              <w:top w:val="single" w:sz="4" w:space="0" w:color="000000"/>
              <w:left w:val="single" w:sz="4" w:space="0" w:color="000000"/>
              <w:bottom w:val="single" w:sz="4" w:space="0" w:color="000000"/>
              <w:right w:val="single" w:sz="4" w:space="0" w:color="000000"/>
            </w:tcBorders>
          </w:tcPr>
          <w:p w14:paraId="57633A60" w14:textId="77777777" w:rsidR="00D34986" w:rsidRDefault="00DB2D38">
            <w:pPr>
              <w:spacing w:after="0" w:line="259" w:lineRule="auto"/>
              <w:ind w:left="0" w:right="0" w:firstLine="0"/>
              <w:jc w:val="left"/>
            </w:pPr>
            <w:r>
              <w:rPr>
                <w:rFonts w:ascii="Times New Roman" w:eastAsia="Times New Roman" w:hAnsi="Times New Roman" w:cs="Times New Roman"/>
                <w:sz w:val="32"/>
              </w:rPr>
              <w:t xml:space="preserve"> </w:t>
            </w:r>
          </w:p>
        </w:tc>
      </w:tr>
    </w:tbl>
    <w:p w14:paraId="2339B975" w14:textId="77777777" w:rsidR="00D34986" w:rsidRDefault="00DB2D38">
      <w:pPr>
        <w:spacing w:after="0" w:line="259" w:lineRule="auto"/>
        <w:ind w:left="0"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br w:type="page"/>
      </w:r>
    </w:p>
    <w:p w14:paraId="788C8009" w14:textId="77777777" w:rsidR="00D34986" w:rsidRDefault="00DB2D38">
      <w:pPr>
        <w:pStyle w:val="Heading1"/>
        <w:spacing w:after="254"/>
        <w:ind w:left="10"/>
      </w:pPr>
      <w:r>
        <w:rPr>
          <w:sz w:val="32"/>
        </w:rPr>
        <w:lastRenderedPageBreak/>
        <w:t xml:space="preserve">Table of Contents </w:t>
      </w:r>
    </w:p>
    <w:p w14:paraId="4118E4DC" w14:textId="77777777" w:rsidR="00D34986" w:rsidRDefault="00DB2D38">
      <w:pPr>
        <w:tabs>
          <w:tab w:val="center" w:pos="1054"/>
          <w:tab w:val="right" w:pos="9353"/>
        </w:tabs>
        <w:spacing w:after="368" w:line="264" w:lineRule="auto"/>
        <w:ind w:left="-15" w:right="-15" w:firstLine="0"/>
        <w:jc w:val="left"/>
      </w:pPr>
      <w:r>
        <w:rPr>
          <w:b/>
          <w:sz w:val="22"/>
          <w:u w:val="single" w:color="000000"/>
        </w:rPr>
        <w:t>1</w:t>
      </w:r>
      <w:r>
        <w:rPr>
          <w:sz w:val="22"/>
        </w:rPr>
        <w:t xml:space="preserve"> </w:t>
      </w:r>
      <w:r>
        <w:rPr>
          <w:sz w:val="22"/>
        </w:rPr>
        <w:tab/>
      </w:r>
      <w:r>
        <w:rPr>
          <w:b/>
          <w:sz w:val="22"/>
          <w:u w:val="single" w:color="000000"/>
        </w:rPr>
        <w:t xml:space="preserve">INTRODUCTION </w:t>
      </w:r>
      <w:r>
        <w:rPr>
          <w:b/>
          <w:sz w:val="22"/>
          <w:u w:val="single" w:color="000000"/>
        </w:rPr>
        <w:tab/>
        <w:t>1</w:t>
      </w:r>
      <w:r>
        <w:rPr>
          <w:sz w:val="22"/>
        </w:rPr>
        <w:t xml:space="preserve"> </w:t>
      </w:r>
    </w:p>
    <w:p w14:paraId="7310B50B" w14:textId="77777777" w:rsidR="00D34986" w:rsidRDefault="00DB2D38">
      <w:pPr>
        <w:pStyle w:val="Heading2"/>
        <w:spacing w:after="355" w:line="268" w:lineRule="auto"/>
        <w:ind w:left="-5" w:right="-15"/>
      </w:pPr>
      <w:r>
        <w:rPr>
          <w:b w:val="0"/>
          <w:sz w:val="22"/>
        </w:rPr>
        <w:t xml:space="preserve">1.1 </w:t>
      </w:r>
      <w:r>
        <w:rPr>
          <w:b w:val="0"/>
          <w:sz w:val="22"/>
        </w:rPr>
        <w:tab/>
      </w:r>
      <w:r>
        <w:rPr>
          <w:sz w:val="22"/>
        </w:rPr>
        <w:t>E</w:t>
      </w:r>
      <w:r>
        <w:rPr>
          <w:sz w:val="18"/>
        </w:rPr>
        <w:t xml:space="preserve">NGAGEMENT </w:t>
      </w:r>
      <w:r>
        <w:rPr>
          <w:sz w:val="22"/>
        </w:rPr>
        <w:t>C</w:t>
      </w:r>
      <w:r>
        <w:rPr>
          <w:sz w:val="18"/>
        </w:rPr>
        <w:t>ONTEXT</w:t>
      </w:r>
      <w:r>
        <w:rPr>
          <w:sz w:val="22"/>
        </w:rPr>
        <w:t xml:space="preserve"> </w:t>
      </w:r>
      <w:r>
        <w:rPr>
          <w:sz w:val="22"/>
        </w:rPr>
        <w:tab/>
        <w:t>1</w:t>
      </w:r>
      <w:r>
        <w:rPr>
          <w:b w:val="0"/>
          <w:sz w:val="22"/>
        </w:rPr>
        <w:t xml:space="preserve"> 1.2 </w:t>
      </w:r>
      <w:r>
        <w:rPr>
          <w:b w:val="0"/>
          <w:sz w:val="22"/>
        </w:rPr>
        <w:tab/>
      </w:r>
      <w:r>
        <w:rPr>
          <w:sz w:val="22"/>
        </w:rPr>
        <w:t>P</w:t>
      </w:r>
      <w:r>
        <w:rPr>
          <w:sz w:val="18"/>
        </w:rPr>
        <w:t>URPOSE</w:t>
      </w:r>
      <w:r>
        <w:rPr>
          <w:sz w:val="22"/>
        </w:rPr>
        <w:t xml:space="preserve"> </w:t>
      </w:r>
      <w:r>
        <w:rPr>
          <w:sz w:val="22"/>
        </w:rPr>
        <w:tab/>
        <w:t>1</w:t>
      </w:r>
      <w:r>
        <w:rPr>
          <w:b w:val="0"/>
          <w:sz w:val="22"/>
        </w:rPr>
        <w:t xml:space="preserve"> 1.3 </w:t>
      </w:r>
      <w:r>
        <w:rPr>
          <w:b w:val="0"/>
          <w:sz w:val="22"/>
        </w:rPr>
        <w:tab/>
      </w:r>
      <w:r>
        <w:rPr>
          <w:sz w:val="22"/>
        </w:rPr>
        <w:t>S</w:t>
      </w:r>
      <w:r>
        <w:rPr>
          <w:sz w:val="18"/>
        </w:rPr>
        <w:t>COPE</w:t>
      </w:r>
      <w:r>
        <w:rPr>
          <w:sz w:val="22"/>
        </w:rPr>
        <w:t xml:space="preserve"> </w:t>
      </w:r>
      <w:r>
        <w:rPr>
          <w:sz w:val="22"/>
        </w:rPr>
        <w:tab/>
        <w:t>1</w:t>
      </w:r>
      <w:r>
        <w:rPr>
          <w:b w:val="0"/>
          <w:sz w:val="22"/>
        </w:rPr>
        <w:t xml:space="preserve"> 1.4 </w:t>
      </w:r>
      <w:r>
        <w:rPr>
          <w:b w:val="0"/>
          <w:sz w:val="22"/>
        </w:rPr>
        <w:tab/>
      </w:r>
      <w:r>
        <w:rPr>
          <w:sz w:val="22"/>
        </w:rPr>
        <w:t>T</w:t>
      </w:r>
      <w:r>
        <w:rPr>
          <w:sz w:val="18"/>
        </w:rPr>
        <w:t>HIS DOCUMENT AND ITS STRUCTURE</w:t>
      </w:r>
      <w:r>
        <w:rPr>
          <w:sz w:val="22"/>
        </w:rPr>
        <w:t xml:space="preserve"> </w:t>
      </w:r>
      <w:r>
        <w:rPr>
          <w:sz w:val="22"/>
        </w:rPr>
        <w:tab/>
        <w:t>2</w:t>
      </w:r>
      <w:r>
        <w:rPr>
          <w:b w:val="0"/>
          <w:sz w:val="22"/>
        </w:rPr>
        <w:t xml:space="preserve"> </w:t>
      </w:r>
    </w:p>
    <w:p w14:paraId="62FE6121" w14:textId="77777777" w:rsidR="00D34986" w:rsidRDefault="00DB2D38">
      <w:pPr>
        <w:tabs>
          <w:tab w:val="center" w:pos="1395"/>
          <w:tab w:val="right" w:pos="9353"/>
        </w:tabs>
        <w:spacing w:after="368" w:line="264" w:lineRule="auto"/>
        <w:ind w:left="-15" w:right="-15" w:firstLine="0"/>
        <w:jc w:val="left"/>
      </w:pPr>
      <w:r>
        <w:rPr>
          <w:b/>
          <w:sz w:val="22"/>
          <w:u w:val="single" w:color="000000"/>
        </w:rPr>
        <w:t>2</w:t>
      </w:r>
      <w:r>
        <w:rPr>
          <w:sz w:val="22"/>
        </w:rPr>
        <w:t xml:space="preserve"> </w:t>
      </w:r>
      <w:r>
        <w:rPr>
          <w:sz w:val="22"/>
        </w:rPr>
        <w:tab/>
      </w:r>
      <w:r>
        <w:rPr>
          <w:b/>
          <w:sz w:val="22"/>
          <w:u w:val="single" w:color="000000"/>
        </w:rPr>
        <w:t xml:space="preserve">GENERAL DESCRIPTION </w:t>
      </w:r>
      <w:r>
        <w:rPr>
          <w:b/>
          <w:sz w:val="22"/>
          <w:u w:val="single" w:color="000000"/>
        </w:rPr>
        <w:tab/>
        <w:t>3</w:t>
      </w:r>
      <w:r>
        <w:rPr>
          <w:sz w:val="22"/>
        </w:rPr>
        <w:t xml:space="preserve"> </w:t>
      </w:r>
    </w:p>
    <w:p w14:paraId="53E10BD3" w14:textId="77777777" w:rsidR="00D34986" w:rsidRDefault="00DB2D38">
      <w:pPr>
        <w:pStyle w:val="Heading2"/>
        <w:spacing w:after="354" w:line="268" w:lineRule="auto"/>
        <w:ind w:left="-5" w:right="-15"/>
      </w:pPr>
      <w:r>
        <w:rPr>
          <w:b w:val="0"/>
          <w:sz w:val="22"/>
        </w:rPr>
        <w:t xml:space="preserve">2.1 </w:t>
      </w:r>
      <w:r>
        <w:rPr>
          <w:sz w:val="22"/>
        </w:rPr>
        <w:t>U</w:t>
      </w:r>
      <w:r>
        <w:rPr>
          <w:sz w:val="18"/>
        </w:rPr>
        <w:t xml:space="preserve">SER </w:t>
      </w:r>
      <w:r>
        <w:rPr>
          <w:sz w:val="22"/>
        </w:rPr>
        <w:t>C</w:t>
      </w:r>
      <w:r>
        <w:rPr>
          <w:sz w:val="18"/>
        </w:rPr>
        <w:t>HARACTERISTICS</w:t>
      </w:r>
      <w:r>
        <w:rPr>
          <w:sz w:val="22"/>
        </w:rPr>
        <w:t xml:space="preserve"> </w:t>
      </w:r>
      <w:r>
        <w:rPr>
          <w:sz w:val="22"/>
        </w:rPr>
        <w:tab/>
        <w:t>3</w:t>
      </w:r>
      <w:r>
        <w:rPr>
          <w:b w:val="0"/>
          <w:sz w:val="22"/>
        </w:rPr>
        <w:t xml:space="preserve"> 2.2 </w:t>
      </w:r>
      <w:r>
        <w:rPr>
          <w:sz w:val="22"/>
        </w:rPr>
        <w:t>G</w:t>
      </w:r>
      <w:r>
        <w:rPr>
          <w:sz w:val="18"/>
        </w:rPr>
        <w:t xml:space="preserve">ENERAL </w:t>
      </w:r>
      <w:r>
        <w:rPr>
          <w:sz w:val="22"/>
        </w:rPr>
        <w:t>C</w:t>
      </w:r>
      <w:r>
        <w:rPr>
          <w:sz w:val="18"/>
        </w:rPr>
        <w:t>ONSTRAINTS</w:t>
      </w:r>
      <w:r>
        <w:rPr>
          <w:sz w:val="22"/>
        </w:rPr>
        <w:t xml:space="preserve"> </w:t>
      </w:r>
      <w:r>
        <w:rPr>
          <w:sz w:val="22"/>
        </w:rPr>
        <w:tab/>
        <w:t>3</w:t>
      </w:r>
      <w:r>
        <w:rPr>
          <w:b w:val="0"/>
          <w:sz w:val="22"/>
        </w:rPr>
        <w:t xml:space="preserve"> 2.3 </w:t>
      </w:r>
      <w:r>
        <w:rPr>
          <w:b w:val="0"/>
          <w:sz w:val="22"/>
        </w:rPr>
        <w:tab/>
      </w:r>
      <w:r>
        <w:rPr>
          <w:sz w:val="22"/>
        </w:rPr>
        <w:t>A</w:t>
      </w:r>
      <w:r>
        <w:rPr>
          <w:sz w:val="18"/>
        </w:rPr>
        <w:t xml:space="preserve">SSUMPTIONS AND </w:t>
      </w:r>
      <w:r>
        <w:rPr>
          <w:sz w:val="22"/>
        </w:rPr>
        <w:t>D</w:t>
      </w:r>
      <w:r>
        <w:rPr>
          <w:sz w:val="18"/>
        </w:rPr>
        <w:t>EPENDENCIES</w:t>
      </w:r>
      <w:r>
        <w:rPr>
          <w:sz w:val="22"/>
        </w:rPr>
        <w:t xml:space="preserve"> </w:t>
      </w:r>
      <w:r>
        <w:rPr>
          <w:sz w:val="22"/>
        </w:rPr>
        <w:tab/>
        <w:t>3</w:t>
      </w:r>
      <w:r>
        <w:rPr>
          <w:b w:val="0"/>
          <w:sz w:val="22"/>
        </w:rPr>
        <w:t xml:space="preserve"> </w:t>
      </w:r>
    </w:p>
    <w:p w14:paraId="7B8F7983" w14:textId="77777777" w:rsidR="00D34986" w:rsidRDefault="00DB2D38">
      <w:pPr>
        <w:tabs>
          <w:tab w:val="center" w:pos="1541"/>
          <w:tab w:val="right" w:pos="9353"/>
        </w:tabs>
        <w:spacing w:after="368" w:line="264" w:lineRule="auto"/>
        <w:ind w:left="-15" w:right="-15" w:firstLine="0"/>
        <w:jc w:val="left"/>
      </w:pPr>
      <w:r>
        <w:rPr>
          <w:b/>
          <w:sz w:val="22"/>
          <w:u w:val="single" w:color="000000"/>
        </w:rPr>
        <w:t>3</w:t>
      </w:r>
      <w:r>
        <w:rPr>
          <w:sz w:val="22"/>
        </w:rPr>
        <w:t xml:space="preserve"> </w:t>
      </w:r>
      <w:r>
        <w:rPr>
          <w:sz w:val="22"/>
        </w:rPr>
        <w:tab/>
      </w:r>
      <w:r>
        <w:rPr>
          <w:b/>
          <w:sz w:val="22"/>
          <w:u w:val="single" w:color="000000"/>
        </w:rPr>
        <w:t xml:space="preserve">REQUIREMENTS IN DETAIL </w:t>
      </w:r>
      <w:r>
        <w:rPr>
          <w:b/>
          <w:sz w:val="22"/>
          <w:u w:val="single" w:color="000000"/>
        </w:rPr>
        <w:tab/>
        <w:t>4</w:t>
      </w:r>
      <w:r>
        <w:rPr>
          <w:sz w:val="22"/>
        </w:rPr>
        <w:t xml:space="preserve"> </w:t>
      </w:r>
    </w:p>
    <w:p w14:paraId="4A358AF4" w14:textId="77777777" w:rsidR="00D34986" w:rsidRDefault="00DB2D38">
      <w:pPr>
        <w:pStyle w:val="Heading2"/>
        <w:tabs>
          <w:tab w:val="center" w:pos="2002"/>
          <w:tab w:val="right" w:pos="9353"/>
        </w:tabs>
        <w:spacing w:after="10" w:line="268" w:lineRule="auto"/>
        <w:ind w:left="-15" w:right="-15" w:firstLine="0"/>
      </w:pPr>
      <w:r>
        <w:rPr>
          <w:b w:val="0"/>
          <w:sz w:val="22"/>
        </w:rPr>
        <w:t xml:space="preserve">3.1 </w:t>
      </w:r>
      <w:r>
        <w:rPr>
          <w:b w:val="0"/>
          <w:sz w:val="22"/>
        </w:rPr>
        <w:tab/>
      </w:r>
      <w:r>
        <w:rPr>
          <w:sz w:val="22"/>
        </w:rPr>
        <w:t>S</w:t>
      </w:r>
      <w:r>
        <w:rPr>
          <w:sz w:val="18"/>
        </w:rPr>
        <w:t xml:space="preserve">OFTWARE </w:t>
      </w:r>
      <w:r>
        <w:rPr>
          <w:sz w:val="22"/>
        </w:rPr>
        <w:t>I</w:t>
      </w:r>
      <w:r>
        <w:rPr>
          <w:sz w:val="18"/>
        </w:rPr>
        <w:t xml:space="preserve">NTERFACE </w:t>
      </w:r>
      <w:r>
        <w:rPr>
          <w:sz w:val="22"/>
        </w:rPr>
        <w:t>R</w:t>
      </w:r>
      <w:r>
        <w:rPr>
          <w:sz w:val="18"/>
        </w:rPr>
        <w:t>EQUIREMENTS</w:t>
      </w:r>
      <w:r>
        <w:rPr>
          <w:sz w:val="22"/>
        </w:rPr>
        <w:t xml:space="preserve"> </w:t>
      </w:r>
      <w:r>
        <w:rPr>
          <w:sz w:val="22"/>
        </w:rPr>
        <w:tab/>
        <w:t>4</w:t>
      </w:r>
      <w:r>
        <w:rPr>
          <w:b w:val="0"/>
          <w:sz w:val="22"/>
        </w:rPr>
        <w:t xml:space="preserve"> </w:t>
      </w:r>
    </w:p>
    <w:p w14:paraId="03208FEE" w14:textId="77777777" w:rsidR="00D34986" w:rsidRDefault="00DB2D38">
      <w:pPr>
        <w:spacing w:after="16" w:line="264" w:lineRule="auto"/>
        <w:ind w:left="-5" w:right="-15"/>
        <w:jc w:val="left"/>
      </w:pPr>
      <w:r>
        <w:rPr>
          <w:sz w:val="22"/>
        </w:rPr>
        <w:t xml:space="preserve">3.1.1 </w:t>
      </w:r>
      <w:r>
        <w:rPr>
          <w:sz w:val="22"/>
        </w:rPr>
        <w:tab/>
        <w:t>U</w:t>
      </w:r>
      <w:r>
        <w:rPr>
          <w:sz w:val="18"/>
        </w:rPr>
        <w:t xml:space="preserve">SER </w:t>
      </w:r>
      <w:r>
        <w:rPr>
          <w:sz w:val="22"/>
        </w:rPr>
        <w:t>I</w:t>
      </w:r>
      <w:r>
        <w:rPr>
          <w:sz w:val="18"/>
        </w:rPr>
        <w:t xml:space="preserve">NTERFACE </w:t>
      </w:r>
      <w:r>
        <w:rPr>
          <w:sz w:val="22"/>
        </w:rPr>
        <w:t>–</w:t>
      </w:r>
      <w:r>
        <w:rPr>
          <w:sz w:val="18"/>
        </w:rPr>
        <w:t xml:space="preserve"> </w:t>
      </w:r>
      <w:r>
        <w:rPr>
          <w:sz w:val="22"/>
        </w:rPr>
        <w:t>W</w:t>
      </w:r>
      <w:r>
        <w:rPr>
          <w:sz w:val="18"/>
        </w:rPr>
        <w:t>EB</w:t>
      </w:r>
      <w:r>
        <w:rPr>
          <w:sz w:val="22"/>
        </w:rPr>
        <w:t xml:space="preserve"> </w:t>
      </w:r>
      <w:r>
        <w:rPr>
          <w:sz w:val="22"/>
        </w:rPr>
        <w:tab/>
        <w:t xml:space="preserve">4 3.1.2 </w:t>
      </w:r>
      <w:r>
        <w:rPr>
          <w:sz w:val="22"/>
        </w:rPr>
        <w:tab/>
        <w:t>C</w:t>
      </w:r>
      <w:r>
        <w:rPr>
          <w:sz w:val="18"/>
        </w:rPr>
        <w:t xml:space="preserve">OMMUNICATIONS </w:t>
      </w:r>
      <w:r>
        <w:rPr>
          <w:sz w:val="22"/>
        </w:rPr>
        <w:t>I</w:t>
      </w:r>
      <w:r>
        <w:rPr>
          <w:sz w:val="18"/>
        </w:rPr>
        <w:t>NTERFACES</w:t>
      </w:r>
      <w:r>
        <w:rPr>
          <w:sz w:val="22"/>
        </w:rPr>
        <w:t xml:space="preserve"> </w:t>
      </w:r>
      <w:r>
        <w:rPr>
          <w:sz w:val="22"/>
        </w:rPr>
        <w:tab/>
        <w:t xml:space="preserve">4 </w:t>
      </w:r>
    </w:p>
    <w:p w14:paraId="133E5669" w14:textId="77777777" w:rsidR="00D34986" w:rsidRDefault="00DB2D38">
      <w:pPr>
        <w:pStyle w:val="Heading2"/>
        <w:spacing w:after="10" w:line="268" w:lineRule="auto"/>
        <w:ind w:left="-5" w:right="-15"/>
      </w:pPr>
      <w:r>
        <w:rPr>
          <w:b w:val="0"/>
          <w:sz w:val="22"/>
        </w:rPr>
        <w:t xml:space="preserve">3.2 </w:t>
      </w:r>
      <w:r>
        <w:rPr>
          <w:sz w:val="22"/>
        </w:rPr>
        <w:t>F</w:t>
      </w:r>
      <w:r>
        <w:rPr>
          <w:sz w:val="18"/>
        </w:rPr>
        <w:t xml:space="preserve">UNCTIONAL </w:t>
      </w:r>
      <w:r>
        <w:rPr>
          <w:sz w:val="22"/>
        </w:rPr>
        <w:t>R</w:t>
      </w:r>
      <w:r>
        <w:rPr>
          <w:sz w:val="18"/>
        </w:rPr>
        <w:t>EQUIREMENTS</w:t>
      </w:r>
      <w:r>
        <w:rPr>
          <w:sz w:val="22"/>
        </w:rPr>
        <w:t xml:space="preserve"> </w:t>
      </w:r>
      <w:r>
        <w:rPr>
          <w:sz w:val="22"/>
        </w:rPr>
        <w:tab/>
        <w:t>4</w:t>
      </w:r>
      <w:r>
        <w:rPr>
          <w:b w:val="0"/>
          <w:sz w:val="22"/>
        </w:rPr>
        <w:t xml:space="preserve"> 3.2.1 S</w:t>
      </w:r>
      <w:r>
        <w:rPr>
          <w:b w:val="0"/>
          <w:sz w:val="18"/>
        </w:rPr>
        <w:t xml:space="preserve">YSTEM </w:t>
      </w:r>
      <w:r>
        <w:rPr>
          <w:b w:val="0"/>
          <w:sz w:val="22"/>
        </w:rPr>
        <w:t>R</w:t>
      </w:r>
      <w:r>
        <w:rPr>
          <w:b w:val="0"/>
          <w:sz w:val="18"/>
        </w:rPr>
        <w:t>EQUIREMENT</w:t>
      </w:r>
      <w:r>
        <w:rPr>
          <w:b w:val="0"/>
          <w:sz w:val="22"/>
        </w:rPr>
        <w:t xml:space="preserve"> </w:t>
      </w:r>
      <w:r>
        <w:rPr>
          <w:b w:val="0"/>
          <w:sz w:val="22"/>
        </w:rPr>
        <w:tab/>
        <w:t xml:space="preserve">4 </w:t>
      </w:r>
    </w:p>
    <w:p w14:paraId="5985AF6B" w14:textId="77777777" w:rsidR="00D34986" w:rsidRDefault="00DB2D38">
      <w:pPr>
        <w:tabs>
          <w:tab w:val="center" w:pos="2332"/>
          <w:tab w:val="right" w:pos="9353"/>
        </w:tabs>
        <w:spacing w:after="2" w:line="255" w:lineRule="auto"/>
        <w:ind w:left="-15" w:right="0" w:firstLine="0"/>
        <w:jc w:val="left"/>
      </w:pPr>
      <w:r>
        <w:rPr>
          <w:sz w:val="22"/>
        </w:rPr>
        <w:t xml:space="preserve">3.2.1.1 </w:t>
      </w:r>
      <w:r>
        <w:rPr>
          <w:sz w:val="22"/>
        </w:rPr>
        <w:tab/>
        <w:t xml:space="preserve">Authentication and Authorization </w:t>
      </w:r>
      <w:r>
        <w:rPr>
          <w:sz w:val="22"/>
        </w:rPr>
        <w:tab/>
        <w:t xml:space="preserve">4 </w:t>
      </w:r>
    </w:p>
    <w:p w14:paraId="78A79254" w14:textId="77777777" w:rsidR="00D34986" w:rsidRDefault="00DB2D38">
      <w:pPr>
        <w:tabs>
          <w:tab w:val="center" w:pos="1748"/>
          <w:tab w:val="right" w:pos="9353"/>
        </w:tabs>
        <w:spacing w:after="2" w:line="255" w:lineRule="auto"/>
        <w:ind w:left="-15" w:right="0" w:firstLine="0"/>
        <w:jc w:val="left"/>
      </w:pPr>
      <w:r>
        <w:rPr>
          <w:sz w:val="22"/>
        </w:rPr>
        <w:t xml:space="preserve">3.2.1.2 </w:t>
      </w:r>
      <w:r>
        <w:rPr>
          <w:sz w:val="22"/>
        </w:rPr>
        <w:tab/>
        <w:t xml:space="preserve">Auditing and logging </w:t>
      </w:r>
      <w:r>
        <w:rPr>
          <w:sz w:val="22"/>
        </w:rPr>
        <w:tab/>
        <w:t xml:space="preserve">5 </w:t>
      </w:r>
    </w:p>
    <w:p w14:paraId="4FA5A763" w14:textId="77777777" w:rsidR="00D34986" w:rsidRDefault="00DB2D38">
      <w:pPr>
        <w:tabs>
          <w:tab w:val="center" w:pos="1344"/>
          <w:tab w:val="right" w:pos="9353"/>
        </w:tabs>
        <w:spacing w:after="2" w:line="255" w:lineRule="auto"/>
        <w:ind w:left="-15" w:right="0" w:firstLine="0"/>
        <w:jc w:val="left"/>
      </w:pPr>
      <w:r>
        <w:rPr>
          <w:sz w:val="22"/>
        </w:rPr>
        <w:t xml:space="preserve">3.2.1.2.1 </w:t>
      </w:r>
      <w:r>
        <w:rPr>
          <w:sz w:val="22"/>
        </w:rPr>
        <w:tab/>
        <w:t xml:space="preserve">Logging </w:t>
      </w:r>
      <w:r>
        <w:rPr>
          <w:sz w:val="22"/>
        </w:rPr>
        <w:tab/>
        <w:t xml:space="preserve">5 </w:t>
      </w:r>
    </w:p>
    <w:p w14:paraId="21135902" w14:textId="77777777" w:rsidR="00D34986" w:rsidRDefault="00DB2D38">
      <w:pPr>
        <w:tabs>
          <w:tab w:val="center" w:pos="1377"/>
          <w:tab w:val="right" w:pos="9353"/>
        </w:tabs>
        <w:spacing w:after="2" w:line="255" w:lineRule="auto"/>
        <w:ind w:left="-15" w:right="0" w:firstLine="0"/>
        <w:jc w:val="left"/>
      </w:pPr>
      <w:r>
        <w:rPr>
          <w:sz w:val="22"/>
        </w:rPr>
        <w:t xml:space="preserve">3.2.1.2.2 </w:t>
      </w:r>
      <w:r>
        <w:rPr>
          <w:sz w:val="22"/>
        </w:rPr>
        <w:tab/>
        <w:t xml:space="preserve">Auditing </w:t>
      </w:r>
      <w:r>
        <w:rPr>
          <w:sz w:val="22"/>
        </w:rPr>
        <w:tab/>
        <w:t xml:space="preserve">5 </w:t>
      </w:r>
    </w:p>
    <w:p w14:paraId="7E4A659C" w14:textId="77777777" w:rsidR="00D34986" w:rsidRDefault="00DB2D38">
      <w:pPr>
        <w:pStyle w:val="Heading3"/>
        <w:tabs>
          <w:tab w:val="center" w:pos="1514"/>
          <w:tab w:val="right" w:pos="9353"/>
        </w:tabs>
        <w:spacing w:after="16" w:line="264" w:lineRule="auto"/>
        <w:ind w:left="-15" w:right="-15" w:firstLine="0"/>
      </w:pPr>
      <w:r>
        <w:rPr>
          <w:b w:val="0"/>
        </w:rPr>
        <w:t xml:space="preserve">3.2.2 </w:t>
      </w:r>
      <w:r>
        <w:rPr>
          <w:b w:val="0"/>
        </w:rPr>
        <w:tab/>
        <w:t>U</w:t>
      </w:r>
      <w:r>
        <w:rPr>
          <w:b w:val="0"/>
          <w:sz w:val="18"/>
        </w:rPr>
        <w:t xml:space="preserve">SER </w:t>
      </w:r>
      <w:r>
        <w:rPr>
          <w:b w:val="0"/>
        </w:rPr>
        <w:t>R</w:t>
      </w:r>
      <w:r>
        <w:rPr>
          <w:b w:val="0"/>
          <w:sz w:val="18"/>
        </w:rPr>
        <w:t>EQUIREMENTS</w:t>
      </w:r>
      <w:r>
        <w:rPr>
          <w:b w:val="0"/>
        </w:rPr>
        <w:t xml:space="preserve"> </w:t>
      </w:r>
      <w:r>
        <w:rPr>
          <w:b w:val="0"/>
        </w:rPr>
        <w:tab/>
        <w:t xml:space="preserve">6 </w:t>
      </w:r>
    </w:p>
    <w:p w14:paraId="0729013E" w14:textId="77777777" w:rsidR="00D34986" w:rsidRDefault="00DB2D38">
      <w:pPr>
        <w:spacing w:after="2" w:line="255" w:lineRule="auto"/>
        <w:ind w:left="-5" w:right="0"/>
        <w:jc w:val="left"/>
      </w:pPr>
      <w:r>
        <w:rPr>
          <w:sz w:val="22"/>
        </w:rPr>
        <w:t xml:space="preserve">3.2.2.1 User Registration Basic </w:t>
      </w:r>
      <w:r>
        <w:rPr>
          <w:sz w:val="22"/>
        </w:rPr>
        <w:tab/>
        <w:t xml:space="preserve">6 3.2.2.2 USER REGISTRATION Advanced </w:t>
      </w:r>
      <w:r>
        <w:rPr>
          <w:sz w:val="22"/>
        </w:rPr>
        <w:tab/>
        <w:t xml:space="preserve">6 </w:t>
      </w:r>
    </w:p>
    <w:p w14:paraId="4B216CD5" w14:textId="77777777" w:rsidR="00D34986" w:rsidRDefault="00DB2D38">
      <w:pPr>
        <w:tabs>
          <w:tab w:val="center" w:pos="1534"/>
          <w:tab w:val="right" w:pos="9353"/>
        </w:tabs>
        <w:spacing w:after="2" w:line="255" w:lineRule="auto"/>
        <w:ind w:left="-15" w:right="0" w:firstLine="0"/>
        <w:jc w:val="left"/>
      </w:pPr>
      <w:r>
        <w:rPr>
          <w:sz w:val="22"/>
        </w:rPr>
        <w:t xml:space="preserve">3.2.2.3 </w:t>
      </w:r>
      <w:r>
        <w:rPr>
          <w:sz w:val="22"/>
        </w:rPr>
        <w:tab/>
        <w:t xml:space="preserve">Search Window </w:t>
      </w:r>
      <w:r>
        <w:rPr>
          <w:sz w:val="22"/>
        </w:rPr>
        <w:tab/>
        <w:t xml:space="preserve">7 </w:t>
      </w:r>
    </w:p>
    <w:p w14:paraId="5C5901E4" w14:textId="77777777" w:rsidR="00D34986" w:rsidRDefault="00DB2D38">
      <w:pPr>
        <w:tabs>
          <w:tab w:val="center" w:pos="1912"/>
          <w:tab w:val="right" w:pos="9353"/>
        </w:tabs>
        <w:spacing w:after="2" w:line="255" w:lineRule="auto"/>
        <w:ind w:left="-15" w:right="0" w:firstLine="0"/>
        <w:jc w:val="left"/>
      </w:pPr>
      <w:r>
        <w:rPr>
          <w:sz w:val="22"/>
        </w:rPr>
        <w:t xml:space="preserve">3.2.2.4 </w:t>
      </w:r>
      <w:r>
        <w:rPr>
          <w:sz w:val="22"/>
        </w:rPr>
        <w:tab/>
        <w:t xml:space="preserve">Register the Conference </w:t>
      </w:r>
      <w:r>
        <w:rPr>
          <w:sz w:val="22"/>
        </w:rPr>
        <w:tab/>
        <w:t xml:space="preserve">9 </w:t>
      </w:r>
    </w:p>
    <w:p w14:paraId="5DAA71DA" w14:textId="77777777" w:rsidR="00D34986" w:rsidRDefault="00DB2D38">
      <w:pPr>
        <w:tabs>
          <w:tab w:val="center" w:pos="1546"/>
          <w:tab w:val="right" w:pos="9353"/>
        </w:tabs>
        <w:spacing w:after="2" w:line="255" w:lineRule="auto"/>
        <w:ind w:left="-15" w:right="0" w:firstLine="0"/>
        <w:jc w:val="left"/>
      </w:pPr>
      <w:r>
        <w:rPr>
          <w:sz w:val="22"/>
        </w:rPr>
        <w:t xml:space="preserve">3.2.2.5 </w:t>
      </w:r>
      <w:r>
        <w:rPr>
          <w:sz w:val="22"/>
        </w:rPr>
        <w:tab/>
        <w:t xml:space="preserve">Edit Conference </w:t>
      </w:r>
      <w:r>
        <w:rPr>
          <w:sz w:val="22"/>
        </w:rPr>
        <w:tab/>
        <w:t xml:space="preserve">11 </w:t>
      </w:r>
    </w:p>
    <w:p w14:paraId="6EDE92DB" w14:textId="77777777" w:rsidR="00D34986" w:rsidRDefault="00DB2D38">
      <w:pPr>
        <w:spacing w:after="2" w:line="255" w:lineRule="auto"/>
        <w:ind w:left="-5" w:right="0"/>
        <w:jc w:val="left"/>
      </w:pPr>
      <w:r>
        <w:rPr>
          <w:sz w:val="22"/>
        </w:rPr>
        <w:t xml:space="preserve">3.2.2.6 Register for a conference </w:t>
      </w:r>
      <w:r>
        <w:rPr>
          <w:sz w:val="22"/>
        </w:rPr>
        <w:tab/>
        <w:t xml:space="preserve">11 3.2.2.7 Conference Review </w:t>
      </w:r>
      <w:r>
        <w:rPr>
          <w:sz w:val="22"/>
        </w:rPr>
        <w:tab/>
        <w:t xml:space="preserve">11 </w:t>
      </w:r>
    </w:p>
    <w:p w14:paraId="6BB4D384" w14:textId="77777777" w:rsidR="00D34986" w:rsidRDefault="00DB2D38">
      <w:pPr>
        <w:tabs>
          <w:tab w:val="center" w:pos="2693"/>
          <w:tab w:val="right" w:pos="9353"/>
        </w:tabs>
        <w:spacing w:after="2" w:line="255" w:lineRule="auto"/>
        <w:ind w:left="-15" w:right="0" w:firstLine="0"/>
        <w:jc w:val="left"/>
      </w:pPr>
      <w:r>
        <w:rPr>
          <w:sz w:val="22"/>
        </w:rPr>
        <w:t xml:space="preserve">3.2.2.8 </w:t>
      </w:r>
      <w:r>
        <w:rPr>
          <w:sz w:val="22"/>
        </w:rPr>
        <w:tab/>
        <w:t xml:space="preserve">Upcoming Conference Notification Emails </w:t>
      </w:r>
      <w:r>
        <w:rPr>
          <w:sz w:val="22"/>
        </w:rPr>
        <w:tab/>
        <w:t xml:space="preserve">12 </w:t>
      </w:r>
    </w:p>
    <w:p w14:paraId="132367D1" w14:textId="77777777" w:rsidR="00D34986" w:rsidRDefault="00DB2D38">
      <w:pPr>
        <w:spacing w:after="2" w:line="255" w:lineRule="auto"/>
        <w:ind w:left="-5" w:right="0"/>
        <w:jc w:val="left"/>
      </w:pPr>
      <w:r>
        <w:rPr>
          <w:sz w:val="22"/>
        </w:rPr>
        <w:t xml:space="preserve">3.2.2.9 batch Job for sending emails </w:t>
      </w:r>
      <w:r>
        <w:rPr>
          <w:sz w:val="22"/>
        </w:rPr>
        <w:tab/>
        <w:t xml:space="preserve">12 3.2.2.10 Conference Archival </w:t>
      </w:r>
      <w:r>
        <w:rPr>
          <w:sz w:val="22"/>
        </w:rPr>
        <w:tab/>
        <w:t xml:space="preserve">12 </w:t>
      </w:r>
    </w:p>
    <w:p w14:paraId="50526FF4" w14:textId="77777777" w:rsidR="00D34986" w:rsidRDefault="00DB2D38">
      <w:pPr>
        <w:tabs>
          <w:tab w:val="right" w:pos="9353"/>
        </w:tabs>
        <w:spacing w:after="2" w:line="255" w:lineRule="auto"/>
        <w:ind w:left="-15" w:right="0" w:firstLine="0"/>
        <w:jc w:val="left"/>
      </w:pPr>
      <w:r>
        <w:rPr>
          <w:sz w:val="22"/>
        </w:rPr>
        <w:t xml:space="preserve">3.2.2.11 Conference Home Page </w:t>
      </w:r>
      <w:r>
        <w:rPr>
          <w:sz w:val="22"/>
        </w:rPr>
        <w:tab/>
        <w:t xml:space="preserve">13 </w:t>
      </w:r>
    </w:p>
    <w:p w14:paraId="059DB1DF" w14:textId="77777777" w:rsidR="00D34986" w:rsidRDefault="00DB2D38">
      <w:pPr>
        <w:tabs>
          <w:tab w:val="right" w:pos="9353"/>
        </w:tabs>
        <w:spacing w:after="2" w:line="255" w:lineRule="auto"/>
        <w:ind w:left="-15" w:right="0" w:firstLine="0"/>
        <w:jc w:val="left"/>
      </w:pPr>
      <w:r>
        <w:rPr>
          <w:sz w:val="22"/>
        </w:rPr>
        <w:t xml:space="preserve">3.2.2.12 Admin Features </w:t>
      </w:r>
      <w:r>
        <w:rPr>
          <w:sz w:val="22"/>
        </w:rPr>
        <w:tab/>
        <w:t xml:space="preserve">14 </w:t>
      </w:r>
    </w:p>
    <w:p w14:paraId="0DBD5D68" w14:textId="77777777" w:rsidR="00D34986" w:rsidRDefault="00DB2D38">
      <w:pPr>
        <w:tabs>
          <w:tab w:val="right" w:pos="9353"/>
        </w:tabs>
        <w:spacing w:after="2" w:line="255" w:lineRule="auto"/>
        <w:ind w:left="-15" w:right="0" w:firstLine="0"/>
        <w:jc w:val="left"/>
      </w:pPr>
      <w:r>
        <w:rPr>
          <w:sz w:val="22"/>
        </w:rPr>
        <w:t xml:space="preserve">3.2.2.13 Conference Creator view of conference applicants / approvals </w:t>
      </w:r>
      <w:r>
        <w:rPr>
          <w:sz w:val="22"/>
        </w:rPr>
        <w:tab/>
        <w:t xml:space="preserve">14 </w:t>
      </w:r>
    </w:p>
    <w:p w14:paraId="34B50465" w14:textId="77777777" w:rsidR="00D34986" w:rsidRDefault="00DB2D38">
      <w:pPr>
        <w:tabs>
          <w:tab w:val="right" w:pos="9353"/>
        </w:tabs>
        <w:spacing w:after="356" w:line="255" w:lineRule="auto"/>
        <w:ind w:left="-15" w:right="0" w:firstLine="0"/>
        <w:jc w:val="left"/>
      </w:pPr>
      <w:r>
        <w:rPr>
          <w:sz w:val="22"/>
        </w:rPr>
        <w:t xml:space="preserve">3.2.2.14 Email notification to conference organizer </w:t>
      </w:r>
      <w:r>
        <w:rPr>
          <w:sz w:val="22"/>
        </w:rPr>
        <w:tab/>
        <w:t xml:space="preserve">14 </w:t>
      </w:r>
    </w:p>
    <w:p w14:paraId="1F767793" w14:textId="77777777" w:rsidR="00D34986" w:rsidRDefault="00DB2D38">
      <w:pPr>
        <w:tabs>
          <w:tab w:val="center" w:pos="1935"/>
          <w:tab w:val="right" w:pos="9353"/>
        </w:tabs>
        <w:spacing w:after="368" w:line="264" w:lineRule="auto"/>
        <w:ind w:left="-15" w:right="-15" w:firstLine="0"/>
        <w:jc w:val="left"/>
      </w:pPr>
      <w:r>
        <w:rPr>
          <w:b/>
          <w:sz w:val="22"/>
          <w:u w:val="single" w:color="000000"/>
        </w:rPr>
        <w:t>4</w:t>
      </w:r>
      <w:r>
        <w:rPr>
          <w:sz w:val="22"/>
        </w:rPr>
        <w:t xml:space="preserve"> </w:t>
      </w:r>
      <w:r>
        <w:rPr>
          <w:sz w:val="22"/>
        </w:rPr>
        <w:tab/>
      </w:r>
      <w:r>
        <w:rPr>
          <w:b/>
          <w:sz w:val="22"/>
          <w:u w:val="single" w:color="000000"/>
        </w:rPr>
        <w:t xml:space="preserve">NON FUNCTIONAL REQUIREMENTS </w:t>
      </w:r>
      <w:r>
        <w:rPr>
          <w:b/>
          <w:sz w:val="22"/>
          <w:u w:val="single" w:color="000000"/>
        </w:rPr>
        <w:tab/>
        <w:t>15</w:t>
      </w:r>
      <w:r>
        <w:rPr>
          <w:sz w:val="22"/>
        </w:rPr>
        <w:t xml:space="preserve"> </w:t>
      </w:r>
    </w:p>
    <w:p w14:paraId="1ED616EC" w14:textId="77777777" w:rsidR="00D34986" w:rsidRDefault="00DB2D38">
      <w:pPr>
        <w:pStyle w:val="Heading2"/>
        <w:spacing w:after="351" w:line="268" w:lineRule="auto"/>
        <w:ind w:left="-5" w:right="-15"/>
      </w:pPr>
      <w:r>
        <w:rPr>
          <w:b w:val="0"/>
          <w:sz w:val="22"/>
        </w:rPr>
        <w:lastRenderedPageBreak/>
        <w:t xml:space="preserve">4.1 </w:t>
      </w:r>
      <w:r>
        <w:rPr>
          <w:b w:val="0"/>
          <w:sz w:val="22"/>
        </w:rPr>
        <w:tab/>
      </w:r>
      <w:r>
        <w:rPr>
          <w:sz w:val="22"/>
        </w:rPr>
        <w:t>H</w:t>
      </w:r>
      <w:r>
        <w:rPr>
          <w:sz w:val="18"/>
        </w:rPr>
        <w:t xml:space="preserve">ARDWARE </w:t>
      </w:r>
      <w:r>
        <w:rPr>
          <w:sz w:val="22"/>
        </w:rPr>
        <w:t>R</w:t>
      </w:r>
      <w:r>
        <w:rPr>
          <w:sz w:val="18"/>
        </w:rPr>
        <w:t>EQUIREMENTS</w:t>
      </w:r>
      <w:r>
        <w:rPr>
          <w:sz w:val="22"/>
        </w:rPr>
        <w:t xml:space="preserve"> </w:t>
      </w:r>
      <w:r>
        <w:rPr>
          <w:sz w:val="22"/>
        </w:rPr>
        <w:tab/>
        <w:t>15</w:t>
      </w:r>
      <w:r>
        <w:rPr>
          <w:b w:val="0"/>
          <w:sz w:val="22"/>
        </w:rPr>
        <w:t xml:space="preserve"> 4.2 </w:t>
      </w:r>
      <w:r>
        <w:rPr>
          <w:b w:val="0"/>
          <w:sz w:val="22"/>
        </w:rPr>
        <w:tab/>
      </w:r>
      <w:r>
        <w:rPr>
          <w:sz w:val="22"/>
        </w:rPr>
        <w:t>L</w:t>
      </w:r>
      <w:r>
        <w:rPr>
          <w:sz w:val="18"/>
        </w:rPr>
        <w:t xml:space="preserve">OGICAL </w:t>
      </w:r>
      <w:r>
        <w:rPr>
          <w:sz w:val="22"/>
        </w:rPr>
        <w:t>D</w:t>
      </w:r>
      <w:r>
        <w:rPr>
          <w:sz w:val="18"/>
        </w:rPr>
        <w:t xml:space="preserve">ATABASE </w:t>
      </w:r>
      <w:r>
        <w:rPr>
          <w:sz w:val="22"/>
        </w:rPr>
        <w:t>R</w:t>
      </w:r>
      <w:r>
        <w:rPr>
          <w:sz w:val="18"/>
        </w:rPr>
        <w:t>EQUIREMENTS</w:t>
      </w:r>
      <w:r>
        <w:rPr>
          <w:sz w:val="22"/>
        </w:rPr>
        <w:t xml:space="preserve"> </w:t>
      </w:r>
      <w:r>
        <w:rPr>
          <w:sz w:val="22"/>
        </w:rPr>
        <w:tab/>
        <w:t>15</w:t>
      </w:r>
      <w:r>
        <w:rPr>
          <w:b w:val="0"/>
          <w:sz w:val="22"/>
        </w:rPr>
        <w:t xml:space="preserve"> 4.3 </w:t>
      </w:r>
      <w:r>
        <w:rPr>
          <w:b w:val="0"/>
          <w:sz w:val="22"/>
        </w:rPr>
        <w:tab/>
      </w:r>
      <w:r>
        <w:rPr>
          <w:sz w:val="22"/>
        </w:rPr>
        <w:t>T</w:t>
      </w:r>
      <w:r>
        <w:rPr>
          <w:sz w:val="18"/>
        </w:rPr>
        <w:t xml:space="preserve">ECHNOLOGY </w:t>
      </w:r>
      <w:r>
        <w:rPr>
          <w:sz w:val="22"/>
        </w:rPr>
        <w:t>S</w:t>
      </w:r>
      <w:r>
        <w:rPr>
          <w:sz w:val="18"/>
        </w:rPr>
        <w:t xml:space="preserve">TACK USED FOR </w:t>
      </w:r>
      <w:r>
        <w:rPr>
          <w:sz w:val="22"/>
        </w:rPr>
        <w:t>D</w:t>
      </w:r>
      <w:r>
        <w:rPr>
          <w:sz w:val="18"/>
        </w:rPr>
        <w:t>EVELOPMENT</w:t>
      </w:r>
      <w:r>
        <w:rPr>
          <w:sz w:val="22"/>
        </w:rPr>
        <w:t xml:space="preserve"> </w:t>
      </w:r>
      <w:r>
        <w:rPr>
          <w:sz w:val="22"/>
        </w:rPr>
        <w:tab/>
        <w:t>15</w:t>
      </w:r>
      <w:r>
        <w:rPr>
          <w:b w:val="0"/>
          <w:sz w:val="22"/>
        </w:rPr>
        <w:t xml:space="preserve"> 4.4 </w:t>
      </w:r>
      <w:r>
        <w:rPr>
          <w:b w:val="0"/>
          <w:sz w:val="22"/>
        </w:rPr>
        <w:tab/>
      </w:r>
      <w:r>
        <w:rPr>
          <w:sz w:val="22"/>
        </w:rPr>
        <w:t>P</w:t>
      </w:r>
      <w:r>
        <w:rPr>
          <w:sz w:val="18"/>
        </w:rPr>
        <w:t xml:space="preserve">ERFORMANCE </w:t>
      </w:r>
      <w:r>
        <w:rPr>
          <w:sz w:val="22"/>
        </w:rPr>
        <w:t>R</w:t>
      </w:r>
      <w:r>
        <w:rPr>
          <w:sz w:val="18"/>
        </w:rPr>
        <w:t>EQUIREMENTS</w:t>
      </w:r>
      <w:r>
        <w:rPr>
          <w:sz w:val="22"/>
        </w:rPr>
        <w:t xml:space="preserve"> </w:t>
      </w:r>
      <w:r>
        <w:rPr>
          <w:sz w:val="22"/>
        </w:rPr>
        <w:tab/>
        <w:t>16</w:t>
      </w:r>
      <w:r>
        <w:rPr>
          <w:b w:val="0"/>
          <w:sz w:val="22"/>
        </w:rPr>
        <w:t xml:space="preserve"> 4.5 </w:t>
      </w:r>
      <w:r>
        <w:rPr>
          <w:b w:val="0"/>
          <w:sz w:val="22"/>
        </w:rPr>
        <w:tab/>
      </w:r>
      <w:r>
        <w:rPr>
          <w:sz w:val="22"/>
        </w:rPr>
        <w:t>S</w:t>
      </w:r>
      <w:r>
        <w:rPr>
          <w:sz w:val="18"/>
        </w:rPr>
        <w:t>CALABILITY</w:t>
      </w:r>
      <w:r>
        <w:rPr>
          <w:sz w:val="22"/>
        </w:rPr>
        <w:t xml:space="preserve"> </w:t>
      </w:r>
      <w:r>
        <w:rPr>
          <w:sz w:val="22"/>
        </w:rPr>
        <w:tab/>
        <w:t>16</w:t>
      </w:r>
      <w:r>
        <w:rPr>
          <w:b w:val="0"/>
          <w:sz w:val="22"/>
        </w:rPr>
        <w:t xml:space="preserve"> 4.6 </w:t>
      </w:r>
      <w:r>
        <w:rPr>
          <w:b w:val="0"/>
          <w:sz w:val="22"/>
        </w:rPr>
        <w:tab/>
      </w:r>
      <w:r>
        <w:rPr>
          <w:sz w:val="22"/>
        </w:rPr>
        <w:t>D</w:t>
      </w:r>
      <w:r>
        <w:rPr>
          <w:sz w:val="18"/>
        </w:rPr>
        <w:t>OCUMENTATIONS</w:t>
      </w:r>
      <w:r>
        <w:rPr>
          <w:sz w:val="22"/>
        </w:rPr>
        <w:t xml:space="preserve"> </w:t>
      </w:r>
      <w:r>
        <w:rPr>
          <w:sz w:val="22"/>
        </w:rPr>
        <w:tab/>
        <w:t>16</w:t>
      </w:r>
      <w:r>
        <w:rPr>
          <w:b w:val="0"/>
          <w:sz w:val="22"/>
        </w:rPr>
        <w:t xml:space="preserve"> 4.7 </w:t>
      </w:r>
      <w:r>
        <w:rPr>
          <w:b w:val="0"/>
          <w:sz w:val="22"/>
        </w:rPr>
        <w:tab/>
      </w:r>
      <w:r>
        <w:rPr>
          <w:sz w:val="22"/>
        </w:rPr>
        <w:t>R</w:t>
      </w:r>
      <w:r>
        <w:rPr>
          <w:sz w:val="18"/>
        </w:rPr>
        <w:t>ELIABILITY</w:t>
      </w:r>
      <w:r>
        <w:rPr>
          <w:sz w:val="22"/>
        </w:rPr>
        <w:t xml:space="preserve"> </w:t>
      </w:r>
      <w:r>
        <w:rPr>
          <w:sz w:val="22"/>
        </w:rPr>
        <w:tab/>
        <w:t>16</w:t>
      </w:r>
      <w:r>
        <w:rPr>
          <w:b w:val="0"/>
          <w:sz w:val="22"/>
        </w:rPr>
        <w:t xml:space="preserve"> 4.8 </w:t>
      </w:r>
      <w:r>
        <w:rPr>
          <w:b w:val="0"/>
          <w:sz w:val="22"/>
        </w:rPr>
        <w:tab/>
      </w:r>
      <w:r>
        <w:rPr>
          <w:sz w:val="22"/>
        </w:rPr>
        <w:t>A</w:t>
      </w:r>
      <w:r>
        <w:rPr>
          <w:sz w:val="18"/>
        </w:rPr>
        <w:t>VAILABILITY</w:t>
      </w:r>
      <w:r>
        <w:rPr>
          <w:sz w:val="22"/>
        </w:rPr>
        <w:t xml:space="preserve"> </w:t>
      </w:r>
      <w:r>
        <w:rPr>
          <w:sz w:val="22"/>
        </w:rPr>
        <w:tab/>
        <w:t>17</w:t>
      </w:r>
      <w:r>
        <w:rPr>
          <w:b w:val="0"/>
          <w:sz w:val="22"/>
        </w:rPr>
        <w:t xml:space="preserve"> 4.9 </w:t>
      </w:r>
      <w:r>
        <w:rPr>
          <w:b w:val="0"/>
          <w:sz w:val="22"/>
        </w:rPr>
        <w:tab/>
      </w:r>
      <w:r>
        <w:rPr>
          <w:sz w:val="22"/>
        </w:rPr>
        <w:t>S</w:t>
      </w:r>
      <w:r>
        <w:rPr>
          <w:sz w:val="18"/>
        </w:rPr>
        <w:t>ECURITY</w:t>
      </w:r>
      <w:r>
        <w:rPr>
          <w:sz w:val="22"/>
        </w:rPr>
        <w:t xml:space="preserve"> </w:t>
      </w:r>
      <w:r>
        <w:rPr>
          <w:sz w:val="22"/>
        </w:rPr>
        <w:tab/>
        <w:t>17</w:t>
      </w:r>
      <w:r>
        <w:rPr>
          <w:b w:val="0"/>
          <w:sz w:val="22"/>
        </w:rPr>
        <w:t xml:space="preserve"> 4.10 </w:t>
      </w:r>
      <w:r>
        <w:rPr>
          <w:sz w:val="22"/>
        </w:rPr>
        <w:t>D</w:t>
      </w:r>
      <w:r>
        <w:rPr>
          <w:sz w:val="18"/>
        </w:rPr>
        <w:t xml:space="preserve">ATA </w:t>
      </w:r>
      <w:r>
        <w:rPr>
          <w:sz w:val="22"/>
        </w:rPr>
        <w:t>S</w:t>
      </w:r>
      <w:r>
        <w:rPr>
          <w:sz w:val="18"/>
        </w:rPr>
        <w:t>TORAGE</w:t>
      </w:r>
      <w:r>
        <w:rPr>
          <w:sz w:val="22"/>
        </w:rPr>
        <w:t xml:space="preserve"> </w:t>
      </w:r>
      <w:r>
        <w:rPr>
          <w:sz w:val="22"/>
        </w:rPr>
        <w:tab/>
        <w:t>17</w:t>
      </w:r>
      <w:r>
        <w:rPr>
          <w:b w:val="0"/>
          <w:sz w:val="22"/>
        </w:rPr>
        <w:t xml:space="preserve"> 4.11 </w:t>
      </w:r>
      <w:r>
        <w:rPr>
          <w:sz w:val="22"/>
        </w:rPr>
        <w:t>E</w:t>
      </w:r>
      <w:r>
        <w:rPr>
          <w:sz w:val="18"/>
        </w:rPr>
        <w:t xml:space="preserve">RROR </w:t>
      </w:r>
      <w:r>
        <w:rPr>
          <w:sz w:val="22"/>
        </w:rPr>
        <w:t>E</w:t>
      </w:r>
      <w:r>
        <w:rPr>
          <w:sz w:val="18"/>
        </w:rPr>
        <w:t xml:space="preserve">XCEPTION </w:t>
      </w:r>
      <w:r>
        <w:rPr>
          <w:sz w:val="22"/>
        </w:rPr>
        <w:t>/</w:t>
      </w:r>
      <w:r>
        <w:rPr>
          <w:sz w:val="18"/>
        </w:rPr>
        <w:t xml:space="preserve"> </w:t>
      </w:r>
      <w:r>
        <w:rPr>
          <w:sz w:val="22"/>
        </w:rPr>
        <w:t>H</w:t>
      </w:r>
      <w:r>
        <w:rPr>
          <w:sz w:val="18"/>
        </w:rPr>
        <w:t>ANDLING</w:t>
      </w:r>
      <w:r>
        <w:rPr>
          <w:sz w:val="22"/>
        </w:rPr>
        <w:t xml:space="preserve"> </w:t>
      </w:r>
      <w:r>
        <w:rPr>
          <w:sz w:val="22"/>
        </w:rPr>
        <w:tab/>
        <w:t>19</w:t>
      </w:r>
      <w:r>
        <w:rPr>
          <w:b w:val="0"/>
          <w:sz w:val="22"/>
        </w:rPr>
        <w:t xml:space="preserve"> 4.12 </w:t>
      </w:r>
      <w:r>
        <w:rPr>
          <w:sz w:val="22"/>
        </w:rPr>
        <w:t>U</w:t>
      </w:r>
      <w:r>
        <w:rPr>
          <w:sz w:val="18"/>
        </w:rPr>
        <w:t xml:space="preserve">SER </w:t>
      </w:r>
      <w:r>
        <w:rPr>
          <w:sz w:val="22"/>
        </w:rPr>
        <w:t>I</w:t>
      </w:r>
      <w:r>
        <w:rPr>
          <w:sz w:val="18"/>
        </w:rPr>
        <w:t>NPUTS</w:t>
      </w:r>
      <w:r>
        <w:rPr>
          <w:sz w:val="22"/>
        </w:rPr>
        <w:t xml:space="preserve"> </w:t>
      </w:r>
      <w:r>
        <w:rPr>
          <w:sz w:val="22"/>
        </w:rPr>
        <w:tab/>
        <w:t>19</w:t>
      </w:r>
      <w:r>
        <w:rPr>
          <w:b w:val="0"/>
          <w:sz w:val="22"/>
        </w:rPr>
        <w:t xml:space="preserve"> 4.13 </w:t>
      </w:r>
      <w:r>
        <w:rPr>
          <w:sz w:val="22"/>
        </w:rPr>
        <w:t>U</w:t>
      </w:r>
      <w:r>
        <w:rPr>
          <w:sz w:val="18"/>
        </w:rPr>
        <w:t>SABILITY</w:t>
      </w:r>
      <w:r>
        <w:rPr>
          <w:sz w:val="22"/>
        </w:rPr>
        <w:t xml:space="preserve"> </w:t>
      </w:r>
      <w:r>
        <w:rPr>
          <w:sz w:val="22"/>
        </w:rPr>
        <w:tab/>
        <w:t>19</w:t>
      </w:r>
      <w:r>
        <w:rPr>
          <w:b w:val="0"/>
          <w:sz w:val="22"/>
        </w:rPr>
        <w:t xml:space="preserve"> </w:t>
      </w:r>
    </w:p>
    <w:p w14:paraId="163A3161" w14:textId="77777777" w:rsidR="00D34986" w:rsidRDefault="00DB2D38">
      <w:pPr>
        <w:tabs>
          <w:tab w:val="center" w:pos="1192"/>
          <w:tab w:val="right" w:pos="9353"/>
        </w:tabs>
        <w:spacing w:after="368" w:line="264" w:lineRule="auto"/>
        <w:ind w:left="-15" w:right="-15" w:firstLine="0"/>
        <w:jc w:val="left"/>
      </w:pPr>
      <w:r>
        <w:rPr>
          <w:b/>
          <w:sz w:val="22"/>
          <w:u w:val="single" w:color="000000"/>
        </w:rPr>
        <w:t>5</w:t>
      </w:r>
      <w:r>
        <w:rPr>
          <w:sz w:val="22"/>
        </w:rPr>
        <w:t xml:space="preserve"> </w:t>
      </w:r>
      <w:r>
        <w:rPr>
          <w:sz w:val="22"/>
        </w:rPr>
        <w:tab/>
      </w:r>
      <w:r>
        <w:rPr>
          <w:b/>
          <w:sz w:val="22"/>
          <w:u w:val="single" w:color="000000"/>
        </w:rPr>
        <w:t xml:space="preserve">ANALYSIS MODELS </w:t>
      </w:r>
      <w:r>
        <w:rPr>
          <w:b/>
          <w:sz w:val="22"/>
          <w:u w:val="single" w:color="000000"/>
        </w:rPr>
        <w:tab/>
        <w:t>20</w:t>
      </w:r>
      <w:r>
        <w:rPr>
          <w:sz w:val="22"/>
        </w:rPr>
        <w:t xml:space="preserve"> </w:t>
      </w:r>
    </w:p>
    <w:p w14:paraId="51852151" w14:textId="77777777" w:rsidR="00D34986" w:rsidRDefault="00DB2D38">
      <w:pPr>
        <w:pStyle w:val="Heading2"/>
        <w:spacing w:after="10" w:line="268" w:lineRule="auto"/>
        <w:ind w:left="-5" w:right="-15"/>
      </w:pPr>
      <w:r>
        <w:rPr>
          <w:b w:val="0"/>
          <w:sz w:val="22"/>
        </w:rPr>
        <w:t xml:space="preserve">5.1 </w:t>
      </w:r>
      <w:r>
        <w:rPr>
          <w:b w:val="0"/>
          <w:sz w:val="22"/>
        </w:rPr>
        <w:tab/>
      </w:r>
      <w:r>
        <w:rPr>
          <w:sz w:val="22"/>
        </w:rPr>
        <w:t>S</w:t>
      </w:r>
      <w:r>
        <w:rPr>
          <w:sz w:val="18"/>
        </w:rPr>
        <w:t xml:space="preserve">OLUTION </w:t>
      </w:r>
      <w:r>
        <w:rPr>
          <w:sz w:val="22"/>
        </w:rPr>
        <w:t>C</w:t>
      </w:r>
      <w:r>
        <w:rPr>
          <w:sz w:val="18"/>
        </w:rPr>
        <w:t xml:space="preserve">ONCEPT </w:t>
      </w:r>
      <w:r>
        <w:rPr>
          <w:sz w:val="22"/>
        </w:rPr>
        <w:t>D</w:t>
      </w:r>
      <w:r>
        <w:rPr>
          <w:sz w:val="18"/>
        </w:rPr>
        <w:t>IAGRAM</w:t>
      </w:r>
      <w:r>
        <w:rPr>
          <w:sz w:val="22"/>
        </w:rPr>
        <w:t xml:space="preserve"> </w:t>
      </w:r>
      <w:r>
        <w:rPr>
          <w:sz w:val="22"/>
        </w:rPr>
        <w:tab/>
        <w:t>20</w:t>
      </w:r>
      <w:r>
        <w:rPr>
          <w:b w:val="0"/>
          <w:sz w:val="22"/>
        </w:rPr>
        <w:t xml:space="preserve"> 5.2 </w:t>
      </w:r>
      <w:r>
        <w:rPr>
          <w:b w:val="0"/>
          <w:sz w:val="22"/>
        </w:rPr>
        <w:tab/>
      </w:r>
      <w:r>
        <w:rPr>
          <w:sz w:val="22"/>
        </w:rPr>
        <w:t>H</w:t>
      </w:r>
      <w:r>
        <w:rPr>
          <w:sz w:val="18"/>
        </w:rPr>
        <w:t xml:space="preserve">IGH </w:t>
      </w:r>
      <w:r>
        <w:rPr>
          <w:sz w:val="22"/>
        </w:rPr>
        <w:t>L</w:t>
      </w:r>
      <w:r>
        <w:rPr>
          <w:sz w:val="18"/>
        </w:rPr>
        <w:t xml:space="preserve">EVEL </w:t>
      </w:r>
      <w:r>
        <w:rPr>
          <w:sz w:val="22"/>
        </w:rPr>
        <w:t>A</w:t>
      </w:r>
      <w:r>
        <w:rPr>
          <w:sz w:val="18"/>
        </w:rPr>
        <w:t xml:space="preserve">RCHITECTURAL </w:t>
      </w:r>
      <w:r>
        <w:rPr>
          <w:sz w:val="22"/>
        </w:rPr>
        <w:t>O</w:t>
      </w:r>
      <w:r>
        <w:rPr>
          <w:sz w:val="18"/>
        </w:rPr>
        <w:t>VERVIEW</w:t>
      </w:r>
      <w:r>
        <w:rPr>
          <w:sz w:val="22"/>
        </w:rPr>
        <w:t xml:space="preserve"> </w:t>
      </w:r>
      <w:r>
        <w:rPr>
          <w:sz w:val="22"/>
        </w:rPr>
        <w:tab/>
        <w:t>21</w:t>
      </w:r>
      <w:r>
        <w:rPr>
          <w:b w:val="0"/>
          <w:sz w:val="22"/>
        </w:rPr>
        <w:t xml:space="preserve"> </w:t>
      </w:r>
    </w:p>
    <w:p w14:paraId="7B5BFA69" w14:textId="77777777" w:rsidR="00D34986" w:rsidRDefault="00DB2D38">
      <w:pPr>
        <w:spacing w:after="356" w:line="264" w:lineRule="auto"/>
        <w:ind w:left="-5" w:right="-15"/>
        <w:jc w:val="left"/>
      </w:pPr>
      <w:r>
        <w:rPr>
          <w:sz w:val="22"/>
        </w:rPr>
        <w:t xml:space="preserve">5.2.1 </w:t>
      </w:r>
      <w:r>
        <w:rPr>
          <w:sz w:val="22"/>
        </w:rPr>
        <w:tab/>
        <w:t>A</w:t>
      </w:r>
      <w:r>
        <w:rPr>
          <w:sz w:val="18"/>
        </w:rPr>
        <w:t xml:space="preserve">PPLICATION </w:t>
      </w:r>
      <w:r>
        <w:rPr>
          <w:sz w:val="22"/>
        </w:rPr>
        <w:t>A</w:t>
      </w:r>
      <w:r>
        <w:rPr>
          <w:sz w:val="18"/>
        </w:rPr>
        <w:t>RCHITECTURE</w:t>
      </w:r>
      <w:r>
        <w:rPr>
          <w:sz w:val="22"/>
        </w:rPr>
        <w:t xml:space="preserve"> </w:t>
      </w:r>
      <w:r>
        <w:rPr>
          <w:sz w:val="22"/>
        </w:rPr>
        <w:tab/>
        <w:t xml:space="preserve">21 5.2.2 </w:t>
      </w:r>
      <w:r>
        <w:rPr>
          <w:sz w:val="22"/>
        </w:rPr>
        <w:tab/>
        <w:t>T</w:t>
      </w:r>
      <w:r>
        <w:rPr>
          <w:sz w:val="18"/>
        </w:rPr>
        <w:t xml:space="preserve">ECHNOLOGY </w:t>
      </w:r>
      <w:r>
        <w:rPr>
          <w:sz w:val="22"/>
        </w:rPr>
        <w:t>A</w:t>
      </w:r>
      <w:r>
        <w:rPr>
          <w:sz w:val="18"/>
        </w:rPr>
        <w:t>RCHITECTURE</w:t>
      </w:r>
      <w:r>
        <w:rPr>
          <w:sz w:val="22"/>
        </w:rPr>
        <w:t xml:space="preserve"> </w:t>
      </w:r>
      <w:r>
        <w:rPr>
          <w:sz w:val="22"/>
        </w:rPr>
        <w:tab/>
        <w:t xml:space="preserve">22 5.2.3 </w:t>
      </w:r>
      <w:r>
        <w:rPr>
          <w:sz w:val="22"/>
        </w:rPr>
        <w:tab/>
        <w:t>A</w:t>
      </w:r>
      <w:r>
        <w:rPr>
          <w:sz w:val="18"/>
        </w:rPr>
        <w:t>PPLICATION WORKFLOW</w:t>
      </w:r>
      <w:r>
        <w:rPr>
          <w:sz w:val="22"/>
        </w:rPr>
        <w:t xml:space="preserve"> </w:t>
      </w:r>
      <w:r>
        <w:rPr>
          <w:sz w:val="22"/>
        </w:rPr>
        <w:tab/>
        <w:t xml:space="preserve">23 </w:t>
      </w:r>
    </w:p>
    <w:p w14:paraId="12A2941F" w14:textId="77777777" w:rsidR="00D34986" w:rsidRDefault="00DB2D38">
      <w:pPr>
        <w:tabs>
          <w:tab w:val="center" w:pos="2411"/>
          <w:tab w:val="right" w:pos="9353"/>
        </w:tabs>
        <w:spacing w:after="368" w:line="264" w:lineRule="auto"/>
        <w:ind w:left="-15" w:right="-15" w:firstLine="0"/>
        <w:jc w:val="left"/>
      </w:pPr>
      <w:r>
        <w:rPr>
          <w:b/>
          <w:sz w:val="22"/>
          <w:u w:val="single" w:color="000000"/>
        </w:rPr>
        <w:t>6</w:t>
      </w:r>
      <w:r>
        <w:rPr>
          <w:sz w:val="22"/>
        </w:rPr>
        <w:t xml:space="preserve"> </w:t>
      </w:r>
      <w:r>
        <w:rPr>
          <w:sz w:val="22"/>
        </w:rPr>
        <w:tab/>
      </w:r>
      <w:r>
        <w:rPr>
          <w:b/>
          <w:sz w:val="22"/>
          <w:u w:val="single" w:color="000000"/>
        </w:rPr>
        <w:t xml:space="preserve">PROJECT &amp; CHANGE MANAGEMENT PROCESS </w:t>
      </w:r>
      <w:r>
        <w:rPr>
          <w:b/>
          <w:sz w:val="22"/>
          <w:u w:val="single" w:color="000000"/>
        </w:rPr>
        <w:tab/>
        <w:t>23</w:t>
      </w:r>
      <w:r>
        <w:rPr>
          <w:sz w:val="22"/>
        </w:rPr>
        <w:t xml:space="preserve"> </w:t>
      </w:r>
    </w:p>
    <w:p w14:paraId="0219140D" w14:textId="77777777" w:rsidR="00D34986" w:rsidRDefault="00DB2D38">
      <w:pPr>
        <w:pStyle w:val="Heading3"/>
        <w:tabs>
          <w:tab w:val="right" w:pos="9353"/>
        </w:tabs>
        <w:spacing w:after="368" w:line="264" w:lineRule="auto"/>
        <w:ind w:left="-15" w:right="-15" w:firstLine="0"/>
      </w:pPr>
      <w:r>
        <w:rPr>
          <w:u w:val="single" w:color="000000"/>
        </w:rPr>
        <w:t xml:space="preserve">APPENDICES </w:t>
      </w:r>
      <w:r>
        <w:rPr>
          <w:u w:val="single" w:color="000000"/>
        </w:rPr>
        <w:tab/>
        <w:t>25</w:t>
      </w:r>
      <w:r>
        <w:rPr>
          <w:b w:val="0"/>
        </w:rPr>
        <w:t xml:space="preserve"> </w:t>
      </w:r>
    </w:p>
    <w:p w14:paraId="1722DF56" w14:textId="77777777" w:rsidR="00D34986" w:rsidRDefault="00DB2D38">
      <w:pPr>
        <w:tabs>
          <w:tab w:val="right" w:pos="9353"/>
        </w:tabs>
        <w:spacing w:after="10" w:line="268" w:lineRule="auto"/>
        <w:ind w:left="-15" w:right="-15" w:firstLine="0"/>
        <w:jc w:val="left"/>
      </w:pPr>
      <w:r>
        <w:rPr>
          <w:b/>
          <w:sz w:val="22"/>
        </w:rPr>
        <w:t>A.1</w:t>
      </w:r>
      <w:r>
        <w:rPr>
          <w:b/>
          <w:sz w:val="18"/>
        </w:rPr>
        <w:t xml:space="preserve"> </w:t>
      </w:r>
      <w:r>
        <w:rPr>
          <w:b/>
          <w:sz w:val="22"/>
        </w:rPr>
        <w:t>–</w:t>
      </w:r>
      <w:r>
        <w:rPr>
          <w:b/>
          <w:sz w:val="18"/>
        </w:rPr>
        <w:t xml:space="preserve"> </w:t>
      </w:r>
      <w:r>
        <w:rPr>
          <w:b/>
          <w:sz w:val="22"/>
        </w:rPr>
        <w:t>R</w:t>
      </w:r>
      <w:r>
        <w:rPr>
          <w:b/>
          <w:sz w:val="18"/>
        </w:rPr>
        <w:t xml:space="preserve">EADING </w:t>
      </w:r>
      <w:r>
        <w:rPr>
          <w:b/>
          <w:sz w:val="22"/>
        </w:rPr>
        <w:t>R</w:t>
      </w:r>
      <w:r>
        <w:rPr>
          <w:b/>
          <w:sz w:val="18"/>
        </w:rPr>
        <w:t>EFERENCES</w:t>
      </w:r>
      <w:r>
        <w:rPr>
          <w:b/>
          <w:sz w:val="22"/>
        </w:rPr>
        <w:t xml:space="preserve"> </w:t>
      </w:r>
      <w:r>
        <w:rPr>
          <w:b/>
          <w:sz w:val="22"/>
        </w:rPr>
        <w:tab/>
        <w:t>25</w:t>
      </w:r>
      <w:r>
        <w:rPr>
          <w:sz w:val="22"/>
        </w:rPr>
        <w:t xml:space="preserve"> </w:t>
      </w:r>
    </w:p>
    <w:p w14:paraId="2FDEAAF5" w14:textId="77777777" w:rsidR="00D34986" w:rsidRDefault="00DB2D38">
      <w:pPr>
        <w:spacing w:after="0" w:line="259" w:lineRule="auto"/>
        <w:ind w:left="0" w:right="0" w:firstLine="0"/>
        <w:jc w:val="left"/>
      </w:pPr>
      <w:r>
        <w:rPr>
          <w:rFonts w:ascii="Times New Roman" w:eastAsia="Times New Roman" w:hAnsi="Times New Roman" w:cs="Times New Roman"/>
        </w:rPr>
        <w:t xml:space="preserve"> </w:t>
      </w:r>
    </w:p>
    <w:p w14:paraId="0C5132C7" w14:textId="77777777" w:rsidR="00D34986" w:rsidRDefault="00DB2D38">
      <w:pPr>
        <w:spacing w:after="0" w:line="259" w:lineRule="auto"/>
        <w:ind w:left="0" w:right="0" w:firstLine="0"/>
        <w:jc w:val="left"/>
      </w:pPr>
      <w:r>
        <w:rPr>
          <w:rFonts w:ascii="Times New Roman" w:eastAsia="Times New Roman" w:hAnsi="Times New Roman" w:cs="Times New Roman"/>
        </w:rPr>
        <w:t xml:space="preserve"> </w:t>
      </w:r>
    </w:p>
    <w:p w14:paraId="2215B17F" w14:textId="77777777" w:rsidR="00D34986" w:rsidRDefault="00D34986">
      <w:pPr>
        <w:sectPr w:rsidR="00D34986">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pgMar w:top="1549" w:right="1446" w:bottom="1820" w:left="1440" w:header="720" w:footer="720" w:gutter="0"/>
          <w:pgNumType w:fmt="lowerRoman"/>
          <w:cols w:space="720"/>
          <w:titlePg/>
        </w:sectPr>
      </w:pPr>
    </w:p>
    <w:p w14:paraId="35470744" w14:textId="77777777" w:rsidR="00D34986" w:rsidRDefault="00DB2D38">
      <w:pPr>
        <w:spacing w:after="311" w:line="259" w:lineRule="auto"/>
        <w:ind w:left="96" w:right="0"/>
        <w:jc w:val="left"/>
      </w:pPr>
      <w:r>
        <w:rPr>
          <w:rFonts w:ascii="Times New Roman" w:eastAsia="Times New Roman" w:hAnsi="Times New Roman" w:cs="Times New Roman"/>
          <w:b/>
          <w:sz w:val="32"/>
        </w:rPr>
        <w:lastRenderedPageBreak/>
        <w:t>1</w:t>
      </w:r>
      <w:r>
        <w:rPr>
          <w:rFonts w:ascii="Arial" w:eastAsia="Arial" w:hAnsi="Arial" w:cs="Arial"/>
          <w:b/>
          <w:sz w:val="32"/>
        </w:rPr>
        <w:t xml:space="preserve"> </w:t>
      </w:r>
      <w:r>
        <w:rPr>
          <w:rFonts w:ascii="Times New Roman" w:eastAsia="Times New Roman" w:hAnsi="Times New Roman" w:cs="Times New Roman"/>
          <w:b/>
          <w:sz w:val="32"/>
        </w:rPr>
        <w:t xml:space="preserve">Introduction </w:t>
      </w:r>
    </w:p>
    <w:p w14:paraId="00EE830A" w14:textId="77777777" w:rsidR="00D34986" w:rsidRDefault="00DB2D38">
      <w:pPr>
        <w:pStyle w:val="Heading1"/>
        <w:ind w:left="96"/>
      </w:pPr>
      <w:r>
        <w:rPr>
          <w:b w:val="0"/>
          <w:sz w:val="32"/>
        </w:rPr>
        <w:t>1.1</w:t>
      </w:r>
      <w:r>
        <w:rPr>
          <w:rFonts w:ascii="Arial" w:eastAsia="Arial" w:hAnsi="Arial" w:cs="Arial"/>
          <w:b w:val="0"/>
          <w:sz w:val="32"/>
        </w:rPr>
        <w:t xml:space="preserve"> </w:t>
      </w:r>
      <w:r>
        <w:rPr>
          <w:sz w:val="32"/>
        </w:rPr>
        <w:t>E</w:t>
      </w:r>
      <w:r>
        <w:t xml:space="preserve">NGAGEMENT </w:t>
      </w:r>
      <w:r>
        <w:rPr>
          <w:sz w:val="32"/>
        </w:rPr>
        <w:t>C</w:t>
      </w:r>
      <w:r>
        <w:t>ONTEXT</w:t>
      </w:r>
      <w:r>
        <w:rPr>
          <w:sz w:val="32"/>
        </w:rPr>
        <w:t xml:space="preserve"> </w:t>
      </w:r>
    </w:p>
    <w:p w14:paraId="5925C71C" w14:textId="77777777" w:rsidR="00D34986" w:rsidRDefault="00DB2D38">
      <w:pPr>
        <w:spacing w:after="391"/>
        <w:ind w:left="96" w:right="647"/>
      </w:pPr>
      <w:r>
        <w:t xml:space="preserve">UAE University contacted Verbat Technologies to join the “InfoShere” project and to serve as a partner and a sub-contractor. During the course of collaboration, Verbat decided to develop a Conference Management Web application. This document pertains to the development of the Conference Management Application. </w:t>
      </w:r>
    </w:p>
    <w:p w14:paraId="19546B05" w14:textId="77777777" w:rsidR="00D34986" w:rsidRDefault="00DB2D38">
      <w:pPr>
        <w:pStyle w:val="Heading1"/>
        <w:ind w:left="96"/>
      </w:pPr>
      <w:r>
        <w:rPr>
          <w:b w:val="0"/>
          <w:sz w:val="32"/>
        </w:rPr>
        <w:t>1.2</w:t>
      </w:r>
      <w:r>
        <w:rPr>
          <w:rFonts w:ascii="Arial" w:eastAsia="Arial" w:hAnsi="Arial" w:cs="Arial"/>
          <w:b w:val="0"/>
          <w:sz w:val="32"/>
        </w:rPr>
        <w:t xml:space="preserve"> </w:t>
      </w:r>
      <w:r>
        <w:rPr>
          <w:sz w:val="32"/>
        </w:rPr>
        <w:t>P</w:t>
      </w:r>
      <w:r>
        <w:t>URPOSE</w:t>
      </w:r>
      <w:r>
        <w:rPr>
          <w:sz w:val="32"/>
        </w:rPr>
        <w:t xml:space="preserve"> </w:t>
      </w:r>
    </w:p>
    <w:p w14:paraId="569A68B2" w14:textId="77777777" w:rsidR="00D34986" w:rsidRDefault="00DB2D38">
      <w:pPr>
        <w:spacing w:after="0" w:line="259" w:lineRule="auto"/>
        <w:ind w:left="101" w:right="0" w:firstLine="0"/>
        <w:jc w:val="left"/>
      </w:pPr>
      <w:r>
        <w:rPr>
          <w:rFonts w:ascii="Times New Roman" w:eastAsia="Times New Roman" w:hAnsi="Times New Roman" w:cs="Times New Roman"/>
        </w:rPr>
        <w:t xml:space="preserve"> </w:t>
      </w:r>
    </w:p>
    <w:p w14:paraId="7CAF523F" w14:textId="77777777" w:rsidR="00D34986" w:rsidRDefault="00DB2D38">
      <w:pPr>
        <w:spacing w:after="110"/>
        <w:ind w:left="96" w:right="647"/>
      </w:pPr>
      <w:r>
        <w:t xml:space="preserve">The document provides a detailed overview of the Conference Management Application software product, its parameters and goals. It also describes the project's target audience and its user interface, hardware and software requirements. It defines how our client, team and audience will see the product and its functionality; this step is to assist designers and developers in the software delivery lifecycle (SDLC - Agile) processes. </w:t>
      </w:r>
    </w:p>
    <w:p w14:paraId="6CF33611" w14:textId="77777777" w:rsidR="00D34986" w:rsidRDefault="00DB2D38">
      <w:pPr>
        <w:spacing w:after="387"/>
        <w:ind w:left="96" w:right="647"/>
      </w:pPr>
      <w:r>
        <w:t xml:space="preserve">The document is organized into sections to detail the workflow of different stakeholders or users of the application. </w:t>
      </w:r>
    </w:p>
    <w:p w14:paraId="496E1BB1" w14:textId="77777777" w:rsidR="00D34986" w:rsidRDefault="00DB2D38">
      <w:pPr>
        <w:pStyle w:val="Heading1"/>
        <w:ind w:left="96"/>
      </w:pPr>
      <w:r>
        <w:rPr>
          <w:b w:val="0"/>
          <w:sz w:val="32"/>
        </w:rPr>
        <w:t>1.3</w:t>
      </w:r>
      <w:r>
        <w:rPr>
          <w:rFonts w:ascii="Arial" w:eastAsia="Arial" w:hAnsi="Arial" w:cs="Arial"/>
          <w:b w:val="0"/>
          <w:sz w:val="32"/>
        </w:rPr>
        <w:t xml:space="preserve"> </w:t>
      </w:r>
      <w:r>
        <w:rPr>
          <w:sz w:val="32"/>
        </w:rPr>
        <w:t>S</w:t>
      </w:r>
      <w:r>
        <w:t>COPE</w:t>
      </w:r>
      <w:r>
        <w:rPr>
          <w:sz w:val="32"/>
        </w:rPr>
        <w:t xml:space="preserve"> </w:t>
      </w:r>
    </w:p>
    <w:p w14:paraId="20293656" w14:textId="40DCADEA" w:rsidR="00D34986" w:rsidRDefault="00DB2D38">
      <w:pPr>
        <w:spacing w:after="0" w:line="259" w:lineRule="auto"/>
        <w:ind w:left="101" w:right="0" w:firstLine="0"/>
        <w:jc w:val="left"/>
        <w:rPr>
          <w:rFonts w:ascii="Times New Roman" w:eastAsia="Times New Roman" w:hAnsi="Times New Roman" w:cs="Times New Roman"/>
        </w:rPr>
      </w:pPr>
      <w:r>
        <w:rPr>
          <w:rFonts w:ascii="Times New Roman" w:eastAsia="Times New Roman" w:hAnsi="Times New Roman" w:cs="Times New Roman"/>
        </w:rPr>
        <w:t xml:space="preserve"> </w:t>
      </w:r>
      <w:r w:rsidR="00622339">
        <w:rPr>
          <w:rFonts w:ascii="Times New Roman" w:eastAsia="Times New Roman" w:hAnsi="Times New Roman" w:cs="Times New Roman"/>
        </w:rPr>
        <w:t>The scope of this document is to describe the features of the Conference Management Application System.</w:t>
      </w:r>
    </w:p>
    <w:p w14:paraId="2C046D2A" w14:textId="77777777" w:rsidR="00622339" w:rsidRDefault="00622339">
      <w:pPr>
        <w:spacing w:after="0" w:line="259" w:lineRule="auto"/>
        <w:ind w:left="101" w:right="0" w:firstLine="0"/>
        <w:jc w:val="left"/>
        <w:rPr>
          <w:rFonts w:ascii="Times New Roman" w:eastAsia="Times New Roman" w:hAnsi="Times New Roman" w:cs="Times New Roman"/>
        </w:rPr>
      </w:pPr>
    </w:p>
    <w:p w14:paraId="2137CE5E" w14:textId="5863CCE7" w:rsidR="00622339" w:rsidRDefault="00622339">
      <w:pPr>
        <w:spacing w:after="0" w:line="259" w:lineRule="auto"/>
        <w:ind w:left="101" w:right="0" w:firstLine="0"/>
        <w:jc w:val="left"/>
        <w:rPr>
          <w:rFonts w:ascii="Times New Roman" w:eastAsia="Times New Roman" w:hAnsi="Times New Roman" w:cs="Times New Roman"/>
        </w:rPr>
      </w:pPr>
      <w:r>
        <w:rPr>
          <w:rFonts w:ascii="Times New Roman" w:eastAsia="Times New Roman" w:hAnsi="Times New Roman" w:cs="Times New Roman"/>
        </w:rPr>
        <w:t xml:space="preserve">There are two types of user entities accessing the application: ADMIN and USER. There is only one ADMIN login but many USER will exist </w:t>
      </w:r>
      <w:r w:rsidR="004D380F">
        <w:rPr>
          <w:rFonts w:ascii="Times New Roman" w:eastAsia="Times New Roman" w:hAnsi="Times New Roman" w:cs="Times New Roman"/>
        </w:rPr>
        <w:t>(henceforth ADMIN and USER used in the document to differentiate the user classification).</w:t>
      </w:r>
    </w:p>
    <w:p w14:paraId="5AFA88ED" w14:textId="77777777" w:rsidR="004D380F" w:rsidRDefault="004D380F">
      <w:pPr>
        <w:spacing w:after="0" w:line="259" w:lineRule="auto"/>
        <w:ind w:left="101" w:right="0" w:firstLine="0"/>
        <w:jc w:val="left"/>
        <w:rPr>
          <w:rFonts w:ascii="Times New Roman" w:eastAsia="Times New Roman" w:hAnsi="Times New Roman" w:cs="Times New Roman"/>
        </w:rPr>
      </w:pPr>
    </w:p>
    <w:p w14:paraId="07B8ADD6" w14:textId="52F19E24" w:rsidR="004D380F" w:rsidRDefault="004D380F">
      <w:pPr>
        <w:spacing w:after="0" w:line="259" w:lineRule="auto"/>
        <w:ind w:left="101" w:right="0" w:firstLine="0"/>
        <w:jc w:val="left"/>
      </w:pPr>
      <w:r>
        <w:rPr>
          <w:rFonts w:ascii="Times New Roman" w:eastAsia="Times New Roman" w:hAnsi="Times New Roman" w:cs="Times New Roman"/>
        </w:rPr>
        <w:t>A Conference is an event that is created by the USER for other USER(s).</w:t>
      </w:r>
    </w:p>
    <w:p w14:paraId="251A0EDB" w14:textId="77777777" w:rsidR="004D380F" w:rsidRDefault="004D380F">
      <w:pPr>
        <w:spacing w:after="143"/>
        <w:ind w:left="96" w:right="647"/>
        <w:rPr>
          <w:ins w:id="0" w:author="Sonam Sodani" w:date="2016-11-28T08:18:00Z"/>
        </w:rPr>
      </w:pPr>
    </w:p>
    <w:p w14:paraId="383BD9A5" w14:textId="77777777" w:rsidR="00D34986" w:rsidRDefault="00DB2D38">
      <w:pPr>
        <w:spacing w:after="143"/>
        <w:ind w:left="96" w:right="647"/>
      </w:pPr>
      <w:r>
        <w:t xml:space="preserve">The application will have the following core components: </w:t>
      </w:r>
    </w:p>
    <w:p w14:paraId="6B195AC4" w14:textId="51EC640C" w:rsidR="003178A8" w:rsidRDefault="004D380F" w:rsidP="003178A8">
      <w:pPr>
        <w:numPr>
          <w:ilvl w:val="0"/>
          <w:numId w:val="1"/>
        </w:numPr>
        <w:spacing w:line="370" w:lineRule="auto"/>
        <w:ind w:right="2577" w:hanging="360"/>
        <w:jc w:val="left"/>
      </w:pPr>
      <w:r>
        <w:rPr>
          <w:b/>
        </w:rPr>
        <w:t xml:space="preserve">ADMIN </w:t>
      </w:r>
      <w:r w:rsidR="003178A8">
        <w:t>Dashboard</w:t>
      </w:r>
      <w:r w:rsidR="00DB2D38">
        <w:rPr>
          <w:b/>
        </w:rPr>
        <w:t>:</w:t>
      </w:r>
      <w:r w:rsidR="00DB2D38">
        <w:t xml:space="preserve">   </w:t>
      </w:r>
      <w:r>
        <w:t xml:space="preserve">The ADMIN </w:t>
      </w:r>
      <w:r w:rsidR="003178A8">
        <w:t xml:space="preserve">Dashboard </w:t>
      </w:r>
      <w:r w:rsidR="00DB2D38">
        <w:t xml:space="preserve">will have the following features </w:t>
      </w:r>
    </w:p>
    <w:p w14:paraId="46BC0A83" w14:textId="77777777" w:rsidR="00D34986" w:rsidRDefault="00DB2D38" w:rsidP="00E10F51">
      <w:pPr>
        <w:spacing w:line="370" w:lineRule="auto"/>
        <w:ind w:left="461" w:right="2577" w:firstLine="0"/>
        <w:jc w:val="left"/>
      </w:pPr>
      <w:r>
        <w:rPr>
          <w:rFonts w:ascii="Courier New" w:eastAsia="Courier New" w:hAnsi="Courier New" w:cs="Courier New"/>
        </w:rPr>
        <w:t>o</w:t>
      </w:r>
      <w:r>
        <w:rPr>
          <w:rFonts w:ascii="Arial" w:eastAsia="Arial" w:hAnsi="Arial" w:cs="Arial"/>
        </w:rPr>
        <w:t xml:space="preserve"> </w:t>
      </w:r>
      <w:r>
        <w:t xml:space="preserve">Manage Registered Users </w:t>
      </w:r>
    </w:p>
    <w:p w14:paraId="36EC206D" w14:textId="77777777" w:rsidR="003178A8" w:rsidRDefault="003178A8">
      <w:pPr>
        <w:numPr>
          <w:ilvl w:val="2"/>
          <w:numId w:val="2"/>
        </w:numPr>
        <w:spacing w:line="370" w:lineRule="auto"/>
        <w:ind w:right="647" w:firstLine="720"/>
      </w:pPr>
      <w:r>
        <w:t>Add/ delete user</w:t>
      </w:r>
    </w:p>
    <w:p w14:paraId="1BA4D176" w14:textId="77777777" w:rsidR="003178A8" w:rsidRDefault="00DB2D38">
      <w:pPr>
        <w:numPr>
          <w:ilvl w:val="2"/>
          <w:numId w:val="2"/>
        </w:numPr>
        <w:spacing w:line="370" w:lineRule="auto"/>
        <w:ind w:right="647" w:firstLine="720"/>
      </w:pPr>
      <w:r>
        <w:t xml:space="preserve">Edit user registration form </w:t>
      </w:r>
    </w:p>
    <w:p w14:paraId="1D0469DF" w14:textId="77777777" w:rsidR="00D34986" w:rsidRDefault="00DB2D38" w:rsidP="00E10F51">
      <w:pPr>
        <w:spacing w:line="370" w:lineRule="auto"/>
        <w:ind w:right="647"/>
      </w:pPr>
      <w:r>
        <w:rPr>
          <w:rFonts w:ascii="Courier New" w:eastAsia="Courier New" w:hAnsi="Courier New" w:cs="Courier New"/>
        </w:rPr>
        <w:lastRenderedPageBreak/>
        <w:t>o</w:t>
      </w:r>
      <w:r>
        <w:rPr>
          <w:rFonts w:ascii="Arial" w:eastAsia="Arial" w:hAnsi="Arial" w:cs="Arial"/>
        </w:rPr>
        <w:t xml:space="preserve"> </w:t>
      </w:r>
      <w:r>
        <w:t xml:space="preserve">Manage conferences </w:t>
      </w:r>
    </w:p>
    <w:p w14:paraId="34D13E43" w14:textId="74C71193" w:rsidR="003178A8" w:rsidRDefault="003178A8">
      <w:pPr>
        <w:numPr>
          <w:ilvl w:val="2"/>
          <w:numId w:val="2"/>
        </w:numPr>
        <w:spacing w:line="370" w:lineRule="auto"/>
        <w:ind w:right="647" w:firstLine="720"/>
        <w:pPrChange w:id="1" w:author="Sonam Sodani" w:date="2016-11-28T08:19:00Z">
          <w:pPr>
            <w:numPr>
              <w:ilvl w:val="2"/>
              <w:numId w:val="2"/>
            </w:numPr>
            <w:spacing w:after="143"/>
            <w:ind w:left="1901" w:right="647" w:firstLine="720"/>
          </w:pPr>
        </w:pPrChange>
      </w:pPr>
      <w:r>
        <w:t>Edit form to create a conference (add/remove fields)</w:t>
      </w:r>
    </w:p>
    <w:p w14:paraId="5A4E7019" w14:textId="77777777" w:rsidR="00D34986" w:rsidRDefault="00DB2D38">
      <w:pPr>
        <w:numPr>
          <w:ilvl w:val="2"/>
          <w:numId w:val="2"/>
        </w:numPr>
        <w:spacing w:after="143"/>
        <w:ind w:right="647" w:firstLine="720"/>
      </w:pPr>
      <w:r>
        <w:t xml:space="preserve">View list of conferences </w:t>
      </w:r>
    </w:p>
    <w:p w14:paraId="0E2F4E2B" w14:textId="77777777" w:rsidR="00D34986" w:rsidRDefault="00DB2D38">
      <w:pPr>
        <w:numPr>
          <w:ilvl w:val="2"/>
          <w:numId w:val="2"/>
        </w:numPr>
        <w:spacing w:after="143"/>
        <w:ind w:right="647" w:firstLine="720"/>
      </w:pPr>
      <w:r>
        <w:t xml:space="preserve">View/Edit conference details </w:t>
      </w:r>
    </w:p>
    <w:p w14:paraId="47D68E5A" w14:textId="77777777" w:rsidR="003178A8" w:rsidRDefault="00DB2D38">
      <w:pPr>
        <w:numPr>
          <w:ilvl w:val="2"/>
          <w:numId w:val="2"/>
        </w:numPr>
        <w:spacing w:after="143"/>
        <w:ind w:right="647" w:firstLine="720"/>
      </w:pPr>
      <w:r>
        <w:t>Approve/Reject conference</w:t>
      </w:r>
    </w:p>
    <w:p w14:paraId="0D1FFE85" w14:textId="77777777" w:rsidR="00D34986" w:rsidRDefault="003178A8" w:rsidP="003178A8">
      <w:pPr>
        <w:numPr>
          <w:ilvl w:val="2"/>
          <w:numId w:val="2"/>
        </w:numPr>
        <w:spacing w:after="143"/>
        <w:ind w:right="647" w:firstLine="720"/>
      </w:pPr>
      <w:r>
        <w:t>Review/ delete user’s review (</w:t>
      </w:r>
      <w:r w:rsidR="00DB2D38">
        <w:t xml:space="preserve"> </w:t>
      </w:r>
      <w:r>
        <w:t>bad review)</w:t>
      </w:r>
    </w:p>
    <w:p w14:paraId="1F73F668" w14:textId="4A2299F0" w:rsidR="003178A8" w:rsidRDefault="004D380F">
      <w:pPr>
        <w:numPr>
          <w:ilvl w:val="0"/>
          <w:numId w:val="1"/>
        </w:numPr>
        <w:spacing w:after="3" w:line="305" w:lineRule="auto"/>
        <w:ind w:right="2577" w:hanging="360"/>
        <w:jc w:val="left"/>
      </w:pPr>
      <w:r>
        <w:rPr>
          <w:b/>
        </w:rPr>
        <w:t>USER Dashboard: The USER Dashboard (For Conference creator/ attendee</w:t>
      </w:r>
      <w:r w:rsidDel="004D380F">
        <w:rPr>
          <w:b/>
        </w:rPr>
        <w:t xml:space="preserve"> </w:t>
      </w:r>
      <w:r>
        <w:rPr>
          <w:b/>
        </w:rPr>
        <w:t>)</w:t>
      </w:r>
      <w:r w:rsidR="00F05195">
        <w:rPr>
          <w:b/>
        </w:rPr>
        <w:t xml:space="preserve"> will have the features below</w:t>
      </w:r>
      <w:r w:rsidR="00DB2D38">
        <w:rPr>
          <w:b/>
        </w:rPr>
        <w:t>:</w:t>
      </w:r>
      <w:r w:rsidR="00DB2D38">
        <w:t xml:space="preserve"> </w:t>
      </w:r>
    </w:p>
    <w:p w14:paraId="3EC0AF33" w14:textId="77777777" w:rsidR="00D34986" w:rsidRDefault="00DB2D38" w:rsidP="00E10F51">
      <w:pPr>
        <w:spacing w:after="3" w:line="305" w:lineRule="auto"/>
        <w:ind w:left="821" w:right="2577" w:firstLine="0"/>
        <w:jc w:val="left"/>
      </w:pPr>
      <w:r>
        <w:rPr>
          <w:rFonts w:ascii="Courier New" w:eastAsia="Courier New" w:hAnsi="Courier New" w:cs="Courier New"/>
        </w:rPr>
        <w:t>o</w:t>
      </w:r>
      <w:r>
        <w:rPr>
          <w:rFonts w:ascii="Arial" w:eastAsia="Arial" w:hAnsi="Arial" w:cs="Arial"/>
        </w:rPr>
        <w:t xml:space="preserve"> </w:t>
      </w:r>
      <w:r>
        <w:t xml:space="preserve">Search conference by category, title, city or country </w:t>
      </w:r>
      <w:r w:rsidR="003178A8">
        <w:t>(basic search)</w:t>
      </w:r>
    </w:p>
    <w:p w14:paraId="010E12F2" w14:textId="77777777" w:rsidR="00D34986" w:rsidRDefault="00DB2D38">
      <w:pPr>
        <w:numPr>
          <w:ilvl w:val="1"/>
          <w:numId w:val="1"/>
        </w:numPr>
        <w:spacing w:after="147"/>
        <w:ind w:right="4752" w:hanging="360"/>
        <w:jc w:val="left"/>
      </w:pPr>
      <w:r>
        <w:t xml:space="preserve">Advanced search based on category, title, city, rating, technical sponsors, start and end dates, paper submission deadline and type of event. </w:t>
      </w:r>
    </w:p>
    <w:p w14:paraId="13F9721C" w14:textId="1FA76678" w:rsidR="003178A8" w:rsidRDefault="00DB2D38" w:rsidP="003178A8">
      <w:pPr>
        <w:numPr>
          <w:ilvl w:val="1"/>
          <w:numId w:val="1"/>
        </w:numPr>
        <w:spacing w:after="3" w:line="376" w:lineRule="auto"/>
        <w:ind w:right="4752" w:hanging="360"/>
        <w:jc w:val="left"/>
      </w:pPr>
      <w:r>
        <w:t xml:space="preserve">View conference as per search criteria </w:t>
      </w:r>
      <w:r>
        <w:rPr>
          <w:rFonts w:ascii="Courier New" w:eastAsia="Courier New" w:hAnsi="Courier New" w:cs="Courier New"/>
        </w:rPr>
        <w:t>o</w:t>
      </w:r>
      <w:r>
        <w:rPr>
          <w:rFonts w:ascii="Arial" w:eastAsia="Arial" w:hAnsi="Arial" w:cs="Arial"/>
        </w:rPr>
        <w:t xml:space="preserve"> </w:t>
      </w:r>
      <w:r>
        <w:t xml:space="preserve">View detailed </w:t>
      </w:r>
      <w:r w:rsidR="00F05195">
        <w:t>C</w:t>
      </w:r>
      <w:r>
        <w:t xml:space="preserve">onference </w:t>
      </w:r>
      <w:r w:rsidR="003178A8">
        <w:t>page</w:t>
      </w:r>
    </w:p>
    <w:p w14:paraId="639B4562" w14:textId="77777777" w:rsidR="00D34986" w:rsidRDefault="00DB2D38">
      <w:pPr>
        <w:numPr>
          <w:ilvl w:val="1"/>
          <w:numId w:val="1"/>
        </w:numPr>
        <w:spacing w:after="3" w:line="376" w:lineRule="auto"/>
        <w:ind w:right="4752" w:hanging="360"/>
        <w:jc w:val="left"/>
      </w:pPr>
      <w:r>
        <w:rPr>
          <w:rFonts w:ascii="Courier New" w:eastAsia="Courier New" w:hAnsi="Courier New" w:cs="Courier New"/>
        </w:rPr>
        <w:t>o</w:t>
      </w:r>
      <w:r>
        <w:rPr>
          <w:rFonts w:ascii="Arial" w:eastAsia="Arial" w:hAnsi="Arial" w:cs="Arial"/>
        </w:rPr>
        <w:t xml:space="preserve"> </w:t>
      </w:r>
      <w:r>
        <w:t xml:space="preserve">Login/Register to the portal </w:t>
      </w:r>
    </w:p>
    <w:p w14:paraId="56C1A232" w14:textId="77777777" w:rsidR="00D34986" w:rsidRDefault="00DB2D38">
      <w:pPr>
        <w:numPr>
          <w:ilvl w:val="2"/>
          <w:numId w:val="1"/>
        </w:numPr>
        <w:spacing w:after="156"/>
        <w:ind w:right="647" w:hanging="360"/>
      </w:pPr>
      <w:r>
        <w:t xml:space="preserve">Manage Conference </w:t>
      </w:r>
    </w:p>
    <w:p w14:paraId="5D783560" w14:textId="77777777" w:rsidR="00D34986" w:rsidRDefault="00DB2D38">
      <w:pPr>
        <w:numPr>
          <w:ilvl w:val="3"/>
          <w:numId w:val="1"/>
        </w:numPr>
        <w:spacing w:after="127"/>
        <w:ind w:right="647" w:hanging="361"/>
      </w:pPr>
      <w:r>
        <w:t xml:space="preserve">Create new conference </w:t>
      </w:r>
    </w:p>
    <w:p w14:paraId="67A47C37" w14:textId="77777777" w:rsidR="00D34986" w:rsidRDefault="00DB2D38">
      <w:pPr>
        <w:numPr>
          <w:ilvl w:val="3"/>
          <w:numId w:val="1"/>
        </w:numPr>
        <w:spacing w:after="120" w:line="259" w:lineRule="auto"/>
        <w:ind w:right="647" w:hanging="361"/>
      </w:pPr>
      <w:r>
        <w:t xml:space="preserve">Edit conference added by the user </w:t>
      </w:r>
    </w:p>
    <w:p w14:paraId="2C3E29BE" w14:textId="51EF464B" w:rsidR="00D34986" w:rsidRDefault="00DB2D38">
      <w:pPr>
        <w:numPr>
          <w:ilvl w:val="3"/>
          <w:numId w:val="1"/>
        </w:numPr>
        <w:spacing w:after="159"/>
        <w:ind w:right="647" w:hanging="361"/>
      </w:pPr>
      <w:r>
        <w:t>View details of candidate</w:t>
      </w:r>
      <w:ins w:id="2" w:author="Nazar Zaki" w:date="2016-11-27T10:13:00Z">
        <w:r w:rsidR="003178A8">
          <w:t>s</w:t>
        </w:r>
      </w:ins>
      <w:r>
        <w:t xml:space="preserve"> </w:t>
      </w:r>
      <w:ins w:id="3" w:author="Sonam Sodani" w:date="2016-11-28T08:34:00Z">
        <w:r w:rsidR="00F05195">
          <w:t xml:space="preserve">who </w:t>
        </w:r>
      </w:ins>
      <w:del w:id="4" w:author="Sonam Sodani" w:date="2016-11-28T08:34:00Z">
        <w:r w:rsidDel="00F05195">
          <w:delText xml:space="preserve">applied </w:delText>
        </w:r>
      </w:del>
      <w:r w:rsidR="00F05195">
        <w:t xml:space="preserve">showed interest by using “Intend to attend” button </w:t>
      </w:r>
      <w:r>
        <w:t xml:space="preserve">for the conference added by the user </w:t>
      </w:r>
    </w:p>
    <w:p w14:paraId="67D416BE" w14:textId="77777777" w:rsidR="00D34986" w:rsidRDefault="00DB2D38">
      <w:pPr>
        <w:numPr>
          <w:ilvl w:val="3"/>
          <w:numId w:val="1"/>
        </w:numPr>
        <w:spacing w:after="146"/>
        <w:ind w:right="647" w:hanging="361"/>
      </w:pPr>
      <w:r>
        <w:t xml:space="preserve">View the review comments and rating of the conferences added by the user </w:t>
      </w:r>
    </w:p>
    <w:p w14:paraId="4E79641E" w14:textId="77777777" w:rsidR="00D34986" w:rsidRDefault="00DB2D38">
      <w:pPr>
        <w:numPr>
          <w:ilvl w:val="2"/>
          <w:numId w:val="1"/>
        </w:numPr>
        <w:spacing w:after="145"/>
        <w:ind w:right="647" w:hanging="360"/>
      </w:pPr>
      <w:r>
        <w:t xml:space="preserve">View conference list </w:t>
      </w:r>
    </w:p>
    <w:p w14:paraId="2202BEB9" w14:textId="77777777" w:rsidR="00D34986" w:rsidRDefault="00DB2D38">
      <w:pPr>
        <w:numPr>
          <w:ilvl w:val="2"/>
          <w:numId w:val="1"/>
        </w:numPr>
        <w:spacing w:after="143"/>
        <w:ind w:right="647" w:hanging="360"/>
      </w:pPr>
      <w:r>
        <w:t xml:space="preserve">View conference details </w:t>
      </w:r>
    </w:p>
    <w:p w14:paraId="5E5B814B" w14:textId="7412DB90" w:rsidR="00D34986" w:rsidRDefault="00F05195">
      <w:pPr>
        <w:numPr>
          <w:ilvl w:val="2"/>
          <w:numId w:val="1"/>
        </w:numPr>
        <w:spacing w:after="402"/>
        <w:ind w:right="647" w:hanging="360"/>
      </w:pPr>
      <w:r>
        <w:t>Show interest by using “Intend to attend” button</w:t>
      </w:r>
      <w:r w:rsidDel="00F05195">
        <w:t xml:space="preserve"> </w:t>
      </w:r>
      <w:r w:rsidR="00DB2D38">
        <w:t>and review conference</w:t>
      </w:r>
      <w:r w:rsidR="003178A8">
        <w:t>s</w:t>
      </w:r>
      <w:r w:rsidR="00DB2D38">
        <w:t xml:space="preserve"> </w:t>
      </w:r>
    </w:p>
    <w:p w14:paraId="599D6411" w14:textId="127E1894" w:rsidR="00931664" w:rsidRDefault="00F05195">
      <w:pPr>
        <w:numPr>
          <w:ilvl w:val="2"/>
          <w:numId w:val="1"/>
        </w:numPr>
        <w:spacing w:after="402"/>
        <w:ind w:right="647" w:hanging="360"/>
      </w:pPr>
      <w:commentRangeStart w:id="5"/>
      <w:r>
        <w:t>Report Spam</w:t>
      </w:r>
      <w:commentRangeEnd w:id="5"/>
      <w:r w:rsidR="00147864">
        <w:rPr>
          <w:rStyle w:val="CommentReference"/>
        </w:rPr>
        <w:commentReference w:id="5"/>
      </w:r>
      <w:r>
        <w:t>: Registered USER can report spam related to any conference registered on the portal by using “Report Spam” button provided in the detailed Conference page.</w:t>
      </w:r>
      <w:r w:rsidR="00053224">
        <w:t xml:space="preserve"> Admin will receive notification via mail when a conference is being flagged as spam.</w:t>
      </w:r>
    </w:p>
    <w:p w14:paraId="777BFC06" w14:textId="77777777" w:rsidR="00F73778" w:rsidRDefault="00F73778" w:rsidP="00931664">
      <w:pPr>
        <w:numPr>
          <w:ilvl w:val="2"/>
          <w:numId w:val="1"/>
        </w:numPr>
        <w:spacing w:after="402"/>
        <w:ind w:right="647" w:hanging="360"/>
      </w:pPr>
      <w:r>
        <w:lastRenderedPageBreak/>
        <w:t>Update his/her profile</w:t>
      </w:r>
    </w:p>
    <w:p w14:paraId="6A8073F4" w14:textId="77777777" w:rsidR="00D34986" w:rsidRDefault="00DB2D38">
      <w:pPr>
        <w:pStyle w:val="Heading1"/>
        <w:ind w:left="96"/>
      </w:pPr>
      <w:r>
        <w:rPr>
          <w:b w:val="0"/>
          <w:sz w:val="49"/>
          <w:vertAlign w:val="superscript"/>
        </w:rPr>
        <w:t>1.4</w:t>
      </w:r>
      <w:r>
        <w:rPr>
          <w:rFonts w:ascii="Arial" w:eastAsia="Arial" w:hAnsi="Arial" w:cs="Arial"/>
          <w:b w:val="0"/>
          <w:sz w:val="32"/>
        </w:rPr>
        <w:t xml:space="preserve"> </w:t>
      </w:r>
      <w:r>
        <w:rPr>
          <w:sz w:val="32"/>
        </w:rPr>
        <w:t>T</w:t>
      </w:r>
      <w:r>
        <w:t>HIS DOCUMENT AND ITS STRUCTURE</w:t>
      </w:r>
      <w:r>
        <w:rPr>
          <w:sz w:val="32"/>
        </w:rPr>
        <w:t xml:space="preserve"> </w:t>
      </w:r>
    </w:p>
    <w:p w14:paraId="5CED488E" w14:textId="77777777" w:rsidR="00D34986" w:rsidRDefault="00DB2D38">
      <w:pPr>
        <w:spacing w:after="0" w:line="259" w:lineRule="auto"/>
        <w:ind w:left="101" w:right="0" w:firstLine="0"/>
        <w:jc w:val="left"/>
      </w:pPr>
      <w:r>
        <w:rPr>
          <w:rFonts w:ascii="Times New Roman" w:eastAsia="Times New Roman" w:hAnsi="Times New Roman" w:cs="Times New Roman"/>
        </w:rPr>
        <w:t xml:space="preserve"> </w:t>
      </w:r>
    </w:p>
    <w:p w14:paraId="16056587" w14:textId="77777777" w:rsidR="00D34986" w:rsidRDefault="00DB2D38">
      <w:pPr>
        <w:ind w:left="96" w:right="647"/>
      </w:pPr>
      <w:r>
        <w:t xml:space="preserve">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3 gives the functional requirements, data requirements and constraints and assumptions made while designing the application.  It also gives the user viewpoint of product.  Section 3 also gives the specific requirements of the product.  Section 3 also discusses the external interface requirements and gives detailed description of functional requirements. Section 4 is for supporting information. </w:t>
      </w:r>
    </w:p>
    <w:p w14:paraId="68149BC5" w14:textId="77777777" w:rsidR="00D34986" w:rsidRDefault="00DB2D38">
      <w:pPr>
        <w:spacing w:after="0" w:line="259" w:lineRule="auto"/>
        <w:ind w:left="101" w:right="0" w:firstLine="0"/>
        <w:jc w:val="left"/>
      </w:pPr>
      <w:r>
        <w:t xml:space="preserve"> </w:t>
      </w:r>
    </w:p>
    <w:p w14:paraId="79A8C974" w14:textId="77777777" w:rsidR="00D34986" w:rsidRDefault="00DB2D38">
      <w:pPr>
        <w:pStyle w:val="Heading2"/>
        <w:spacing w:after="9"/>
        <w:ind w:left="96"/>
      </w:pPr>
      <w:r>
        <w:rPr>
          <w:rFonts w:ascii="Times New Roman" w:eastAsia="Times New Roman" w:hAnsi="Times New Roman" w:cs="Times New Roman"/>
          <w:sz w:val="32"/>
        </w:rPr>
        <w:t>2</w:t>
      </w:r>
      <w:r>
        <w:rPr>
          <w:rFonts w:ascii="Arial" w:eastAsia="Arial" w:hAnsi="Arial" w:cs="Arial"/>
          <w:sz w:val="32"/>
        </w:rPr>
        <w:t xml:space="preserve"> </w:t>
      </w:r>
      <w:r>
        <w:rPr>
          <w:rFonts w:ascii="Times New Roman" w:eastAsia="Times New Roman" w:hAnsi="Times New Roman" w:cs="Times New Roman"/>
          <w:sz w:val="32"/>
        </w:rPr>
        <w:t xml:space="preserve">General Description </w:t>
      </w:r>
    </w:p>
    <w:p w14:paraId="5B454EC4" w14:textId="77777777" w:rsidR="00D34986" w:rsidRDefault="00DB2D38">
      <w:pPr>
        <w:spacing w:after="0" w:line="259" w:lineRule="auto"/>
        <w:ind w:left="101" w:right="0" w:firstLine="0"/>
        <w:jc w:val="left"/>
      </w:pPr>
      <w:r>
        <w:t xml:space="preserve"> </w:t>
      </w:r>
    </w:p>
    <w:p w14:paraId="0CEB9723" w14:textId="77777777" w:rsidR="00D34986" w:rsidRDefault="00DB2D38">
      <w:pPr>
        <w:ind w:left="96" w:right="647"/>
      </w:pPr>
      <w:r>
        <w:t xml:space="preserve">Conference management application is a portal designed to facilitate the creation and management of conferences as well as the conference attendees. The primary purpose of the application is to encourage as many users as possible to register in the website. Registration allows registrants to get timely update and notifications on upcoming conferences based on various criteria’s. Information on upcoming conferences will be send to users based on their preferences (i.e. weekly, daily, monthly etc.) </w:t>
      </w:r>
    </w:p>
    <w:p w14:paraId="4511DCB3" w14:textId="77777777" w:rsidR="00D34986" w:rsidRDefault="00DB2D38">
      <w:pPr>
        <w:spacing w:after="388" w:line="259" w:lineRule="auto"/>
        <w:ind w:left="461" w:right="0" w:firstLine="0"/>
        <w:jc w:val="left"/>
      </w:pPr>
      <w:r>
        <w:t xml:space="preserve"> </w:t>
      </w:r>
    </w:p>
    <w:p w14:paraId="594CA7B3" w14:textId="77777777" w:rsidR="00D34986" w:rsidRDefault="00DB2D38">
      <w:pPr>
        <w:pStyle w:val="Heading1"/>
        <w:ind w:left="96"/>
      </w:pPr>
      <w:r>
        <w:rPr>
          <w:b w:val="0"/>
          <w:sz w:val="32"/>
        </w:rPr>
        <w:t>2.1</w:t>
      </w:r>
      <w:r>
        <w:rPr>
          <w:rFonts w:ascii="Arial" w:eastAsia="Arial" w:hAnsi="Arial" w:cs="Arial"/>
          <w:b w:val="0"/>
          <w:sz w:val="32"/>
        </w:rPr>
        <w:t xml:space="preserve"> </w:t>
      </w:r>
      <w:r>
        <w:rPr>
          <w:sz w:val="32"/>
        </w:rPr>
        <w:t>U</w:t>
      </w:r>
      <w:r>
        <w:t xml:space="preserve">SER </w:t>
      </w:r>
      <w:r>
        <w:rPr>
          <w:sz w:val="32"/>
        </w:rPr>
        <w:t>C</w:t>
      </w:r>
      <w:r>
        <w:t xml:space="preserve">HARACTERISTICS  </w:t>
      </w:r>
      <w:r>
        <w:rPr>
          <w:sz w:val="32"/>
        </w:rPr>
        <w:t xml:space="preserve"> </w:t>
      </w:r>
    </w:p>
    <w:p w14:paraId="6CCA74B6" w14:textId="77777777" w:rsidR="00D34986" w:rsidRDefault="00DB2D38">
      <w:pPr>
        <w:spacing w:after="0" w:line="259" w:lineRule="auto"/>
        <w:ind w:left="101" w:right="0" w:firstLine="0"/>
        <w:jc w:val="left"/>
      </w:pPr>
      <w:r>
        <w:rPr>
          <w:rFonts w:ascii="Times New Roman" w:eastAsia="Times New Roman" w:hAnsi="Times New Roman" w:cs="Times New Roman"/>
        </w:rPr>
        <w:t xml:space="preserve"> </w:t>
      </w:r>
    </w:p>
    <w:p w14:paraId="2DEC5F88" w14:textId="77777777" w:rsidR="00D34986" w:rsidRDefault="00DB2D38">
      <w:pPr>
        <w:spacing w:after="106"/>
        <w:ind w:left="96" w:right="647"/>
      </w:pPr>
      <w:r>
        <w:t xml:space="preserve">The primary stakeholders for the system for Phase 1 are: </w:t>
      </w:r>
    </w:p>
    <w:p w14:paraId="6019B028" w14:textId="77777777" w:rsidR="00D34986" w:rsidRDefault="00DB2D38">
      <w:pPr>
        <w:spacing w:after="133" w:line="259" w:lineRule="auto"/>
        <w:ind w:left="101" w:right="0" w:firstLine="0"/>
        <w:jc w:val="left"/>
      </w:pPr>
      <w:r>
        <w:t xml:space="preserve"> </w:t>
      </w:r>
    </w:p>
    <w:p w14:paraId="5487E0DF" w14:textId="0A81A396" w:rsidR="00D34986" w:rsidRDefault="00931664">
      <w:pPr>
        <w:numPr>
          <w:ilvl w:val="0"/>
          <w:numId w:val="3"/>
        </w:numPr>
        <w:spacing w:after="147"/>
        <w:ind w:right="647" w:hanging="360"/>
      </w:pPr>
      <w:r>
        <w:rPr>
          <w:i/>
          <w:u w:val="single" w:color="000000"/>
        </w:rPr>
        <w:t>ADMIN</w:t>
      </w:r>
      <w:r w:rsidR="00DB2D38">
        <w:t xml:space="preserve">: The purpose of the administrator would be to manage the users and approve conferences.  Admin will have option to manage the master data. </w:t>
      </w:r>
    </w:p>
    <w:p w14:paraId="7BCAABE4" w14:textId="2A6D5F5A" w:rsidR="00D34986" w:rsidRDefault="00931664">
      <w:pPr>
        <w:numPr>
          <w:ilvl w:val="0"/>
          <w:numId w:val="3"/>
        </w:numPr>
        <w:spacing w:after="400"/>
        <w:ind w:right="647" w:hanging="360"/>
      </w:pPr>
      <w:r>
        <w:rPr>
          <w:i/>
          <w:u w:val="single" w:color="000000"/>
        </w:rPr>
        <w:t>USER</w:t>
      </w:r>
      <w:r w:rsidR="00DB2D38">
        <w:t xml:space="preserve">:  There is a single user types who can able to create and attend conferences. The system does not make any distinction between conference creator and conference attendee.  </w:t>
      </w:r>
    </w:p>
    <w:p w14:paraId="293144B6" w14:textId="77777777" w:rsidR="00D34986" w:rsidRDefault="00DB2D38">
      <w:pPr>
        <w:pStyle w:val="Heading1"/>
        <w:ind w:left="96"/>
      </w:pPr>
      <w:r>
        <w:rPr>
          <w:b w:val="0"/>
          <w:sz w:val="32"/>
        </w:rPr>
        <w:t>2.2</w:t>
      </w:r>
      <w:r>
        <w:rPr>
          <w:rFonts w:ascii="Arial" w:eastAsia="Arial" w:hAnsi="Arial" w:cs="Arial"/>
          <w:b w:val="0"/>
          <w:sz w:val="32"/>
        </w:rPr>
        <w:t xml:space="preserve"> </w:t>
      </w:r>
      <w:r>
        <w:rPr>
          <w:sz w:val="32"/>
        </w:rPr>
        <w:t>G</w:t>
      </w:r>
      <w:r>
        <w:t xml:space="preserve">ENERAL </w:t>
      </w:r>
      <w:r>
        <w:rPr>
          <w:sz w:val="32"/>
        </w:rPr>
        <w:t>C</w:t>
      </w:r>
      <w:r>
        <w:t>ONSTRAINTS</w:t>
      </w:r>
      <w:r>
        <w:rPr>
          <w:sz w:val="32"/>
        </w:rPr>
        <w:t xml:space="preserve"> </w:t>
      </w:r>
    </w:p>
    <w:p w14:paraId="6225CFC2" w14:textId="77777777" w:rsidR="00D34986" w:rsidRDefault="00DB2D38">
      <w:pPr>
        <w:spacing w:after="24" w:line="259" w:lineRule="auto"/>
        <w:ind w:left="101" w:right="0" w:firstLine="0"/>
        <w:jc w:val="left"/>
      </w:pPr>
      <w:r>
        <w:rPr>
          <w:rFonts w:ascii="Times New Roman" w:eastAsia="Times New Roman" w:hAnsi="Times New Roman" w:cs="Times New Roman"/>
        </w:rPr>
        <w:t xml:space="preserve"> </w:t>
      </w:r>
    </w:p>
    <w:p w14:paraId="5FA036EB" w14:textId="77777777" w:rsidR="00D34986" w:rsidRDefault="00DB2D38">
      <w:pPr>
        <w:numPr>
          <w:ilvl w:val="0"/>
          <w:numId w:val="4"/>
        </w:numPr>
        <w:spacing w:after="267"/>
        <w:ind w:right="647" w:hanging="360"/>
      </w:pPr>
      <w:r>
        <w:lastRenderedPageBreak/>
        <w:t xml:space="preserve">System shall be efficient enough for multiple users (could be more than 500 at the same time) to search and view conference information simultaneously </w:t>
      </w:r>
    </w:p>
    <w:p w14:paraId="2067AF5D" w14:textId="76B6AE61" w:rsidR="00DB2D38" w:rsidRDefault="00DB2D38">
      <w:pPr>
        <w:numPr>
          <w:ilvl w:val="0"/>
          <w:numId w:val="4"/>
        </w:numPr>
        <w:spacing w:after="267"/>
        <w:ind w:right="647" w:hanging="360"/>
        <w:rPr>
          <w:ins w:id="6" w:author="Nazar Zaki" w:date="2016-11-27T10:55:00Z"/>
        </w:rPr>
      </w:pPr>
      <w:commentRangeStart w:id="7"/>
      <w:r>
        <w:t>All conferences should be saved/archived in a database</w:t>
      </w:r>
      <w:commentRangeEnd w:id="7"/>
      <w:r w:rsidR="00931664">
        <w:rPr>
          <w:rStyle w:val="CommentReference"/>
        </w:rPr>
        <w:commentReference w:id="7"/>
      </w:r>
      <w:r w:rsidR="00053224">
        <w:t>. No data will be deleted from the site during the archival process, but will be marked by an archival flag</w:t>
      </w:r>
    </w:p>
    <w:p w14:paraId="44BF3C08" w14:textId="40EFB977" w:rsidR="00DB2D38" w:rsidRDefault="00DB2D38">
      <w:pPr>
        <w:numPr>
          <w:ilvl w:val="0"/>
          <w:numId w:val="4"/>
        </w:numPr>
        <w:spacing w:after="267"/>
        <w:ind w:right="647" w:hanging="360"/>
        <w:rPr>
          <w:ins w:id="8" w:author="Sonam Sodani" w:date="2016-11-28T09:30:00Z"/>
        </w:rPr>
      </w:pPr>
      <w:commentRangeStart w:id="9"/>
      <w:commentRangeStart w:id="10"/>
      <w:ins w:id="11" w:author="Nazar Zaki" w:date="2016-11-27T10:55:00Z">
        <w:r>
          <w:t>Users can search the upcoming conference</w:t>
        </w:r>
      </w:ins>
      <w:commentRangeEnd w:id="9"/>
      <w:r w:rsidR="00931664">
        <w:rPr>
          <w:rStyle w:val="CommentReference"/>
        </w:rPr>
        <w:commentReference w:id="9"/>
      </w:r>
      <w:commentRangeEnd w:id="10"/>
      <w:ins w:id="12" w:author="Prashant Thomas" w:date="2016-11-28T16:26:00Z">
        <w:r w:rsidR="00E10F51">
          <w:t xml:space="preserve"> &amp; events.</w:t>
        </w:r>
      </w:ins>
      <w:r w:rsidR="00053224">
        <w:rPr>
          <w:rStyle w:val="CommentReference"/>
        </w:rPr>
        <w:commentReference w:id="10"/>
      </w:r>
    </w:p>
    <w:p w14:paraId="000A742E" w14:textId="2C17BE23" w:rsidR="00EF4040" w:rsidRDefault="00EF4040">
      <w:pPr>
        <w:numPr>
          <w:ilvl w:val="0"/>
          <w:numId w:val="4"/>
        </w:numPr>
        <w:spacing w:after="267"/>
        <w:ind w:right="647" w:hanging="360"/>
        <w:rPr>
          <w:ins w:id="13" w:author="Nazar Zaki" w:date="2016-11-27T10:55:00Z"/>
        </w:rPr>
      </w:pPr>
      <w:commentRangeStart w:id="14"/>
      <w:commentRangeStart w:id="15"/>
      <w:ins w:id="16" w:author="Sonam Sodani" w:date="2016-11-28T09:30:00Z">
        <w:r>
          <w:t>USER should have flexibility to go to or search past conferences &amp; can also review them</w:t>
        </w:r>
      </w:ins>
      <w:commentRangeEnd w:id="14"/>
      <w:ins w:id="17" w:author="Sonam Sodani" w:date="2016-11-28T09:32:00Z">
        <w:r>
          <w:rPr>
            <w:rStyle w:val="CommentReference"/>
          </w:rPr>
          <w:commentReference w:id="14"/>
        </w:r>
      </w:ins>
      <w:commentRangeEnd w:id="15"/>
      <w:r w:rsidR="00053224">
        <w:rPr>
          <w:rStyle w:val="CommentReference"/>
        </w:rPr>
        <w:commentReference w:id="15"/>
      </w:r>
    </w:p>
    <w:p w14:paraId="776ED00D" w14:textId="77777777" w:rsidR="00DB2D38" w:rsidRDefault="00DB2D38">
      <w:pPr>
        <w:numPr>
          <w:ilvl w:val="0"/>
          <w:numId w:val="4"/>
        </w:numPr>
        <w:spacing w:after="267"/>
        <w:ind w:right="647" w:hanging="360"/>
      </w:pPr>
      <w:commentRangeStart w:id="18"/>
      <w:ins w:id="19" w:author="Nazar Zaki" w:date="2016-11-27T10:56:00Z">
        <w:r>
          <w:t xml:space="preserve">In the case linking previous conferences, organizer can only search the </w:t>
        </w:r>
      </w:ins>
      <w:ins w:id="20" w:author="Nazar Zaki" w:date="2016-11-27T10:57:00Z">
        <w:r>
          <w:t>past</w:t>
        </w:r>
      </w:ins>
      <w:ins w:id="21" w:author="Nazar Zaki" w:date="2016-11-27T10:56:00Z">
        <w:r>
          <w:t xml:space="preserve"> conference</w:t>
        </w:r>
      </w:ins>
      <w:ins w:id="22" w:author="Nazar Zaki" w:date="2016-11-27T10:57:00Z">
        <w:r>
          <w:t>s</w:t>
        </w:r>
      </w:ins>
      <w:ins w:id="23" w:author="Nazar Zaki" w:date="2016-11-27T10:56:00Z">
        <w:r>
          <w:t>.</w:t>
        </w:r>
      </w:ins>
      <w:commentRangeEnd w:id="18"/>
      <w:r w:rsidR="00931664">
        <w:rPr>
          <w:rStyle w:val="CommentReference"/>
        </w:rPr>
        <w:commentReference w:id="18"/>
      </w:r>
    </w:p>
    <w:p w14:paraId="7130780F" w14:textId="77777777" w:rsidR="00D34986" w:rsidDel="00DB2D38" w:rsidRDefault="00DB2D38" w:rsidP="00DB2D38">
      <w:pPr>
        <w:numPr>
          <w:ilvl w:val="0"/>
          <w:numId w:val="4"/>
        </w:numPr>
        <w:spacing w:after="387"/>
        <w:ind w:right="647" w:hanging="360"/>
        <w:rPr>
          <w:del w:id="24" w:author="Nazar Zaki" w:date="2016-11-27T10:57:00Z"/>
        </w:rPr>
      </w:pPr>
      <w:del w:id="25" w:author="Nazar Zaki" w:date="2016-11-27T10:57:00Z">
        <w:r w:rsidDel="00DB2D38">
          <w:delText xml:space="preserve">Conferences shall be archived and saved after 3 months  </w:delText>
        </w:r>
      </w:del>
    </w:p>
    <w:p w14:paraId="6B7AC2AB" w14:textId="77777777" w:rsidR="00D34986" w:rsidRDefault="00DB2D38">
      <w:pPr>
        <w:pStyle w:val="Heading2"/>
        <w:spacing w:after="0"/>
        <w:ind w:left="96"/>
      </w:pPr>
      <w:r>
        <w:rPr>
          <w:b w:val="0"/>
          <w:sz w:val="32"/>
        </w:rPr>
        <w:t>2.3</w:t>
      </w:r>
      <w:r>
        <w:rPr>
          <w:rFonts w:ascii="Arial" w:eastAsia="Arial" w:hAnsi="Arial" w:cs="Arial"/>
          <w:b w:val="0"/>
          <w:sz w:val="32"/>
        </w:rPr>
        <w:t xml:space="preserve"> </w:t>
      </w:r>
      <w:r>
        <w:rPr>
          <w:sz w:val="32"/>
        </w:rPr>
        <w:t>A</w:t>
      </w:r>
      <w:r>
        <w:t xml:space="preserve">SSUMPTIONS AND </w:t>
      </w:r>
      <w:r>
        <w:rPr>
          <w:sz w:val="32"/>
        </w:rPr>
        <w:t>D</w:t>
      </w:r>
      <w:r>
        <w:t>EPENDENCIES</w:t>
      </w:r>
      <w:r>
        <w:rPr>
          <w:sz w:val="32"/>
        </w:rPr>
        <w:t xml:space="preserve"> </w:t>
      </w:r>
    </w:p>
    <w:p w14:paraId="5F8B17A0" w14:textId="77777777" w:rsidR="00D34986" w:rsidRDefault="00DB2D38">
      <w:pPr>
        <w:spacing w:after="53" w:line="259" w:lineRule="auto"/>
        <w:ind w:left="668" w:right="0" w:firstLine="0"/>
        <w:jc w:val="left"/>
      </w:pPr>
      <w:r>
        <w:rPr>
          <w:b/>
          <w:sz w:val="32"/>
        </w:rPr>
        <w:t xml:space="preserve"> </w:t>
      </w:r>
    </w:p>
    <w:p w14:paraId="7616388D" w14:textId="67BB2CC2" w:rsidR="00D34986" w:rsidRDefault="00DB2D38" w:rsidP="00053224">
      <w:pPr>
        <w:numPr>
          <w:ilvl w:val="0"/>
          <w:numId w:val="5"/>
        </w:numPr>
        <w:ind w:right="129" w:hanging="360"/>
        <w:jc w:val="left"/>
      </w:pPr>
      <w:r>
        <w:t xml:space="preserve">There is no real distinction between a </w:t>
      </w:r>
      <w:del w:id="26" w:author="Nazar Zaki" w:date="2016-11-27T10:58:00Z">
        <w:r w:rsidDel="00DB2D38">
          <w:delText>conference registrant</w:delText>
        </w:r>
      </w:del>
      <w:ins w:id="27" w:author="Nazar Zaki" w:date="2016-11-27T10:58:00Z">
        <w:r>
          <w:t>user</w:t>
        </w:r>
      </w:ins>
      <w:r>
        <w:t xml:space="preserve"> and a conference creator </w:t>
      </w:r>
      <w:ins w:id="28" w:author="Nazar Zaki" w:date="2016-11-27T10:58:00Z">
        <w:r>
          <w:t xml:space="preserve">(the </w:t>
        </w:r>
      </w:ins>
      <w:ins w:id="29" w:author="Nazar Zaki" w:date="2016-11-27T10:59:00Z">
        <w:r>
          <w:t>conference creator can be a user)</w:t>
        </w:r>
      </w:ins>
    </w:p>
    <w:p w14:paraId="4D847AD9" w14:textId="77777777" w:rsidR="00DB2D38" w:rsidRDefault="00DB2D38" w:rsidP="00053224">
      <w:pPr>
        <w:numPr>
          <w:ilvl w:val="0"/>
          <w:numId w:val="5"/>
        </w:numPr>
        <w:spacing w:after="3" w:line="270" w:lineRule="auto"/>
        <w:ind w:right="39" w:hanging="360"/>
        <w:jc w:val="left"/>
        <w:rPr>
          <w:ins w:id="30" w:author="Nazar Zaki" w:date="2016-11-27T10:59:00Z"/>
        </w:rPr>
      </w:pPr>
      <w:r>
        <w:t xml:space="preserve">Conferences will be available for review after it has been completed </w:t>
      </w:r>
    </w:p>
    <w:p w14:paraId="6E69B9F6" w14:textId="77D2E432" w:rsidR="00DB2D38" w:rsidRDefault="00DB2D38" w:rsidP="00053224">
      <w:pPr>
        <w:numPr>
          <w:ilvl w:val="0"/>
          <w:numId w:val="5"/>
        </w:numPr>
        <w:spacing w:after="3" w:line="270" w:lineRule="auto"/>
        <w:ind w:right="39" w:hanging="360"/>
        <w:jc w:val="left"/>
        <w:rPr>
          <w:ins w:id="31" w:author="Sonam Sodani" w:date="2016-11-28T08:54:00Z"/>
        </w:rPr>
      </w:pPr>
      <w:del w:id="32" w:author="Nazar Zaki" w:date="2016-11-27T10:59:00Z">
        <w:r w:rsidDel="00DB2D38">
          <w:rPr>
            <w:rFonts w:ascii="Wingdings" w:eastAsia="Wingdings" w:hAnsi="Wingdings" w:cs="Wingdings"/>
          </w:rPr>
          <w:delText></w:delText>
        </w:r>
        <w:r w:rsidDel="00DB2D38">
          <w:rPr>
            <w:rFonts w:ascii="Arial" w:eastAsia="Arial" w:hAnsi="Arial" w:cs="Arial"/>
          </w:rPr>
          <w:delText xml:space="preserve"> </w:delText>
        </w:r>
      </w:del>
      <w:r>
        <w:t>Conferences can</w:t>
      </w:r>
      <w:ins w:id="33" w:author="Sonam Sodani" w:date="2016-11-28T08:52:00Z">
        <w:r w:rsidR="00487271">
          <w:t xml:space="preserve"> </w:t>
        </w:r>
      </w:ins>
      <w:del w:id="34" w:author="Sonam Sodani" w:date="2016-11-28T08:52:00Z">
        <w:r w:rsidDel="00487271">
          <w:delText xml:space="preserve"> only </w:delText>
        </w:r>
      </w:del>
      <w:r>
        <w:t xml:space="preserve">be reviewed by conference participants </w:t>
      </w:r>
      <w:ins w:id="35" w:author="Sonam Sodani" w:date="2016-11-28T08:53:00Z">
        <w:r w:rsidR="00487271">
          <w:t>by following the link from the email (email sent by the portal requesting to write review)</w:t>
        </w:r>
      </w:ins>
    </w:p>
    <w:p w14:paraId="7089464D" w14:textId="65F7214F" w:rsidR="00487271" w:rsidRDefault="00487271" w:rsidP="00053224">
      <w:pPr>
        <w:numPr>
          <w:ilvl w:val="0"/>
          <w:numId w:val="5"/>
        </w:numPr>
        <w:spacing w:after="3" w:line="270" w:lineRule="auto"/>
        <w:ind w:right="129" w:hanging="360"/>
        <w:jc w:val="left"/>
        <w:rPr>
          <w:ins w:id="36" w:author="Nazar Zaki" w:date="2016-11-27T10:59:00Z"/>
        </w:rPr>
      </w:pPr>
      <w:commentRangeStart w:id="37"/>
      <w:ins w:id="38" w:author="Sonam Sodani" w:date="2016-11-28T08:54:00Z">
        <w:r>
          <w:t xml:space="preserve">Conferences can also be reviewed by the USER </w:t>
        </w:r>
      </w:ins>
      <w:ins w:id="39" w:author="Sonam Sodani" w:date="2016-11-28T09:23:00Z">
        <w:r w:rsidR="00EF4040">
          <w:t>from the user dashboard using “Review Button”</w:t>
        </w:r>
        <w:commentRangeEnd w:id="37"/>
        <w:r w:rsidR="00EF4040">
          <w:rPr>
            <w:rStyle w:val="CommentReference"/>
          </w:rPr>
          <w:commentReference w:id="37"/>
        </w:r>
      </w:ins>
      <w:ins w:id="40" w:author="Prashant Thomas" w:date="2016-11-28T16:13:00Z">
        <w:r w:rsidR="00053224">
          <w:t xml:space="preserve">.  </w:t>
        </w:r>
        <w:r w:rsidR="00053224" w:rsidRPr="00053224">
          <w:t xml:space="preserve">Please visit </w:t>
        </w:r>
        <w:r w:rsidR="00053224">
          <w:t>https://www.confiq.com/</w:t>
        </w:r>
        <w:r w:rsidR="00053224" w:rsidRPr="00053224">
          <w:t xml:space="preserve"> , see if we can implement anything similar to this website for Review on dashboard.</w:t>
        </w:r>
      </w:ins>
    </w:p>
    <w:p w14:paraId="3A43AC15" w14:textId="77777777" w:rsidR="00053224" w:rsidRDefault="00DB2D38">
      <w:pPr>
        <w:numPr>
          <w:ilvl w:val="0"/>
          <w:numId w:val="5"/>
        </w:numPr>
        <w:spacing w:after="3" w:line="270" w:lineRule="auto"/>
        <w:ind w:right="2672" w:hanging="360"/>
        <w:jc w:val="left"/>
        <w:rPr>
          <w:ins w:id="41" w:author="Prashant Thomas" w:date="2016-11-28T16:17:00Z"/>
        </w:rPr>
      </w:pPr>
      <w:del w:id="42" w:author="Nazar Zaki" w:date="2016-11-27T11:00:00Z">
        <w:r w:rsidDel="00F73778">
          <w:rPr>
            <w:rFonts w:ascii="Wingdings" w:eastAsia="Wingdings" w:hAnsi="Wingdings" w:cs="Wingdings"/>
          </w:rPr>
          <w:delText></w:delText>
        </w:r>
        <w:r w:rsidDel="00F73778">
          <w:rPr>
            <w:rFonts w:ascii="Arial" w:eastAsia="Arial" w:hAnsi="Arial" w:cs="Arial"/>
          </w:rPr>
          <w:delText xml:space="preserve"> </w:delText>
        </w:r>
      </w:del>
      <w:r>
        <w:t xml:space="preserve">Client will provide banner images, sample logo design etc.  </w:t>
      </w:r>
    </w:p>
    <w:p w14:paraId="690FF81E" w14:textId="3E882409" w:rsidR="00D34986" w:rsidRDefault="00DB2D38">
      <w:pPr>
        <w:numPr>
          <w:ilvl w:val="0"/>
          <w:numId w:val="5"/>
        </w:numPr>
        <w:spacing w:after="3" w:line="270" w:lineRule="auto"/>
        <w:ind w:right="2672" w:hanging="360"/>
        <w:jc w:val="left"/>
        <w:rPr>
          <w:ins w:id="43" w:author="Nazar Zaki" w:date="2016-11-27T10:59:00Z"/>
        </w:rPr>
      </w:pPr>
      <w:del w:id="44" w:author="Prashant Thomas" w:date="2016-11-28T16:17:00Z">
        <w:r w:rsidDel="00053224">
          <w:rPr>
            <w:rFonts w:ascii="Wingdings" w:eastAsia="Wingdings" w:hAnsi="Wingdings" w:cs="Wingdings"/>
          </w:rPr>
          <w:delText></w:delText>
        </w:r>
        <w:r w:rsidDel="00053224">
          <w:rPr>
            <w:rFonts w:ascii="Arial" w:eastAsia="Arial" w:hAnsi="Arial" w:cs="Arial"/>
          </w:rPr>
          <w:delText xml:space="preserve"> </w:delText>
        </w:r>
      </w:del>
      <w:r>
        <w:t>Website will be responsive</w:t>
      </w:r>
      <w:del w:id="45" w:author="Nazar Zaki" w:date="2016-11-27T11:00:00Z">
        <w:r w:rsidDel="00F73778">
          <w:delText xml:space="preserve"> </w:delText>
        </w:r>
      </w:del>
    </w:p>
    <w:p w14:paraId="24AE8A84" w14:textId="77777777" w:rsidR="00DB2D38" w:rsidRDefault="00DB2D38">
      <w:pPr>
        <w:spacing w:after="3" w:line="270" w:lineRule="auto"/>
        <w:ind w:left="821" w:right="2672" w:firstLine="0"/>
        <w:jc w:val="left"/>
        <w:pPrChange w:id="46" w:author="Nazar Zaki" w:date="2016-11-27T10:59:00Z">
          <w:pPr>
            <w:numPr>
              <w:numId w:val="5"/>
            </w:numPr>
            <w:spacing w:after="3" w:line="270" w:lineRule="auto"/>
            <w:ind w:left="821" w:right="2672" w:hanging="360"/>
            <w:jc w:val="left"/>
          </w:pPr>
        </w:pPrChange>
      </w:pPr>
    </w:p>
    <w:p w14:paraId="5704A7D8" w14:textId="77777777" w:rsidR="00D34986" w:rsidRDefault="00DB2D38">
      <w:pPr>
        <w:spacing w:after="295" w:line="259" w:lineRule="auto"/>
        <w:ind w:left="96" w:right="0"/>
        <w:jc w:val="left"/>
      </w:pPr>
      <w:r>
        <w:rPr>
          <w:b/>
          <w:sz w:val="32"/>
        </w:rPr>
        <w:t>3</w:t>
      </w:r>
      <w:r>
        <w:rPr>
          <w:rFonts w:ascii="Arial" w:eastAsia="Arial" w:hAnsi="Arial" w:cs="Arial"/>
          <w:b/>
          <w:sz w:val="32"/>
        </w:rPr>
        <w:t xml:space="preserve"> </w:t>
      </w:r>
      <w:r>
        <w:rPr>
          <w:b/>
          <w:sz w:val="32"/>
        </w:rPr>
        <w:t xml:space="preserve">Requirements in Detail </w:t>
      </w:r>
    </w:p>
    <w:p w14:paraId="68A7E4A8" w14:textId="77777777" w:rsidR="00D34986" w:rsidRDefault="00DB2D38">
      <w:pPr>
        <w:pStyle w:val="Heading2"/>
        <w:ind w:left="96"/>
      </w:pPr>
      <w:r>
        <w:rPr>
          <w:b w:val="0"/>
          <w:sz w:val="32"/>
        </w:rPr>
        <w:t>3.1</w:t>
      </w:r>
      <w:r>
        <w:rPr>
          <w:rFonts w:ascii="Arial" w:eastAsia="Arial" w:hAnsi="Arial" w:cs="Arial"/>
          <w:b w:val="0"/>
          <w:sz w:val="32"/>
        </w:rPr>
        <w:t xml:space="preserve"> </w:t>
      </w:r>
      <w:r>
        <w:rPr>
          <w:sz w:val="32"/>
        </w:rPr>
        <w:t>S</w:t>
      </w:r>
      <w:r>
        <w:t xml:space="preserve">OFTWARE </w:t>
      </w:r>
      <w:r>
        <w:rPr>
          <w:sz w:val="32"/>
        </w:rPr>
        <w:t>I</w:t>
      </w:r>
      <w:r>
        <w:t xml:space="preserve">NTERFACE </w:t>
      </w:r>
      <w:r>
        <w:rPr>
          <w:sz w:val="32"/>
        </w:rPr>
        <w:t>R</w:t>
      </w:r>
      <w:r>
        <w:t>EQUIREMENTS</w:t>
      </w:r>
      <w:r>
        <w:rPr>
          <w:sz w:val="32"/>
        </w:rPr>
        <w:t xml:space="preserve"> </w:t>
      </w:r>
    </w:p>
    <w:p w14:paraId="0BFBDD0C" w14:textId="77777777" w:rsidR="00D34986" w:rsidRDefault="00DB2D38">
      <w:pPr>
        <w:spacing w:after="222" w:line="259" w:lineRule="auto"/>
        <w:ind w:left="101" w:right="0" w:firstLine="0"/>
        <w:jc w:val="left"/>
      </w:pPr>
      <w:r>
        <w:t xml:space="preserve"> </w:t>
      </w:r>
    </w:p>
    <w:p w14:paraId="585BCAEF" w14:textId="77777777" w:rsidR="00D34986" w:rsidRDefault="00DB2D38">
      <w:pPr>
        <w:ind w:left="96" w:right="647"/>
      </w:pPr>
      <w:r>
        <w:rPr>
          <w:sz w:val="30"/>
        </w:rPr>
        <w:t>3.1.1</w:t>
      </w:r>
      <w:r>
        <w:rPr>
          <w:rFonts w:ascii="Arial" w:eastAsia="Arial" w:hAnsi="Arial" w:cs="Arial"/>
          <w:sz w:val="30"/>
        </w:rPr>
        <w:t xml:space="preserve"> </w:t>
      </w:r>
      <w:r>
        <w:rPr>
          <w:sz w:val="30"/>
        </w:rPr>
        <w:t>U</w:t>
      </w:r>
      <w:r>
        <w:t xml:space="preserve">SER </w:t>
      </w:r>
      <w:r>
        <w:rPr>
          <w:sz w:val="30"/>
        </w:rPr>
        <w:t>I</w:t>
      </w:r>
      <w:r>
        <w:t xml:space="preserve">NTERFACE </w:t>
      </w:r>
      <w:r>
        <w:rPr>
          <w:sz w:val="30"/>
        </w:rPr>
        <w:t>–</w:t>
      </w:r>
      <w:r>
        <w:t xml:space="preserve"> </w:t>
      </w:r>
      <w:r>
        <w:rPr>
          <w:sz w:val="30"/>
        </w:rPr>
        <w:t>W</w:t>
      </w:r>
      <w:r>
        <w:t xml:space="preserve">EB </w:t>
      </w:r>
      <w:r>
        <w:rPr>
          <w:sz w:val="30"/>
        </w:rPr>
        <w:t xml:space="preserve"> </w:t>
      </w:r>
    </w:p>
    <w:p w14:paraId="548507CB" w14:textId="77777777" w:rsidR="00D34986" w:rsidRDefault="00DB2D38">
      <w:pPr>
        <w:spacing w:after="99" w:line="259" w:lineRule="auto"/>
        <w:ind w:left="101" w:right="0" w:firstLine="0"/>
        <w:jc w:val="left"/>
      </w:pPr>
      <w:r>
        <w:t xml:space="preserve"> </w:t>
      </w:r>
    </w:p>
    <w:p w14:paraId="0E88CFD7" w14:textId="77777777" w:rsidR="00D34986" w:rsidRDefault="00DB2D38">
      <w:pPr>
        <w:spacing w:after="245"/>
        <w:ind w:left="96" w:right="647"/>
      </w:pPr>
      <w:r>
        <w:t xml:space="preserve">The web application shall be compatible with the latest versions of the leading web browsers such as Internet Explorer, Mozilla Firefox and Chrome by which user can access to the system. Technical implementation of the user interface shall be implemented using industry accepted tools, packages or languages like PHP, HTML5, CSS3, Code Ignitor etc. The user Interface will be composed of a “Home Page” and associated pages with appropriate forms for registering users and conferences etc. </w:t>
      </w:r>
    </w:p>
    <w:p w14:paraId="319A1D75" w14:textId="77777777" w:rsidR="00D34986" w:rsidRDefault="00DB2D38">
      <w:pPr>
        <w:ind w:left="96" w:right="647"/>
      </w:pPr>
      <w:r>
        <w:rPr>
          <w:sz w:val="30"/>
        </w:rPr>
        <w:lastRenderedPageBreak/>
        <w:t>3.1.2</w:t>
      </w:r>
      <w:r>
        <w:rPr>
          <w:rFonts w:ascii="Arial" w:eastAsia="Arial" w:hAnsi="Arial" w:cs="Arial"/>
          <w:sz w:val="30"/>
        </w:rPr>
        <w:t xml:space="preserve"> </w:t>
      </w:r>
      <w:r>
        <w:rPr>
          <w:sz w:val="30"/>
        </w:rPr>
        <w:t>C</w:t>
      </w:r>
      <w:r>
        <w:t xml:space="preserve">OMMUNICATIONS </w:t>
      </w:r>
      <w:r>
        <w:rPr>
          <w:sz w:val="30"/>
        </w:rPr>
        <w:t>I</w:t>
      </w:r>
      <w:r>
        <w:t>NTERFACES</w:t>
      </w:r>
      <w:r>
        <w:rPr>
          <w:sz w:val="30"/>
        </w:rPr>
        <w:t xml:space="preserve"> </w:t>
      </w:r>
    </w:p>
    <w:p w14:paraId="0068EDBF" w14:textId="77777777" w:rsidR="00D34986" w:rsidRDefault="00DB2D38">
      <w:pPr>
        <w:spacing w:after="0" w:line="259" w:lineRule="auto"/>
        <w:ind w:left="101" w:right="0" w:firstLine="0"/>
        <w:jc w:val="left"/>
      </w:pPr>
      <w:r>
        <w:rPr>
          <w:rFonts w:ascii="Times New Roman" w:eastAsia="Times New Roman" w:hAnsi="Times New Roman" w:cs="Times New Roman"/>
        </w:rPr>
        <w:t xml:space="preserve"> </w:t>
      </w:r>
    </w:p>
    <w:p w14:paraId="54755C80" w14:textId="77777777" w:rsidR="00D34986" w:rsidRDefault="00DB2D38">
      <w:pPr>
        <w:ind w:left="96" w:right="647"/>
      </w:pPr>
      <w:r>
        <w:t xml:space="preserve">The Conference Management System shall use the HTTP (post 80) &amp; HTTPS (port 443) protocol for communication over the internet and for the intranet communication will be through TCP/IP protocol suite. </w:t>
      </w:r>
    </w:p>
    <w:p w14:paraId="356A8979" w14:textId="77777777" w:rsidR="00D34986" w:rsidRDefault="00DB2D38">
      <w:pPr>
        <w:spacing w:after="374" w:line="259" w:lineRule="auto"/>
        <w:ind w:left="101" w:right="0" w:firstLine="0"/>
        <w:jc w:val="left"/>
        <w:rPr>
          <w:ins w:id="47" w:author="Nazar Zaki" w:date="2016-11-27T11:02:00Z"/>
        </w:rPr>
      </w:pPr>
      <w:r>
        <w:t xml:space="preserve"> </w:t>
      </w:r>
    </w:p>
    <w:p w14:paraId="5328A931" w14:textId="77777777" w:rsidR="00F73778" w:rsidRDefault="00F73778">
      <w:pPr>
        <w:spacing w:after="374" w:line="259" w:lineRule="auto"/>
        <w:ind w:left="101" w:right="0" w:firstLine="0"/>
        <w:jc w:val="left"/>
      </w:pPr>
    </w:p>
    <w:p w14:paraId="59EFAC85" w14:textId="77777777" w:rsidR="00D34986" w:rsidRDefault="00DB2D38">
      <w:pPr>
        <w:pStyle w:val="Heading2"/>
        <w:ind w:left="96"/>
      </w:pPr>
      <w:r>
        <w:rPr>
          <w:b w:val="0"/>
          <w:sz w:val="32"/>
        </w:rPr>
        <w:t>3.2</w:t>
      </w:r>
      <w:del w:id="48" w:author="Sonam Sodani" w:date="2016-11-28T09:45:00Z">
        <w:r w:rsidDel="008319F4">
          <w:rPr>
            <w:rFonts w:ascii="Arial" w:eastAsia="Arial" w:hAnsi="Arial" w:cs="Arial"/>
            <w:b w:val="0"/>
            <w:sz w:val="32"/>
          </w:rPr>
          <w:delText xml:space="preserve"> </w:delText>
        </w:r>
      </w:del>
      <w:r>
        <w:t xml:space="preserve"> </w:t>
      </w:r>
      <w:r>
        <w:rPr>
          <w:sz w:val="32"/>
        </w:rPr>
        <w:t>F</w:t>
      </w:r>
      <w:r>
        <w:t xml:space="preserve">UNCTIONAL </w:t>
      </w:r>
      <w:r>
        <w:rPr>
          <w:sz w:val="32"/>
        </w:rPr>
        <w:t>R</w:t>
      </w:r>
      <w:r>
        <w:t>EQUIREMENTS</w:t>
      </w:r>
      <w:r>
        <w:rPr>
          <w:sz w:val="32"/>
        </w:rPr>
        <w:t xml:space="preserve"> </w:t>
      </w:r>
    </w:p>
    <w:p w14:paraId="5ABA3D7C" w14:textId="77777777" w:rsidR="00D34986" w:rsidRDefault="00DB2D38">
      <w:pPr>
        <w:spacing w:after="227" w:line="259" w:lineRule="auto"/>
        <w:ind w:left="101" w:right="0" w:firstLine="0"/>
        <w:jc w:val="left"/>
      </w:pPr>
      <w:r>
        <w:rPr>
          <w:i/>
        </w:rPr>
        <w:t xml:space="preserve"> </w:t>
      </w:r>
    </w:p>
    <w:p w14:paraId="35D5AFB7" w14:textId="77777777" w:rsidR="00D34986" w:rsidRPr="009F6605" w:rsidRDefault="00DB2D38" w:rsidP="009F6605">
      <w:pPr>
        <w:pStyle w:val="Heading3"/>
        <w:rPr>
          <w:rPrChange w:id="49" w:author="Prashant Thomas" w:date="2016-12-15T09:54:00Z">
            <w:rPr/>
          </w:rPrChange>
        </w:rPr>
        <w:pPrChange w:id="50" w:author="Prashant Thomas" w:date="2016-12-15T09:55:00Z">
          <w:pPr>
            <w:ind w:left="96" w:right="647"/>
          </w:pPr>
        </w:pPrChange>
      </w:pPr>
      <w:r w:rsidRPr="009F6605">
        <w:rPr>
          <w:rPrChange w:id="51" w:author="Prashant Thomas" w:date="2016-12-15T09:54:00Z">
            <w:rPr>
              <w:sz w:val="30"/>
            </w:rPr>
          </w:rPrChange>
        </w:rPr>
        <w:t>3.2.1</w:t>
      </w:r>
      <w:r w:rsidRPr="009F6605">
        <w:rPr>
          <w:rPrChange w:id="52" w:author="Prashant Thomas" w:date="2016-12-15T09:54:00Z">
            <w:rPr>
              <w:rFonts w:ascii="Arial" w:eastAsia="Arial" w:hAnsi="Arial" w:cs="Arial"/>
              <w:sz w:val="30"/>
            </w:rPr>
          </w:rPrChange>
        </w:rPr>
        <w:t xml:space="preserve"> </w:t>
      </w:r>
      <w:r w:rsidRPr="009F6605">
        <w:rPr>
          <w:rPrChange w:id="53" w:author="Prashant Thomas" w:date="2016-12-15T09:54:00Z">
            <w:rPr>
              <w:sz w:val="30"/>
            </w:rPr>
          </w:rPrChange>
        </w:rPr>
        <w:t>S</w:t>
      </w:r>
      <w:r w:rsidRPr="009F6605">
        <w:rPr>
          <w:rPrChange w:id="54" w:author="Prashant Thomas" w:date="2016-12-15T09:54:00Z">
            <w:rPr/>
          </w:rPrChange>
        </w:rPr>
        <w:t xml:space="preserve">YSTEM </w:t>
      </w:r>
      <w:r w:rsidRPr="009F6605">
        <w:rPr>
          <w:rPrChange w:id="55" w:author="Prashant Thomas" w:date="2016-12-15T09:54:00Z">
            <w:rPr>
              <w:sz w:val="30"/>
            </w:rPr>
          </w:rPrChange>
        </w:rPr>
        <w:t>R</w:t>
      </w:r>
      <w:r w:rsidRPr="009F6605">
        <w:rPr>
          <w:rPrChange w:id="56" w:author="Prashant Thomas" w:date="2016-12-15T09:54:00Z">
            <w:rPr/>
          </w:rPrChange>
        </w:rPr>
        <w:t>EQUIREMENT</w:t>
      </w:r>
      <w:r w:rsidRPr="009F6605">
        <w:rPr>
          <w:rPrChange w:id="57" w:author="Prashant Thomas" w:date="2016-12-15T09:54:00Z">
            <w:rPr>
              <w:sz w:val="30"/>
            </w:rPr>
          </w:rPrChange>
        </w:rPr>
        <w:t xml:space="preserve"> </w:t>
      </w:r>
    </w:p>
    <w:p w14:paraId="61C2C802" w14:textId="77777777" w:rsidR="00D34986" w:rsidRDefault="00DB2D38">
      <w:pPr>
        <w:spacing w:after="0" w:line="259" w:lineRule="auto"/>
        <w:ind w:left="101" w:right="0" w:firstLine="0"/>
        <w:jc w:val="left"/>
      </w:pPr>
      <w:r>
        <w:t xml:space="preserve"> </w:t>
      </w:r>
    </w:p>
    <w:p w14:paraId="087FEE57" w14:textId="77777777" w:rsidR="00D34986" w:rsidRDefault="00DB2D38">
      <w:pPr>
        <w:ind w:left="96" w:right="647"/>
      </w:pPr>
      <w:r>
        <w:t xml:space="preserve">System requirements refer to the requirements met by the core application. </w:t>
      </w:r>
    </w:p>
    <w:p w14:paraId="2EE72B84" w14:textId="77777777" w:rsidR="00D34986" w:rsidRDefault="00DB2D38">
      <w:pPr>
        <w:spacing w:after="131" w:line="259" w:lineRule="auto"/>
        <w:ind w:left="101" w:right="0" w:firstLine="0"/>
        <w:jc w:val="left"/>
      </w:pPr>
      <w:r>
        <w:t xml:space="preserve"> </w:t>
      </w:r>
    </w:p>
    <w:p w14:paraId="757D2B5C" w14:textId="77777777" w:rsidR="00D34986" w:rsidRDefault="00DB2D38" w:rsidP="009F6605">
      <w:pPr>
        <w:pStyle w:val="Heading4"/>
        <w:pPrChange w:id="58" w:author="Prashant Thomas" w:date="2016-12-15T09:55:00Z">
          <w:pPr>
            <w:pStyle w:val="Heading3"/>
            <w:ind w:left="96"/>
          </w:pPr>
        </w:pPrChange>
      </w:pPr>
      <w:r>
        <w:rPr>
          <w:sz w:val="28"/>
        </w:rPr>
        <w:t>3.2.1.1</w:t>
      </w:r>
      <w:r>
        <w:rPr>
          <w:rFonts w:ascii="Arial" w:eastAsia="Arial" w:hAnsi="Arial" w:cs="Arial"/>
          <w:sz w:val="28"/>
        </w:rPr>
        <w:t xml:space="preserve"> </w:t>
      </w:r>
      <w:r>
        <w:rPr>
          <w:sz w:val="28"/>
        </w:rPr>
        <w:t>A</w:t>
      </w:r>
      <w:r>
        <w:t xml:space="preserve">UTHENTICATION AND </w:t>
      </w:r>
      <w:r>
        <w:rPr>
          <w:sz w:val="28"/>
        </w:rPr>
        <w:t>A</w:t>
      </w:r>
      <w:r>
        <w:t>UTHORIZATION</w:t>
      </w:r>
      <w:r>
        <w:rPr>
          <w:sz w:val="28"/>
        </w:rPr>
        <w:t xml:space="preserve"> </w:t>
      </w:r>
    </w:p>
    <w:p w14:paraId="5DF56267" w14:textId="77777777" w:rsidR="00D34986" w:rsidRDefault="00DB2D38">
      <w:pPr>
        <w:spacing w:after="0" w:line="259" w:lineRule="auto"/>
        <w:ind w:left="101" w:right="0" w:firstLine="0"/>
        <w:jc w:val="left"/>
      </w:pPr>
      <w:r>
        <w:t xml:space="preserve"> </w:t>
      </w:r>
    </w:p>
    <w:tbl>
      <w:tblPr>
        <w:tblStyle w:val="TableGrid"/>
        <w:tblW w:w="9261" w:type="dxa"/>
        <w:tblInd w:w="-7" w:type="dxa"/>
        <w:tblCellMar>
          <w:top w:w="53" w:type="dxa"/>
          <w:left w:w="106" w:type="dxa"/>
          <w:right w:w="109" w:type="dxa"/>
        </w:tblCellMar>
        <w:tblLook w:val="04A0" w:firstRow="1" w:lastRow="0" w:firstColumn="1" w:lastColumn="0" w:noHBand="0" w:noVBand="1"/>
      </w:tblPr>
      <w:tblGrid>
        <w:gridCol w:w="1820"/>
        <w:gridCol w:w="4596"/>
        <w:gridCol w:w="1620"/>
        <w:gridCol w:w="1225"/>
      </w:tblGrid>
      <w:tr w:rsidR="00D34986" w14:paraId="6F2A0FD4" w14:textId="77777777">
        <w:trPr>
          <w:trHeight w:val="898"/>
        </w:trPr>
        <w:tc>
          <w:tcPr>
            <w:tcW w:w="1820" w:type="dxa"/>
            <w:vMerge w:val="restart"/>
            <w:tcBorders>
              <w:top w:val="single" w:sz="8" w:space="0" w:color="000000"/>
              <w:left w:val="single" w:sz="8" w:space="0" w:color="000000"/>
              <w:bottom w:val="single" w:sz="4" w:space="0" w:color="000000"/>
              <w:right w:val="single" w:sz="8" w:space="0" w:color="000000"/>
            </w:tcBorders>
          </w:tcPr>
          <w:p w14:paraId="29CCFE88" w14:textId="77777777" w:rsidR="00D34986" w:rsidRDefault="00DB2D38">
            <w:pPr>
              <w:spacing w:after="0" w:line="259" w:lineRule="auto"/>
              <w:ind w:left="56" w:right="0" w:firstLine="0"/>
              <w:jc w:val="left"/>
            </w:pPr>
            <w:r>
              <w:rPr>
                <w:b/>
              </w:rPr>
              <w:t xml:space="preserve">REQUIREMENT </w:t>
            </w:r>
          </w:p>
          <w:p w14:paraId="384D7D93" w14:textId="77777777" w:rsidR="00D34986" w:rsidRDefault="00DB2D38">
            <w:pPr>
              <w:spacing w:after="0" w:line="259" w:lineRule="auto"/>
              <w:ind w:left="2" w:right="0" w:firstLine="0"/>
              <w:jc w:val="center"/>
            </w:pPr>
            <w:r>
              <w:rPr>
                <w:b/>
              </w:rPr>
              <w:t xml:space="preserve">ID (RID) </w:t>
            </w:r>
          </w:p>
        </w:tc>
        <w:tc>
          <w:tcPr>
            <w:tcW w:w="4597" w:type="dxa"/>
            <w:vMerge w:val="restart"/>
            <w:tcBorders>
              <w:top w:val="single" w:sz="8" w:space="0" w:color="000000"/>
              <w:left w:val="single" w:sz="8" w:space="0" w:color="000000"/>
              <w:bottom w:val="single" w:sz="4" w:space="0" w:color="000000"/>
              <w:right w:val="single" w:sz="8" w:space="0" w:color="000000"/>
            </w:tcBorders>
          </w:tcPr>
          <w:p w14:paraId="0FD745E6" w14:textId="77777777" w:rsidR="00D34986" w:rsidRDefault="00DB2D38">
            <w:pPr>
              <w:spacing w:after="0" w:line="259" w:lineRule="auto"/>
              <w:ind w:left="3" w:right="0" w:firstLine="0"/>
              <w:jc w:val="center"/>
            </w:pPr>
            <w:r>
              <w:rPr>
                <w:b/>
              </w:rPr>
              <w:t xml:space="preserve">DESCRIPTION </w:t>
            </w:r>
          </w:p>
        </w:tc>
        <w:tc>
          <w:tcPr>
            <w:tcW w:w="1620" w:type="dxa"/>
            <w:tcBorders>
              <w:top w:val="single" w:sz="8" w:space="0" w:color="000000"/>
              <w:left w:val="single" w:sz="8" w:space="0" w:color="000000"/>
              <w:bottom w:val="single" w:sz="8" w:space="0" w:color="FFFFFF"/>
              <w:right w:val="single" w:sz="8" w:space="0" w:color="000000"/>
            </w:tcBorders>
          </w:tcPr>
          <w:p w14:paraId="50A145B2" w14:textId="77777777" w:rsidR="00D34986" w:rsidRDefault="00DB2D38">
            <w:pPr>
              <w:spacing w:after="0" w:line="259" w:lineRule="auto"/>
              <w:ind w:left="0" w:right="0" w:firstLine="0"/>
              <w:jc w:val="center"/>
            </w:pPr>
            <w:r>
              <w:rPr>
                <w:b/>
              </w:rPr>
              <w:t>PRIORITY LEVELS</w:t>
            </w:r>
            <w:r>
              <w:rPr>
                <w:b/>
                <w:sz w:val="1"/>
              </w:rPr>
              <w:t xml:space="preserve"> </w:t>
            </w:r>
          </w:p>
        </w:tc>
        <w:tc>
          <w:tcPr>
            <w:tcW w:w="1225" w:type="dxa"/>
            <w:tcBorders>
              <w:top w:val="single" w:sz="8" w:space="0" w:color="000000"/>
              <w:left w:val="single" w:sz="8" w:space="0" w:color="000000"/>
              <w:bottom w:val="single" w:sz="8" w:space="0" w:color="FFFFFF"/>
              <w:right w:val="single" w:sz="8" w:space="0" w:color="000000"/>
            </w:tcBorders>
          </w:tcPr>
          <w:p w14:paraId="55FB9FE5" w14:textId="77777777" w:rsidR="00D34986" w:rsidRDefault="00DB2D38">
            <w:pPr>
              <w:spacing w:after="0" w:line="259" w:lineRule="auto"/>
              <w:ind w:left="0" w:right="1" w:firstLine="0"/>
              <w:jc w:val="center"/>
            </w:pPr>
            <w:r>
              <w:rPr>
                <w:b/>
              </w:rPr>
              <w:t xml:space="preserve">EFFORT </w:t>
            </w:r>
          </w:p>
          <w:p w14:paraId="3131F30D" w14:textId="77777777" w:rsidR="00D34986" w:rsidRDefault="00DB2D38">
            <w:pPr>
              <w:spacing w:after="0" w:line="259" w:lineRule="auto"/>
              <w:ind w:left="60" w:right="0" w:firstLine="0"/>
              <w:jc w:val="left"/>
            </w:pPr>
            <w:r>
              <w:rPr>
                <w:b/>
              </w:rPr>
              <w:t>REQUIRE</w:t>
            </w:r>
          </w:p>
          <w:p w14:paraId="644611E9" w14:textId="77777777" w:rsidR="00D34986" w:rsidRDefault="00DB2D38">
            <w:pPr>
              <w:spacing w:after="0" w:line="259" w:lineRule="auto"/>
              <w:ind w:left="2" w:right="0" w:firstLine="0"/>
              <w:jc w:val="center"/>
            </w:pPr>
            <w:r>
              <w:rPr>
                <w:b/>
              </w:rPr>
              <w:t>D</w:t>
            </w:r>
            <w:r>
              <w:rPr>
                <w:b/>
                <w:sz w:val="1"/>
              </w:rPr>
              <w:t xml:space="preserve"> </w:t>
            </w:r>
          </w:p>
        </w:tc>
      </w:tr>
      <w:tr w:rsidR="00D34986" w14:paraId="3FE3BE1D" w14:textId="77777777">
        <w:trPr>
          <w:trHeight w:val="603"/>
        </w:trPr>
        <w:tc>
          <w:tcPr>
            <w:tcW w:w="0" w:type="auto"/>
            <w:vMerge/>
            <w:tcBorders>
              <w:top w:val="nil"/>
              <w:left w:val="single" w:sz="8" w:space="0" w:color="000000"/>
              <w:bottom w:val="single" w:sz="4" w:space="0" w:color="000000"/>
              <w:right w:val="single" w:sz="8" w:space="0" w:color="000000"/>
            </w:tcBorders>
          </w:tcPr>
          <w:p w14:paraId="3BAE1F58" w14:textId="77777777" w:rsidR="00D34986" w:rsidRDefault="00D34986">
            <w:pPr>
              <w:spacing w:after="160" w:line="259" w:lineRule="auto"/>
              <w:ind w:left="0" w:right="0" w:firstLine="0"/>
              <w:jc w:val="left"/>
            </w:pPr>
          </w:p>
        </w:tc>
        <w:tc>
          <w:tcPr>
            <w:tcW w:w="0" w:type="auto"/>
            <w:vMerge/>
            <w:tcBorders>
              <w:top w:val="nil"/>
              <w:left w:val="single" w:sz="8" w:space="0" w:color="000000"/>
              <w:bottom w:val="single" w:sz="4" w:space="0" w:color="000000"/>
              <w:right w:val="single" w:sz="8" w:space="0" w:color="000000"/>
            </w:tcBorders>
          </w:tcPr>
          <w:p w14:paraId="21F53907" w14:textId="77777777" w:rsidR="00D34986" w:rsidRDefault="00D34986">
            <w:pPr>
              <w:spacing w:after="160" w:line="259" w:lineRule="auto"/>
              <w:ind w:left="0" w:right="0" w:firstLine="0"/>
              <w:jc w:val="left"/>
            </w:pPr>
          </w:p>
        </w:tc>
        <w:tc>
          <w:tcPr>
            <w:tcW w:w="1620" w:type="dxa"/>
            <w:tcBorders>
              <w:top w:val="single" w:sz="8" w:space="0" w:color="FFFFFF"/>
              <w:left w:val="single" w:sz="8" w:space="0" w:color="000000"/>
              <w:bottom w:val="single" w:sz="4" w:space="0" w:color="000000"/>
              <w:right w:val="single" w:sz="8" w:space="0" w:color="000000"/>
            </w:tcBorders>
          </w:tcPr>
          <w:p w14:paraId="57999503" w14:textId="77777777" w:rsidR="00D34986" w:rsidRDefault="00DB2D38">
            <w:pPr>
              <w:spacing w:after="0" w:line="259" w:lineRule="auto"/>
              <w:ind w:left="0" w:right="0" w:firstLine="0"/>
              <w:jc w:val="center"/>
            </w:pPr>
            <w:r>
              <w:rPr>
                <w:b/>
              </w:rPr>
              <w:t xml:space="preserve">(P1, P2, P3, P4) </w:t>
            </w:r>
          </w:p>
        </w:tc>
        <w:tc>
          <w:tcPr>
            <w:tcW w:w="1225" w:type="dxa"/>
            <w:tcBorders>
              <w:top w:val="single" w:sz="8" w:space="0" w:color="FFFFFF"/>
              <w:left w:val="single" w:sz="8" w:space="0" w:color="000000"/>
              <w:bottom w:val="single" w:sz="4" w:space="0" w:color="000000"/>
              <w:right w:val="single" w:sz="8" w:space="0" w:color="000000"/>
            </w:tcBorders>
          </w:tcPr>
          <w:p w14:paraId="39F67B44" w14:textId="77777777" w:rsidR="00D34986" w:rsidRDefault="00DB2D38">
            <w:pPr>
              <w:spacing w:after="0" w:line="259" w:lineRule="auto"/>
              <w:ind w:left="0" w:right="1" w:firstLine="0"/>
              <w:jc w:val="center"/>
            </w:pPr>
            <w:r>
              <w:rPr>
                <w:b/>
              </w:rPr>
              <w:t xml:space="preserve">(H,M,L) </w:t>
            </w:r>
          </w:p>
        </w:tc>
      </w:tr>
      <w:tr w:rsidR="00D34986" w14:paraId="6CF9E050" w14:textId="77777777">
        <w:trPr>
          <w:trHeight w:val="602"/>
        </w:trPr>
        <w:tc>
          <w:tcPr>
            <w:tcW w:w="1820" w:type="dxa"/>
            <w:tcBorders>
              <w:top w:val="single" w:sz="4" w:space="0" w:color="000000"/>
              <w:left w:val="single" w:sz="4" w:space="0" w:color="000000"/>
              <w:bottom w:val="single" w:sz="4" w:space="0" w:color="000000"/>
              <w:right w:val="single" w:sz="4" w:space="0" w:color="000000"/>
            </w:tcBorders>
          </w:tcPr>
          <w:p w14:paraId="1F013348" w14:textId="77777777" w:rsidR="00D34986" w:rsidRDefault="00DB2D38">
            <w:pPr>
              <w:spacing w:after="0" w:line="259" w:lineRule="auto"/>
              <w:ind w:left="0" w:right="105" w:firstLine="0"/>
              <w:jc w:val="center"/>
            </w:pPr>
            <w:r>
              <w:t xml:space="preserve"> </w:t>
            </w:r>
          </w:p>
          <w:p w14:paraId="0C191558" w14:textId="77777777" w:rsidR="00D34986" w:rsidRDefault="00DB2D38">
            <w:pPr>
              <w:spacing w:after="0" w:line="259" w:lineRule="auto"/>
              <w:ind w:left="3" w:right="0" w:firstLine="0"/>
              <w:jc w:val="left"/>
            </w:pPr>
            <w:r>
              <w:t xml:space="preserve"> CMS 3.2.1.1.1 </w:t>
            </w:r>
          </w:p>
        </w:tc>
        <w:tc>
          <w:tcPr>
            <w:tcW w:w="4597" w:type="dxa"/>
            <w:tcBorders>
              <w:top w:val="single" w:sz="4" w:space="0" w:color="000000"/>
              <w:left w:val="single" w:sz="4" w:space="0" w:color="000000"/>
              <w:bottom w:val="single" w:sz="4" w:space="0" w:color="000000"/>
              <w:right w:val="single" w:sz="4" w:space="0" w:color="000000"/>
            </w:tcBorders>
          </w:tcPr>
          <w:p w14:paraId="39548FAF" w14:textId="77777777" w:rsidR="00D34986" w:rsidRDefault="00DB2D38">
            <w:pPr>
              <w:spacing w:after="0" w:line="259" w:lineRule="auto"/>
              <w:ind w:left="0" w:right="0" w:firstLine="0"/>
              <w:jc w:val="left"/>
            </w:pPr>
            <w:r>
              <w:t xml:space="preserve">User will be authenticated using an email and password </w:t>
            </w:r>
          </w:p>
        </w:tc>
        <w:tc>
          <w:tcPr>
            <w:tcW w:w="1620" w:type="dxa"/>
            <w:tcBorders>
              <w:top w:val="single" w:sz="4" w:space="0" w:color="000000"/>
              <w:left w:val="single" w:sz="4" w:space="0" w:color="000000"/>
              <w:bottom w:val="single" w:sz="4" w:space="0" w:color="000000"/>
              <w:right w:val="single" w:sz="4" w:space="0" w:color="000000"/>
            </w:tcBorders>
          </w:tcPr>
          <w:p w14:paraId="7C1907AF" w14:textId="77777777" w:rsidR="00D34986" w:rsidRDefault="00DB2D38">
            <w:pPr>
              <w:spacing w:after="0" w:line="259" w:lineRule="auto"/>
              <w:ind w:left="2" w:right="0" w:firstLine="0"/>
              <w:jc w:val="left"/>
            </w:pPr>
            <w:r>
              <w:t xml:space="preserve">P1 </w:t>
            </w:r>
          </w:p>
        </w:tc>
        <w:tc>
          <w:tcPr>
            <w:tcW w:w="1225" w:type="dxa"/>
            <w:tcBorders>
              <w:top w:val="single" w:sz="4" w:space="0" w:color="000000"/>
              <w:left w:val="single" w:sz="4" w:space="0" w:color="000000"/>
              <w:bottom w:val="single" w:sz="4" w:space="0" w:color="000000"/>
              <w:right w:val="single" w:sz="4" w:space="0" w:color="000000"/>
            </w:tcBorders>
          </w:tcPr>
          <w:p w14:paraId="6748BFFB" w14:textId="77777777" w:rsidR="00D34986" w:rsidRDefault="00DB2D38">
            <w:pPr>
              <w:spacing w:after="0" w:line="259" w:lineRule="auto"/>
              <w:ind w:left="2" w:right="0" w:firstLine="0"/>
              <w:jc w:val="left"/>
            </w:pPr>
            <w:r>
              <w:t xml:space="preserve">L </w:t>
            </w:r>
          </w:p>
        </w:tc>
      </w:tr>
      <w:tr w:rsidR="00D34986" w14:paraId="4E8CEE8B" w14:textId="77777777">
        <w:trPr>
          <w:trHeight w:val="1044"/>
        </w:trPr>
        <w:tc>
          <w:tcPr>
            <w:tcW w:w="1820" w:type="dxa"/>
            <w:tcBorders>
              <w:top w:val="single" w:sz="4" w:space="0" w:color="000000"/>
              <w:left w:val="single" w:sz="4" w:space="0" w:color="000000"/>
              <w:bottom w:val="single" w:sz="4" w:space="0" w:color="000000"/>
              <w:right w:val="single" w:sz="4" w:space="0" w:color="000000"/>
            </w:tcBorders>
          </w:tcPr>
          <w:p w14:paraId="491F5EFD" w14:textId="77777777" w:rsidR="00D34986" w:rsidRDefault="00DB2D38">
            <w:pPr>
              <w:spacing w:after="0" w:line="259" w:lineRule="auto"/>
              <w:ind w:left="3" w:right="0" w:firstLine="0"/>
              <w:jc w:val="left"/>
            </w:pPr>
            <w:r>
              <w:t xml:space="preserve"> CMS 3.2.1.1.2 </w:t>
            </w:r>
          </w:p>
        </w:tc>
        <w:tc>
          <w:tcPr>
            <w:tcW w:w="4597" w:type="dxa"/>
            <w:tcBorders>
              <w:top w:val="single" w:sz="4" w:space="0" w:color="000000"/>
              <w:left w:val="single" w:sz="4" w:space="0" w:color="000000"/>
              <w:bottom w:val="single" w:sz="4" w:space="0" w:color="000000"/>
              <w:right w:val="single" w:sz="4" w:space="0" w:color="000000"/>
            </w:tcBorders>
          </w:tcPr>
          <w:p w14:paraId="538BE88D" w14:textId="77777777" w:rsidR="00D34986" w:rsidRDefault="00DB2D38">
            <w:pPr>
              <w:spacing w:after="0" w:line="259" w:lineRule="auto"/>
              <w:ind w:left="0" w:right="0" w:firstLine="0"/>
              <w:jc w:val="left"/>
            </w:pPr>
            <w:r>
              <w:t xml:space="preserve">Email validation will direct the user to the </w:t>
            </w:r>
          </w:p>
          <w:p w14:paraId="39653E7E" w14:textId="77777777" w:rsidR="00D34986" w:rsidRDefault="00DB2D38">
            <w:pPr>
              <w:spacing w:after="0" w:line="259" w:lineRule="auto"/>
              <w:ind w:left="0" w:right="261" w:firstLine="0"/>
            </w:pPr>
            <w:r>
              <w:t xml:space="preserve">following dashboards based on his role  </w:t>
            </w:r>
            <w:r>
              <w:rPr>
                <w:rFonts w:ascii="Wingdings" w:eastAsia="Wingdings" w:hAnsi="Wingdings" w:cs="Wingdings"/>
              </w:rPr>
              <w:t></w:t>
            </w:r>
            <w:r>
              <w:rPr>
                <w:rFonts w:ascii="Arial" w:eastAsia="Arial" w:hAnsi="Arial" w:cs="Arial"/>
              </w:rPr>
              <w:t xml:space="preserve"> </w:t>
            </w:r>
            <w:r>
              <w:t xml:space="preserve">Home Page  </w:t>
            </w:r>
          </w:p>
        </w:tc>
        <w:tc>
          <w:tcPr>
            <w:tcW w:w="1620" w:type="dxa"/>
            <w:tcBorders>
              <w:top w:val="single" w:sz="4" w:space="0" w:color="000000"/>
              <w:left w:val="single" w:sz="4" w:space="0" w:color="000000"/>
              <w:bottom w:val="single" w:sz="4" w:space="0" w:color="000000"/>
              <w:right w:val="single" w:sz="4" w:space="0" w:color="000000"/>
            </w:tcBorders>
          </w:tcPr>
          <w:p w14:paraId="7C1B365F" w14:textId="77777777" w:rsidR="00D34986" w:rsidRDefault="00DB2D38">
            <w:pPr>
              <w:spacing w:after="0" w:line="259" w:lineRule="auto"/>
              <w:ind w:left="2" w:right="0" w:firstLine="0"/>
              <w:jc w:val="left"/>
            </w:pPr>
            <w:r>
              <w:t xml:space="preserve">P1 </w:t>
            </w:r>
          </w:p>
        </w:tc>
        <w:tc>
          <w:tcPr>
            <w:tcW w:w="1225" w:type="dxa"/>
            <w:tcBorders>
              <w:top w:val="single" w:sz="4" w:space="0" w:color="000000"/>
              <w:left w:val="single" w:sz="4" w:space="0" w:color="000000"/>
              <w:bottom w:val="single" w:sz="4" w:space="0" w:color="000000"/>
              <w:right w:val="single" w:sz="4" w:space="0" w:color="000000"/>
            </w:tcBorders>
          </w:tcPr>
          <w:p w14:paraId="3B01C91B" w14:textId="77777777" w:rsidR="00D34986" w:rsidRDefault="00DB2D38">
            <w:pPr>
              <w:spacing w:after="0" w:line="259" w:lineRule="auto"/>
              <w:ind w:left="2" w:right="0" w:firstLine="0"/>
              <w:jc w:val="left"/>
            </w:pPr>
            <w:r>
              <w:t xml:space="preserve">L </w:t>
            </w:r>
          </w:p>
        </w:tc>
      </w:tr>
      <w:tr w:rsidR="00D34986" w14:paraId="69BCAFD1" w14:textId="77777777">
        <w:trPr>
          <w:trHeight w:val="1183"/>
        </w:trPr>
        <w:tc>
          <w:tcPr>
            <w:tcW w:w="1820" w:type="dxa"/>
            <w:tcBorders>
              <w:top w:val="single" w:sz="4" w:space="0" w:color="000000"/>
              <w:left w:val="single" w:sz="4" w:space="0" w:color="000000"/>
              <w:bottom w:val="single" w:sz="4" w:space="0" w:color="000000"/>
              <w:right w:val="single" w:sz="4" w:space="0" w:color="000000"/>
            </w:tcBorders>
          </w:tcPr>
          <w:p w14:paraId="0FA82D41" w14:textId="77777777" w:rsidR="00D34986" w:rsidRDefault="00DB2D38">
            <w:pPr>
              <w:spacing w:after="0" w:line="259" w:lineRule="auto"/>
              <w:ind w:left="3" w:right="0" w:firstLine="0"/>
              <w:jc w:val="left"/>
            </w:pPr>
            <w:r>
              <w:t xml:space="preserve">CMS 3.2.1.1.3 </w:t>
            </w:r>
          </w:p>
        </w:tc>
        <w:tc>
          <w:tcPr>
            <w:tcW w:w="4597" w:type="dxa"/>
            <w:tcBorders>
              <w:top w:val="single" w:sz="4" w:space="0" w:color="000000"/>
              <w:left w:val="single" w:sz="4" w:space="0" w:color="000000"/>
              <w:bottom w:val="single" w:sz="4" w:space="0" w:color="000000"/>
              <w:right w:val="single" w:sz="4" w:space="0" w:color="000000"/>
            </w:tcBorders>
          </w:tcPr>
          <w:p w14:paraId="41DCD986" w14:textId="77777777" w:rsidR="00D34986" w:rsidRDefault="00DB2D38">
            <w:pPr>
              <w:spacing w:after="0" w:line="259" w:lineRule="auto"/>
              <w:ind w:left="0" w:right="0" w:firstLine="0"/>
              <w:jc w:val="left"/>
            </w:pPr>
            <w:r>
              <w:t xml:space="preserve">User will be allowed to login 3 times. After the third unsuccessful attempt the user will be forwarded to a remember password and email page </w:t>
            </w:r>
          </w:p>
        </w:tc>
        <w:tc>
          <w:tcPr>
            <w:tcW w:w="1620" w:type="dxa"/>
            <w:tcBorders>
              <w:top w:val="single" w:sz="4" w:space="0" w:color="000000"/>
              <w:left w:val="single" w:sz="4" w:space="0" w:color="000000"/>
              <w:bottom w:val="single" w:sz="4" w:space="0" w:color="000000"/>
              <w:right w:val="single" w:sz="4" w:space="0" w:color="000000"/>
            </w:tcBorders>
          </w:tcPr>
          <w:p w14:paraId="5091CB63" w14:textId="77777777" w:rsidR="00D34986" w:rsidRDefault="00DB2D38">
            <w:pPr>
              <w:spacing w:after="0" w:line="259" w:lineRule="auto"/>
              <w:ind w:left="2" w:right="0" w:firstLine="0"/>
              <w:jc w:val="left"/>
            </w:pPr>
            <w:r>
              <w:t xml:space="preserve"> </w:t>
            </w:r>
          </w:p>
        </w:tc>
        <w:tc>
          <w:tcPr>
            <w:tcW w:w="1225" w:type="dxa"/>
            <w:tcBorders>
              <w:top w:val="single" w:sz="4" w:space="0" w:color="000000"/>
              <w:left w:val="single" w:sz="4" w:space="0" w:color="000000"/>
              <w:bottom w:val="single" w:sz="4" w:space="0" w:color="000000"/>
              <w:right w:val="single" w:sz="4" w:space="0" w:color="000000"/>
            </w:tcBorders>
          </w:tcPr>
          <w:p w14:paraId="0434696A" w14:textId="77777777" w:rsidR="00D34986" w:rsidRDefault="00DB2D38">
            <w:pPr>
              <w:spacing w:after="0" w:line="259" w:lineRule="auto"/>
              <w:ind w:left="2" w:right="0" w:firstLine="0"/>
              <w:jc w:val="left"/>
            </w:pPr>
            <w:r>
              <w:t xml:space="preserve"> </w:t>
            </w:r>
          </w:p>
        </w:tc>
      </w:tr>
    </w:tbl>
    <w:p w14:paraId="06B1DA7E" w14:textId="77777777" w:rsidR="00D34986" w:rsidRDefault="00DB2D38">
      <w:pPr>
        <w:spacing w:after="139" w:line="259" w:lineRule="auto"/>
        <w:ind w:left="101" w:right="0" w:firstLine="0"/>
        <w:jc w:val="left"/>
      </w:pPr>
      <w:r>
        <w:rPr>
          <w:rFonts w:ascii="Times New Roman" w:eastAsia="Times New Roman" w:hAnsi="Times New Roman" w:cs="Times New Roman"/>
        </w:rPr>
        <w:t xml:space="preserve"> </w:t>
      </w:r>
    </w:p>
    <w:p w14:paraId="7017C706" w14:textId="77777777" w:rsidR="00D34986" w:rsidRDefault="00DB2D38" w:rsidP="009F6605">
      <w:pPr>
        <w:pStyle w:val="Heading4"/>
        <w:pPrChange w:id="59" w:author="Prashant Thomas" w:date="2016-12-15T09:55:00Z">
          <w:pPr>
            <w:pStyle w:val="Heading3"/>
            <w:spacing w:after="280"/>
            <w:ind w:left="96"/>
          </w:pPr>
        </w:pPrChange>
      </w:pPr>
      <w:r>
        <w:rPr>
          <w:sz w:val="28"/>
        </w:rPr>
        <w:t>3.2.1.2</w:t>
      </w:r>
      <w:r>
        <w:rPr>
          <w:rFonts w:ascii="Arial" w:eastAsia="Arial" w:hAnsi="Arial" w:cs="Arial"/>
          <w:sz w:val="28"/>
        </w:rPr>
        <w:t xml:space="preserve"> </w:t>
      </w:r>
      <w:r>
        <w:rPr>
          <w:sz w:val="28"/>
        </w:rPr>
        <w:t>A</w:t>
      </w:r>
      <w:r>
        <w:t>UDITING AND LOGGING</w:t>
      </w:r>
      <w:r>
        <w:rPr>
          <w:sz w:val="28"/>
        </w:rPr>
        <w:t xml:space="preserve"> </w:t>
      </w:r>
    </w:p>
    <w:p w14:paraId="5B3B144F" w14:textId="77777777" w:rsidR="00D34986" w:rsidRDefault="00DB2D38">
      <w:pPr>
        <w:spacing w:after="0" w:line="259" w:lineRule="auto"/>
        <w:ind w:left="96" w:right="0"/>
        <w:jc w:val="left"/>
      </w:pPr>
      <w:r>
        <w:rPr>
          <w:i/>
          <w:sz w:val="28"/>
        </w:rPr>
        <w:t>3.2.1.2.1</w:t>
      </w:r>
      <w:r>
        <w:rPr>
          <w:rFonts w:ascii="Arial" w:eastAsia="Arial" w:hAnsi="Arial" w:cs="Arial"/>
          <w:i/>
          <w:sz w:val="28"/>
        </w:rPr>
        <w:t xml:space="preserve"> </w:t>
      </w:r>
      <w:r>
        <w:rPr>
          <w:i/>
          <w:sz w:val="28"/>
        </w:rPr>
        <w:t>L</w:t>
      </w:r>
      <w:r>
        <w:rPr>
          <w:i/>
          <w:sz w:val="22"/>
        </w:rPr>
        <w:t>OGGING</w:t>
      </w:r>
      <w:r>
        <w:rPr>
          <w:i/>
          <w:sz w:val="28"/>
        </w:rPr>
        <w:t xml:space="preserve"> </w:t>
      </w:r>
    </w:p>
    <w:p w14:paraId="04870088" w14:textId="77777777" w:rsidR="00D34986" w:rsidRDefault="00DB2D38">
      <w:pPr>
        <w:spacing w:after="0" w:line="259" w:lineRule="auto"/>
        <w:ind w:left="101" w:right="0" w:firstLine="0"/>
        <w:jc w:val="left"/>
      </w:pPr>
      <w:r>
        <w:rPr>
          <w:rFonts w:ascii="Times New Roman" w:eastAsia="Times New Roman" w:hAnsi="Times New Roman" w:cs="Times New Roman"/>
        </w:rPr>
        <w:lastRenderedPageBreak/>
        <w:t xml:space="preserve"> </w:t>
      </w:r>
    </w:p>
    <w:tbl>
      <w:tblPr>
        <w:tblStyle w:val="TableGrid"/>
        <w:tblW w:w="9261" w:type="dxa"/>
        <w:tblInd w:w="-7" w:type="dxa"/>
        <w:tblCellMar>
          <w:top w:w="53" w:type="dxa"/>
          <w:left w:w="108" w:type="dxa"/>
          <w:right w:w="57" w:type="dxa"/>
        </w:tblCellMar>
        <w:tblLook w:val="04A0" w:firstRow="1" w:lastRow="0" w:firstColumn="1" w:lastColumn="0" w:noHBand="0" w:noVBand="1"/>
      </w:tblPr>
      <w:tblGrid>
        <w:gridCol w:w="1817"/>
        <w:gridCol w:w="5038"/>
        <w:gridCol w:w="1150"/>
        <w:gridCol w:w="1256"/>
      </w:tblGrid>
      <w:tr w:rsidR="00D34986" w14:paraId="345E024F" w14:textId="77777777">
        <w:trPr>
          <w:trHeight w:val="607"/>
        </w:trPr>
        <w:tc>
          <w:tcPr>
            <w:tcW w:w="1817" w:type="dxa"/>
            <w:vMerge w:val="restart"/>
            <w:tcBorders>
              <w:top w:val="single" w:sz="8" w:space="0" w:color="000000"/>
              <w:left w:val="single" w:sz="8" w:space="0" w:color="000000"/>
              <w:bottom w:val="single" w:sz="4" w:space="0" w:color="000000"/>
              <w:right w:val="single" w:sz="8" w:space="0" w:color="000000"/>
            </w:tcBorders>
          </w:tcPr>
          <w:p w14:paraId="4A2C0F1D" w14:textId="77777777" w:rsidR="00D34986" w:rsidRDefault="00DB2D38">
            <w:pPr>
              <w:spacing w:after="0" w:line="259" w:lineRule="auto"/>
              <w:ind w:left="53" w:right="0" w:firstLine="0"/>
              <w:jc w:val="left"/>
            </w:pPr>
            <w:r>
              <w:rPr>
                <w:b/>
              </w:rPr>
              <w:t xml:space="preserve">REQUIREMENT </w:t>
            </w:r>
          </w:p>
          <w:p w14:paraId="174C9DBC" w14:textId="77777777" w:rsidR="00D34986" w:rsidRDefault="00DB2D38">
            <w:pPr>
              <w:spacing w:after="0" w:line="259" w:lineRule="auto"/>
              <w:ind w:left="0" w:right="51" w:firstLine="0"/>
              <w:jc w:val="center"/>
            </w:pPr>
            <w:r>
              <w:rPr>
                <w:b/>
              </w:rPr>
              <w:t xml:space="preserve">ID (RID) </w:t>
            </w:r>
          </w:p>
        </w:tc>
        <w:tc>
          <w:tcPr>
            <w:tcW w:w="5039" w:type="dxa"/>
            <w:vMerge w:val="restart"/>
            <w:tcBorders>
              <w:top w:val="single" w:sz="8" w:space="0" w:color="000000"/>
              <w:left w:val="single" w:sz="8" w:space="0" w:color="000000"/>
              <w:bottom w:val="single" w:sz="4" w:space="0" w:color="000000"/>
              <w:right w:val="single" w:sz="8" w:space="0" w:color="000000"/>
            </w:tcBorders>
          </w:tcPr>
          <w:p w14:paraId="714BF2BC" w14:textId="77777777" w:rsidR="00D34986" w:rsidRDefault="00DB2D38">
            <w:pPr>
              <w:spacing w:after="0" w:line="259" w:lineRule="auto"/>
              <w:ind w:left="0" w:right="47" w:firstLine="0"/>
              <w:jc w:val="center"/>
            </w:pPr>
            <w:r>
              <w:rPr>
                <w:b/>
              </w:rPr>
              <w:t xml:space="preserve">DESCRIPTION </w:t>
            </w:r>
          </w:p>
        </w:tc>
        <w:tc>
          <w:tcPr>
            <w:tcW w:w="1150" w:type="dxa"/>
            <w:tcBorders>
              <w:top w:val="single" w:sz="8" w:space="0" w:color="000000"/>
              <w:left w:val="single" w:sz="8" w:space="0" w:color="000000"/>
              <w:bottom w:val="single" w:sz="8" w:space="0" w:color="FFFFFF"/>
              <w:right w:val="single" w:sz="8" w:space="0" w:color="000000"/>
            </w:tcBorders>
          </w:tcPr>
          <w:p w14:paraId="09AC1468" w14:textId="77777777" w:rsidR="00D34986" w:rsidRDefault="00DB2D38">
            <w:pPr>
              <w:spacing w:after="0" w:line="259" w:lineRule="auto"/>
              <w:ind w:left="0" w:right="0" w:firstLine="0"/>
              <w:jc w:val="center"/>
            </w:pPr>
            <w:r>
              <w:rPr>
                <w:b/>
              </w:rPr>
              <w:t>PRIORITY LEVELS</w:t>
            </w:r>
            <w:r>
              <w:rPr>
                <w:b/>
                <w:sz w:val="1"/>
              </w:rPr>
              <w:t xml:space="preserve"> </w:t>
            </w:r>
          </w:p>
        </w:tc>
        <w:tc>
          <w:tcPr>
            <w:tcW w:w="1256" w:type="dxa"/>
            <w:tcBorders>
              <w:top w:val="single" w:sz="8" w:space="0" w:color="000000"/>
              <w:left w:val="single" w:sz="8" w:space="0" w:color="000000"/>
              <w:bottom w:val="single" w:sz="8" w:space="0" w:color="FFFFFF"/>
              <w:right w:val="single" w:sz="8" w:space="0" w:color="000000"/>
            </w:tcBorders>
          </w:tcPr>
          <w:p w14:paraId="299781DF" w14:textId="77777777" w:rsidR="00D34986" w:rsidRDefault="00DB2D38">
            <w:pPr>
              <w:spacing w:after="0" w:line="259" w:lineRule="auto"/>
              <w:ind w:left="0" w:right="0" w:firstLine="0"/>
              <w:jc w:val="center"/>
            </w:pPr>
            <w:r>
              <w:rPr>
                <w:b/>
              </w:rPr>
              <w:t>EFFORT REQUIRED</w:t>
            </w:r>
            <w:r>
              <w:rPr>
                <w:b/>
                <w:sz w:val="1"/>
              </w:rPr>
              <w:t xml:space="preserve"> </w:t>
            </w:r>
          </w:p>
        </w:tc>
      </w:tr>
      <w:tr w:rsidR="00D34986" w14:paraId="455D5C37" w14:textId="77777777">
        <w:trPr>
          <w:trHeight w:val="308"/>
        </w:trPr>
        <w:tc>
          <w:tcPr>
            <w:tcW w:w="0" w:type="auto"/>
            <w:vMerge/>
            <w:tcBorders>
              <w:top w:val="nil"/>
              <w:left w:val="single" w:sz="8" w:space="0" w:color="000000"/>
              <w:bottom w:val="single" w:sz="4" w:space="0" w:color="000000"/>
              <w:right w:val="single" w:sz="8" w:space="0" w:color="000000"/>
            </w:tcBorders>
          </w:tcPr>
          <w:p w14:paraId="158B5051" w14:textId="77777777" w:rsidR="00D34986" w:rsidRDefault="00D34986">
            <w:pPr>
              <w:spacing w:after="160" w:line="259" w:lineRule="auto"/>
              <w:ind w:left="0" w:right="0" w:firstLine="0"/>
              <w:jc w:val="left"/>
            </w:pPr>
          </w:p>
        </w:tc>
        <w:tc>
          <w:tcPr>
            <w:tcW w:w="0" w:type="auto"/>
            <w:vMerge/>
            <w:tcBorders>
              <w:top w:val="nil"/>
              <w:left w:val="single" w:sz="8" w:space="0" w:color="000000"/>
              <w:bottom w:val="single" w:sz="4" w:space="0" w:color="000000"/>
              <w:right w:val="single" w:sz="8" w:space="0" w:color="000000"/>
            </w:tcBorders>
          </w:tcPr>
          <w:p w14:paraId="1C94EF12" w14:textId="77777777" w:rsidR="00D34986" w:rsidRDefault="00D34986">
            <w:pPr>
              <w:spacing w:after="160" w:line="259" w:lineRule="auto"/>
              <w:ind w:left="0" w:right="0" w:firstLine="0"/>
              <w:jc w:val="left"/>
            </w:pPr>
          </w:p>
        </w:tc>
        <w:tc>
          <w:tcPr>
            <w:tcW w:w="1150" w:type="dxa"/>
            <w:tcBorders>
              <w:top w:val="single" w:sz="8" w:space="0" w:color="FFFFFF"/>
              <w:left w:val="single" w:sz="8" w:space="0" w:color="000000"/>
              <w:bottom w:val="single" w:sz="4" w:space="0" w:color="000000"/>
              <w:right w:val="single" w:sz="8" w:space="0" w:color="000000"/>
            </w:tcBorders>
          </w:tcPr>
          <w:p w14:paraId="18A44F7F" w14:textId="77777777" w:rsidR="00D34986" w:rsidRDefault="00DB2D38">
            <w:pPr>
              <w:spacing w:after="0" w:line="259" w:lineRule="auto"/>
              <w:ind w:left="0" w:right="54" w:firstLine="0"/>
              <w:jc w:val="center"/>
            </w:pPr>
            <w:r>
              <w:rPr>
                <w:b/>
              </w:rPr>
              <w:t>(P1..P4)</w:t>
            </w:r>
            <w:r>
              <w:t xml:space="preserve"> </w:t>
            </w:r>
          </w:p>
        </w:tc>
        <w:tc>
          <w:tcPr>
            <w:tcW w:w="1256" w:type="dxa"/>
            <w:tcBorders>
              <w:top w:val="single" w:sz="8" w:space="0" w:color="FFFFFF"/>
              <w:left w:val="single" w:sz="8" w:space="0" w:color="000000"/>
              <w:bottom w:val="single" w:sz="4" w:space="0" w:color="000000"/>
              <w:right w:val="single" w:sz="8" w:space="0" w:color="000000"/>
            </w:tcBorders>
          </w:tcPr>
          <w:p w14:paraId="728A7953" w14:textId="77777777" w:rsidR="00D34986" w:rsidRDefault="00DB2D38">
            <w:pPr>
              <w:spacing w:after="0" w:line="259" w:lineRule="auto"/>
              <w:ind w:left="0" w:right="53" w:firstLine="0"/>
              <w:jc w:val="center"/>
            </w:pPr>
            <w:r>
              <w:rPr>
                <w:b/>
              </w:rPr>
              <w:t>(H,M,L)</w:t>
            </w:r>
            <w:r>
              <w:t xml:space="preserve"> </w:t>
            </w:r>
          </w:p>
        </w:tc>
      </w:tr>
      <w:tr w:rsidR="00D34986" w14:paraId="3F0CA2CE" w14:textId="77777777">
        <w:trPr>
          <w:trHeight w:val="3005"/>
        </w:trPr>
        <w:tc>
          <w:tcPr>
            <w:tcW w:w="1817" w:type="dxa"/>
            <w:tcBorders>
              <w:top w:val="single" w:sz="4" w:space="0" w:color="000000"/>
              <w:left w:val="single" w:sz="4" w:space="0" w:color="000000"/>
              <w:bottom w:val="single" w:sz="4" w:space="0" w:color="000000"/>
              <w:right w:val="single" w:sz="4" w:space="0" w:color="000000"/>
            </w:tcBorders>
          </w:tcPr>
          <w:p w14:paraId="29A77596" w14:textId="77777777" w:rsidR="00D34986" w:rsidRDefault="00DB2D38">
            <w:pPr>
              <w:spacing w:after="0" w:line="259" w:lineRule="auto"/>
              <w:ind w:left="0" w:right="0" w:firstLine="0"/>
              <w:jc w:val="left"/>
            </w:pPr>
            <w:r>
              <w:t xml:space="preserve">CMS 3.2.1.2.1 </w:t>
            </w:r>
          </w:p>
        </w:tc>
        <w:tc>
          <w:tcPr>
            <w:tcW w:w="5039" w:type="dxa"/>
            <w:tcBorders>
              <w:top w:val="single" w:sz="4" w:space="0" w:color="000000"/>
              <w:left w:val="single" w:sz="4" w:space="0" w:color="000000"/>
              <w:bottom w:val="single" w:sz="4" w:space="0" w:color="000000"/>
              <w:right w:val="single" w:sz="4" w:space="0" w:color="000000"/>
            </w:tcBorders>
          </w:tcPr>
          <w:p w14:paraId="1856B989" w14:textId="77777777" w:rsidR="00D34986" w:rsidRDefault="00DB2D38">
            <w:pPr>
              <w:spacing w:after="47" w:line="241" w:lineRule="auto"/>
              <w:ind w:left="0" w:right="0" w:firstLine="0"/>
              <w:jc w:val="left"/>
            </w:pPr>
            <w:r>
              <w:t xml:space="preserve">Logging will be used to capture all exceptions generated by the system. The following information will be captured: </w:t>
            </w:r>
          </w:p>
          <w:p w14:paraId="52187F88" w14:textId="77777777" w:rsidR="00D34986" w:rsidRDefault="00DB2D38">
            <w:pPr>
              <w:numPr>
                <w:ilvl w:val="0"/>
                <w:numId w:val="10"/>
              </w:numPr>
              <w:spacing w:after="0" w:line="259" w:lineRule="auto"/>
              <w:ind w:right="0" w:hanging="142"/>
              <w:jc w:val="left"/>
            </w:pPr>
            <w:r>
              <w:t xml:space="preserve">Exception Name </w:t>
            </w:r>
          </w:p>
          <w:p w14:paraId="10E1582E" w14:textId="77777777" w:rsidR="00D34986" w:rsidRDefault="00DB2D38">
            <w:pPr>
              <w:numPr>
                <w:ilvl w:val="0"/>
                <w:numId w:val="10"/>
              </w:numPr>
              <w:spacing w:after="0" w:line="259" w:lineRule="auto"/>
              <w:ind w:right="0" w:hanging="142"/>
              <w:jc w:val="left"/>
            </w:pPr>
            <w:r>
              <w:t xml:space="preserve">Exception Description </w:t>
            </w:r>
          </w:p>
          <w:p w14:paraId="30009309" w14:textId="77777777" w:rsidR="00D34986" w:rsidRDefault="00DB2D38">
            <w:pPr>
              <w:numPr>
                <w:ilvl w:val="0"/>
                <w:numId w:val="10"/>
              </w:numPr>
              <w:spacing w:after="0" w:line="259" w:lineRule="auto"/>
              <w:ind w:right="0" w:hanging="142"/>
              <w:jc w:val="left"/>
            </w:pPr>
            <w:r>
              <w:t xml:space="preserve">Exception Module </w:t>
            </w:r>
          </w:p>
          <w:p w14:paraId="21158E32" w14:textId="77777777" w:rsidR="00D34986" w:rsidRDefault="00DB2D38">
            <w:pPr>
              <w:numPr>
                <w:ilvl w:val="0"/>
                <w:numId w:val="10"/>
              </w:numPr>
              <w:spacing w:after="0" w:line="259" w:lineRule="auto"/>
              <w:ind w:right="0" w:hanging="142"/>
              <w:jc w:val="left"/>
            </w:pPr>
            <w:r>
              <w:t xml:space="preserve">Severity (Critical, Medium, Low) </w:t>
            </w:r>
          </w:p>
          <w:p w14:paraId="52FCEA68" w14:textId="77777777" w:rsidR="00D34986" w:rsidRDefault="00DB2D38">
            <w:pPr>
              <w:numPr>
                <w:ilvl w:val="0"/>
                <w:numId w:val="10"/>
              </w:numPr>
              <w:spacing w:after="0" w:line="259" w:lineRule="auto"/>
              <w:ind w:right="0" w:hanging="142"/>
              <w:jc w:val="left"/>
            </w:pPr>
            <w:r>
              <w:t xml:space="preserve">Time Stamp </w:t>
            </w:r>
          </w:p>
          <w:p w14:paraId="4BB9743E" w14:textId="77777777" w:rsidR="00D34986" w:rsidRDefault="00DB2D38">
            <w:pPr>
              <w:spacing w:after="0" w:line="259" w:lineRule="auto"/>
              <w:ind w:left="0" w:right="0" w:firstLine="0"/>
              <w:jc w:val="left"/>
            </w:pPr>
            <w:r>
              <w:t xml:space="preserve">The exceptions generated should be viewable on the admin dashboard </w:t>
            </w:r>
          </w:p>
        </w:tc>
        <w:tc>
          <w:tcPr>
            <w:tcW w:w="1150" w:type="dxa"/>
            <w:tcBorders>
              <w:top w:val="single" w:sz="4" w:space="0" w:color="000000"/>
              <w:left w:val="single" w:sz="4" w:space="0" w:color="000000"/>
              <w:bottom w:val="single" w:sz="4" w:space="0" w:color="000000"/>
              <w:right w:val="single" w:sz="4" w:space="0" w:color="000000"/>
            </w:tcBorders>
          </w:tcPr>
          <w:p w14:paraId="24AD4DE9" w14:textId="77777777" w:rsidR="00D34986" w:rsidRDefault="00DB2D38">
            <w:pPr>
              <w:spacing w:after="0" w:line="259" w:lineRule="auto"/>
              <w:ind w:left="0" w:right="52" w:firstLine="0"/>
              <w:jc w:val="center"/>
            </w:pPr>
            <w:r>
              <w:t xml:space="preserve">P1 </w:t>
            </w:r>
          </w:p>
        </w:tc>
        <w:tc>
          <w:tcPr>
            <w:tcW w:w="1256" w:type="dxa"/>
            <w:tcBorders>
              <w:top w:val="single" w:sz="4" w:space="0" w:color="000000"/>
              <w:left w:val="single" w:sz="4" w:space="0" w:color="000000"/>
              <w:bottom w:val="single" w:sz="4" w:space="0" w:color="000000"/>
              <w:right w:val="single" w:sz="4" w:space="0" w:color="000000"/>
            </w:tcBorders>
          </w:tcPr>
          <w:p w14:paraId="27929FE4" w14:textId="77777777" w:rsidR="00D34986" w:rsidRDefault="00DB2D38">
            <w:pPr>
              <w:spacing w:after="0" w:line="259" w:lineRule="auto"/>
              <w:ind w:left="0" w:right="49" w:firstLine="0"/>
              <w:jc w:val="center"/>
            </w:pPr>
            <w:r>
              <w:t xml:space="preserve">M </w:t>
            </w:r>
          </w:p>
        </w:tc>
      </w:tr>
    </w:tbl>
    <w:p w14:paraId="62CE7C6B" w14:textId="77777777" w:rsidR="00D34986" w:rsidRDefault="00DB2D38">
      <w:pPr>
        <w:spacing w:after="314" w:line="259" w:lineRule="auto"/>
        <w:ind w:left="101" w:right="0" w:firstLine="0"/>
        <w:jc w:val="left"/>
      </w:pPr>
      <w:r>
        <w:t xml:space="preserve"> </w:t>
      </w:r>
    </w:p>
    <w:p w14:paraId="26880EEE" w14:textId="77777777" w:rsidR="00D34986" w:rsidRDefault="00DB2D38">
      <w:pPr>
        <w:spacing w:after="0" w:line="259" w:lineRule="auto"/>
        <w:ind w:left="96" w:right="0"/>
        <w:jc w:val="left"/>
      </w:pPr>
      <w:r>
        <w:rPr>
          <w:i/>
          <w:sz w:val="28"/>
        </w:rPr>
        <w:t>3.2.1.2.2</w:t>
      </w:r>
      <w:r>
        <w:rPr>
          <w:rFonts w:ascii="Arial" w:eastAsia="Arial" w:hAnsi="Arial" w:cs="Arial"/>
          <w:i/>
          <w:sz w:val="28"/>
        </w:rPr>
        <w:t xml:space="preserve"> </w:t>
      </w:r>
      <w:r>
        <w:rPr>
          <w:i/>
          <w:sz w:val="28"/>
        </w:rPr>
        <w:t>A</w:t>
      </w:r>
      <w:r>
        <w:rPr>
          <w:i/>
          <w:sz w:val="22"/>
        </w:rPr>
        <w:t>UDITING</w:t>
      </w:r>
      <w:r>
        <w:rPr>
          <w:i/>
          <w:sz w:val="28"/>
        </w:rPr>
        <w:t xml:space="preserve"> </w:t>
      </w:r>
    </w:p>
    <w:p w14:paraId="4CB1962E" w14:textId="77777777" w:rsidR="00D34986" w:rsidRDefault="00DB2D38">
      <w:pPr>
        <w:spacing w:after="0" w:line="259" w:lineRule="auto"/>
        <w:ind w:left="101" w:right="0" w:firstLine="0"/>
        <w:jc w:val="left"/>
      </w:pPr>
      <w:r>
        <w:rPr>
          <w:rFonts w:ascii="Times New Roman" w:eastAsia="Times New Roman" w:hAnsi="Times New Roman" w:cs="Times New Roman"/>
        </w:rPr>
        <w:t xml:space="preserve"> </w:t>
      </w:r>
    </w:p>
    <w:tbl>
      <w:tblPr>
        <w:tblStyle w:val="TableGrid"/>
        <w:tblW w:w="9261" w:type="dxa"/>
        <w:tblInd w:w="-7" w:type="dxa"/>
        <w:tblCellMar>
          <w:top w:w="53" w:type="dxa"/>
          <w:left w:w="108" w:type="dxa"/>
          <w:right w:w="35" w:type="dxa"/>
        </w:tblCellMar>
        <w:tblLook w:val="04A0" w:firstRow="1" w:lastRow="0" w:firstColumn="1" w:lastColumn="0" w:noHBand="0" w:noVBand="1"/>
      </w:tblPr>
      <w:tblGrid>
        <w:gridCol w:w="1815"/>
        <w:gridCol w:w="5040"/>
        <w:gridCol w:w="1150"/>
        <w:gridCol w:w="1256"/>
      </w:tblGrid>
      <w:tr w:rsidR="00D34986" w14:paraId="0B156159" w14:textId="77777777">
        <w:trPr>
          <w:trHeight w:val="607"/>
        </w:trPr>
        <w:tc>
          <w:tcPr>
            <w:tcW w:w="1815" w:type="dxa"/>
            <w:vMerge w:val="restart"/>
            <w:tcBorders>
              <w:top w:val="single" w:sz="8" w:space="0" w:color="000000"/>
              <w:left w:val="single" w:sz="8" w:space="0" w:color="000000"/>
              <w:bottom w:val="single" w:sz="4" w:space="0" w:color="000000"/>
              <w:right w:val="single" w:sz="8" w:space="0" w:color="000000"/>
            </w:tcBorders>
          </w:tcPr>
          <w:p w14:paraId="53DB34C2" w14:textId="77777777" w:rsidR="00D34986" w:rsidRDefault="00DB2D38">
            <w:pPr>
              <w:spacing w:after="0" w:line="259" w:lineRule="auto"/>
              <w:ind w:left="51" w:right="0" w:firstLine="0"/>
              <w:jc w:val="left"/>
            </w:pPr>
            <w:r>
              <w:rPr>
                <w:b/>
              </w:rPr>
              <w:t xml:space="preserve">REQUIREMENT </w:t>
            </w:r>
          </w:p>
          <w:p w14:paraId="1B83CC59" w14:textId="77777777" w:rsidR="00D34986" w:rsidRDefault="00DB2D38">
            <w:pPr>
              <w:spacing w:after="0" w:line="259" w:lineRule="auto"/>
              <w:ind w:left="0" w:right="76" w:firstLine="0"/>
              <w:jc w:val="center"/>
            </w:pPr>
            <w:r>
              <w:rPr>
                <w:b/>
              </w:rPr>
              <w:t xml:space="preserve">ID (RID) </w:t>
            </w:r>
          </w:p>
        </w:tc>
        <w:tc>
          <w:tcPr>
            <w:tcW w:w="5041" w:type="dxa"/>
            <w:vMerge w:val="restart"/>
            <w:tcBorders>
              <w:top w:val="single" w:sz="8" w:space="0" w:color="000000"/>
              <w:left w:val="single" w:sz="8" w:space="0" w:color="000000"/>
              <w:bottom w:val="single" w:sz="4" w:space="0" w:color="000000"/>
              <w:right w:val="single" w:sz="8" w:space="0" w:color="000000"/>
            </w:tcBorders>
          </w:tcPr>
          <w:p w14:paraId="2A432BF4" w14:textId="77777777" w:rsidR="00D34986" w:rsidRDefault="00DB2D38">
            <w:pPr>
              <w:spacing w:after="0" w:line="259" w:lineRule="auto"/>
              <w:ind w:left="0" w:right="72" w:firstLine="0"/>
              <w:jc w:val="center"/>
            </w:pPr>
            <w:r>
              <w:rPr>
                <w:b/>
              </w:rPr>
              <w:t xml:space="preserve">DESCRIPTION </w:t>
            </w:r>
          </w:p>
        </w:tc>
        <w:tc>
          <w:tcPr>
            <w:tcW w:w="1150" w:type="dxa"/>
            <w:tcBorders>
              <w:top w:val="single" w:sz="8" w:space="0" w:color="000000"/>
              <w:left w:val="single" w:sz="8" w:space="0" w:color="000000"/>
              <w:bottom w:val="single" w:sz="8" w:space="0" w:color="FFFFFF"/>
              <w:right w:val="single" w:sz="8" w:space="0" w:color="000000"/>
            </w:tcBorders>
          </w:tcPr>
          <w:p w14:paraId="6DF9FD44" w14:textId="77777777" w:rsidR="00D34986" w:rsidRDefault="00DB2D38">
            <w:pPr>
              <w:spacing w:after="0" w:line="259" w:lineRule="auto"/>
              <w:ind w:left="0" w:right="0" w:firstLine="0"/>
              <w:jc w:val="center"/>
            </w:pPr>
            <w:r>
              <w:rPr>
                <w:b/>
              </w:rPr>
              <w:t>PRIORITY LEVELS</w:t>
            </w:r>
            <w:r>
              <w:rPr>
                <w:b/>
                <w:sz w:val="1"/>
              </w:rPr>
              <w:t xml:space="preserve"> </w:t>
            </w:r>
          </w:p>
        </w:tc>
        <w:tc>
          <w:tcPr>
            <w:tcW w:w="1256" w:type="dxa"/>
            <w:tcBorders>
              <w:top w:val="single" w:sz="8" w:space="0" w:color="000000"/>
              <w:left w:val="single" w:sz="8" w:space="0" w:color="000000"/>
              <w:bottom w:val="single" w:sz="8" w:space="0" w:color="FFFFFF"/>
              <w:right w:val="single" w:sz="8" w:space="0" w:color="000000"/>
            </w:tcBorders>
          </w:tcPr>
          <w:p w14:paraId="2A75FA70" w14:textId="77777777" w:rsidR="00D34986" w:rsidRDefault="00DB2D38">
            <w:pPr>
              <w:spacing w:after="0" w:line="259" w:lineRule="auto"/>
              <w:ind w:left="0" w:right="0" w:firstLine="0"/>
              <w:jc w:val="center"/>
            </w:pPr>
            <w:r>
              <w:rPr>
                <w:b/>
              </w:rPr>
              <w:t>EFFORT REQUIRED</w:t>
            </w:r>
            <w:r>
              <w:rPr>
                <w:b/>
                <w:sz w:val="1"/>
              </w:rPr>
              <w:t xml:space="preserve"> </w:t>
            </w:r>
          </w:p>
        </w:tc>
      </w:tr>
      <w:tr w:rsidR="00D34986" w14:paraId="764B11EF" w14:textId="77777777">
        <w:trPr>
          <w:trHeight w:val="307"/>
        </w:trPr>
        <w:tc>
          <w:tcPr>
            <w:tcW w:w="0" w:type="auto"/>
            <w:vMerge/>
            <w:tcBorders>
              <w:top w:val="nil"/>
              <w:left w:val="single" w:sz="8" w:space="0" w:color="000000"/>
              <w:bottom w:val="single" w:sz="4" w:space="0" w:color="000000"/>
              <w:right w:val="single" w:sz="8" w:space="0" w:color="000000"/>
            </w:tcBorders>
          </w:tcPr>
          <w:p w14:paraId="4E4451D2" w14:textId="77777777" w:rsidR="00D34986" w:rsidRDefault="00D34986">
            <w:pPr>
              <w:spacing w:after="160" w:line="259" w:lineRule="auto"/>
              <w:ind w:left="0" w:right="0" w:firstLine="0"/>
              <w:jc w:val="left"/>
            </w:pPr>
          </w:p>
        </w:tc>
        <w:tc>
          <w:tcPr>
            <w:tcW w:w="0" w:type="auto"/>
            <w:vMerge/>
            <w:tcBorders>
              <w:top w:val="nil"/>
              <w:left w:val="single" w:sz="8" w:space="0" w:color="000000"/>
              <w:bottom w:val="single" w:sz="4" w:space="0" w:color="000000"/>
              <w:right w:val="single" w:sz="8" w:space="0" w:color="000000"/>
            </w:tcBorders>
          </w:tcPr>
          <w:p w14:paraId="2E03D1DD" w14:textId="77777777" w:rsidR="00D34986" w:rsidRDefault="00D34986">
            <w:pPr>
              <w:spacing w:after="160" w:line="259" w:lineRule="auto"/>
              <w:ind w:left="0" w:right="0" w:firstLine="0"/>
              <w:jc w:val="left"/>
            </w:pPr>
          </w:p>
        </w:tc>
        <w:tc>
          <w:tcPr>
            <w:tcW w:w="1150" w:type="dxa"/>
            <w:tcBorders>
              <w:top w:val="single" w:sz="8" w:space="0" w:color="FFFFFF"/>
              <w:left w:val="single" w:sz="8" w:space="0" w:color="000000"/>
              <w:bottom w:val="single" w:sz="4" w:space="0" w:color="000000"/>
              <w:right w:val="single" w:sz="8" w:space="0" w:color="000000"/>
            </w:tcBorders>
          </w:tcPr>
          <w:p w14:paraId="6396C654" w14:textId="77777777" w:rsidR="00D34986" w:rsidRDefault="00DB2D38">
            <w:pPr>
              <w:spacing w:after="0" w:line="259" w:lineRule="auto"/>
              <w:ind w:left="0" w:right="76" w:firstLine="0"/>
              <w:jc w:val="center"/>
            </w:pPr>
            <w:r>
              <w:rPr>
                <w:b/>
              </w:rPr>
              <w:t>(P1..P4)</w:t>
            </w:r>
            <w:r>
              <w:t xml:space="preserve"> </w:t>
            </w:r>
          </w:p>
        </w:tc>
        <w:tc>
          <w:tcPr>
            <w:tcW w:w="1256" w:type="dxa"/>
            <w:tcBorders>
              <w:top w:val="single" w:sz="8" w:space="0" w:color="FFFFFF"/>
              <w:left w:val="single" w:sz="8" w:space="0" w:color="000000"/>
              <w:bottom w:val="single" w:sz="4" w:space="0" w:color="000000"/>
              <w:right w:val="single" w:sz="8" w:space="0" w:color="000000"/>
            </w:tcBorders>
          </w:tcPr>
          <w:p w14:paraId="2A436374" w14:textId="77777777" w:rsidR="00D34986" w:rsidRDefault="00DB2D38">
            <w:pPr>
              <w:spacing w:after="0" w:line="259" w:lineRule="auto"/>
              <w:ind w:left="0" w:right="75" w:firstLine="0"/>
              <w:jc w:val="center"/>
            </w:pPr>
            <w:r>
              <w:rPr>
                <w:b/>
              </w:rPr>
              <w:t>(H,M,L)</w:t>
            </w:r>
            <w:r>
              <w:t xml:space="preserve"> </w:t>
            </w:r>
          </w:p>
        </w:tc>
      </w:tr>
      <w:tr w:rsidR="00D34986" w14:paraId="6AF5CFCB" w14:textId="77777777">
        <w:trPr>
          <w:trHeight w:val="1769"/>
        </w:trPr>
        <w:tc>
          <w:tcPr>
            <w:tcW w:w="1815" w:type="dxa"/>
            <w:tcBorders>
              <w:top w:val="single" w:sz="4" w:space="0" w:color="000000"/>
              <w:left w:val="single" w:sz="4" w:space="0" w:color="000000"/>
              <w:bottom w:val="single" w:sz="4" w:space="0" w:color="000000"/>
              <w:right w:val="single" w:sz="4" w:space="0" w:color="000000"/>
            </w:tcBorders>
          </w:tcPr>
          <w:p w14:paraId="38FBF1E4" w14:textId="77777777" w:rsidR="00D34986" w:rsidRDefault="00DB2D38">
            <w:pPr>
              <w:spacing w:after="0" w:line="259" w:lineRule="auto"/>
              <w:ind w:left="0" w:right="0" w:firstLine="0"/>
              <w:jc w:val="left"/>
            </w:pPr>
            <w:r>
              <w:t xml:space="preserve">CMS 3.2.1.2.2 </w:t>
            </w:r>
          </w:p>
        </w:tc>
        <w:tc>
          <w:tcPr>
            <w:tcW w:w="5041" w:type="dxa"/>
            <w:tcBorders>
              <w:top w:val="single" w:sz="4" w:space="0" w:color="000000"/>
              <w:left w:val="single" w:sz="4" w:space="0" w:color="000000"/>
              <w:bottom w:val="single" w:sz="4" w:space="0" w:color="000000"/>
              <w:right w:val="single" w:sz="4" w:space="0" w:color="000000"/>
            </w:tcBorders>
          </w:tcPr>
          <w:p w14:paraId="347B793E" w14:textId="77777777" w:rsidR="00D34986" w:rsidRDefault="00DB2D38">
            <w:pPr>
              <w:spacing w:after="34" w:line="241" w:lineRule="auto"/>
              <w:ind w:left="0" w:right="0" w:firstLine="0"/>
              <w:jc w:val="left"/>
            </w:pPr>
            <w:r>
              <w:t xml:space="preserve">Audit logs will be generated for actions that are determined to be worth of investigating for security purposes. Information captured includes  </w:t>
            </w:r>
          </w:p>
          <w:p w14:paraId="7FE708F3" w14:textId="77777777" w:rsidR="00D34986" w:rsidRDefault="00DB2D38">
            <w:pPr>
              <w:numPr>
                <w:ilvl w:val="0"/>
                <w:numId w:val="11"/>
              </w:numPr>
              <w:spacing w:after="13" w:line="259" w:lineRule="auto"/>
              <w:ind w:right="0" w:hanging="360"/>
              <w:jc w:val="left"/>
            </w:pPr>
            <w:r>
              <w:t xml:space="preserve">Logged in User </w:t>
            </w:r>
          </w:p>
          <w:p w14:paraId="5D4F52C7" w14:textId="77777777" w:rsidR="00D34986" w:rsidRDefault="00DB2D38">
            <w:pPr>
              <w:numPr>
                <w:ilvl w:val="0"/>
                <w:numId w:val="11"/>
              </w:numPr>
              <w:spacing w:after="0" w:line="259" w:lineRule="auto"/>
              <w:ind w:right="0" w:hanging="360"/>
              <w:jc w:val="left"/>
            </w:pPr>
            <w:r>
              <w:t xml:space="preserve">Time stamp </w:t>
            </w:r>
          </w:p>
          <w:p w14:paraId="472789EA" w14:textId="77777777" w:rsidR="00D34986" w:rsidRDefault="00DB2D38">
            <w:pPr>
              <w:numPr>
                <w:ilvl w:val="0"/>
                <w:numId w:val="11"/>
              </w:numPr>
              <w:spacing w:after="0" w:line="259" w:lineRule="auto"/>
              <w:ind w:right="0" w:hanging="360"/>
              <w:jc w:val="left"/>
            </w:pPr>
            <w:r>
              <w:t>Application component accessed</w:t>
            </w:r>
            <w:r>
              <w:rPr>
                <w:sz w:val="22"/>
              </w:rPr>
              <w:t xml:space="preserve"> </w:t>
            </w:r>
          </w:p>
        </w:tc>
        <w:tc>
          <w:tcPr>
            <w:tcW w:w="1150" w:type="dxa"/>
            <w:tcBorders>
              <w:top w:val="single" w:sz="4" w:space="0" w:color="000000"/>
              <w:left w:val="single" w:sz="4" w:space="0" w:color="000000"/>
              <w:bottom w:val="single" w:sz="4" w:space="0" w:color="000000"/>
              <w:right w:val="single" w:sz="4" w:space="0" w:color="000000"/>
            </w:tcBorders>
          </w:tcPr>
          <w:p w14:paraId="52E2A5E1" w14:textId="77777777" w:rsidR="00D34986" w:rsidRDefault="00DB2D38">
            <w:pPr>
              <w:spacing w:after="0" w:line="259" w:lineRule="auto"/>
              <w:ind w:left="0" w:right="74" w:firstLine="0"/>
              <w:jc w:val="center"/>
            </w:pPr>
            <w:r>
              <w:t xml:space="preserve">P1 </w:t>
            </w:r>
          </w:p>
        </w:tc>
        <w:tc>
          <w:tcPr>
            <w:tcW w:w="1256" w:type="dxa"/>
            <w:tcBorders>
              <w:top w:val="single" w:sz="4" w:space="0" w:color="000000"/>
              <w:left w:val="single" w:sz="4" w:space="0" w:color="000000"/>
              <w:bottom w:val="single" w:sz="4" w:space="0" w:color="000000"/>
              <w:right w:val="single" w:sz="4" w:space="0" w:color="000000"/>
            </w:tcBorders>
          </w:tcPr>
          <w:p w14:paraId="5C029AB4" w14:textId="77777777" w:rsidR="00D34986" w:rsidRDefault="00DB2D38">
            <w:pPr>
              <w:spacing w:after="0" w:line="259" w:lineRule="auto"/>
              <w:ind w:left="0" w:right="70" w:firstLine="0"/>
              <w:jc w:val="center"/>
            </w:pPr>
            <w:r>
              <w:t xml:space="preserve">H </w:t>
            </w:r>
          </w:p>
        </w:tc>
      </w:tr>
    </w:tbl>
    <w:p w14:paraId="733187DE" w14:textId="77777777" w:rsidR="00D34986" w:rsidRDefault="00DB2D38">
      <w:pPr>
        <w:spacing w:after="0" w:line="259" w:lineRule="auto"/>
        <w:ind w:left="101" w:right="0" w:firstLine="0"/>
        <w:jc w:val="left"/>
      </w:pPr>
      <w:r>
        <w:rPr>
          <w:rFonts w:ascii="Times New Roman" w:eastAsia="Times New Roman" w:hAnsi="Times New Roman" w:cs="Times New Roman"/>
        </w:rPr>
        <w:t xml:space="preserve"> </w:t>
      </w:r>
    </w:p>
    <w:p w14:paraId="4E3649DB" w14:textId="77777777" w:rsidR="00D34986" w:rsidRDefault="00DB2D38">
      <w:pPr>
        <w:spacing w:after="0" w:line="259" w:lineRule="auto"/>
        <w:ind w:left="101" w:right="0" w:firstLine="0"/>
        <w:jc w:val="left"/>
      </w:pPr>
      <w:r>
        <w:rPr>
          <w:rFonts w:ascii="Times New Roman" w:eastAsia="Times New Roman" w:hAnsi="Times New Roman" w:cs="Times New Roman"/>
        </w:rPr>
        <w:t xml:space="preserve"> </w:t>
      </w:r>
    </w:p>
    <w:p w14:paraId="13BC3A4B" w14:textId="77777777" w:rsidR="00D34986" w:rsidRDefault="00DB2D38">
      <w:pPr>
        <w:spacing w:after="0" w:line="259" w:lineRule="auto"/>
        <w:ind w:left="101" w:right="0" w:firstLine="0"/>
        <w:jc w:val="left"/>
      </w:pPr>
      <w:r>
        <w:rPr>
          <w:rFonts w:ascii="Times New Roman" w:eastAsia="Times New Roman" w:hAnsi="Times New Roman" w:cs="Times New Roman"/>
        </w:rPr>
        <w:t xml:space="preserve"> </w:t>
      </w:r>
    </w:p>
    <w:p w14:paraId="3714F9A8" w14:textId="77777777" w:rsidR="00D34986" w:rsidRDefault="00DB2D38">
      <w:pPr>
        <w:spacing w:after="0" w:line="259" w:lineRule="auto"/>
        <w:ind w:left="101" w:right="0" w:firstLine="0"/>
        <w:jc w:val="left"/>
      </w:pPr>
      <w:r>
        <w:rPr>
          <w:rFonts w:ascii="Times New Roman" w:eastAsia="Times New Roman" w:hAnsi="Times New Roman" w:cs="Times New Roman"/>
        </w:rPr>
        <w:t xml:space="preserve"> </w:t>
      </w:r>
    </w:p>
    <w:p w14:paraId="3ABA7487" w14:textId="77777777" w:rsidR="00D34986" w:rsidRDefault="00DB2D38">
      <w:pPr>
        <w:spacing w:after="0" w:line="259" w:lineRule="auto"/>
        <w:ind w:left="101" w:right="0" w:firstLine="0"/>
        <w:jc w:val="left"/>
      </w:pPr>
      <w:r>
        <w:rPr>
          <w:rFonts w:ascii="Times New Roman" w:eastAsia="Times New Roman" w:hAnsi="Times New Roman" w:cs="Times New Roman"/>
        </w:rPr>
        <w:t xml:space="preserve"> </w:t>
      </w:r>
    </w:p>
    <w:p w14:paraId="1E15385C" w14:textId="77777777" w:rsidR="00D34986" w:rsidRDefault="00DB2D38">
      <w:pPr>
        <w:ind w:left="96" w:right="647"/>
      </w:pPr>
      <w:r>
        <w:rPr>
          <w:sz w:val="30"/>
        </w:rPr>
        <w:t>3.2.2</w:t>
      </w:r>
      <w:r>
        <w:rPr>
          <w:rFonts w:ascii="Arial" w:eastAsia="Arial" w:hAnsi="Arial" w:cs="Arial"/>
          <w:sz w:val="30"/>
        </w:rPr>
        <w:t xml:space="preserve"> </w:t>
      </w:r>
      <w:r>
        <w:rPr>
          <w:sz w:val="30"/>
        </w:rPr>
        <w:t>U</w:t>
      </w:r>
      <w:r>
        <w:t xml:space="preserve">SER </w:t>
      </w:r>
      <w:r>
        <w:rPr>
          <w:sz w:val="30"/>
        </w:rPr>
        <w:t>R</w:t>
      </w:r>
      <w:r>
        <w:t>EQUIREMENTS</w:t>
      </w:r>
      <w:r>
        <w:rPr>
          <w:sz w:val="30"/>
        </w:rPr>
        <w:t xml:space="preserve"> </w:t>
      </w:r>
    </w:p>
    <w:p w14:paraId="2F1FE8AE" w14:textId="277A2DFE" w:rsidR="00D34986" w:rsidDel="00E10F51" w:rsidRDefault="00DB2D38" w:rsidP="009F6605">
      <w:pPr>
        <w:pStyle w:val="Heading4"/>
        <w:rPr>
          <w:del w:id="60" w:author="Prashant Thomas" w:date="2016-11-28T16:28:00Z"/>
        </w:rPr>
        <w:pPrChange w:id="61" w:author="Prashant Thomas" w:date="2016-12-15T09:55:00Z">
          <w:pPr>
            <w:spacing w:after="134"/>
            <w:ind w:left="96" w:right="647"/>
          </w:pPr>
        </w:pPrChange>
      </w:pPr>
      <w:del w:id="62" w:author="Prashant Thomas" w:date="2016-11-28T16:28:00Z">
        <w:r w:rsidDel="00E10F51">
          <w:delText xml:space="preserve">The </w:delText>
        </w:r>
        <w:commentRangeStart w:id="63"/>
        <w:r w:rsidDel="00E10F51">
          <w:delText xml:space="preserve">image </w:delText>
        </w:r>
        <w:commentRangeEnd w:id="63"/>
        <w:r w:rsidR="008319F4" w:rsidDel="00E10F51">
          <w:rPr>
            <w:rStyle w:val="CommentReference"/>
          </w:rPr>
          <w:commentReference w:id="63"/>
        </w:r>
        <w:r w:rsidDel="00E10F51">
          <w:delText xml:space="preserve">below depicts the topics being covered in this section </w:delText>
        </w:r>
      </w:del>
    </w:p>
    <w:p w14:paraId="762E2B15" w14:textId="77777777" w:rsidR="00D34986" w:rsidRDefault="00DB2D38" w:rsidP="009F6605">
      <w:pPr>
        <w:pStyle w:val="Heading4"/>
        <w:pPrChange w:id="64" w:author="Prashant Thomas" w:date="2016-12-15T09:55:00Z">
          <w:pPr>
            <w:pStyle w:val="Heading3"/>
            <w:ind w:left="96"/>
          </w:pPr>
        </w:pPrChange>
      </w:pPr>
      <w:r>
        <w:rPr>
          <w:sz w:val="28"/>
        </w:rPr>
        <w:t>3.2.2.1</w:t>
      </w:r>
      <w:r>
        <w:rPr>
          <w:rFonts w:ascii="Arial" w:eastAsia="Arial" w:hAnsi="Arial" w:cs="Arial"/>
          <w:sz w:val="28"/>
        </w:rPr>
        <w:t xml:space="preserve"> </w:t>
      </w:r>
      <w:r>
        <w:rPr>
          <w:sz w:val="28"/>
        </w:rPr>
        <w:t>U</w:t>
      </w:r>
      <w:r>
        <w:t xml:space="preserve">SER </w:t>
      </w:r>
      <w:r>
        <w:rPr>
          <w:sz w:val="28"/>
        </w:rPr>
        <w:t>R</w:t>
      </w:r>
      <w:r>
        <w:t xml:space="preserve">EGISTRATION </w:t>
      </w:r>
      <w:r>
        <w:rPr>
          <w:sz w:val="28"/>
        </w:rPr>
        <w:t>B</w:t>
      </w:r>
      <w:r>
        <w:t>ASIC</w:t>
      </w:r>
      <w:r>
        <w:rPr>
          <w:sz w:val="28"/>
        </w:rPr>
        <w:t xml:space="preserve"> </w:t>
      </w:r>
    </w:p>
    <w:p w14:paraId="6437B698" w14:textId="77777777" w:rsidR="00D34986" w:rsidRDefault="00DB2D38">
      <w:pPr>
        <w:spacing w:after="0" w:line="259" w:lineRule="auto"/>
        <w:ind w:left="101" w:right="0" w:firstLine="0"/>
        <w:jc w:val="left"/>
      </w:pPr>
      <w:r>
        <w:rPr>
          <w:rFonts w:ascii="Times New Roman" w:eastAsia="Times New Roman" w:hAnsi="Times New Roman" w:cs="Times New Roman"/>
        </w:rPr>
        <w:t xml:space="preserve"> </w:t>
      </w:r>
    </w:p>
    <w:tbl>
      <w:tblPr>
        <w:tblStyle w:val="TableGrid"/>
        <w:tblW w:w="9592" w:type="dxa"/>
        <w:tblInd w:w="-14" w:type="dxa"/>
        <w:tblCellMar>
          <w:top w:w="53" w:type="dxa"/>
          <w:left w:w="115" w:type="dxa"/>
          <w:right w:w="77" w:type="dxa"/>
        </w:tblCellMar>
        <w:tblLook w:val="04A0" w:firstRow="1" w:lastRow="0" w:firstColumn="1" w:lastColumn="0" w:noHBand="0" w:noVBand="1"/>
      </w:tblPr>
      <w:tblGrid>
        <w:gridCol w:w="1964"/>
        <w:gridCol w:w="4742"/>
        <w:gridCol w:w="1378"/>
        <w:gridCol w:w="1508"/>
      </w:tblGrid>
      <w:tr w:rsidR="00D34986" w14:paraId="60A1CF9B" w14:textId="77777777">
        <w:trPr>
          <w:trHeight w:val="607"/>
        </w:trPr>
        <w:tc>
          <w:tcPr>
            <w:tcW w:w="1964" w:type="dxa"/>
            <w:vMerge w:val="restart"/>
            <w:tcBorders>
              <w:top w:val="single" w:sz="8" w:space="0" w:color="000000"/>
              <w:left w:val="single" w:sz="8" w:space="0" w:color="000000"/>
              <w:bottom w:val="single" w:sz="4" w:space="0" w:color="000000"/>
              <w:right w:val="single" w:sz="8" w:space="0" w:color="000000"/>
            </w:tcBorders>
          </w:tcPr>
          <w:p w14:paraId="4864C9B3" w14:textId="77777777" w:rsidR="00D34986" w:rsidRDefault="00DB2D38">
            <w:pPr>
              <w:spacing w:after="0" w:line="259" w:lineRule="auto"/>
              <w:ind w:left="118" w:right="0" w:firstLine="0"/>
              <w:jc w:val="left"/>
            </w:pPr>
            <w:r>
              <w:rPr>
                <w:b/>
              </w:rPr>
              <w:lastRenderedPageBreak/>
              <w:t xml:space="preserve">REQUIREMENT </w:t>
            </w:r>
          </w:p>
          <w:p w14:paraId="5D9AA1C1" w14:textId="77777777" w:rsidR="00D34986" w:rsidRDefault="00DB2D38">
            <w:pPr>
              <w:spacing w:after="0" w:line="259" w:lineRule="auto"/>
              <w:ind w:left="0" w:right="41" w:firstLine="0"/>
              <w:jc w:val="center"/>
            </w:pPr>
            <w:r>
              <w:rPr>
                <w:b/>
              </w:rPr>
              <w:t xml:space="preserve">ID (RID) </w:t>
            </w:r>
          </w:p>
        </w:tc>
        <w:tc>
          <w:tcPr>
            <w:tcW w:w="4743" w:type="dxa"/>
            <w:vMerge w:val="restart"/>
            <w:tcBorders>
              <w:top w:val="single" w:sz="8" w:space="0" w:color="000000"/>
              <w:left w:val="single" w:sz="8" w:space="0" w:color="000000"/>
              <w:bottom w:val="single" w:sz="4" w:space="0" w:color="000000"/>
              <w:right w:val="single" w:sz="8" w:space="0" w:color="000000"/>
            </w:tcBorders>
          </w:tcPr>
          <w:p w14:paraId="103C5F21" w14:textId="77777777" w:rsidR="00D34986" w:rsidRDefault="00DB2D38">
            <w:pPr>
              <w:spacing w:after="0" w:line="259" w:lineRule="auto"/>
              <w:ind w:left="0" w:right="37" w:firstLine="0"/>
              <w:jc w:val="center"/>
            </w:pPr>
            <w:r>
              <w:rPr>
                <w:b/>
              </w:rPr>
              <w:t xml:space="preserve">DESCRIPTION </w:t>
            </w:r>
          </w:p>
        </w:tc>
        <w:tc>
          <w:tcPr>
            <w:tcW w:w="1378" w:type="dxa"/>
            <w:tcBorders>
              <w:top w:val="single" w:sz="8" w:space="0" w:color="000000"/>
              <w:left w:val="single" w:sz="8" w:space="0" w:color="000000"/>
              <w:bottom w:val="single" w:sz="8" w:space="0" w:color="FFFFFF"/>
              <w:right w:val="single" w:sz="8" w:space="0" w:color="000000"/>
            </w:tcBorders>
          </w:tcPr>
          <w:p w14:paraId="771A2BAF" w14:textId="77777777" w:rsidR="00D34986" w:rsidRDefault="00DB2D38">
            <w:pPr>
              <w:spacing w:after="0" w:line="259" w:lineRule="auto"/>
              <w:ind w:left="0" w:right="0" w:firstLine="0"/>
              <w:jc w:val="center"/>
            </w:pPr>
            <w:r>
              <w:rPr>
                <w:b/>
              </w:rPr>
              <w:t>PRIORITY LEVELS</w:t>
            </w:r>
            <w:r>
              <w:rPr>
                <w:b/>
                <w:sz w:val="1"/>
              </w:rPr>
              <w:t xml:space="preserve"> </w:t>
            </w:r>
          </w:p>
        </w:tc>
        <w:tc>
          <w:tcPr>
            <w:tcW w:w="1508" w:type="dxa"/>
            <w:vMerge w:val="restart"/>
            <w:tcBorders>
              <w:top w:val="single" w:sz="8" w:space="0" w:color="000000"/>
              <w:left w:val="single" w:sz="8" w:space="0" w:color="000000"/>
              <w:bottom w:val="single" w:sz="4" w:space="0" w:color="000000"/>
              <w:right w:val="single" w:sz="8" w:space="0" w:color="000000"/>
            </w:tcBorders>
          </w:tcPr>
          <w:p w14:paraId="420AC957" w14:textId="77777777" w:rsidR="00D34986" w:rsidRDefault="00DB2D38">
            <w:pPr>
              <w:spacing w:after="0" w:line="259" w:lineRule="auto"/>
              <w:ind w:left="0" w:right="42" w:firstLine="0"/>
              <w:jc w:val="center"/>
            </w:pPr>
            <w:r>
              <w:rPr>
                <w:b/>
              </w:rPr>
              <w:t xml:space="preserve">EFFORT </w:t>
            </w:r>
          </w:p>
          <w:p w14:paraId="32DAF6AF" w14:textId="77777777" w:rsidR="00D34986" w:rsidRDefault="00DB2D38">
            <w:pPr>
              <w:spacing w:after="0" w:line="259" w:lineRule="auto"/>
              <w:ind w:left="0" w:right="40" w:firstLine="0"/>
              <w:jc w:val="center"/>
            </w:pPr>
            <w:r>
              <w:rPr>
                <w:b/>
              </w:rPr>
              <w:t>REQUIRED</w:t>
            </w:r>
            <w:r>
              <w:rPr>
                <w:b/>
                <w:sz w:val="1"/>
              </w:rPr>
              <w:t xml:space="preserve"> </w:t>
            </w:r>
          </w:p>
          <w:p w14:paraId="15365684" w14:textId="77777777" w:rsidR="00D34986" w:rsidRDefault="00DB2D38">
            <w:pPr>
              <w:spacing w:after="0" w:line="259" w:lineRule="auto"/>
              <w:ind w:left="0" w:right="42" w:firstLine="0"/>
              <w:jc w:val="center"/>
            </w:pPr>
            <w:r>
              <w:rPr>
                <w:b/>
              </w:rPr>
              <w:t>(H,M,L)</w:t>
            </w:r>
            <w:r>
              <w:t xml:space="preserve"> </w:t>
            </w:r>
          </w:p>
        </w:tc>
      </w:tr>
      <w:tr w:rsidR="00D34986" w14:paraId="4442C426" w14:textId="77777777">
        <w:trPr>
          <w:trHeight w:val="600"/>
        </w:trPr>
        <w:tc>
          <w:tcPr>
            <w:tcW w:w="0" w:type="auto"/>
            <w:vMerge/>
            <w:tcBorders>
              <w:top w:val="nil"/>
              <w:left w:val="single" w:sz="8" w:space="0" w:color="000000"/>
              <w:bottom w:val="single" w:sz="4" w:space="0" w:color="000000"/>
              <w:right w:val="single" w:sz="8" w:space="0" w:color="000000"/>
            </w:tcBorders>
          </w:tcPr>
          <w:p w14:paraId="3AA65C5A" w14:textId="77777777" w:rsidR="00D34986" w:rsidRDefault="00D34986">
            <w:pPr>
              <w:spacing w:after="160" w:line="259" w:lineRule="auto"/>
              <w:ind w:left="0" w:right="0" w:firstLine="0"/>
              <w:jc w:val="left"/>
            </w:pPr>
          </w:p>
        </w:tc>
        <w:tc>
          <w:tcPr>
            <w:tcW w:w="0" w:type="auto"/>
            <w:vMerge/>
            <w:tcBorders>
              <w:top w:val="nil"/>
              <w:left w:val="single" w:sz="8" w:space="0" w:color="000000"/>
              <w:bottom w:val="single" w:sz="4" w:space="0" w:color="000000"/>
              <w:right w:val="single" w:sz="8" w:space="0" w:color="000000"/>
            </w:tcBorders>
          </w:tcPr>
          <w:p w14:paraId="1B31C9E1" w14:textId="77777777" w:rsidR="00D34986" w:rsidRDefault="00D34986">
            <w:pPr>
              <w:spacing w:after="160" w:line="259" w:lineRule="auto"/>
              <w:ind w:left="0" w:right="0" w:firstLine="0"/>
              <w:jc w:val="left"/>
            </w:pPr>
          </w:p>
        </w:tc>
        <w:tc>
          <w:tcPr>
            <w:tcW w:w="1378" w:type="dxa"/>
            <w:tcBorders>
              <w:top w:val="single" w:sz="8" w:space="0" w:color="FFFFFF"/>
              <w:left w:val="single" w:sz="8" w:space="0" w:color="000000"/>
              <w:bottom w:val="single" w:sz="4" w:space="0" w:color="000000"/>
              <w:right w:val="single" w:sz="8" w:space="0" w:color="000000"/>
            </w:tcBorders>
          </w:tcPr>
          <w:p w14:paraId="601A86C4" w14:textId="77777777" w:rsidR="00D34986" w:rsidRDefault="00DB2D38">
            <w:pPr>
              <w:spacing w:after="0" w:line="259" w:lineRule="auto"/>
              <w:ind w:left="0" w:right="0" w:firstLine="0"/>
              <w:jc w:val="center"/>
            </w:pPr>
            <w:r>
              <w:rPr>
                <w:b/>
              </w:rPr>
              <w:t>(P1, P2, P3, P4)</w:t>
            </w:r>
            <w:r>
              <w:t xml:space="preserve"> </w:t>
            </w:r>
          </w:p>
        </w:tc>
        <w:tc>
          <w:tcPr>
            <w:tcW w:w="0" w:type="auto"/>
            <w:vMerge/>
            <w:tcBorders>
              <w:top w:val="nil"/>
              <w:left w:val="single" w:sz="8" w:space="0" w:color="000000"/>
              <w:bottom w:val="single" w:sz="4" w:space="0" w:color="000000"/>
              <w:right w:val="single" w:sz="8" w:space="0" w:color="000000"/>
            </w:tcBorders>
          </w:tcPr>
          <w:p w14:paraId="74B0F8B9" w14:textId="77777777" w:rsidR="00D34986" w:rsidRDefault="00D34986">
            <w:pPr>
              <w:spacing w:after="160" w:line="259" w:lineRule="auto"/>
              <w:ind w:left="0" w:right="0" w:firstLine="0"/>
              <w:jc w:val="left"/>
            </w:pPr>
          </w:p>
        </w:tc>
      </w:tr>
      <w:tr w:rsidR="00D34986" w14:paraId="2FD16B41" w14:textId="77777777">
        <w:trPr>
          <w:trHeight w:val="4698"/>
        </w:trPr>
        <w:tc>
          <w:tcPr>
            <w:tcW w:w="1964" w:type="dxa"/>
            <w:tcBorders>
              <w:top w:val="single" w:sz="4" w:space="0" w:color="000000"/>
              <w:left w:val="single" w:sz="4" w:space="0" w:color="000000"/>
              <w:bottom w:val="single" w:sz="4" w:space="0" w:color="000000"/>
              <w:right w:val="single" w:sz="4" w:space="0" w:color="000000"/>
            </w:tcBorders>
          </w:tcPr>
          <w:p w14:paraId="506BB1DB" w14:textId="77777777" w:rsidR="00D34986" w:rsidRDefault="00DB2D38">
            <w:pPr>
              <w:spacing w:after="0" w:line="259" w:lineRule="auto"/>
              <w:ind w:left="0" w:right="0" w:firstLine="0"/>
              <w:jc w:val="left"/>
            </w:pPr>
            <w:r>
              <w:t xml:space="preserve">CMS 3.2.2.1 </w:t>
            </w:r>
          </w:p>
        </w:tc>
        <w:tc>
          <w:tcPr>
            <w:tcW w:w="4743" w:type="dxa"/>
            <w:tcBorders>
              <w:top w:val="single" w:sz="4" w:space="0" w:color="000000"/>
              <w:left w:val="single" w:sz="4" w:space="0" w:color="000000"/>
              <w:bottom w:val="single" w:sz="4" w:space="0" w:color="000000"/>
              <w:right w:val="single" w:sz="4" w:space="0" w:color="000000"/>
            </w:tcBorders>
          </w:tcPr>
          <w:p w14:paraId="4E930669" w14:textId="77777777" w:rsidR="00D34986" w:rsidRDefault="00DB2D38" w:rsidP="00F73778">
            <w:pPr>
              <w:spacing w:after="37" w:line="240" w:lineRule="auto"/>
              <w:ind w:left="0" w:right="24" w:firstLine="0"/>
              <w:jc w:val="left"/>
            </w:pPr>
            <w:r>
              <w:t xml:space="preserve">Customers register on the website with a valid email address, password </w:t>
            </w:r>
            <w:del w:id="65" w:author="Nazar Zaki" w:date="2016-11-27T11:06:00Z">
              <w:r w:rsidDel="00F73778">
                <w:delText xml:space="preserve">and phone number  </w:delText>
              </w:r>
            </w:del>
          </w:p>
          <w:p w14:paraId="7969BA8A" w14:textId="77777777" w:rsidR="00D34986" w:rsidRDefault="00DB2D38">
            <w:pPr>
              <w:numPr>
                <w:ilvl w:val="0"/>
                <w:numId w:val="12"/>
              </w:numPr>
              <w:spacing w:after="38" w:line="241" w:lineRule="auto"/>
              <w:ind w:right="0" w:hanging="360"/>
              <w:jc w:val="left"/>
            </w:pPr>
            <w:r>
              <w:t xml:space="preserve">Email Address* will be of the format </w:t>
            </w:r>
            <w:r>
              <w:rPr>
                <w:color w:val="0563C1"/>
                <w:u w:val="single" w:color="0563C1"/>
              </w:rPr>
              <w:t>abcd@abc.com</w:t>
            </w:r>
            <w:r>
              <w:t xml:space="preserve">  </w:t>
            </w:r>
          </w:p>
          <w:p w14:paraId="68263C83" w14:textId="77777777" w:rsidR="00D34986" w:rsidRDefault="00DB2D38">
            <w:pPr>
              <w:numPr>
                <w:ilvl w:val="0"/>
                <w:numId w:val="12"/>
              </w:numPr>
              <w:spacing w:after="36" w:line="240" w:lineRule="auto"/>
              <w:ind w:right="0" w:hanging="360"/>
              <w:jc w:val="left"/>
            </w:pPr>
            <w:r>
              <w:t xml:space="preserve">Password*: minimum 8 characters composed of alphanumeric characters (requested 2 times and should be the same) </w:t>
            </w:r>
          </w:p>
          <w:p w14:paraId="1DEC5B83" w14:textId="77777777" w:rsidR="00D34986" w:rsidDel="00F73778" w:rsidRDefault="00DB2D38">
            <w:pPr>
              <w:numPr>
                <w:ilvl w:val="0"/>
                <w:numId w:val="12"/>
              </w:numPr>
              <w:spacing w:after="0" w:line="241" w:lineRule="auto"/>
              <w:ind w:right="0" w:hanging="360"/>
              <w:jc w:val="left"/>
              <w:rPr>
                <w:del w:id="66" w:author="Nazar Zaki" w:date="2016-11-27T11:06:00Z"/>
              </w:rPr>
            </w:pPr>
            <w:del w:id="67" w:author="Nazar Zaki" w:date="2016-11-27T11:06:00Z">
              <w:r w:rsidDel="00F73778">
                <w:delText xml:space="preserve">Phone Number: Country Code + State Code + Phone Number  </w:delText>
              </w:r>
            </w:del>
          </w:p>
          <w:p w14:paraId="0F7F75FA" w14:textId="77777777" w:rsidR="00D34986" w:rsidRDefault="00DB2D38">
            <w:pPr>
              <w:spacing w:after="0" w:line="259" w:lineRule="auto"/>
              <w:ind w:left="0" w:right="0" w:firstLine="0"/>
              <w:jc w:val="left"/>
            </w:pPr>
            <w:del w:id="68" w:author="Nazar Zaki" w:date="2016-11-27T11:06:00Z">
              <w:r w:rsidDel="00F73778">
                <w:delText xml:space="preserve"> </w:delText>
              </w:r>
            </w:del>
          </w:p>
          <w:p w14:paraId="27DDB2F1" w14:textId="77777777" w:rsidR="00D34986" w:rsidRDefault="00DB2D38">
            <w:pPr>
              <w:spacing w:after="0" w:line="259" w:lineRule="auto"/>
              <w:ind w:left="0" w:right="0" w:firstLine="0"/>
              <w:jc w:val="left"/>
            </w:pPr>
            <w:r>
              <w:rPr>
                <w:b/>
              </w:rPr>
              <w:t xml:space="preserve">Validation (mandatory) </w:t>
            </w:r>
          </w:p>
          <w:p w14:paraId="7F268716" w14:textId="77777777" w:rsidR="00D34986" w:rsidRDefault="00DB2D38">
            <w:pPr>
              <w:spacing w:after="0" w:line="259" w:lineRule="auto"/>
              <w:ind w:left="0" w:right="0" w:firstLine="0"/>
              <w:jc w:val="left"/>
            </w:pPr>
            <w:r>
              <w:t xml:space="preserve">Customer Identity will be verified by using email validation link send to the customer’s email address  </w:t>
            </w:r>
          </w:p>
        </w:tc>
        <w:tc>
          <w:tcPr>
            <w:tcW w:w="1378" w:type="dxa"/>
            <w:tcBorders>
              <w:top w:val="single" w:sz="4" w:space="0" w:color="000000"/>
              <w:left w:val="single" w:sz="4" w:space="0" w:color="000000"/>
              <w:bottom w:val="single" w:sz="4" w:space="0" w:color="000000"/>
              <w:right w:val="single" w:sz="4" w:space="0" w:color="000000"/>
            </w:tcBorders>
          </w:tcPr>
          <w:p w14:paraId="04195866" w14:textId="77777777" w:rsidR="00D34986" w:rsidRDefault="00DB2D38">
            <w:pPr>
              <w:spacing w:after="0" w:line="259" w:lineRule="auto"/>
              <w:ind w:left="0" w:right="37" w:firstLine="0"/>
              <w:jc w:val="center"/>
            </w:pPr>
            <w:r>
              <w:t xml:space="preserve">P1 </w:t>
            </w:r>
          </w:p>
        </w:tc>
        <w:tc>
          <w:tcPr>
            <w:tcW w:w="1508" w:type="dxa"/>
            <w:tcBorders>
              <w:top w:val="single" w:sz="4" w:space="0" w:color="000000"/>
              <w:left w:val="single" w:sz="4" w:space="0" w:color="000000"/>
              <w:bottom w:val="single" w:sz="4" w:space="0" w:color="000000"/>
              <w:right w:val="single" w:sz="4" w:space="0" w:color="000000"/>
            </w:tcBorders>
          </w:tcPr>
          <w:p w14:paraId="5B60E8D7" w14:textId="77777777" w:rsidR="00D34986" w:rsidRDefault="00DB2D38">
            <w:pPr>
              <w:spacing w:after="0" w:line="259" w:lineRule="auto"/>
              <w:ind w:left="0" w:right="38" w:firstLine="0"/>
              <w:jc w:val="center"/>
            </w:pPr>
            <w:r>
              <w:t xml:space="preserve">L </w:t>
            </w:r>
          </w:p>
        </w:tc>
      </w:tr>
    </w:tbl>
    <w:p w14:paraId="100C6CB7" w14:textId="77777777" w:rsidR="00D34986" w:rsidRDefault="00DB2D38">
      <w:pPr>
        <w:spacing w:after="111" w:line="259" w:lineRule="auto"/>
        <w:ind w:left="101" w:right="0" w:firstLine="0"/>
        <w:jc w:val="left"/>
      </w:pPr>
      <w:r>
        <w:t xml:space="preserve"> </w:t>
      </w:r>
    </w:p>
    <w:p w14:paraId="47B362A0" w14:textId="77777777" w:rsidR="00D34986" w:rsidRDefault="00DB2D38" w:rsidP="009F6605">
      <w:pPr>
        <w:pStyle w:val="Heading4"/>
        <w:pPrChange w:id="69" w:author="Prashant Thomas" w:date="2016-12-15T09:55:00Z">
          <w:pPr>
            <w:pStyle w:val="Heading3"/>
            <w:ind w:left="101" w:firstLine="0"/>
          </w:pPr>
        </w:pPrChange>
      </w:pPr>
      <w:r>
        <w:t>3.2.2.2</w:t>
      </w:r>
      <w:r>
        <w:rPr>
          <w:rFonts w:ascii="Arial" w:eastAsia="Arial" w:hAnsi="Arial" w:cs="Arial"/>
        </w:rPr>
        <w:t xml:space="preserve"> </w:t>
      </w:r>
      <w:r>
        <w:t xml:space="preserve">USER REGISTRATION ADVANCED </w:t>
      </w:r>
    </w:p>
    <w:tbl>
      <w:tblPr>
        <w:tblStyle w:val="TableGrid"/>
        <w:tblW w:w="9352" w:type="dxa"/>
        <w:tblInd w:w="-7" w:type="dxa"/>
        <w:tblCellMar>
          <w:top w:w="24" w:type="dxa"/>
          <w:left w:w="108" w:type="dxa"/>
          <w:right w:w="54" w:type="dxa"/>
        </w:tblCellMar>
        <w:tblLook w:val="04A0" w:firstRow="1" w:lastRow="0" w:firstColumn="1" w:lastColumn="0" w:noHBand="0" w:noVBand="1"/>
      </w:tblPr>
      <w:tblGrid>
        <w:gridCol w:w="1712"/>
        <w:gridCol w:w="4786"/>
        <w:gridCol w:w="1596"/>
        <w:gridCol w:w="1258"/>
      </w:tblGrid>
      <w:tr w:rsidR="00D34986" w14:paraId="338DE0EB" w14:textId="77777777">
        <w:trPr>
          <w:trHeight w:val="614"/>
        </w:trPr>
        <w:tc>
          <w:tcPr>
            <w:tcW w:w="1712" w:type="dxa"/>
            <w:tcBorders>
              <w:top w:val="single" w:sz="4" w:space="0" w:color="000000"/>
              <w:left w:val="single" w:sz="4" w:space="0" w:color="000000"/>
              <w:bottom w:val="nil"/>
              <w:right w:val="single" w:sz="4" w:space="0" w:color="000000"/>
            </w:tcBorders>
          </w:tcPr>
          <w:p w14:paraId="47DB6C2A" w14:textId="77777777" w:rsidR="00D34986" w:rsidRDefault="00DB2D38">
            <w:pPr>
              <w:spacing w:after="0" w:line="259" w:lineRule="auto"/>
              <w:ind w:left="0" w:right="0" w:firstLine="0"/>
            </w:pPr>
            <w:r>
              <w:rPr>
                <w:b/>
              </w:rPr>
              <w:t xml:space="preserve">REQUIREMENT </w:t>
            </w:r>
          </w:p>
          <w:p w14:paraId="47D17182" w14:textId="77777777" w:rsidR="00D34986" w:rsidRDefault="00DB2D38">
            <w:pPr>
              <w:spacing w:after="0" w:line="259" w:lineRule="auto"/>
              <w:ind w:left="0" w:right="0" w:firstLine="0"/>
              <w:jc w:val="left"/>
            </w:pPr>
            <w:r>
              <w:rPr>
                <w:b/>
              </w:rPr>
              <w:t>ID (RID)</w:t>
            </w:r>
            <w:r>
              <w:t xml:space="preserve"> </w:t>
            </w:r>
          </w:p>
        </w:tc>
        <w:tc>
          <w:tcPr>
            <w:tcW w:w="4787" w:type="dxa"/>
            <w:tcBorders>
              <w:top w:val="single" w:sz="4" w:space="0" w:color="000000"/>
              <w:left w:val="single" w:sz="4" w:space="0" w:color="000000"/>
              <w:bottom w:val="nil"/>
              <w:right w:val="single" w:sz="4" w:space="0" w:color="000000"/>
            </w:tcBorders>
          </w:tcPr>
          <w:p w14:paraId="48FC516E" w14:textId="77777777" w:rsidR="00D34986" w:rsidRDefault="00DB2D38">
            <w:pPr>
              <w:spacing w:after="0" w:line="259" w:lineRule="auto"/>
              <w:ind w:left="0" w:right="0" w:firstLine="0"/>
              <w:jc w:val="left"/>
            </w:pPr>
            <w:r>
              <w:rPr>
                <w:b/>
              </w:rPr>
              <w:t>DESCRIPTION</w:t>
            </w:r>
            <w:r>
              <w:t xml:space="preserve"> </w:t>
            </w:r>
          </w:p>
        </w:tc>
        <w:tc>
          <w:tcPr>
            <w:tcW w:w="1596" w:type="dxa"/>
            <w:tcBorders>
              <w:top w:val="single" w:sz="4" w:space="0" w:color="000000"/>
              <w:left w:val="single" w:sz="4" w:space="0" w:color="000000"/>
              <w:bottom w:val="nil"/>
              <w:right w:val="single" w:sz="4" w:space="0" w:color="000000"/>
            </w:tcBorders>
          </w:tcPr>
          <w:p w14:paraId="12CCD490" w14:textId="77777777" w:rsidR="00D34986" w:rsidRDefault="00DB2D38">
            <w:pPr>
              <w:spacing w:after="0" w:line="259" w:lineRule="auto"/>
              <w:ind w:left="0" w:right="0" w:firstLine="0"/>
              <w:jc w:val="left"/>
            </w:pPr>
            <w:r>
              <w:rPr>
                <w:b/>
              </w:rPr>
              <w:t>PRIORITY LEVELS</w:t>
            </w:r>
            <w:r>
              <w:t xml:space="preserve"> </w:t>
            </w:r>
          </w:p>
        </w:tc>
        <w:tc>
          <w:tcPr>
            <w:tcW w:w="1258" w:type="dxa"/>
            <w:tcBorders>
              <w:top w:val="single" w:sz="4" w:space="0" w:color="000000"/>
              <w:left w:val="single" w:sz="4" w:space="0" w:color="000000"/>
              <w:bottom w:val="nil"/>
              <w:right w:val="single" w:sz="4" w:space="0" w:color="000000"/>
            </w:tcBorders>
          </w:tcPr>
          <w:p w14:paraId="5703457E" w14:textId="77777777" w:rsidR="00D34986" w:rsidRDefault="00DB2D38">
            <w:pPr>
              <w:spacing w:after="0" w:line="259" w:lineRule="auto"/>
              <w:ind w:left="0" w:right="0" w:firstLine="0"/>
              <w:jc w:val="left"/>
            </w:pPr>
            <w:r>
              <w:rPr>
                <w:b/>
              </w:rPr>
              <w:t>EFFORT REQUIRED</w:t>
            </w:r>
            <w:r>
              <w:t xml:space="preserve"> </w:t>
            </w:r>
          </w:p>
        </w:tc>
      </w:tr>
      <w:tr w:rsidR="00D34986" w14:paraId="0DBA6754" w14:textId="77777777">
        <w:trPr>
          <w:trHeight w:val="567"/>
        </w:trPr>
        <w:tc>
          <w:tcPr>
            <w:tcW w:w="1712" w:type="dxa"/>
            <w:tcBorders>
              <w:top w:val="nil"/>
              <w:left w:val="single" w:sz="4" w:space="0" w:color="000000"/>
              <w:bottom w:val="single" w:sz="4" w:space="0" w:color="000000"/>
              <w:right w:val="single" w:sz="4" w:space="0" w:color="000000"/>
            </w:tcBorders>
          </w:tcPr>
          <w:p w14:paraId="64FA71A8" w14:textId="77777777" w:rsidR="00D34986" w:rsidRDefault="00DB2D38">
            <w:pPr>
              <w:spacing w:after="0" w:line="259" w:lineRule="auto"/>
              <w:ind w:left="0" w:right="0" w:firstLine="0"/>
              <w:jc w:val="left"/>
            </w:pPr>
            <w:r>
              <w:t xml:space="preserve"> </w:t>
            </w:r>
          </w:p>
        </w:tc>
        <w:tc>
          <w:tcPr>
            <w:tcW w:w="4787" w:type="dxa"/>
            <w:tcBorders>
              <w:top w:val="nil"/>
              <w:left w:val="single" w:sz="4" w:space="0" w:color="000000"/>
              <w:bottom w:val="single" w:sz="4" w:space="0" w:color="000000"/>
              <w:right w:val="single" w:sz="4" w:space="0" w:color="000000"/>
            </w:tcBorders>
          </w:tcPr>
          <w:p w14:paraId="76E73583" w14:textId="77777777" w:rsidR="00D34986" w:rsidRDefault="00DB2D38">
            <w:pPr>
              <w:spacing w:after="0" w:line="259" w:lineRule="auto"/>
              <w:ind w:left="0" w:right="0" w:firstLine="0"/>
              <w:jc w:val="left"/>
            </w:pPr>
            <w:r>
              <w:t xml:space="preserve"> </w:t>
            </w:r>
          </w:p>
        </w:tc>
        <w:tc>
          <w:tcPr>
            <w:tcW w:w="1596" w:type="dxa"/>
            <w:tcBorders>
              <w:top w:val="nil"/>
              <w:left w:val="single" w:sz="4" w:space="0" w:color="000000"/>
              <w:bottom w:val="single" w:sz="4" w:space="0" w:color="000000"/>
              <w:right w:val="single" w:sz="4" w:space="0" w:color="000000"/>
            </w:tcBorders>
          </w:tcPr>
          <w:p w14:paraId="1EFCC99E" w14:textId="77777777" w:rsidR="00D34986" w:rsidRDefault="00DB2D38">
            <w:pPr>
              <w:spacing w:after="0" w:line="259" w:lineRule="auto"/>
              <w:ind w:left="0" w:right="0" w:firstLine="0"/>
              <w:jc w:val="left"/>
            </w:pPr>
            <w:r>
              <w:rPr>
                <w:b/>
              </w:rPr>
              <w:t xml:space="preserve">(P1, P2, P3, </w:t>
            </w:r>
          </w:p>
          <w:p w14:paraId="62CF82F2" w14:textId="77777777" w:rsidR="00D34986" w:rsidRDefault="00DB2D38">
            <w:pPr>
              <w:spacing w:after="0" w:line="259" w:lineRule="auto"/>
              <w:ind w:left="0" w:right="0" w:firstLine="0"/>
              <w:jc w:val="left"/>
            </w:pPr>
            <w:r>
              <w:rPr>
                <w:b/>
              </w:rPr>
              <w:t>P4)</w:t>
            </w:r>
            <w:r>
              <w:t xml:space="preserve"> </w:t>
            </w:r>
          </w:p>
        </w:tc>
        <w:tc>
          <w:tcPr>
            <w:tcW w:w="1258" w:type="dxa"/>
            <w:tcBorders>
              <w:top w:val="nil"/>
              <w:left w:val="single" w:sz="4" w:space="0" w:color="000000"/>
              <w:bottom w:val="single" w:sz="4" w:space="0" w:color="000000"/>
              <w:right w:val="single" w:sz="4" w:space="0" w:color="000000"/>
            </w:tcBorders>
          </w:tcPr>
          <w:p w14:paraId="4DDF61DE" w14:textId="77777777" w:rsidR="00D34986" w:rsidRDefault="00DB2D38">
            <w:pPr>
              <w:spacing w:after="0" w:line="259" w:lineRule="auto"/>
              <w:ind w:left="0" w:right="58" w:firstLine="0"/>
              <w:jc w:val="center"/>
            </w:pPr>
            <w:r>
              <w:rPr>
                <w:b/>
              </w:rPr>
              <w:t>(H,M,L)</w:t>
            </w:r>
            <w:r>
              <w:t xml:space="preserve"> </w:t>
            </w:r>
          </w:p>
        </w:tc>
      </w:tr>
      <w:tr w:rsidR="00D34986" w14:paraId="088105CF" w14:textId="77777777">
        <w:trPr>
          <w:trHeight w:val="871"/>
        </w:trPr>
        <w:tc>
          <w:tcPr>
            <w:tcW w:w="1712" w:type="dxa"/>
            <w:tcBorders>
              <w:top w:val="single" w:sz="4" w:space="0" w:color="000000"/>
              <w:left w:val="single" w:sz="4" w:space="0" w:color="000000"/>
              <w:bottom w:val="single" w:sz="4" w:space="0" w:color="000000"/>
              <w:right w:val="single" w:sz="4" w:space="0" w:color="000000"/>
            </w:tcBorders>
          </w:tcPr>
          <w:p w14:paraId="431AC7A6" w14:textId="77777777" w:rsidR="00D34986" w:rsidRDefault="00DB2D38">
            <w:pPr>
              <w:spacing w:after="0" w:line="259" w:lineRule="auto"/>
              <w:ind w:left="0" w:right="0" w:firstLine="0"/>
              <w:jc w:val="left"/>
            </w:pPr>
            <w:r>
              <w:t xml:space="preserve">CMS 3.2.2.2.1 </w:t>
            </w:r>
          </w:p>
        </w:tc>
        <w:tc>
          <w:tcPr>
            <w:tcW w:w="4787" w:type="dxa"/>
            <w:tcBorders>
              <w:top w:val="single" w:sz="4" w:space="0" w:color="000000"/>
              <w:left w:val="single" w:sz="4" w:space="0" w:color="000000"/>
              <w:bottom w:val="single" w:sz="4" w:space="0" w:color="000000"/>
              <w:right w:val="single" w:sz="4" w:space="0" w:color="000000"/>
            </w:tcBorders>
          </w:tcPr>
          <w:p w14:paraId="756A05BD" w14:textId="77777777" w:rsidR="00D34986" w:rsidRDefault="00DB2D38" w:rsidP="00F73778">
            <w:pPr>
              <w:spacing w:after="10" w:line="259" w:lineRule="auto"/>
              <w:ind w:left="0" w:right="0" w:firstLine="0"/>
              <w:jc w:val="left"/>
            </w:pPr>
            <w:r>
              <w:t xml:space="preserve">User </w:t>
            </w:r>
            <w:del w:id="70" w:author="Nazar Zaki" w:date="2016-11-27T11:06:00Z">
              <w:r w:rsidDel="00F73778">
                <w:delText xml:space="preserve">can </w:delText>
              </w:r>
            </w:del>
            <w:ins w:id="71" w:author="Nazar Zaki" w:date="2016-11-27T11:06:00Z">
              <w:r w:rsidR="00F73778">
                <w:t xml:space="preserve">must </w:t>
              </w:r>
            </w:ins>
            <w:r>
              <w:t xml:space="preserve">register in the application to </w:t>
            </w:r>
          </w:p>
          <w:p w14:paraId="7F6B2D13" w14:textId="77777777" w:rsidR="00D34986" w:rsidRDefault="00DB2D38">
            <w:pPr>
              <w:numPr>
                <w:ilvl w:val="0"/>
                <w:numId w:val="13"/>
              </w:numPr>
              <w:spacing w:after="1" w:line="259" w:lineRule="auto"/>
              <w:ind w:right="0" w:hanging="360"/>
              <w:jc w:val="left"/>
            </w:pPr>
            <w:r>
              <w:rPr>
                <w:sz w:val="22"/>
              </w:rPr>
              <w:t>Register  for conference</w:t>
            </w:r>
            <w:r>
              <w:t xml:space="preserve"> </w:t>
            </w:r>
          </w:p>
          <w:p w14:paraId="4DAD3733" w14:textId="77777777" w:rsidR="00D34986" w:rsidRDefault="00DB2D38">
            <w:pPr>
              <w:numPr>
                <w:ilvl w:val="0"/>
                <w:numId w:val="13"/>
              </w:numPr>
              <w:spacing w:after="0" w:line="259" w:lineRule="auto"/>
              <w:ind w:right="0" w:hanging="360"/>
              <w:jc w:val="left"/>
            </w:pPr>
            <w:r>
              <w:t>Create Conference</w:t>
            </w:r>
            <w:r>
              <w:rPr>
                <w:sz w:val="22"/>
              </w:rPr>
              <w:t xml:space="preserve"> </w:t>
            </w:r>
          </w:p>
        </w:tc>
        <w:tc>
          <w:tcPr>
            <w:tcW w:w="1596" w:type="dxa"/>
            <w:tcBorders>
              <w:top w:val="single" w:sz="4" w:space="0" w:color="000000"/>
              <w:left w:val="single" w:sz="4" w:space="0" w:color="000000"/>
              <w:bottom w:val="single" w:sz="4" w:space="0" w:color="000000"/>
              <w:right w:val="single" w:sz="4" w:space="0" w:color="000000"/>
            </w:tcBorders>
          </w:tcPr>
          <w:p w14:paraId="092B7EC4" w14:textId="77777777" w:rsidR="00D34986" w:rsidRDefault="00DB2D38">
            <w:pPr>
              <w:spacing w:after="0" w:line="259" w:lineRule="auto"/>
              <w:ind w:left="0" w:right="57" w:firstLine="0"/>
              <w:jc w:val="center"/>
            </w:pPr>
            <w:r>
              <w:rPr>
                <w:b/>
              </w:rPr>
              <w:t xml:space="preserve">P1 </w:t>
            </w:r>
          </w:p>
        </w:tc>
        <w:tc>
          <w:tcPr>
            <w:tcW w:w="1258" w:type="dxa"/>
            <w:tcBorders>
              <w:top w:val="single" w:sz="4" w:space="0" w:color="000000"/>
              <w:left w:val="single" w:sz="4" w:space="0" w:color="000000"/>
              <w:bottom w:val="single" w:sz="4" w:space="0" w:color="000000"/>
              <w:right w:val="single" w:sz="4" w:space="0" w:color="000000"/>
            </w:tcBorders>
          </w:tcPr>
          <w:p w14:paraId="64AAD382" w14:textId="77777777" w:rsidR="00D34986" w:rsidRDefault="00DB2D38">
            <w:pPr>
              <w:spacing w:after="0" w:line="259" w:lineRule="auto"/>
              <w:ind w:left="0" w:right="55" w:firstLine="0"/>
              <w:jc w:val="center"/>
            </w:pPr>
            <w:r>
              <w:rPr>
                <w:b/>
              </w:rPr>
              <w:t xml:space="preserve">M </w:t>
            </w:r>
          </w:p>
        </w:tc>
      </w:tr>
      <w:tr w:rsidR="00D34986" w14:paraId="7A9B8A74" w14:textId="77777777">
        <w:trPr>
          <w:trHeight w:val="2451"/>
        </w:trPr>
        <w:tc>
          <w:tcPr>
            <w:tcW w:w="1712" w:type="dxa"/>
            <w:tcBorders>
              <w:top w:val="single" w:sz="4" w:space="0" w:color="000000"/>
              <w:left w:val="single" w:sz="4" w:space="0" w:color="000000"/>
              <w:bottom w:val="single" w:sz="4" w:space="0" w:color="000000"/>
              <w:right w:val="single" w:sz="4" w:space="0" w:color="000000"/>
            </w:tcBorders>
          </w:tcPr>
          <w:p w14:paraId="58C89909" w14:textId="77777777" w:rsidR="00D34986" w:rsidRDefault="00DB2D38">
            <w:pPr>
              <w:spacing w:after="0" w:line="259" w:lineRule="auto"/>
              <w:ind w:left="0" w:right="0" w:firstLine="0"/>
              <w:jc w:val="left"/>
            </w:pPr>
            <w:r>
              <w:t xml:space="preserve">CMS 3.2.2.2.2 </w:t>
            </w:r>
          </w:p>
        </w:tc>
        <w:tc>
          <w:tcPr>
            <w:tcW w:w="4787" w:type="dxa"/>
            <w:tcBorders>
              <w:top w:val="single" w:sz="4" w:space="0" w:color="000000"/>
              <w:left w:val="single" w:sz="4" w:space="0" w:color="000000"/>
              <w:bottom w:val="single" w:sz="4" w:space="0" w:color="000000"/>
              <w:right w:val="single" w:sz="4" w:space="0" w:color="000000"/>
            </w:tcBorders>
          </w:tcPr>
          <w:p w14:paraId="22A3C903" w14:textId="77777777" w:rsidR="00D34986" w:rsidRDefault="00DB2D38">
            <w:pPr>
              <w:spacing w:after="0" w:line="259" w:lineRule="auto"/>
              <w:ind w:left="0" w:right="0" w:firstLine="0"/>
              <w:jc w:val="left"/>
            </w:pPr>
            <w:r>
              <w:rPr>
                <w:b/>
              </w:rPr>
              <w:t xml:space="preserve">Registration </w:t>
            </w:r>
          </w:p>
          <w:p w14:paraId="00632A4C" w14:textId="77777777" w:rsidR="00D34986" w:rsidRDefault="00DB2D38">
            <w:pPr>
              <w:numPr>
                <w:ilvl w:val="0"/>
                <w:numId w:val="14"/>
              </w:numPr>
              <w:spacing w:after="33" w:line="240" w:lineRule="auto"/>
              <w:ind w:right="0" w:hanging="360"/>
              <w:jc w:val="left"/>
            </w:pPr>
            <w:r>
              <w:rPr>
                <w:sz w:val="22"/>
              </w:rPr>
              <w:t xml:space="preserve">Title* ( Drop down list of Prof., Dr., Mr, Miss, Mrs) </w:t>
            </w:r>
          </w:p>
          <w:p w14:paraId="775A4D8B" w14:textId="77777777" w:rsidR="00D34986" w:rsidRDefault="00DB2D38" w:rsidP="00F73778">
            <w:pPr>
              <w:numPr>
                <w:ilvl w:val="0"/>
                <w:numId w:val="14"/>
              </w:numPr>
              <w:spacing w:after="12" w:line="259" w:lineRule="auto"/>
              <w:ind w:right="0" w:hanging="360"/>
              <w:jc w:val="left"/>
            </w:pPr>
            <w:r>
              <w:rPr>
                <w:sz w:val="22"/>
              </w:rPr>
              <w:t>First Name* (</w:t>
            </w:r>
            <w:del w:id="72" w:author="Nazar Zaki" w:date="2016-11-27T11:08:00Z">
              <w:r w:rsidDel="00F73778">
                <w:rPr>
                  <w:sz w:val="22"/>
                </w:rPr>
                <w:delText>prepopulate if registered</w:delText>
              </w:r>
            </w:del>
            <w:r>
              <w:rPr>
                <w:sz w:val="22"/>
              </w:rPr>
              <w:t xml:space="preserve">) </w:t>
            </w:r>
          </w:p>
          <w:p w14:paraId="5E5DC695" w14:textId="77777777" w:rsidR="00D34986" w:rsidRDefault="00DB2D38" w:rsidP="00F73778">
            <w:pPr>
              <w:numPr>
                <w:ilvl w:val="0"/>
                <w:numId w:val="14"/>
              </w:numPr>
              <w:spacing w:after="12" w:line="259" w:lineRule="auto"/>
              <w:ind w:right="0" w:hanging="360"/>
              <w:jc w:val="left"/>
            </w:pPr>
            <w:r>
              <w:rPr>
                <w:sz w:val="22"/>
              </w:rPr>
              <w:t>Last Name* (</w:t>
            </w:r>
            <w:del w:id="73" w:author="Nazar Zaki" w:date="2016-11-27T11:08:00Z">
              <w:r w:rsidDel="00F73778">
                <w:rPr>
                  <w:sz w:val="22"/>
                </w:rPr>
                <w:delText>prepopulate if registered</w:delText>
              </w:r>
            </w:del>
            <w:r>
              <w:rPr>
                <w:sz w:val="22"/>
              </w:rPr>
              <w:t xml:space="preserve">) </w:t>
            </w:r>
          </w:p>
          <w:p w14:paraId="4E98185F" w14:textId="77777777" w:rsidR="00D34986" w:rsidRDefault="00DB2D38">
            <w:pPr>
              <w:numPr>
                <w:ilvl w:val="0"/>
                <w:numId w:val="14"/>
              </w:numPr>
              <w:spacing w:after="13" w:line="259" w:lineRule="auto"/>
              <w:ind w:right="0" w:hanging="360"/>
              <w:jc w:val="left"/>
            </w:pPr>
            <w:r>
              <w:rPr>
                <w:sz w:val="22"/>
              </w:rPr>
              <w:t xml:space="preserve">Photo (photo or avatar) </w:t>
            </w:r>
          </w:p>
          <w:p w14:paraId="3BEBD0F9" w14:textId="77777777" w:rsidR="00D34986" w:rsidRDefault="00DB2D38">
            <w:pPr>
              <w:numPr>
                <w:ilvl w:val="0"/>
                <w:numId w:val="14"/>
              </w:numPr>
              <w:spacing w:after="0" w:line="259" w:lineRule="auto"/>
              <w:ind w:right="0" w:hanging="360"/>
              <w:jc w:val="left"/>
            </w:pPr>
            <w:r>
              <w:rPr>
                <w:sz w:val="22"/>
              </w:rPr>
              <w:t xml:space="preserve">Organization* (Drop down list of Academy, Industry, Government, Others-Specify) </w:t>
            </w:r>
            <w:r>
              <w:rPr>
                <w:rFonts w:ascii="Wingdings" w:eastAsia="Wingdings" w:hAnsi="Wingdings" w:cs="Wingdings"/>
                <w:sz w:val="22"/>
              </w:rPr>
              <w:t></w:t>
            </w:r>
            <w:r>
              <w:rPr>
                <w:rFonts w:ascii="Arial" w:eastAsia="Arial" w:hAnsi="Arial" w:cs="Arial"/>
                <w:sz w:val="22"/>
              </w:rPr>
              <w:t xml:space="preserve"> </w:t>
            </w:r>
            <w:r>
              <w:rPr>
                <w:sz w:val="22"/>
              </w:rPr>
              <w:t xml:space="preserve">Job Title* </w:t>
            </w:r>
          </w:p>
        </w:tc>
        <w:tc>
          <w:tcPr>
            <w:tcW w:w="1596" w:type="dxa"/>
            <w:tcBorders>
              <w:top w:val="single" w:sz="4" w:space="0" w:color="000000"/>
              <w:left w:val="single" w:sz="4" w:space="0" w:color="000000"/>
              <w:bottom w:val="single" w:sz="4" w:space="0" w:color="000000"/>
              <w:right w:val="single" w:sz="4" w:space="0" w:color="000000"/>
            </w:tcBorders>
          </w:tcPr>
          <w:p w14:paraId="60BCBFD7" w14:textId="77777777" w:rsidR="00D34986" w:rsidRDefault="00DB2D38">
            <w:pPr>
              <w:spacing w:after="0" w:line="259" w:lineRule="auto"/>
              <w:ind w:left="0" w:right="2" w:firstLine="0"/>
              <w:jc w:val="center"/>
            </w:pPr>
            <w:r>
              <w:rPr>
                <w:b/>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44187DB6" w14:textId="77777777" w:rsidR="00D34986" w:rsidRDefault="00DB2D38">
            <w:pPr>
              <w:spacing w:after="0" w:line="259" w:lineRule="auto"/>
              <w:ind w:left="1" w:right="0" w:firstLine="0"/>
              <w:jc w:val="center"/>
            </w:pPr>
            <w:r>
              <w:rPr>
                <w:b/>
              </w:rPr>
              <w:t xml:space="preserve"> </w:t>
            </w:r>
          </w:p>
        </w:tc>
      </w:tr>
      <w:tr w:rsidR="00D34986" w14:paraId="6941DB08" w14:textId="77777777">
        <w:trPr>
          <w:trHeight w:val="3502"/>
        </w:trPr>
        <w:tc>
          <w:tcPr>
            <w:tcW w:w="1712" w:type="dxa"/>
            <w:tcBorders>
              <w:top w:val="single" w:sz="4" w:space="0" w:color="000000"/>
              <w:left w:val="single" w:sz="4" w:space="0" w:color="000000"/>
              <w:bottom w:val="single" w:sz="4" w:space="0" w:color="000000"/>
              <w:right w:val="single" w:sz="4" w:space="0" w:color="000000"/>
            </w:tcBorders>
          </w:tcPr>
          <w:p w14:paraId="3C1B6E17" w14:textId="77777777" w:rsidR="00D34986" w:rsidRDefault="00D34986">
            <w:pPr>
              <w:spacing w:after="160" w:line="259" w:lineRule="auto"/>
              <w:ind w:left="0" w:right="0" w:firstLine="0"/>
              <w:jc w:val="left"/>
            </w:pPr>
          </w:p>
        </w:tc>
        <w:tc>
          <w:tcPr>
            <w:tcW w:w="4787" w:type="dxa"/>
            <w:tcBorders>
              <w:top w:val="single" w:sz="4" w:space="0" w:color="000000"/>
              <w:left w:val="single" w:sz="4" w:space="0" w:color="000000"/>
              <w:bottom w:val="single" w:sz="4" w:space="0" w:color="000000"/>
              <w:right w:val="single" w:sz="4" w:space="0" w:color="000000"/>
            </w:tcBorders>
          </w:tcPr>
          <w:p w14:paraId="035B3C34" w14:textId="77777777" w:rsidR="00D34986" w:rsidRDefault="00DB2D38">
            <w:pPr>
              <w:numPr>
                <w:ilvl w:val="0"/>
                <w:numId w:val="15"/>
              </w:numPr>
              <w:spacing w:after="33" w:line="240" w:lineRule="auto"/>
              <w:ind w:right="0" w:hanging="360"/>
              <w:jc w:val="left"/>
            </w:pPr>
            <w:r>
              <w:rPr>
                <w:sz w:val="22"/>
              </w:rPr>
              <w:t>Field of Interest (drop down list of category and subcategory. Select a max of 5</w:t>
            </w:r>
            <w:ins w:id="74" w:author="Nazar Zaki" w:date="2016-11-27T11:11:00Z">
              <w:r w:rsidR="003A50BB">
                <w:rPr>
                  <w:sz w:val="22"/>
                </w:rPr>
                <w:t>, from ALLconference website</w:t>
              </w:r>
            </w:ins>
            <w:r>
              <w:rPr>
                <w:sz w:val="22"/>
              </w:rPr>
              <w:t xml:space="preserve">) </w:t>
            </w:r>
            <w:ins w:id="75" w:author="Nazar Zaki" w:date="2016-11-27T11:10:00Z">
              <w:r w:rsidR="003A50BB">
                <w:rPr>
                  <w:sz w:val="22"/>
                </w:rPr>
                <w:t xml:space="preserve">, </w:t>
              </w:r>
            </w:ins>
          </w:p>
          <w:p w14:paraId="5E21542E" w14:textId="77777777" w:rsidR="00D34986" w:rsidRDefault="00DB2D38">
            <w:pPr>
              <w:numPr>
                <w:ilvl w:val="0"/>
                <w:numId w:val="15"/>
              </w:numPr>
              <w:spacing w:after="9" w:line="259" w:lineRule="auto"/>
              <w:ind w:right="0" w:hanging="360"/>
              <w:jc w:val="left"/>
            </w:pPr>
            <w:r>
              <w:rPr>
                <w:sz w:val="22"/>
              </w:rPr>
              <w:t xml:space="preserve">Email* (prepopulate if registered) </w:t>
            </w:r>
          </w:p>
          <w:p w14:paraId="3FA758E1" w14:textId="77777777" w:rsidR="00D34986" w:rsidRDefault="00DB2D38">
            <w:pPr>
              <w:numPr>
                <w:ilvl w:val="0"/>
                <w:numId w:val="15"/>
              </w:numPr>
              <w:spacing w:after="15" w:line="259" w:lineRule="auto"/>
              <w:ind w:right="0" w:hanging="360"/>
              <w:jc w:val="left"/>
            </w:pPr>
            <w:r>
              <w:rPr>
                <w:sz w:val="22"/>
              </w:rPr>
              <w:t xml:space="preserve">City* </w:t>
            </w:r>
          </w:p>
          <w:p w14:paraId="1209865C" w14:textId="77777777" w:rsidR="00D34986" w:rsidRDefault="00DB2D38">
            <w:pPr>
              <w:numPr>
                <w:ilvl w:val="0"/>
                <w:numId w:val="15"/>
              </w:numPr>
              <w:spacing w:after="12" w:line="259" w:lineRule="auto"/>
              <w:ind w:right="0" w:hanging="360"/>
              <w:jc w:val="left"/>
            </w:pPr>
            <w:r>
              <w:rPr>
                <w:sz w:val="22"/>
              </w:rPr>
              <w:t xml:space="preserve">Country* (drop down list) </w:t>
            </w:r>
          </w:p>
          <w:p w14:paraId="12742A00" w14:textId="77777777" w:rsidR="00D34986" w:rsidRDefault="00DB2D38">
            <w:pPr>
              <w:numPr>
                <w:ilvl w:val="0"/>
                <w:numId w:val="15"/>
              </w:numPr>
              <w:spacing w:after="11" w:line="259" w:lineRule="auto"/>
              <w:ind w:right="0" w:hanging="360"/>
              <w:jc w:val="left"/>
            </w:pPr>
            <w:r>
              <w:rPr>
                <w:sz w:val="22"/>
              </w:rPr>
              <w:t xml:space="preserve">Password* (min 8 characters with numbers) </w:t>
            </w:r>
          </w:p>
          <w:p w14:paraId="0D7C0CC8" w14:textId="77777777" w:rsidR="00D34986" w:rsidRDefault="00DB2D38">
            <w:pPr>
              <w:numPr>
                <w:ilvl w:val="0"/>
                <w:numId w:val="15"/>
              </w:numPr>
              <w:spacing w:after="13" w:line="259" w:lineRule="auto"/>
              <w:ind w:right="0" w:hanging="360"/>
              <w:jc w:val="left"/>
            </w:pPr>
            <w:r>
              <w:rPr>
                <w:sz w:val="22"/>
              </w:rPr>
              <w:t xml:space="preserve">Confirm Password* </w:t>
            </w:r>
          </w:p>
          <w:p w14:paraId="6B0312C5" w14:textId="77777777" w:rsidR="00D34986" w:rsidRDefault="00DB2D38">
            <w:pPr>
              <w:numPr>
                <w:ilvl w:val="0"/>
                <w:numId w:val="15"/>
              </w:numPr>
              <w:spacing w:after="12" w:line="259" w:lineRule="auto"/>
              <w:ind w:right="0" w:hanging="360"/>
              <w:jc w:val="left"/>
            </w:pPr>
            <w:r>
              <w:rPr>
                <w:sz w:val="22"/>
              </w:rPr>
              <w:t xml:space="preserve">Accept terms &amp; conditions* (tick) mandatory </w:t>
            </w:r>
          </w:p>
          <w:p w14:paraId="6FF3FFA8" w14:textId="77777777" w:rsidR="00D34986" w:rsidRDefault="00DB2D38">
            <w:pPr>
              <w:numPr>
                <w:ilvl w:val="0"/>
                <w:numId w:val="15"/>
              </w:numPr>
              <w:spacing w:after="34" w:line="239" w:lineRule="auto"/>
              <w:ind w:right="0" w:hanging="360"/>
              <w:jc w:val="left"/>
            </w:pPr>
            <w:r>
              <w:rPr>
                <w:sz w:val="22"/>
              </w:rPr>
              <w:t xml:space="preserve">Receive Notification emails(Upcoming conference, surveys &amp; promotions): Check box* (mandatory) </w:t>
            </w:r>
          </w:p>
          <w:p w14:paraId="7EA3C60A" w14:textId="77777777" w:rsidR="00D34986" w:rsidRDefault="00DB2D38">
            <w:pPr>
              <w:numPr>
                <w:ilvl w:val="0"/>
                <w:numId w:val="15"/>
              </w:numPr>
              <w:spacing w:after="0" w:line="259" w:lineRule="auto"/>
              <w:ind w:right="0" w:hanging="360"/>
              <w:jc w:val="left"/>
            </w:pPr>
            <w:r>
              <w:rPr>
                <w:sz w:val="22"/>
              </w:rPr>
              <w:t xml:space="preserve">Not  a Robot* : Type something (mandatory) *Mandatory </w:t>
            </w:r>
          </w:p>
        </w:tc>
        <w:tc>
          <w:tcPr>
            <w:tcW w:w="1596" w:type="dxa"/>
            <w:tcBorders>
              <w:top w:val="single" w:sz="4" w:space="0" w:color="000000"/>
              <w:left w:val="single" w:sz="4" w:space="0" w:color="000000"/>
              <w:bottom w:val="single" w:sz="4" w:space="0" w:color="000000"/>
              <w:right w:val="single" w:sz="4" w:space="0" w:color="000000"/>
            </w:tcBorders>
          </w:tcPr>
          <w:p w14:paraId="6BF17121" w14:textId="77777777" w:rsidR="00D34986" w:rsidRDefault="00D34986">
            <w:pPr>
              <w:spacing w:after="160" w:line="259" w:lineRule="auto"/>
              <w:ind w:left="0" w:right="0" w:firstLine="0"/>
              <w:jc w:val="left"/>
            </w:pPr>
          </w:p>
        </w:tc>
        <w:tc>
          <w:tcPr>
            <w:tcW w:w="1258" w:type="dxa"/>
            <w:tcBorders>
              <w:top w:val="single" w:sz="4" w:space="0" w:color="000000"/>
              <w:left w:val="single" w:sz="4" w:space="0" w:color="000000"/>
              <w:bottom w:val="single" w:sz="4" w:space="0" w:color="000000"/>
              <w:right w:val="single" w:sz="4" w:space="0" w:color="000000"/>
            </w:tcBorders>
          </w:tcPr>
          <w:p w14:paraId="288DF6CD" w14:textId="77777777" w:rsidR="00D34986" w:rsidRDefault="00D34986">
            <w:pPr>
              <w:spacing w:after="160" w:line="259" w:lineRule="auto"/>
              <w:ind w:left="0" w:right="0" w:firstLine="0"/>
              <w:jc w:val="left"/>
            </w:pPr>
          </w:p>
        </w:tc>
      </w:tr>
    </w:tbl>
    <w:p w14:paraId="1E7CA377" w14:textId="77777777" w:rsidR="00D34986" w:rsidRDefault="00DB2D38">
      <w:pPr>
        <w:spacing w:after="121" w:line="259" w:lineRule="auto"/>
        <w:ind w:left="101" w:right="0" w:firstLine="0"/>
        <w:jc w:val="left"/>
      </w:pPr>
      <w:r>
        <w:t xml:space="preserve"> </w:t>
      </w:r>
    </w:p>
    <w:p w14:paraId="2E97D2BD" w14:textId="77777777" w:rsidR="00D34986" w:rsidRDefault="00DB2D38" w:rsidP="009F6605">
      <w:pPr>
        <w:pStyle w:val="Heading4"/>
        <w:pPrChange w:id="76" w:author="Prashant Thomas" w:date="2016-12-15T09:55:00Z">
          <w:pPr>
            <w:pStyle w:val="Heading4"/>
            <w:ind w:left="96"/>
          </w:pPr>
        </w:pPrChange>
      </w:pPr>
      <w:r>
        <w:t>3.2.2.3</w:t>
      </w:r>
      <w:r w:rsidRPr="009F6605">
        <w:rPr>
          <w:rPrChange w:id="77" w:author="Prashant Thomas" w:date="2016-12-15T09:53:00Z">
            <w:rPr>
              <w:rFonts w:ascii="Arial" w:eastAsia="Arial" w:hAnsi="Arial" w:cs="Arial"/>
              <w:sz w:val="28"/>
            </w:rPr>
          </w:rPrChange>
        </w:rPr>
        <w:t xml:space="preserve"> </w:t>
      </w:r>
      <w:r>
        <w:t>S</w:t>
      </w:r>
      <w:r w:rsidRPr="009F6605">
        <w:rPr>
          <w:rPrChange w:id="78" w:author="Prashant Thomas" w:date="2016-12-15T09:53:00Z">
            <w:rPr/>
          </w:rPrChange>
        </w:rPr>
        <w:t xml:space="preserve">EARCH </w:t>
      </w:r>
      <w:r>
        <w:t>W</w:t>
      </w:r>
      <w:r w:rsidRPr="009F6605">
        <w:rPr>
          <w:rPrChange w:id="79" w:author="Prashant Thomas" w:date="2016-12-15T09:53:00Z">
            <w:rPr/>
          </w:rPrChange>
        </w:rPr>
        <w:t>INDOW</w:t>
      </w:r>
      <w:r>
        <w:t xml:space="preserve"> </w:t>
      </w:r>
    </w:p>
    <w:p w14:paraId="117C7395" w14:textId="77777777" w:rsidR="00D34986" w:rsidRDefault="00DB2D38">
      <w:pPr>
        <w:spacing w:after="0" w:line="259" w:lineRule="auto"/>
        <w:ind w:left="101" w:right="0" w:firstLine="0"/>
        <w:jc w:val="left"/>
      </w:pPr>
      <w:r>
        <w:t xml:space="preserve"> </w:t>
      </w:r>
    </w:p>
    <w:tbl>
      <w:tblPr>
        <w:tblStyle w:val="TableGrid"/>
        <w:tblW w:w="9578" w:type="dxa"/>
        <w:tblInd w:w="-7" w:type="dxa"/>
        <w:tblCellMar>
          <w:top w:w="53" w:type="dxa"/>
          <w:left w:w="107" w:type="dxa"/>
          <w:right w:w="54" w:type="dxa"/>
        </w:tblCellMar>
        <w:tblLook w:val="04A0" w:firstRow="1" w:lastRow="0" w:firstColumn="1" w:lastColumn="0" w:noHBand="0" w:noVBand="1"/>
      </w:tblPr>
      <w:tblGrid>
        <w:gridCol w:w="1712"/>
        <w:gridCol w:w="5461"/>
        <w:gridCol w:w="1147"/>
        <w:gridCol w:w="1258"/>
      </w:tblGrid>
      <w:tr w:rsidR="00D34986" w14:paraId="156D8AF2" w14:textId="77777777">
        <w:trPr>
          <w:trHeight w:val="888"/>
        </w:trPr>
        <w:tc>
          <w:tcPr>
            <w:tcW w:w="1712" w:type="dxa"/>
            <w:tcBorders>
              <w:top w:val="single" w:sz="4" w:space="0" w:color="000000"/>
              <w:left w:val="single" w:sz="4" w:space="0" w:color="000000"/>
              <w:bottom w:val="single" w:sz="4" w:space="0" w:color="000000"/>
              <w:right w:val="single" w:sz="4" w:space="0" w:color="000000"/>
            </w:tcBorders>
          </w:tcPr>
          <w:p w14:paraId="6E6AC337" w14:textId="77777777" w:rsidR="00D34986" w:rsidRDefault="00DB2D38">
            <w:pPr>
              <w:spacing w:after="0" w:line="259" w:lineRule="auto"/>
              <w:ind w:left="1" w:right="0" w:firstLine="0"/>
            </w:pPr>
            <w:r>
              <w:rPr>
                <w:b/>
              </w:rPr>
              <w:t xml:space="preserve">REQUIREMENT </w:t>
            </w:r>
          </w:p>
          <w:p w14:paraId="10CFF5A4" w14:textId="77777777" w:rsidR="00D34986" w:rsidRDefault="00DB2D38">
            <w:pPr>
              <w:spacing w:after="0" w:line="259" w:lineRule="auto"/>
              <w:ind w:left="1" w:right="0" w:firstLine="0"/>
              <w:jc w:val="left"/>
            </w:pPr>
            <w:r>
              <w:rPr>
                <w:b/>
              </w:rPr>
              <w:t>ID (RID)</w:t>
            </w:r>
            <w:r>
              <w:t xml:space="preserve"> </w:t>
            </w:r>
          </w:p>
        </w:tc>
        <w:tc>
          <w:tcPr>
            <w:tcW w:w="5461" w:type="dxa"/>
            <w:tcBorders>
              <w:top w:val="single" w:sz="4" w:space="0" w:color="000000"/>
              <w:left w:val="single" w:sz="4" w:space="0" w:color="000000"/>
              <w:bottom w:val="single" w:sz="4" w:space="0" w:color="000000"/>
              <w:right w:val="single" w:sz="4" w:space="0" w:color="000000"/>
            </w:tcBorders>
          </w:tcPr>
          <w:p w14:paraId="150F5458" w14:textId="77777777" w:rsidR="00D34986" w:rsidRDefault="00DB2D38">
            <w:pPr>
              <w:spacing w:after="0" w:line="259" w:lineRule="auto"/>
              <w:ind w:left="0" w:right="55" w:firstLine="0"/>
              <w:jc w:val="center"/>
            </w:pPr>
            <w:r>
              <w:rPr>
                <w:b/>
              </w:rPr>
              <w:t>DESCRIPTION</w:t>
            </w:r>
            <w:r>
              <w:t xml:space="preserve"> </w:t>
            </w:r>
          </w:p>
        </w:tc>
        <w:tc>
          <w:tcPr>
            <w:tcW w:w="1147" w:type="dxa"/>
            <w:tcBorders>
              <w:top w:val="single" w:sz="4" w:space="0" w:color="000000"/>
              <w:left w:val="single" w:sz="4" w:space="0" w:color="000000"/>
              <w:bottom w:val="single" w:sz="4" w:space="0" w:color="000000"/>
              <w:right w:val="single" w:sz="4" w:space="0" w:color="000000"/>
            </w:tcBorders>
          </w:tcPr>
          <w:p w14:paraId="08237D8D" w14:textId="77777777" w:rsidR="00D34986" w:rsidRDefault="00DB2D38">
            <w:pPr>
              <w:spacing w:after="0" w:line="259" w:lineRule="auto"/>
              <w:ind w:left="1" w:right="0" w:firstLine="0"/>
            </w:pPr>
            <w:r>
              <w:rPr>
                <w:b/>
              </w:rPr>
              <w:t xml:space="preserve">PRIORITY </w:t>
            </w:r>
          </w:p>
          <w:p w14:paraId="54944BEF" w14:textId="77777777" w:rsidR="00D34986" w:rsidRDefault="00DB2D38">
            <w:pPr>
              <w:spacing w:after="0" w:line="259" w:lineRule="auto"/>
              <w:ind w:left="0" w:right="58" w:firstLine="0"/>
              <w:jc w:val="center"/>
            </w:pPr>
            <w:r>
              <w:rPr>
                <w:b/>
              </w:rPr>
              <w:t xml:space="preserve">LEVELS </w:t>
            </w:r>
          </w:p>
          <w:p w14:paraId="5831F520" w14:textId="77777777" w:rsidR="00D34986" w:rsidRDefault="00DB2D38">
            <w:pPr>
              <w:spacing w:after="0" w:line="259" w:lineRule="auto"/>
              <w:ind w:left="0" w:right="54" w:firstLine="0"/>
              <w:jc w:val="center"/>
            </w:pPr>
            <w:r>
              <w:rPr>
                <w:b/>
              </w:rPr>
              <w:t>(P1..P4)</w:t>
            </w:r>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0F95BCA5" w14:textId="77777777" w:rsidR="00D34986" w:rsidRDefault="00DB2D38">
            <w:pPr>
              <w:spacing w:after="0" w:line="259" w:lineRule="auto"/>
              <w:ind w:left="0" w:right="57" w:firstLine="0"/>
              <w:jc w:val="center"/>
            </w:pPr>
            <w:r>
              <w:rPr>
                <w:b/>
              </w:rPr>
              <w:t xml:space="preserve">EFFORT </w:t>
            </w:r>
          </w:p>
          <w:p w14:paraId="7E72CE9E" w14:textId="77777777" w:rsidR="00D34986" w:rsidRDefault="00DB2D38">
            <w:pPr>
              <w:spacing w:after="0" w:line="259" w:lineRule="auto"/>
              <w:ind w:left="0" w:right="0" w:firstLine="0"/>
              <w:jc w:val="center"/>
            </w:pPr>
            <w:r>
              <w:rPr>
                <w:b/>
              </w:rPr>
              <w:t>REQUIRED (H,M,L)</w:t>
            </w:r>
            <w:r>
              <w:t xml:space="preserve"> </w:t>
            </w:r>
          </w:p>
        </w:tc>
      </w:tr>
      <w:tr w:rsidR="00D34986" w14:paraId="0510112D" w14:textId="77777777">
        <w:trPr>
          <w:trHeight w:val="5610"/>
        </w:trPr>
        <w:tc>
          <w:tcPr>
            <w:tcW w:w="1712" w:type="dxa"/>
            <w:tcBorders>
              <w:top w:val="single" w:sz="4" w:space="0" w:color="000000"/>
              <w:left w:val="single" w:sz="4" w:space="0" w:color="000000"/>
              <w:bottom w:val="single" w:sz="4" w:space="0" w:color="000000"/>
              <w:right w:val="single" w:sz="4" w:space="0" w:color="000000"/>
            </w:tcBorders>
          </w:tcPr>
          <w:p w14:paraId="26783005" w14:textId="77777777" w:rsidR="00D34986" w:rsidRDefault="00DB2D38">
            <w:pPr>
              <w:spacing w:after="0" w:line="259" w:lineRule="auto"/>
              <w:ind w:left="1" w:right="0" w:firstLine="0"/>
              <w:jc w:val="left"/>
            </w:pPr>
            <w:r>
              <w:t xml:space="preserve">CMS 3.2.2.3.1 </w:t>
            </w:r>
          </w:p>
        </w:tc>
        <w:tc>
          <w:tcPr>
            <w:tcW w:w="5461" w:type="dxa"/>
            <w:tcBorders>
              <w:top w:val="single" w:sz="4" w:space="0" w:color="000000"/>
              <w:left w:val="single" w:sz="4" w:space="0" w:color="000000"/>
              <w:bottom w:val="single" w:sz="4" w:space="0" w:color="000000"/>
              <w:right w:val="single" w:sz="4" w:space="0" w:color="000000"/>
            </w:tcBorders>
          </w:tcPr>
          <w:p w14:paraId="6BD6FBF1" w14:textId="77777777" w:rsidR="00D34986" w:rsidRDefault="00DB2D38">
            <w:pPr>
              <w:spacing w:after="0" w:line="259" w:lineRule="auto"/>
              <w:ind w:left="1" w:right="0" w:firstLine="0"/>
              <w:jc w:val="left"/>
            </w:pPr>
            <w:r>
              <w:rPr>
                <w:b/>
              </w:rPr>
              <w:t xml:space="preserve">Basic (quick) Search  </w:t>
            </w:r>
          </w:p>
          <w:p w14:paraId="318C3B5F" w14:textId="77777777" w:rsidR="00D34986" w:rsidRDefault="00DB2D38">
            <w:pPr>
              <w:spacing w:after="11" w:line="259" w:lineRule="auto"/>
              <w:ind w:left="1" w:right="0" w:firstLine="0"/>
              <w:jc w:val="left"/>
            </w:pPr>
            <w:r>
              <w:t xml:space="preserve">Basic search can be done using the following fields </w:t>
            </w:r>
          </w:p>
          <w:p w14:paraId="6BCE77DC" w14:textId="77777777" w:rsidR="00D34986" w:rsidRDefault="00DB2D38">
            <w:pPr>
              <w:numPr>
                <w:ilvl w:val="0"/>
                <w:numId w:val="16"/>
              </w:numPr>
              <w:spacing w:after="13" w:line="259" w:lineRule="auto"/>
              <w:ind w:right="0" w:hanging="360"/>
              <w:jc w:val="left"/>
            </w:pPr>
            <w:r>
              <w:t xml:space="preserve">Conference  </w:t>
            </w:r>
          </w:p>
          <w:p w14:paraId="6AD936A5" w14:textId="77777777" w:rsidR="00D34986" w:rsidRDefault="00DB2D38">
            <w:pPr>
              <w:numPr>
                <w:ilvl w:val="0"/>
                <w:numId w:val="16"/>
              </w:numPr>
              <w:spacing w:after="1" w:line="259" w:lineRule="auto"/>
              <w:ind w:right="0" w:hanging="360"/>
              <w:jc w:val="left"/>
            </w:pPr>
            <w:r>
              <w:t xml:space="preserve">Category  </w:t>
            </w:r>
          </w:p>
          <w:p w14:paraId="2A123E5F" w14:textId="77777777" w:rsidR="00D34986" w:rsidRDefault="003A50BB">
            <w:pPr>
              <w:numPr>
                <w:ilvl w:val="0"/>
                <w:numId w:val="16"/>
              </w:numPr>
              <w:spacing w:after="0" w:line="259" w:lineRule="auto"/>
              <w:ind w:right="0" w:hanging="360"/>
              <w:jc w:val="left"/>
            </w:pPr>
            <w:ins w:id="80" w:author="Nazar Zaki" w:date="2016-11-27T11:12:00Z">
              <w:r>
                <w:t>country</w:t>
              </w:r>
            </w:ins>
            <w:del w:id="81" w:author="Nazar Zaki" w:date="2016-11-27T11:12:00Z">
              <w:r w:rsidR="00DB2D38" w:rsidDel="003A50BB">
                <w:delText>Venue</w:delText>
              </w:r>
            </w:del>
            <w:r w:rsidR="00DB2D38">
              <w:rPr>
                <w:sz w:val="22"/>
              </w:rPr>
              <w:t xml:space="preserve"> </w:t>
            </w:r>
          </w:p>
          <w:p w14:paraId="18EF81AE" w14:textId="77777777" w:rsidR="00D34986" w:rsidRDefault="00DB2D38">
            <w:pPr>
              <w:spacing w:after="0" w:line="259" w:lineRule="auto"/>
              <w:ind w:left="0" w:right="22" w:firstLine="1"/>
              <w:jc w:val="left"/>
            </w:pPr>
            <w:r>
              <w:t xml:space="preserve">The search field will be an autocomplete field that will drop down in a format similar to the picture </w:t>
            </w:r>
            <w:r>
              <w:rPr>
                <w:noProof/>
              </w:rPr>
              <w:drawing>
                <wp:inline distT="0" distB="0" distL="0" distR="0" wp14:anchorId="5378F23A" wp14:editId="61F179B4">
                  <wp:extent cx="3176270" cy="2067560"/>
                  <wp:effectExtent l="0" t="0" r="0" b="0"/>
                  <wp:docPr id="3022" name="Picture 3022"/>
                  <wp:cNvGraphicFramePr/>
                  <a:graphic xmlns:a="http://schemas.openxmlformats.org/drawingml/2006/main">
                    <a:graphicData uri="http://schemas.openxmlformats.org/drawingml/2006/picture">
                      <pic:pic xmlns:pic="http://schemas.openxmlformats.org/drawingml/2006/picture">
                        <pic:nvPicPr>
                          <pic:cNvPr id="3022" name="Picture 3022"/>
                          <pic:cNvPicPr/>
                        </pic:nvPicPr>
                        <pic:blipFill>
                          <a:blip r:embed="rId16"/>
                          <a:stretch>
                            <a:fillRect/>
                          </a:stretch>
                        </pic:blipFill>
                        <pic:spPr>
                          <a:xfrm>
                            <a:off x="0" y="0"/>
                            <a:ext cx="3176270" cy="2067560"/>
                          </a:xfrm>
                          <a:prstGeom prst="rect">
                            <a:avLst/>
                          </a:prstGeom>
                        </pic:spPr>
                      </pic:pic>
                    </a:graphicData>
                  </a:graphic>
                </wp:inline>
              </w:drawing>
            </w:r>
            <w:r>
              <w:t xml:space="preserve">below. </w:t>
            </w:r>
          </w:p>
        </w:tc>
        <w:tc>
          <w:tcPr>
            <w:tcW w:w="1147" w:type="dxa"/>
            <w:tcBorders>
              <w:top w:val="single" w:sz="4" w:space="0" w:color="000000"/>
              <w:left w:val="single" w:sz="4" w:space="0" w:color="000000"/>
              <w:bottom w:val="single" w:sz="4" w:space="0" w:color="000000"/>
              <w:right w:val="single" w:sz="4" w:space="0" w:color="000000"/>
            </w:tcBorders>
          </w:tcPr>
          <w:p w14:paraId="374EA868" w14:textId="77777777" w:rsidR="00D34986" w:rsidRDefault="00DB2D38">
            <w:pPr>
              <w:spacing w:after="0" w:line="259" w:lineRule="auto"/>
              <w:ind w:left="0" w:right="52" w:firstLine="0"/>
              <w:jc w:val="center"/>
            </w:pPr>
            <w:r>
              <w:t xml:space="preserve">P1 </w:t>
            </w:r>
          </w:p>
        </w:tc>
        <w:tc>
          <w:tcPr>
            <w:tcW w:w="1258" w:type="dxa"/>
            <w:tcBorders>
              <w:top w:val="single" w:sz="4" w:space="0" w:color="000000"/>
              <w:left w:val="single" w:sz="4" w:space="0" w:color="000000"/>
              <w:bottom w:val="single" w:sz="4" w:space="0" w:color="000000"/>
              <w:right w:val="single" w:sz="4" w:space="0" w:color="000000"/>
            </w:tcBorders>
          </w:tcPr>
          <w:p w14:paraId="5F9F8076" w14:textId="77777777" w:rsidR="00D34986" w:rsidRDefault="00DB2D38">
            <w:pPr>
              <w:spacing w:after="0" w:line="259" w:lineRule="auto"/>
              <w:ind w:left="0" w:right="52" w:firstLine="0"/>
              <w:jc w:val="center"/>
            </w:pPr>
            <w:r>
              <w:t xml:space="preserve">H </w:t>
            </w:r>
          </w:p>
        </w:tc>
      </w:tr>
    </w:tbl>
    <w:p w14:paraId="546FAAD0" w14:textId="77777777" w:rsidR="00D34986" w:rsidRDefault="00DB2D38">
      <w:pPr>
        <w:spacing w:after="0" w:line="259" w:lineRule="auto"/>
        <w:ind w:left="101" w:right="0" w:firstLine="0"/>
        <w:jc w:val="left"/>
      </w:pPr>
      <w:r>
        <w:rPr>
          <w:rFonts w:ascii="Times New Roman" w:eastAsia="Times New Roman" w:hAnsi="Times New Roman" w:cs="Times New Roman"/>
        </w:rPr>
        <w:lastRenderedPageBreak/>
        <w:t xml:space="preserve"> </w:t>
      </w:r>
      <w:r>
        <w:rPr>
          <w:rFonts w:ascii="Times New Roman" w:eastAsia="Times New Roman" w:hAnsi="Times New Roman" w:cs="Times New Roman"/>
        </w:rPr>
        <w:tab/>
        <w:t xml:space="preserve"> </w:t>
      </w:r>
    </w:p>
    <w:p w14:paraId="5AF8C1A1" w14:textId="77777777" w:rsidR="00D34986" w:rsidRDefault="00D34986">
      <w:pPr>
        <w:spacing w:after="0" w:line="259" w:lineRule="auto"/>
        <w:ind w:left="-1339" w:right="548" w:firstLine="0"/>
        <w:jc w:val="left"/>
      </w:pPr>
    </w:p>
    <w:tbl>
      <w:tblPr>
        <w:tblStyle w:val="TableGrid"/>
        <w:tblW w:w="9578" w:type="dxa"/>
        <w:tblInd w:w="-7" w:type="dxa"/>
        <w:tblCellMar>
          <w:top w:w="45" w:type="dxa"/>
          <w:left w:w="105" w:type="dxa"/>
          <w:right w:w="54" w:type="dxa"/>
        </w:tblCellMar>
        <w:tblLook w:val="04A0" w:firstRow="1" w:lastRow="0" w:firstColumn="1" w:lastColumn="0" w:noHBand="0" w:noVBand="1"/>
      </w:tblPr>
      <w:tblGrid>
        <w:gridCol w:w="1483"/>
        <w:gridCol w:w="5989"/>
        <w:gridCol w:w="1009"/>
        <w:gridCol w:w="1097"/>
      </w:tblGrid>
      <w:tr w:rsidR="00D34986" w14:paraId="2E0ABECA" w14:textId="77777777">
        <w:trPr>
          <w:trHeight w:val="4993"/>
        </w:trPr>
        <w:tc>
          <w:tcPr>
            <w:tcW w:w="1484" w:type="dxa"/>
            <w:tcBorders>
              <w:top w:val="single" w:sz="4" w:space="0" w:color="000000"/>
              <w:left w:val="single" w:sz="4" w:space="0" w:color="000000"/>
              <w:bottom w:val="single" w:sz="4" w:space="0" w:color="000000"/>
              <w:right w:val="single" w:sz="4" w:space="0" w:color="000000"/>
            </w:tcBorders>
          </w:tcPr>
          <w:p w14:paraId="1429360D" w14:textId="77777777" w:rsidR="00D34986" w:rsidRDefault="00DB2D38">
            <w:pPr>
              <w:spacing w:after="0" w:line="259" w:lineRule="auto"/>
              <w:ind w:left="3" w:right="0" w:firstLine="0"/>
              <w:jc w:val="left"/>
            </w:pPr>
            <w:r>
              <w:t xml:space="preserve">CMS </w:t>
            </w:r>
          </w:p>
          <w:p w14:paraId="0C0B4E2B" w14:textId="77777777" w:rsidR="00D34986" w:rsidRDefault="00DB2D38">
            <w:pPr>
              <w:spacing w:after="0" w:line="259" w:lineRule="auto"/>
              <w:ind w:left="3" w:right="0" w:firstLine="0"/>
              <w:jc w:val="left"/>
            </w:pPr>
            <w:r>
              <w:t xml:space="preserve">3.2.2.3.2 </w:t>
            </w:r>
          </w:p>
        </w:tc>
        <w:tc>
          <w:tcPr>
            <w:tcW w:w="5989" w:type="dxa"/>
            <w:tcBorders>
              <w:top w:val="single" w:sz="4" w:space="0" w:color="000000"/>
              <w:left w:val="single" w:sz="4" w:space="0" w:color="000000"/>
              <w:bottom w:val="single" w:sz="4" w:space="0" w:color="000000"/>
              <w:right w:val="single" w:sz="4" w:space="0" w:color="000000"/>
            </w:tcBorders>
          </w:tcPr>
          <w:p w14:paraId="28C27900" w14:textId="77777777" w:rsidR="00D34986" w:rsidRDefault="00DB2D38">
            <w:pPr>
              <w:spacing w:after="0" w:line="259" w:lineRule="auto"/>
              <w:ind w:left="0" w:right="0" w:firstLine="0"/>
              <w:jc w:val="left"/>
            </w:pPr>
            <w:r>
              <w:rPr>
                <w:b/>
              </w:rPr>
              <w:t xml:space="preserve">Advanced Search </w:t>
            </w:r>
          </w:p>
          <w:p w14:paraId="47A8C360" w14:textId="77777777" w:rsidR="00D34986" w:rsidRDefault="00DB2D38">
            <w:pPr>
              <w:spacing w:after="21" w:line="240" w:lineRule="auto"/>
              <w:ind w:left="0" w:right="0" w:firstLine="0"/>
              <w:jc w:val="left"/>
            </w:pPr>
            <w:r>
              <w:t xml:space="preserve">Advance search will be placed on the left side of the screen as a side panel. Advanced search consist of searching on filter criteria. Filter can be one of </w:t>
            </w:r>
          </w:p>
          <w:p w14:paraId="305C1391" w14:textId="77777777" w:rsidR="00D34986" w:rsidRDefault="00DB2D38">
            <w:pPr>
              <w:numPr>
                <w:ilvl w:val="0"/>
                <w:numId w:val="17"/>
              </w:numPr>
              <w:spacing w:after="2" w:line="259" w:lineRule="auto"/>
              <w:ind w:right="0" w:hanging="360"/>
              <w:jc w:val="left"/>
            </w:pPr>
            <w:r>
              <w:t>Keyword</w:t>
            </w:r>
            <w:r>
              <w:rPr>
                <w:sz w:val="22"/>
              </w:rPr>
              <w:t xml:space="preserve"> </w:t>
            </w:r>
          </w:p>
          <w:p w14:paraId="57676569" w14:textId="77777777" w:rsidR="00D34986" w:rsidRDefault="00DB2D38">
            <w:pPr>
              <w:numPr>
                <w:ilvl w:val="0"/>
                <w:numId w:val="17"/>
              </w:numPr>
              <w:spacing w:after="2" w:line="259" w:lineRule="auto"/>
              <w:ind w:right="0" w:hanging="360"/>
              <w:jc w:val="left"/>
            </w:pPr>
            <w:r>
              <w:t>Country</w:t>
            </w:r>
            <w:r>
              <w:rPr>
                <w:sz w:val="22"/>
              </w:rPr>
              <w:t xml:space="preserve"> </w:t>
            </w:r>
          </w:p>
          <w:p w14:paraId="34AA4EC7" w14:textId="77777777" w:rsidR="00D34986" w:rsidDel="003A50BB" w:rsidRDefault="00DB2D38">
            <w:pPr>
              <w:numPr>
                <w:ilvl w:val="0"/>
                <w:numId w:val="17"/>
              </w:numPr>
              <w:spacing w:after="4" w:line="259" w:lineRule="auto"/>
              <w:ind w:right="0" w:hanging="360"/>
              <w:jc w:val="left"/>
              <w:rPr>
                <w:del w:id="82" w:author="Nazar Zaki" w:date="2016-11-27T11:14:00Z"/>
              </w:rPr>
            </w:pPr>
            <w:del w:id="83" w:author="Nazar Zaki" w:date="2016-11-27T11:14:00Z">
              <w:r w:rsidDel="003A50BB">
                <w:delText>State</w:delText>
              </w:r>
              <w:r w:rsidDel="003A50BB">
                <w:rPr>
                  <w:sz w:val="22"/>
                </w:rPr>
                <w:delText xml:space="preserve"> </w:delText>
              </w:r>
            </w:del>
          </w:p>
          <w:p w14:paraId="049CF5C6" w14:textId="77777777" w:rsidR="00D34986" w:rsidRDefault="00DB2D38">
            <w:pPr>
              <w:numPr>
                <w:ilvl w:val="0"/>
                <w:numId w:val="17"/>
              </w:numPr>
              <w:spacing w:after="4" w:line="259" w:lineRule="auto"/>
              <w:ind w:right="0" w:hanging="360"/>
              <w:jc w:val="left"/>
            </w:pPr>
            <w:r>
              <w:t>City</w:t>
            </w:r>
            <w:r>
              <w:rPr>
                <w:sz w:val="22"/>
              </w:rPr>
              <w:t xml:space="preserve"> </w:t>
            </w:r>
          </w:p>
          <w:p w14:paraId="148D595D" w14:textId="77777777" w:rsidR="00D34986" w:rsidDel="003A50BB" w:rsidRDefault="00DB2D38">
            <w:pPr>
              <w:numPr>
                <w:ilvl w:val="0"/>
                <w:numId w:val="17"/>
              </w:numPr>
              <w:spacing w:after="0" w:line="259" w:lineRule="auto"/>
              <w:ind w:right="0" w:hanging="360"/>
              <w:jc w:val="left"/>
              <w:rPr>
                <w:del w:id="84" w:author="Nazar Zaki" w:date="2016-11-27T11:13:00Z"/>
              </w:rPr>
            </w:pPr>
            <w:del w:id="85" w:author="Nazar Zaki" w:date="2016-11-27T11:13:00Z">
              <w:r w:rsidDel="003A50BB">
                <w:delText>Venue name</w:delText>
              </w:r>
              <w:r w:rsidDel="003A50BB">
                <w:rPr>
                  <w:sz w:val="22"/>
                </w:rPr>
                <w:delText xml:space="preserve"> </w:delText>
              </w:r>
            </w:del>
          </w:p>
          <w:p w14:paraId="0DAA139D" w14:textId="77777777" w:rsidR="00D34986" w:rsidRDefault="00DB2D38">
            <w:pPr>
              <w:numPr>
                <w:ilvl w:val="0"/>
                <w:numId w:val="17"/>
              </w:numPr>
              <w:spacing w:after="0" w:line="259" w:lineRule="auto"/>
              <w:ind w:right="0" w:hanging="360"/>
              <w:jc w:val="left"/>
            </w:pPr>
            <w:del w:id="86" w:author="Nazar Zaki" w:date="2016-11-27T11:15:00Z">
              <w:r w:rsidDel="003A50BB">
                <w:delText>Organization name</w:delText>
              </w:r>
              <w:r w:rsidDel="003A50BB">
                <w:rPr>
                  <w:sz w:val="22"/>
                </w:rPr>
                <w:delText xml:space="preserve"> </w:delText>
              </w:r>
            </w:del>
            <w:ins w:id="87" w:author="Nazar Zaki" w:date="2016-11-27T11:15:00Z">
              <w:r w:rsidR="003A50BB">
                <w:t>Rating</w:t>
              </w:r>
            </w:ins>
          </w:p>
          <w:p w14:paraId="50BF24CF" w14:textId="77777777" w:rsidR="00D34986" w:rsidRDefault="00DB2D38">
            <w:pPr>
              <w:numPr>
                <w:ilvl w:val="0"/>
                <w:numId w:val="17"/>
              </w:numPr>
              <w:spacing w:after="0" w:line="259" w:lineRule="auto"/>
              <w:ind w:right="0" w:hanging="360"/>
              <w:jc w:val="left"/>
            </w:pPr>
            <w:r>
              <w:t>Technical Sponsors (IEEE/ACM etc.)</w:t>
            </w:r>
            <w:r>
              <w:rPr>
                <w:sz w:val="22"/>
              </w:rPr>
              <w:t xml:space="preserve"> </w:t>
            </w:r>
          </w:p>
          <w:p w14:paraId="4FF3EA92" w14:textId="77777777" w:rsidR="00D34986" w:rsidRDefault="00DB2D38">
            <w:pPr>
              <w:numPr>
                <w:ilvl w:val="0"/>
                <w:numId w:val="17"/>
              </w:numPr>
              <w:spacing w:after="0" w:line="259" w:lineRule="auto"/>
              <w:ind w:right="0" w:hanging="360"/>
              <w:jc w:val="left"/>
            </w:pPr>
            <w:r>
              <w:t>Conference Start and End Date</w:t>
            </w:r>
            <w:r>
              <w:rPr>
                <w:sz w:val="22"/>
              </w:rPr>
              <w:t xml:space="preserve"> </w:t>
            </w:r>
          </w:p>
          <w:p w14:paraId="5B7AC6EB" w14:textId="77777777" w:rsidR="00D34986" w:rsidRDefault="00DB2D38">
            <w:pPr>
              <w:numPr>
                <w:ilvl w:val="0"/>
                <w:numId w:val="17"/>
              </w:numPr>
              <w:spacing w:after="0" w:line="259" w:lineRule="auto"/>
              <w:ind w:right="0" w:hanging="360"/>
              <w:jc w:val="left"/>
            </w:pPr>
            <w:r>
              <w:t>Registration start &amp; end date</w:t>
            </w:r>
            <w:r>
              <w:rPr>
                <w:sz w:val="22"/>
              </w:rPr>
              <w:t xml:space="preserve"> </w:t>
            </w:r>
          </w:p>
          <w:p w14:paraId="102E0415" w14:textId="77777777" w:rsidR="00D34986" w:rsidRDefault="00DB2D38">
            <w:pPr>
              <w:numPr>
                <w:ilvl w:val="0"/>
                <w:numId w:val="17"/>
              </w:numPr>
              <w:spacing w:after="0" w:line="259" w:lineRule="auto"/>
              <w:ind w:right="0" w:hanging="360"/>
              <w:jc w:val="left"/>
            </w:pPr>
            <w:r>
              <w:t>Abstract submission start &amp; end date</w:t>
            </w:r>
            <w:r>
              <w:rPr>
                <w:sz w:val="22"/>
              </w:rPr>
              <w:t xml:space="preserve"> </w:t>
            </w:r>
          </w:p>
          <w:p w14:paraId="505F63E2" w14:textId="77777777" w:rsidR="00D34986" w:rsidRDefault="00DB2D38">
            <w:pPr>
              <w:numPr>
                <w:ilvl w:val="0"/>
                <w:numId w:val="17"/>
              </w:numPr>
              <w:spacing w:after="0" w:line="259" w:lineRule="auto"/>
              <w:ind w:right="0" w:hanging="360"/>
              <w:jc w:val="left"/>
            </w:pPr>
            <w:r>
              <w:t>Paper submission start &amp; end date</w:t>
            </w:r>
            <w:r>
              <w:rPr>
                <w:sz w:val="22"/>
              </w:rPr>
              <w:t xml:space="preserve"> </w:t>
            </w:r>
          </w:p>
          <w:p w14:paraId="7687AF2A" w14:textId="77777777" w:rsidR="00D34986" w:rsidRDefault="00DB2D38">
            <w:pPr>
              <w:numPr>
                <w:ilvl w:val="0"/>
                <w:numId w:val="17"/>
              </w:numPr>
              <w:spacing w:after="0" w:line="259" w:lineRule="auto"/>
              <w:ind w:right="0" w:hanging="360"/>
              <w:jc w:val="left"/>
            </w:pPr>
            <w:r>
              <w:t>Type of event ( drop down values : Conference, Exhibit, trade fair, Workshop, Congress, webinar, other)</w:t>
            </w:r>
            <w:r>
              <w:rPr>
                <w:sz w:val="22"/>
              </w:rPr>
              <w:t xml:space="preserve"> </w:t>
            </w:r>
          </w:p>
        </w:tc>
        <w:tc>
          <w:tcPr>
            <w:tcW w:w="1009" w:type="dxa"/>
            <w:tcBorders>
              <w:top w:val="single" w:sz="4" w:space="0" w:color="000000"/>
              <w:left w:val="single" w:sz="4" w:space="0" w:color="000000"/>
              <w:bottom w:val="single" w:sz="4" w:space="0" w:color="000000"/>
              <w:right w:val="single" w:sz="4" w:space="0" w:color="000000"/>
            </w:tcBorders>
          </w:tcPr>
          <w:p w14:paraId="4E57C4D6" w14:textId="77777777" w:rsidR="00D34986" w:rsidRDefault="00DB2D38">
            <w:pPr>
              <w:spacing w:after="0" w:line="259" w:lineRule="auto"/>
              <w:ind w:left="0" w:right="44" w:firstLine="0"/>
              <w:jc w:val="center"/>
            </w:pPr>
            <w:r>
              <w:t xml:space="preserve">P1 </w:t>
            </w:r>
          </w:p>
        </w:tc>
        <w:tc>
          <w:tcPr>
            <w:tcW w:w="1097" w:type="dxa"/>
            <w:tcBorders>
              <w:top w:val="single" w:sz="4" w:space="0" w:color="000000"/>
              <w:left w:val="single" w:sz="4" w:space="0" w:color="000000"/>
              <w:bottom w:val="single" w:sz="4" w:space="0" w:color="000000"/>
              <w:right w:val="single" w:sz="4" w:space="0" w:color="000000"/>
            </w:tcBorders>
          </w:tcPr>
          <w:p w14:paraId="182712D9" w14:textId="77777777" w:rsidR="00D34986" w:rsidRDefault="00DB2D38">
            <w:pPr>
              <w:spacing w:after="0" w:line="259" w:lineRule="auto"/>
              <w:ind w:left="0" w:right="42" w:firstLine="0"/>
              <w:jc w:val="center"/>
            </w:pPr>
            <w:r>
              <w:t xml:space="preserve">H </w:t>
            </w:r>
          </w:p>
        </w:tc>
      </w:tr>
      <w:tr w:rsidR="00D34986" w14:paraId="78FA80DF" w14:textId="77777777">
        <w:trPr>
          <w:trHeight w:val="3867"/>
        </w:trPr>
        <w:tc>
          <w:tcPr>
            <w:tcW w:w="1484" w:type="dxa"/>
            <w:tcBorders>
              <w:top w:val="single" w:sz="4" w:space="0" w:color="000000"/>
              <w:left w:val="single" w:sz="4" w:space="0" w:color="000000"/>
              <w:bottom w:val="single" w:sz="4" w:space="0" w:color="000000"/>
              <w:right w:val="single" w:sz="4" w:space="0" w:color="000000"/>
            </w:tcBorders>
          </w:tcPr>
          <w:p w14:paraId="6D460872" w14:textId="77777777" w:rsidR="00D34986" w:rsidRDefault="00DB2D38">
            <w:pPr>
              <w:spacing w:after="0" w:line="259" w:lineRule="auto"/>
              <w:ind w:left="3" w:right="0" w:firstLine="0"/>
              <w:jc w:val="left"/>
            </w:pPr>
            <w:r>
              <w:t xml:space="preserve">CMS </w:t>
            </w:r>
          </w:p>
          <w:p w14:paraId="32BEFF0B" w14:textId="77777777" w:rsidR="00D34986" w:rsidRDefault="00DB2D38">
            <w:pPr>
              <w:spacing w:after="0" w:line="259" w:lineRule="auto"/>
              <w:ind w:left="3" w:right="0" w:firstLine="0"/>
              <w:jc w:val="left"/>
            </w:pPr>
            <w:r>
              <w:t xml:space="preserve">3.2.2.3.3 </w:t>
            </w:r>
          </w:p>
        </w:tc>
        <w:tc>
          <w:tcPr>
            <w:tcW w:w="5989" w:type="dxa"/>
            <w:tcBorders>
              <w:top w:val="single" w:sz="4" w:space="0" w:color="000000"/>
              <w:left w:val="single" w:sz="4" w:space="0" w:color="000000"/>
              <w:bottom w:val="single" w:sz="4" w:space="0" w:color="000000"/>
              <w:right w:val="single" w:sz="4" w:space="0" w:color="000000"/>
            </w:tcBorders>
          </w:tcPr>
          <w:p w14:paraId="644B05C3" w14:textId="77777777" w:rsidR="00D34986" w:rsidRDefault="00DB2D38">
            <w:pPr>
              <w:spacing w:after="0" w:line="259" w:lineRule="auto"/>
              <w:ind w:left="0" w:right="0" w:firstLine="0"/>
              <w:jc w:val="left"/>
            </w:pPr>
            <w:r>
              <w:rPr>
                <w:b/>
              </w:rPr>
              <w:t xml:space="preserve">List  Conference ( in the same page as search page) </w:t>
            </w:r>
          </w:p>
          <w:p w14:paraId="2D28EF98" w14:textId="77777777" w:rsidR="00D34986" w:rsidRDefault="00DB2D38">
            <w:pPr>
              <w:spacing w:after="0" w:line="259" w:lineRule="auto"/>
              <w:ind w:left="0" w:right="0" w:firstLine="0"/>
              <w:jc w:val="left"/>
            </w:pPr>
            <w:r>
              <w:t xml:space="preserve">List the conferences with the following information </w:t>
            </w:r>
          </w:p>
          <w:p w14:paraId="167C6753" w14:textId="77777777" w:rsidR="00D34986" w:rsidRDefault="00DB2D38">
            <w:pPr>
              <w:numPr>
                <w:ilvl w:val="0"/>
                <w:numId w:val="18"/>
              </w:numPr>
              <w:spacing w:after="1" w:line="259" w:lineRule="auto"/>
              <w:ind w:right="0" w:hanging="360"/>
              <w:jc w:val="left"/>
            </w:pPr>
            <w:r>
              <w:rPr>
                <w:sz w:val="22"/>
              </w:rPr>
              <w:t xml:space="preserve">Searched on Keyword </w:t>
            </w:r>
          </w:p>
          <w:p w14:paraId="3D948B1B" w14:textId="77777777" w:rsidR="00D34986" w:rsidRDefault="00DB2D38">
            <w:pPr>
              <w:spacing w:after="0" w:line="259" w:lineRule="auto"/>
              <w:ind w:left="0" w:right="0" w:firstLine="0"/>
              <w:jc w:val="left"/>
            </w:pPr>
            <w:commentRangeStart w:id="88"/>
            <w:r>
              <w:t>Rows</w:t>
            </w:r>
            <w:commentRangeEnd w:id="88"/>
            <w:r w:rsidR="0019715C">
              <w:rPr>
                <w:rStyle w:val="CommentReference"/>
              </w:rPr>
              <w:commentReference w:id="88"/>
            </w:r>
            <w:r>
              <w:t xml:space="preserve"> with following columns </w:t>
            </w:r>
          </w:p>
          <w:p w14:paraId="06A96E3E" w14:textId="412F14E8" w:rsidR="00D34986" w:rsidRPr="0019715C" w:rsidRDefault="00DB2D38">
            <w:pPr>
              <w:numPr>
                <w:ilvl w:val="0"/>
                <w:numId w:val="18"/>
              </w:numPr>
              <w:spacing w:after="10" w:line="259" w:lineRule="auto"/>
              <w:ind w:right="0" w:hanging="360"/>
              <w:jc w:val="left"/>
              <w:rPr>
                <w:ins w:id="89" w:author="Sonam Sodani" w:date="2016-11-28T09:55:00Z"/>
                <w:rPrChange w:id="90" w:author="Sonam Sodani" w:date="2016-11-28T09:55:00Z">
                  <w:rPr>
                    <w:ins w:id="91" w:author="Sonam Sodani" w:date="2016-11-28T09:55:00Z"/>
                    <w:sz w:val="22"/>
                  </w:rPr>
                </w:rPrChange>
              </w:rPr>
            </w:pPr>
            <w:r>
              <w:rPr>
                <w:sz w:val="22"/>
              </w:rPr>
              <w:t xml:space="preserve">Conference </w:t>
            </w:r>
            <w:del w:id="92" w:author="Sonam Sodani" w:date="2016-11-28T09:54:00Z">
              <w:r w:rsidDel="0019715C">
                <w:rPr>
                  <w:sz w:val="22"/>
                </w:rPr>
                <w:delText xml:space="preserve">name </w:delText>
              </w:r>
            </w:del>
            <w:ins w:id="93" w:author="Sonam Sodani" w:date="2016-11-28T09:54:00Z">
              <w:r w:rsidR="0019715C">
                <w:rPr>
                  <w:sz w:val="22"/>
                </w:rPr>
                <w:t xml:space="preserve">title </w:t>
              </w:r>
            </w:ins>
          </w:p>
          <w:p w14:paraId="4641F18E" w14:textId="6ADCB64A" w:rsidR="0019715C" w:rsidRDefault="0019715C">
            <w:pPr>
              <w:numPr>
                <w:ilvl w:val="0"/>
                <w:numId w:val="18"/>
              </w:numPr>
              <w:spacing w:after="10" w:line="259" w:lineRule="auto"/>
              <w:ind w:right="0" w:hanging="360"/>
              <w:jc w:val="left"/>
            </w:pPr>
            <w:ins w:id="94" w:author="Sonam Sodani" w:date="2016-11-28T09:55:00Z">
              <w:r>
                <w:rPr>
                  <w:sz w:val="22"/>
                </w:rPr>
                <w:t>Conference Short title</w:t>
              </w:r>
            </w:ins>
          </w:p>
          <w:p w14:paraId="2CF6F56D" w14:textId="77777777" w:rsidR="00D34986" w:rsidRDefault="00DB2D38">
            <w:pPr>
              <w:numPr>
                <w:ilvl w:val="0"/>
                <w:numId w:val="18"/>
              </w:numPr>
              <w:spacing w:after="15" w:line="259" w:lineRule="auto"/>
              <w:ind w:right="0" w:hanging="360"/>
              <w:jc w:val="left"/>
            </w:pPr>
            <w:r>
              <w:rPr>
                <w:sz w:val="22"/>
              </w:rPr>
              <w:t xml:space="preserve">Logo </w:t>
            </w:r>
          </w:p>
          <w:p w14:paraId="19321338" w14:textId="77777777" w:rsidR="00D34986" w:rsidRDefault="00DB2D38">
            <w:pPr>
              <w:numPr>
                <w:ilvl w:val="0"/>
                <w:numId w:val="18"/>
              </w:numPr>
              <w:spacing w:after="13" w:line="259" w:lineRule="auto"/>
              <w:ind w:right="0" w:hanging="360"/>
              <w:jc w:val="left"/>
            </w:pPr>
            <w:r>
              <w:rPr>
                <w:sz w:val="22"/>
              </w:rPr>
              <w:t xml:space="preserve">Start Date – End Date </w:t>
            </w:r>
          </w:p>
          <w:p w14:paraId="3117FCCC" w14:textId="77777777" w:rsidR="00D34986" w:rsidRDefault="00DB2D38">
            <w:pPr>
              <w:numPr>
                <w:ilvl w:val="0"/>
                <w:numId w:val="18"/>
              </w:numPr>
              <w:spacing w:after="10" w:line="259" w:lineRule="auto"/>
              <w:ind w:right="0" w:hanging="360"/>
              <w:jc w:val="left"/>
            </w:pPr>
            <w:r>
              <w:rPr>
                <w:sz w:val="22"/>
              </w:rPr>
              <w:t xml:space="preserve">Location : City, Country </w:t>
            </w:r>
          </w:p>
          <w:p w14:paraId="0049F375" w14:textId="77777777" w:rsidR="00D34986" w:rsidRDefault="00DB2D38">
            <w:pPr>
              <w:numPr>
                <w:ilvl w:val="0"/>
                <w:numId w:val="18"/>
              </w:numPr>
              <w:spacing w:after="12" w:line="259" w:lineRule="auto"/>
              <w:ind w:right="0" w:hanging="360"/>
              <w:jc w:val="left"/>
            </w:pPr>
            <w:r>
              <w:rPr>
                <w:sz w:val="22"/>
              </w:rPr>
              <w:t xml:space="preserve">Venue </w:t>
            </w:r>
          </w:p>
          <w:p w14:paraId="300D7EB6" w14:textId="2914680D" w:rsidR="00D34986" w:rsidDel="0019715C" w:rsidRDefault="00DB2D38">
            <w:pPr>
              <w:numPr>
                <w:ilvl w:val="0"/>
                <w:numId w:val="18"/>
              </w:numPr>
              <w:spacing w:after="13" w:line="259" w:lineRule="auto"/>
              <w:ind w:right="0" w:hanging="360"/>
              <w:jc w:val="left"/>
              <w:rPr>
                <w:del w:id="95" w:author="Sonam Sodani" w:date="2016-11-28T09:56:00Z"/>
              </w:rPr>
            </w:pPr>
            <w:del w:id="96" w:author="Sonam Sodani" w:date="2016-11-28T09:56:00Z">
              <w:r w:rsidDel="0019715C">
                <w:rPr>
                  <w:sz w:val="22"/>
                </w:rPr>
                <w:delText xml:space="preserve">Short description </w:delText>
              </w:r>
            </w:del>
          </w:p>
          <w:p w14:paraId="10C2D03B" w14:textId="77777777" w:rsidR="00D34986" w:rsidRDefault="00DB2D38">
            <w:pPr>
              <w:numPr>
                <w:ilvl w:val="0"/>
                <w:numId w:val="18"/>
              </w:numPr>
              <w:spacing w:after="21" w:line="240" w:lineRule="auto"/>
              <w:ind w:right="0" w:hanging="360"/>
              <w:jc w:val="left"/>
            </w:pPr>
            <w:r>
              <w:rPr>
                <w:sz w:val="22"/>
              </w:rPr>
              <w:t xml:space="preserve">Advanced Search options will be listed on the left pane of the List conference page. </w:t>
            </w:r>
          </w:p>
          <w:p w14:paraId="1CBB2D92" w14:textId="77777777" w:rsidR="00D34986" w:rsidRDefault="00DB2D38">
            <w:pPr>
              <w:spacing w:after="0" w:line="259" w:lineRule="auto"/>
              <w:ind w:left="0" w:right="0" w:firstLine="0"/>
              <w:jc w:val="left"/>
            </w:pPr>
            <w:r>
              <w:t xml:space="preserve">Sample : </w:t>
            </w:r>
            <w:hyperlink r:id="rId17">
              <w:r>
                <w:rPr>
                  <w:color w:val="0563C1"/>
                  <w:u w:val="single" w:color="0563C1"/>
                </w:rPr>
                <w:t>http://www.allconferences.com/search</w:t>
              </w:r>
            </w:hyperlink>
            <w:hyperlink r:id="rId18">
              <w:r>
                <w:t xml:space="preserve"> </w:t>
              </w:r>
            </w:hyperlink>
          </w:p>
          <w:p w14:paraId="53CFEE1D" w14:textId="77777777" w:rsidR="00D34986" w:rsidRDefault="00DB2D38">
            <w:pPr>
              <w:numPr>
                <w:ilvl w:val="0"/>
                <w:numId w:val="18"/>
              </w:numPr>
              <w:spacing w:after="0" w:line="259" w:lineRule="auto"/>
              <w:ind w:right="0" w:hanging="360"/>
              <w:jc w:val="left"/>
            </w:pPr>
            <w:r>
              <w:rPr>
                <w:sz w:val="22"/>
              </w:rPr>
              <w:t xml:space="preserve">The conference list can be ordered by Name and begin date </w:t>
            </w:r>
          </w:p>
        </w:tc>
        <w:tc>
          <w:tcPr>
            <w:tcW w:w="1009" w:type="dxa"/>
            <w:tcBorders>
              <w:top w:val="single" w:sz="4" w:space="0" w:color="000000"/>
              <w:left w:val="single" w:sz="4" w:space="0" w:color="000000"/>
              <w:bottom w:val="single" w:sz="4" w:space="0" w:color="000000"/>
              <w:right w:val="single" w:sz="4" w:space="0" w:color="000000"/>
            </w:tcBorders>
          </w:tcPr>
          <w:p w14:paraId="6AEEB197" w14:textId="77777777" w:rsidR="00D34986" w:rsidRDefault="00DB2D38">
            <w:pPr>
              <w:spacing w:after="0" w:line="259" w:lineRule="auto"/>
              <w:ind w:left="0" w:right="44" w:firstLine="0"/>
              <w:jc w:val="center"/>
            </w:pPr>
            <w:r>
              <w:t xml:space="preserve">P1 </w:t>
            </w:r>
          </w:p>
        </w:tc>
        <w:tc>
          <w:tcPr>
            <w:tcW w:w="1097" w:type="dxa"/>
            <w:tcBorders>
              <w:top w:val="single" w:sz="4" w:space="0" w:color="000000"/>
              <w:left w:val="single" w:sz="4" w:space="0" w:color="000000"/>
              <w:bottom w:val="single" w:sz="4" w:space="0" w:color="000000"/>
              <w:right w:val="single" w:sz="4" w:space="0" w:color="000000"/>
            </w:tcBorders>
          </w:tcPr>
          <w:p w14:paraId="621FCCA3" w14:textId="77777777" w:rsidR="00D34986" w:rsidRDefault="00DB2D38">
            <w:pPr>
              <w:spacing w:after="0" w:line="259" w:lineRule="auto"/>
              <w:ind w:left="0" w:right="42" w:firstLine="0"/>
              <w:jc w:val="center"/>
            </w:pPr>
            <w:r>
              <w:t xml:space="preserve">H </w:t>
            </w:r>
          </w:p>
        </w:tc>
      </w:tr>
      <w:tr w:rsidR="00D34986" w14:paraId="18788FA2" w14:textId="77777777">
        <w:trPr>
          <w:trHeight w:val="3795"/>
        </w:trPr>
        <w:tc>
          <w:tcPr>
            <w:tcW w:w="1484" w:type="dxa"/>
            <w:tcBorders>
              <w:top w:val="single" w:sz="4" w:space="0" w:color="000000"/>
              <w:left w:val="single" w:sz="4" w:space="0" w:color="000000"/>
              <w:bottom w:val="single" w:sz="4" w:space="0" w:color="000000"/>
              <w:right w:val="single" w:sz="4" w:space="0" w:color="000000"/>
            </w:tcBorders>
          </w:tcPr>
          <w:p w14:paraId="3D2EEE49" w14:textId="77777777" w:rsidR="00D34986" w:rsidRDefault="00DB2D38">
            <w:pPr>
              <w:spacing w:after="0" w:line="259" w:lineRule="auto"/>
              <w:ind w:left="3" w:right="0" w:firstLine="0"/>
              <w:jc w:val="left"/>
            </w:pPr>
            <w:r>
              <w:lastRenderedPageBreak/>
              <w:t xml:space="preserve">CMS </w:t>
            </w:r>
          </w:p>
          <w:p w14:paraId="4C784959" w14:textId="77777777" w:rsidR="00D34986" w:rsidRDefault="00DB2D38">
            <w:pPr>
              <w:spacing w:after="0" w:line="259" w:lineRule="auto"/>
              <w:ind w:left="3" w:right="0" w:firstLine="0"/>
              <w:jc w:val="left"/>
            </w:pPr>
            <w:r>
              <w:t xml:space="preserve">3.2.2.3.4 </w:t>
            </w:r>
          </w:p>
        </w:tc>
        <w:tc>
          <w:tcPr>
            <w:tcW w:w="5989" w:type="dxa"/>
            <w:tcBorders>
              <w:top w:val="single" w:sz="4" w:space="0" w:color="000000"/>
              <w:left w:val="single" w:sz="4" w:space="0" w:color="000000"/>
              <w:bottom w:val="single" w:sz="4" w:space="0" w:color="000000"/>
              <w:right w:val="single" w:sz="4" w:space="0" w:color="000000"/>
            </w:tcBorders>
          </w:tcPr>
          <w:p w14:paraId="3DA2CB93" w14:textId="77777777" w:rsidR="00D34986" w:rsidRDefault="00DB2D38">
            <w:pPr>
              <w:spacing w:after="0" w:line="259" w:lineRule="auto"/>
              <w:ind w:left="0" w:right="0" w:firstLine="0"/>
              <w:jc w:val="left"/>
            </w:pPr>
            <w:r>
              <w:rPr>
                <w:b/>
              </w:rPr>
              <w:t xml:space="preserve">Conference Details </w:t>
            </w:r>
          </w:p>
          <w:p w14:paraId="2968A3FD" w14:textId="77777777" w:rsidR="00D34986" w:rsidRDefault="00DB2D38">
            <w:pPr>
              <w:numPr>
                <w:ilvl w:val="0"/>
                <w:numId w:val="19"/>
              </w:numPr>
              <w:spacing w:after="33" w:line="240" w:lineRule="auto"/>
              <w:ind w:right="0" w:hanging="360"/>
              <w:jc w:val="left"/>
            </w:pPr>
            <w:r>
              <w:rPr>
                <w:sz w:val="22"/>
              </w:rPr>
              <w:t xml:space="preserve">Example page : </w:t>
            </w:r>
            <w:hyperlink r:id="rId19">
              <w:r>
                <w:rPr>
                  <w:color w:val="0563C1"/>
                  <w:sz w:val="22"/>
                  <w:u w:val="single" w:color="0563C1"/>
                </w:rPr>
                <w:t>http://www.allconferences.com/c/smartsec</w:t>
              </w:r>
            </w:hyperlink>
            <w:hyperlink r:id="rId20"/>
            <w:hyperlink r:id="rId21">
              <w:r>
                <w:rPr>
                  <w:color w:val="0563C1"/>
                  <w:sz w:val="22"/>
                  <w:u w:val="single" w:color="0563C1"/>
                </w:rPr>
                <w:t>europe</w:t>
              </w:r>
            </w:hyperlink>
            <w:hyperlink r:id="rId22">
              <w:r>
                <w:rPr>
                  <w:color w:val="0563C1"/>
                  <w:sz w:val="22"/>
                  <w:u w:val="single" w:color="0563C1"/>
                </w:rPr>
                <w:t>-</w:t>
              </w:r>
            </w:hyperlink>
            <w:hyperlink r:id="rId23">
              <w:r>
                <w:rPr>
                  <w:color w:val="0563C1"/>
                  <w:sz w:val="22"/>
                  <w:u w:val="single" w:color="0563C1"/>
                </w:rPr>
                <w:t>2016</w:t>
              </w:r>
            </w:hyperlink>
            <w:hyperlink r:id="rId24">
              <w:r>
                <w:rPr>
                  <w:color w:val="0563C1"/>
                  <w:sz w:val="22"/>
                  <w:u w:val="single" w:color="0563C1"/>
                </w:rPr>
                <w:t>-</w:t>
              </w:r>
            </w:hyperlink>
            <w:hyperlink r:id="rId25">
              <w:r>
                <w:rPr>
                  <w:color w:val="0563C1"/>
                  <w:sz w:val="22"/>
                  <w:u w:val="single" w:color="0563C1"/>
                </w:rPr>
                <w:t>amsterdam</w:t>
              </w:r>
            </w:hyperlink>
            <w:hyperlink r:id="rId26">
              <w:r>
                <w:rPr>
                  <w:color w:val="0563C1"/>
                  <w:sz w:val="22"/>
                  <w:u w:val="single" w:color="0563C1"/>
                </w:rPr>
                <w:t>-</w:t>
              </w:r>
            </w:hyperlink>
            <w:hyperlink r:id="rId27">
              <w:r>
                <w:rPr>
                  <w:color w:val="0563C1"/>
                  <w:sz w:val="22"/>
                  <w:u w:val="single" w:color="0563C1"/>
                </w:rPr>
                <w:t>2016</w:t>
              </w:r>
            </w:hyperlink>
            <w:hyperlink r:id="rId28">
              <w:r>
                <w:rPr>
                  <w:color w:val="0563C1"/>
                  <w:sz w:val="22"/>
                  <w:u w:val="single" w:color="0563C1"/>
                </w:rPr>
                <w:t>-</w:t>
              </w:r>
            </w:hyperlink>
            <w:hyperlink r:id="rId29">
              <w:r>
                <w:rPr>
                  <w:color w:val="0563C1"/>
                  <w:sz w:val="22"/>
                  <w:u w:val="single" w:color="0563C1"/>
                </w:rPr>
                <w:t>november</w:t>
              </w:r>
            </w:hyperlink>
            <w:hyperlink r:id="rId30">
              <w:r>
                <w:rPr>
                  <w:color w:val="0563C1"/>
                  <w:sz w:val="22"/>
                  <w:u w:val="single" w:color="0563C1"/>
                </w:rPr>
                <w:t>-</w:t>
              </w:r>
            </w:hyperlink>
            <w:hyperlink r:id="rId31">
              <w:r>
                <w:rPr>
                  <w:color w:val="0563C1"/>
                  <w:sz w:val="22"/>
                  <w:u w:val="single" w:color="0563C1"/>
                </w:rPr>
                <w:t>29</w:t>
              </w:r>
            </w:hyperlink>
            <w:hyperlink r:id="rId32">
              <w:r>
                <w:rPr>
                  <w:sz w:val="22"/>
                </w:rPr>
                <w:t xml:space="preserve"> </w:t>
              </w:r>
            </w:hyperlink>
          </w:p>
          <w:p w14:paraId="2E67F5BB" w14:textId="77777777" w:rsidR="00D34986" w:rsidRDefault="00DB2D38">
            <w:pPr>
              <w:numPr>
                <w:ilvl w:val="0"/>
                <w:numId w:val="19"/>
              </w:numPr>
              <w:spacing w:after="0" w:line="259" w:lineRule="auto"/>
              <w:ind w:right="0" w:hanging="360"/>
              <w:jc w:val="left"/>
            </w:pPr>
            <w:r>
              <w:rPr>
                <w:sz w:val="22"/>
              </w:rPr>
              <w:t xml:space="preserve">Name of the conference , Conference Logo/banner (single </w:t>
            </w:r>
          </w:p>
          <w:p w14:paraId="654AD216" w14:textId="77777777" w:rsidR="00D34986" w:rsidRDefault="00DB2D38">
            <w:pPr>
              <w:spacing w:after="10" w:line="259" w:lineRule="auto"/>
              <w:ind w:left="360" w:right="0" w:firstLine="0"/>
              <w:jc w:val="left"/>
            </w:pPr>
            <w:r>
              <w:rPr>
                <w:sz w:val="22"/>
              </w:rPr>
              <w:t xml:space="preserve">line)  </w:t>
            </w:r>
          </w:p>
          <w:p w14:paraId="026A76F4" w14:textId="77777777" w:rsidR="00D34986" w:rsidRDefault="00DB2D38">
            <w:pPr>
              <w:numPr>
                <w:ilvl w:val="0"/>
                <w:numId w:val="19"/>
              </w:numPr>
              <w:spacing w:after="13" w:line="259" w:lineRule="auto"/>
              <w:ind w:right="0" w:hanging="360"/>
              <w:jc w:val="left"/>
            </w:pPr>
            <w:r>
              <w:rPr>
                <w:sz w:val="22"/>
              </w:rPr>
              <w:t xml:space="preserve">Organization </w:t>
            </w:r>
          </w:p>
          <w:p w14:paraId="496223C4" w14:textId="77777777" w:rsidR="00D34986" w:rsidRDefault="00DB2D38">
            <w:pPr>
              <w:numPr>
                <w:ilvl w:val="0"/>
                <w:numId w:val="19"/>
              </w:numPr>
              <w:spacing w:after="12" w:line="259" w:lineRule="auto"/>
              <w:ind w:right="0" w:hanging="360"/>
              <w:jc w:val="left"/>
            </w:pPr>
            <w:r>
              <w:rPr>
                <w:sz w:val="22"/>
              </w:rPr>
              <w:t xml:space="preserve">Venue (hotel address, city, state country) </w:t>
            </w:r>
          </w:p>
          <w:p w14:paraId="5502E7BA" w14:textId="77777777" w:rsidR="00D34986" w:rsidRDefault="00DB2D38">
            <w:pPr>
              <w:numPr>
                <w:ilvl w:val="0"/>
                <w:numId w:val="19"/>
              </w:numPr>
              <w:spacing w:after="12" w:line="259" w:lineRule="auto"/>
              <w:ind w:right="0" w:hanging="360"/>
              <w:jc w:val="left"/>
            </w:pPr>
            <w:r>
              <w:rPr>
                <w:sz w:val="22"/>
              </w:rPr>
              <w:t xml:space="preserve">Category ( breadcrumb style) </w:t>
            </w:r>
          </w:p>
          <w:p w14:paraId="6B80AD06" w14:textId="77777777" w:rsidR="00D34986" w:rsidRDefault="00DB2D38">
            <w:pPr>
              <w:numPr>
                <w:ilvl w:val="0"/>
                <w:numId w:val="19"/>
              </w:numPr>
              <w:spacing w:after="12" w:line="259" w:lineRule="auto"/>
              <w:ind w:right="0" w:hanging="360"/>
              <w:jc w:val="left"/>
            </w:pPr>
            <w:r>
              <w:rPr>
                <w:sz w:val="22"/>
              </w:rPr>
              <w:t xml:space="preserve">Event Start and End dates </w:t>
            </w:r>
          </w:p>
          <w:p w14:paraId="427AB2F2" w14:textId="77777777" w:rsidR="00D34986" w:rsidRDefault="00DB2D38">
            <w:pPr>
              <w:numPr>
                <w:ilvl w:val="0"/>
                <w:numId w:val="19"/>
              </w:numPr>
              <w:spacing w:after="9" w:line="259" w:lineRule="auto"/>
              <w:ind w:right="0" w:hanging="360"/>
              <w:jc w:val="left"/>
            </w:pPr>
            <w:r>
              <w:rPr>
                <w:sz w:val="22"/>
              </w:rPr>
              <w:t xml:space="preserve">Date of registration : Start and End Date </w:t>
            </w:r>
          </w:p>
          <w:p w14:paraId="782FB9D0" w14:textId="77777777" w:rsidR="00D34986" w:rsidRDefault="00DB2D38">
            <w:pPr>
              <w:numPr>
                <w:ilvl w:val="0"/>
                <w:numId w:val="19"/>
              </w:numPr>
              <w:spacing w:after="12" w:line="259" w:lineRule="auto"/>
              <w:ind w:right="0" w:hanging="360"/>
              <w:jc w:val="left"/>
            </w:pPr>
            <w:r>
              <w:rPr>
                <w:sz w:val="22"/>
              </w:rPr>
              <w:t xml:space="preserve">Early registration date and time </w:t>
            </w:r>
          </w:p>
          <w:p w14:paraId="59F860D7" w14:textId="77777777" w:rsidR="00D34986" w:rsidRDefault="00DB2D38">
            <w:pPr>
              <w:numPr>
                <w:ilvl w:val="0"/>
                <w:numId w:val="19"/>
              </w:numPr>
              <w:spacing w:after="0" w:line="259" w:lineRule="auto"/>
              <w:ind w:right="0" w:hanging="360"/>
              <w:jc w:val="left"/>
            </w:pPr>
            <w:r>
              <w:rPr>
                <w:sz w:val="22"/>
              </w:rPr>
              <w:t xml:space="preserve">Email Organizer, Conference Web Site, Download info, Report spam ( all in a single line) </w:t>
            </w:r>
            <w:r>
              <w:rPr>
                <w:rFonts w:ascii="Wingdings" w:eastAsia="Wingdings" w:hAnsi="Wingdings" w:cs="Wingdings"/>
                <w:sz w:val="22"/>
              </w:rPr>
              <w:t></w:t>
            </w:r>
            <w:r>
              <w:rPr>
                <w:rFonts w:ascii="Arial" w:eastAsia="Arial" w:hAnsi="Arial" w:cs="Arial"/>
                <w:sz w:val="22"/>
              </w:rPr>
              <w:t xml:space="preserve"> </w:t>
            </w:r>
            <w:r>
              <w:rPr>
                <w:sz w:val="22"/>
              </w:rPr>
              <w:t xml:space="preserve">Conference Description </w:t>
            </w:r>
          </w:p>
        </w:tc>
        <w:tc>
          <w:tcPr>
            <w:tcW w:w="1009" w:type="dxa"/>
            <w:tcBorders>
              <w:top w:val="single" w:sz="4" w:space="0" w:color="000000"/>
              <w:left w:val="single" w:sz="4" w:space="0" w:color="000000"/>
              <w:bottom w:val="single" w:sz="4" w:space="0" w:color="000000"/>
              <w:right w:val="single" w:sz="4" w:space="0" w:color="000000"/>
            </w:tcBorders>
          </w:tcPr>
          <w:p w14:paraId="28A7F0BF" w14:textId="77777777" w:rsidR="00D34986" w:rsidRDefault="00DB2D38">
            <w:pPr>
              <w:spacing w:after="0" w:line="259" w:lineRule="auto"/>
              <w:ind w:left="0" w:right="44" w:firstLine="0"/>
              <w:jc w:val="center"/>
            </w:pPr>
            <w:r>
              <w:t xml:space="preserve">P1 </w:t>
            </w:r>
          </w:p>
        </w:tc>
        <w:tc>
          <w:tcPr>
            <w:tcW w:w="1097" w:type="dxa"/>
            <w:tcBorders>
              <w:top w:val="single" w:sz="4" w:space="0" w:color="000000"/>
              <w:left w:val="single" w:sz="4" w:space="0" w:color="000000"/>
              <w:bottom w:val="single" w:sz="4" w:space="0" w:color="000000"/>
              <w:right w:val="single" w:sz="4" w:space="0" w:color="000000"/>
            </w:tcBorders>
          </w:tcPr>
          <w:p w14:paraId="4DCBA4A8" w14:textId="77777777" w:rsidR="00D34986" w:rsidRDefault="00DB2D38">
            <w:pPr>
              <w:spacing w:after="0" w:line="259" w:lineRule="auto"/>
              <w:ind w:left="0" w:right="42" w:firstLine="0"/>
              <w:jc w:val="center"/>
            </w:pPr>
            <w:r>
              <w:t xml:space="preserve">H </w:t>
            </w:r>
          </w:p>
        </w:tc>
      </w:tr>
      <w:tr w:rsidR="00D34986" w14:paraId="2A3B52A5" w14:textId="77777777">
        <w:trPr>
          <w:trHeight w:val="3502"/>
        </w:trPr>
        <w:tc>
          <w:tcPr>
            <w:tcW w:w="1484" w:type="dxa"/>
            <w:tcBorders>
              <w:top w:val="single" w:sz="4" w:space="0" w:color="000000"/>
              <w:left w:val="single" w:sz="4" w:space="0" w:color="000000"/>
              <w:bottom w:val="single" w:sz="4" w:space="0" w:color="000000"/>
              <w:right w:val="single" w:sz="4" w:space="0" w:color="000000"/>
            </w:tcBorders>
          </w:tcPr>
          <w:p w14:paraId="642B0215" w14:textId="77777777" w:rsidR="00D34986" w:rsidRDefault="00D34986">
            <w:pPr>
              <w:spacing w:after="160" w:line="259" w:lineRule="auto"/>
              <w:ind w:left="0" w:right="0" w:firstLine="0"/>
              <w:jc w:val="left"/>
            </w:pPr>
          </w:p>
        </w:tc>
        <w:tc>
          <w:tcPr>
            <w:tcW w:w="5989" w:type="dxa"/>
            <w:tcBorders>
              <w:top w:val="single" w:sz="4" w:space="0" w:color="000000"/>
              <w:left w:val="single" w:sz="4" w:space="0" w:color="000000"/>
              <w:bottom w:val="single" w:sz="4" w:space="0" w:color="000000"/>
              <w:right w:val="single" w:sz="4" w:space="0" w:color="000000"/>
            </w:tcBorders>
          </w:tcPr>
          <w:p w14:paraId="60FBBD5D" w14:textId="77777777" w:rsidR="00D34986" w:rsidRDefault="00DB2D38">
            <w:pPr>
              <w:numPr>
                <w:ilvl w:val="0"/>
                <w:numId w:val="20"/>
              </w:numPr>
              <w:spacing w:after="12" w:line="259" w:lineRule="auto"/>
              <w:ind w:right="0" w:hanging="360"/>
              <w:jc w:val="left"/>
            </w:pPr>
            <w:r>
              <w:rPr>
                <w:sz w:val="22"/>
              </w:rPr>
              <w:t xml:space="preserve">Venue location address, link to location and map </w:t>
            </w:r>
          </w:p>
          <w:p w14:paraId="349C7B8B" w14:textId="77777777" w:rsidR="00D34986" w:rsidRDefault="00DB2D38">
            <w:pPr>
              <w:numPr>
                <w:ilvl w:val="0"/>
                <w:numId w:val="20"/>
              </w:numPr>
              <w:spacing w:after="11" w:line="259" w:lineRule="auto"/>
              <w:ind w:right="0" w:hanging="360"/>
              <w:jc w:val="left"/>
            </w:pPr>
            <w:r>
              <w:rPr>
                <w:sz w:val="22"/>
              </w:rPr>
              <w:t xml:space="preserve">Organization location address , Link  (optional) </w:t>
            </w:r>
          </w:p>
          <w:p w14:paraId="723C4668" w14:textId="77777777" w:rsidR="00D34986" w:rsidRDefault="00DB2D38">
            <w:pPr>
              <w:numPr>
                <w:ilvl w:val="0"/>
                <w:numId w:val="20"/>
              </w:numPr>
              <w:spacing w:after="12" w:line="259" w:lineRule="auto"/>
              <w:ind w:right="0" w:hanging="360"/>
              <w:jc w:val="left"/>
            </w:pPr>
            <w:r>
              <w:rPr>
                <w:sz w:val="22"/>
              </w:rPr>
              <w:t xml:space="preserve">Keynote speakers </w:t>
            </w:r>
            <w:ins w:id="97" w:author="Nazar Zaki" w:date="2016-11-27T11:18:00Z">
              <w:r w:rsidR="003A50BB">
                <w:rPr>
                  <w:sz w:val="22"/>
                </w:rPr>
                <w:t>(you can add keynote speaker)</w:t>
              </w:r>
            </w:ins>
          </w:p>
          <w:p w14:paraId="0D65E57E" w14:textId="77777777" w:rsidR="00D34986" w:rsidRDefault="00DB2D38">
            <w:pPr>
              <w:numPr>
                <w:ilvl w:val="0"/>
                <w:numId w:val="20"/>
              </w:numPr>
              <w:spacing w:after="12" w:line="259" w:lineRule="auto"/>
              <w:ind w:right="0" w:hanging="360"/>
              <w:jc w:val="left"/>
            </w:pPr>
            <w:r>
              <w:rPr>
                <w:sz w:val="22"/>
              </w:rPr>
              <w:t xml:space="preserve">Keynote Speaker Photo </w:t>
            </w:r>
          </w:p>
          <w:p w14:paraId="1921C0DB" w14:textId="77777777" w:rsidR="00D34986" w:rsidRDefault="00DB2D38">
            <w:pPr>
              <w:numPr>
                <w:ilvl w:val="0"/>
                <w:numId w:val="20"/>
              </w:numPr>
              <w:spacing w:after="11" w:line="259" w:lineRule="auto"/>
              <w:ind w:right="0" w:hanging="360"/>
              <w:jc w:val="left"/>
            </w:pPr>
            <w:r>
              <w:rPr>
                <w:sz w:val="22"/>
              </w:rPr>
              <w:t xml:space="preserve">Keynote speaker Bio </w:t>
            </w:r>
          </w:p>
          <w:p w14:paraId="3EF0603C" w14:textId="77777777" w:rsidR="00D34986" w:rsidRDefault="00DB2D38">
            <w:pPr>
              <w:numPr>
                <w:ilvl w:val="0"/>
                <w:numId w:val="20"/>
              </w:numPr>
              <w:spacing w:after="14" w:line="259" w:lineRule="auto"/>
              <w:ind w:right="0" w:hanging="360"/>
              <w:jc w:val="left"/>
            </w:pPr>
            <w:r>
              <w:rPr>
                <w:sz w:val="22"/>
              </w:rPr>
              <w:t xml:space="preserve">Sponsors </w:t>
            </w:r>
            <w:ins w:id="98" w:author="Nazar Zaki" w:date="2016-11-27T11:19:00Z">
              <w:r w:rsidR="003A50BB">
                <w:rPr>
                  <w:sz w:val="22"/>
                </w:rPr>
                <w:t>(drop list</w:t>
              </w:r>
            </w:ins>
            <w:ins w:id="99" w:author="Nazar Zaki" w:date="2016-11-27T11:18:00Z">
              <w:r w:rsidR="003A50BB">
                <w:rPr>
                  <w:sz w:val="22"/>
                </w:rPr>
                <w:t>)</w:t>
              </w:r>
            </w:ins>
          </w:p>
          <w:p w14:paraId="26A8ACFF" w14:textId="77777777" w:rsidR="00D34986" w:rsidRDefault="00DB2D38">
            <w:pPr>
              <w:numPr>
                <w:ilvl w:val="0"/>
                <w:numId w:val="20"/>
              </w:numPr>
              <w:spacing w:after="11" w:line="259" w:lineRule="auto"/>
              <w:ind w:right="0" w:hanging="360"/>
              <w:jc w:val="left"/>
            </w:pPr>
            <w:r>
              <w:rPr>
                <w:sz w:val="22"/>
              </w:rPr>
              <w:t xml:space="preserve">Paper Submission date </w:t>
            </w:r>
          </w:p>
          <w:p w14:paraId="30018C41" w14:textId="77777777" w:rsidR="00D34986" w:rsidRDefault="00DB2D38">
            <w:pPr>
              <w:numPr>
                <w:ilvl w:val="0"/>
                <w:numId w:val="20"/>
              </w:numPr>
              <w:spacing w:after="13" w:line="259" w:lineRule="auto"/>
              <w:ind w:right="0" w:hanging="360"/>
              <w:jc w:val="left"/>
            </w:pPr>
            <w:r>
              <w:rPr>
                <w:sz w:val="22"/>
              </w:rPr>
              <w:t>Additional Info</w:t>
            </w:r>
            <w:r>
              <w:rPr>
                <w:b/>
                <w:sz w:val="22"/>
              </w:rPr>
              <w:t xml:space="preserve"> </w:t>
            </w:r>
          </w:p>
          <w:p w14:paraId="466E5661" w14:textId="77777777" w:rsidR="00D34986" w:rsidRDefault="00DB2D38">
            <w:pPr>
              <w:numPr>
                <w:ilvl w:val="0"/>
                <w:numId w:val="20"/>
              </w:numPr>
              <w:spacing w:after="11" w:line="259" w:lineRule="auto"/>
              <w:ind w:right="0" w:hanging="360"/>
              <w:jc w:val="left"/>
            </w:pPr>
            <w:r>
              <w:rPr>
                <w:sz w:val="22"/>
              </w:rPr>
              <w:t>Intend to attend button* ( Register for conference)</w:t>
            </w:r>
            <w:r>
              <w:rPr>
                <w:b/>
                <w:sz w:val="22"/>
              </w:rPr>
              <w:t xml:space="preserve"> </w:t>
            </w:r>
          </w:p>
          <w:p w14:paraId="11F4ACFE" w14:textId="77777777" w:rsidR="00D34986" w:rsidRDefault="00DB2D38">
            <w:pPr>
              <w:numPr>
                <w:ilvl w:val="0"/>
                <w:numId w:val="20"/>
              </w:numPr>
              <w:spacing w:after="11" w:line="259" w:lineRule="auto"/>
              <w:ind w:right="0" w:hanging="360"/>
              <w:jc w:val="left"/>
            </w:pPr>
            <w:r>
              <w:rPr>
                <w:sz w:val="22"/>
              </w:rPr>
              <w:t>Rate this conference</w:t>
            </w:r>
            <w:r>
              <w:rPr>
                <w:b/>
                <w:sz w:val="22"/>
              </w:rPr>
              <w:t xml:space="preserve"> </w:t>
            </w:r>
          </w:p>
          <w:p w14:paraId="729D595F" w14:textId="77777777" w:rsidR="00D34986" w:rsidRPr="0019715C" w:rsidRDefault="00DB2D38">
            <w:pPr>
              <w:numPr>
                <w:ilvl w:val="0"/>
                <w:numId w:val="20"/>
              </w:numPr>
              <w:spacing w:after="32" w:line="240" w:lineRule="auto"/>
              <w:ind w:right="0" w:hanging="360"/>
              <w:jc w:val="left"/>
              <w:rPr>
                <w:ins w:id="100" w:author="Sonam Sodani" w:date="2016-11-28T09:57:00Z"/>
                <w:rPrChange w:id="101" w:author="Sonam Sodani" w:date="2016-11-28T09:57:00Z">
                  <w:rPr>
                    <w:ins w:id="102" w:author="Sonam Sodani" w:date="2016-11-28T09:57:00Z"/>
                    <w:b/>
                    <w:sz w:val="22"/>
                  </w:rPr>
                </w:rPrChange>
              </w:rPr>
            </w:pPr>
            <w:r>
              <w:rPr>
                <w:sz w:val="22"/>
              </w:rPr>
              <w:t>Conference Rating (1-10) based on attendee review (similar to bookings.com)</w:t>
            </w:r>
            <w:r>
              <w:rPr>
                <w:b/>
                <w:sz w:val="22"/>
              </w:rPr>
              <w:t xml:space="preserve"> </w:t>
            </w:r>
          </w:p>
          <w:p w14:paraId="65DD487A" w14:textId="75324F2D" w:rsidR="0019715C" w:rsidRDefault="0019715C">
            <w:pPr>
              <w:numPr>
                <w:ilvl w:val="0"/>
                <w:numId w:val="20"/>
              </w:numPr>
              <w:spacing w:after="32" w:line="240" w:lineRule="auto"/>
              <w:ind w:right="0" w:hanging="360"/>
              <w:jc w:val="left"/>
            </w:pPr>
            <w:ins w:id="103" w:author="Sonam Sodani" w:date="2016-11-28T09:57:00Z">
              <w:r>
                <w:rPr>
                  <w:b/>
                  <w:sz w:val="22"/>
                </w:rPr>
                <w:t>Report Spam button</w:t>
              </w:r>
            </w:ins>
          </w:p>
          <w:p w14:paraId="72135823" w14:textId="77777777" w:rsidR="00D34986" w:rsidRPr="00147864" w:rsidRDefault="00DB2D38">
            <w:pPr>
              <w:numPr>
                <w:ilvl w:val="0"/>
                <w:numId w:val="20"/>
              </w:numPr>
              <w:spacing w:after="0" w:line="259" w:lineRule="auto"/>
              <w:ind w:right="0" w:hanging="360"/>
              <w:jc w:val="left"/>
              <w:rPr>
                <w:ins w:id="104" w:author="Sonam Sodani" w:date="2016-11-28T10:16:00Z"/>
                <w:rPrChange w:id="105" w:author="Sonam Sodani" w:date="2016-11-28T10:16:00Z">
                  <w:rPr>
                    <w:ins w:id="106" w:author="Sonam Sodani" w:date="2016-11-28T10:16:00Z"/>
                    <w:b/>
                    <w:sz w:val="22"/>
                  </w:rPr>
                </w:rPrChange>
              </w:rPr>
            </w:pPr>
            <w:r>
              <w:rPr>
                <w:sz w:val="22"/>
              </w:rPr>
              <w:t xml:space="preserve">Register for conference </w:t>
            </w:r>
            <w:r>
              <w:rPr>
                <w:b/>
                <w:sz w:val="22"/>
              </w:rPr>
              <w:t xml:space="preserve"> </w:t>
            </w:r>
          </w:p>
          <w:p w14:paraId="197A8E32" w14:textId="5604369A" w:rsidR="00147864" w:rsidRDefault="00147864">
            <w:pPr>
              <w:numPr>
                <w:ilvl w:val="0"/>
                <w:numId w:val="20"/>
              </w:numPr>
              <w:spacing w:after="0" w:line="259" w:lineRule="auto"/>
              <w:ind w:right="0" w:hanging="360"/>
              <w:jc w:val="left"/>
            </w:pPr>
            <w:ins w:id="107" w:author="Sonam Sodani" w:date="2016-11-28T10:16:00Z">
              <w:r>
                <w:rPr>
                  <w:b/>
                  <w:sz w:val="22"/>
                </w:rPr>
                <w:t>Links to the previous Conferences</w:t>
              </w:r>
            </w:ins>
          </w:p>
        </w:tc>
        <w:tc>
          <w:tcPr>
            <w:tcW w:w="1009" w:type="dxa"/>
            <w:tcBorders>
              <w:top w:val="single" w:sz="4" w:space="0" w:color="000000"/>
              <w:left w:val="single" w:sz="4" w:space="0" w:color="000000"/>
              <w:bottom w:val="single" w:sz="4" w:space="0" w:color="000000"/>
              <w:right w:val="single" w:sz="4" w:space="0" w:color="000000"/>
            </w:tcBorders>
          </w:tcPr>
          <w:p w14:paraId="0DADD13C" w14:textId="77777777" w:rsidR="00D34986" w:rsidRDefault="00D34986">
            <w:pPr>
              <w:spacing w:after="160" w:line="259" w:lineRule="auto"/>
              <w:ind w:left="0" w:right="0" w:firstLine="0"/>
              <w:jc w:val="left"/>
            </w:pPr>
          </w:p>
        </w:tc>
        <w:tc>
          <w:tcPr>
            <w:tcW w:w="1097" w:type="dxa"/>
            <w:tcBorders>
              <w:top w:val="single" w:sz="4" w:space="0" w:color="000000"/>
              <w:left w:val="single" w:sz="4" w:space="0" w:color="000000"/>
              <w:bottom w:val="single" w:sz="4" w:space="0" w:color="000000"/>
              <w:right w:val="single" w:sz="4" w:space="0" w:color="000000"/>
            </w:tcBorders>
          </w:tcPr>
          <w:p w14:paraId="60409FB2" w14:textId="77777777" w:rsidR="00D34986" w:rsidRDefault="00D34986">
            <w:pPr>
              <w:spacing w:after="160" w:line="259" w:lineRule="auto"/>
              <w:ind w:left="0" w:right="0" w:firstLine="0"/>
              <w:jc w:val="left"/>
            </w:pPr>
          </w:p>
        </w:tc>
      </w:tr>
      <w:tr w:rsidR="00D34986" w14:paraId="4B746C9B" w14:textId="77777777">
        <w:trPr>
          <w:trHeight w:val="2798"/>
        </w:trPr>
        <w:tc>
          <w:tcPr>
            <w:tcW w:w="1484" w:type="dxa"/>
            <w:tcBorders>
              <w:top w:val="single" w:sz="4" w:space="0" w:color="000000"/>
              <w:left w:val="single" w:sz="4" w:space="0" w:color="000000"/>
              <w:bottom w:val="single" w:sz="4" w:space="0" w:color="000000"/>
              <w:right w:val="single" w:sz="4" w:space="0" w:color="000000"/>
            </w:tcBorders>
          </w:tcPr>
          <w:p w14:paraId="40DE5BC2" w14:textId="77777777" w:rsidR="00D34986" w:rsidRDefault="00DB2D38">
            <w:pPr>
              <w:spacing w:after="0" w:line="259" w:lineRule="auto"/>
              <w:ind w:left="3" w:right="0" w:firstLine="0"/>
              <w:jc w:val="left"/>
            </w:pPr>
            <w:r>
              <w:t xml:space="preserve">CMS </w:t>
            </w:r>
          </w:p>
          <w:p w14:paraId="2D72F6D2" w14:textId="77777777" w:rsidR="00D34986" w:rsidRDefault="00DB2D38">
            <w:pPr>
              <w:spacing w:after="0" w:line="259" w:lineRule="auto"/>
              <w:ind w:left="3" w:right="0" w:firstLine="0"/>
              <w:jc w:val="left"/>
            </w:pPr>
            <w:r>
              <w:t xml:space="preserve">3.2.2.3.5 </w:t>
            </w:r>
          </w:p>
        </w:tc>
        <w:tc>
          <w:tcPr>
            <w:tcW w:w="5989" w:type="dxa"/>
            <w:tcBorders>
              <w:top w:val="single" w:sz="4" w:space="0" w:color="000000"/>
              <w:left w:val="single" w:sz="4" w:space="0" w:color="000000"/>
              <w:bottom w:val="single" w:sz="4" w:space="0" w:color="000000"/>
              <w:right w:val="single" w:sz="4" w:space="0" w:color="000000"/>
            </w:tcBorders>
          </w:tcPr>
          <w:p w14:paraId="2E73ABDC" w14:textId="77777777" w:rsidR="00D34986" w:rsidRDefault="00DB2D38">
            <w:pPr>
              <w:spacing w:after="0" w:line="259" w:lineRule="auto"/>
              <w:ind w:left="0" w:right="0" w:firstLine="0"/>
              <w:jc w:val="left"/>
            </w:pPr>
            <w:r>
              <w:rPr>
                <w:b/>
              </w:rPr>
              <w:t xml:space="preserve">Search By category </w:t>
            </w:r>
          </w:p>
          <w:p w14:paraId="2694DB09" w14:textId="77777777" w:rsidR="00D34986" w:rsidRDefault="00DB2D38">
            <w:pPr>
              <w:spacing w:after="0" w:line="259" w:lineRule="auto"/>
              <w:ind w:left="0" w:right="55" w:firstLine="0"/>
            </w:pPr>
            <w:r>
              <w:t xml:space="preserve">Conferences will be listed based on categories and sub categories. In the search page, the main categories will be listed as links. The categories can be navigated to sub </w:t>
            </w:r>
            <w:r>
              <w:rPr>
                <w:noProof/>
              </w:rPr>
              <w:drawing>
                <wp:inline distT="0" distB="0" distL="0" distR="0" wp14:anchorId="07D6D80B" wp14:editId="582AD5D1">
                  <wp:extent cx="3455035" cy="840105"/>
                  <wp:effectExtent l="0" t="0" r="0" b="0"/>
                  <wp:docPr id="3620" name="Picture 3620"/>
                  <wp:cNvGraphicFramePr/>
                  <a:graphic xmlns:a="http://schemas.openxmlformats.org/drawingml/2006/main">
                    <a:graphicData uri="http://schemas.openxmlformats.org/drawingml/2006/picture">
                      <pic:pic xmlns:pic="http://schemas.openxmlformats.org/drawingml/2006/picture">
                        <pic:nvPicPr>
                          <pic:cNvPr id="3620" name="Picture 3620"/>
                          <pic:cNvPicPr/>
                        </pic:nvPicPr>
                        <pic:blipFill>
                          <a:blip r:embed="rId33"/>
                          <a:stretch>
                            <a:fillRect/>
                          </a:stretch>
                        </pic:blipFill>
                        <pic:spPr>
                          <a:xfrm>
                            <a:off x="0" y="0"/>
                            <a:ext cx="3455035" cy="840105"/>
                          </a:xfrm>
                          <a:prstGeom prst="rect">
                            <a:avLst/>
                          </a:prstGeom>
                        </pic:spPr>
                      </pic:pic>
                    </a:graphicData>
                  </a:graphic>
                </wp:inline>
              </w:drawing>
            </w:r>
            <w:r>
              <w:t xml:space="preserve">categories and conference events within sub categories. </w:t>
            </w:r>
          </w:p>
        </w:tc>
        <w:tc>
          <w:tcPr>
            <w:tcW w:w="1009" w:type="dxa"/>
            <w:tcBorders>
              <w:top w:val="single" w:sz="4" w:space="0" w:color="000000"/>
              <w:left w:val="single" w:sz="4" w:space="0" w:color="000000"/>
              <w:bottom w:val="single" w:sz="4" w:space="0" w:color="000000"/>
              <w:right w:val="single" w:sz="4" w:space="0" w:color="000000"/>
            </w:tcBorders>
          </w:tcPr>
          <w:p w14:paraId="37A3A004" w14:textId="77777777" w:rsidR="00D34986" w:rsidRDefault="00DB2D38">
            <w:pPr>
              <w:spacing w:after="0" w:line="259" w:lineRule="auto"/>
              <w:ind w:left="0" w:right="3" w:firstLine="0"/>
              <w:jc w:val="center"/>
            </w:pPr>
            <w:r>
              <w:t xml:space="preserve"> </w:t>
            </w:r>
          </w:p>
        </w:tc>
        <w:tc>
          <w:tcPr>
            <w:tcW w:w="1097" w:type="dxa"/>
            <w:tcBorders>
              <w:top w:val="single" w:sz="4" w:space="0" w:color="000000"/>
              <w:left w:val="single" w:sz="4" w:space="0" w:color="000000"/>
              <w:bottom w:val="single" w:sz="4" w:space="0" w:color="000000"/>
              <w:right w:val="single" w:sz="4" w:space="0" w:color="000000"/>
            </w:tcBorders>
          </w:tcPr>
          <w:p w14:paraId="1B3E98B1" w14:textId="77777777" w:rsidR="00D34986" w:rsidRDefault="00DB2D38">
            <w:pPr>
              <w:spacing w:after="0" w:line="259" w:lineRule="auto"/>
              <w:ind w:left="0" w:right="0" w:firstLine="0"/>
              <w:jc w:val="center"/>
            </w:pPr>
            <w:r>
              <w:t xml:space="preserve"> </w:t>
            </w:r>
          </w:p>
        </w:tc>
      </w:tr>
    </w:tbl>
    <w:p w14:paraId="4C7759E3" w14:textId="77777777" w:rsidR="00D34986" w:rsidRPr="009F6605" w:rsidRDefault="00DB2D38" w:rsidP="009F6605">
      <w:pPr>
        <w:rPr>
          <w:rPrChange w:id="108" w:author="Prashant Thomas" w:date="2016-12-15T09:53:00Z">
            <w:rPr/>
          </w:rPrChange>
        </w:rPr>
        <w:pPrChange w:id="109" w:author="Prashant Thomas" w:date="2016-12-15T09:53:00Z">
          <w:pPr>
            <w:spacing w:after="128" w:line="259" w:lineRule="auto"/>
            <w:ind w:left="101" w:right="0" w:firstLine="0"/>
            <w:jc w:val="left"/>
          </w:pPr>
        </w:pPrChange>
      </w:pPr>
      <w:r w:rsidRPr="009F6605">
        <w:rPr>
          <w:rPrChange w:id="110" w:author="Prashant Thomas" w:date="2016-12-15T09:53:00Z">
            <w:rPr/>
          </w:rPrChange>
        </w:rPr>
        <w:t xml:space="preserve"> </w:t>
      </w:r>
    </w:p>
    <w:p w14:paraId="19C042AB" w14:textId="77777777" w:rsidR="00D34986" w:rsidRPr="009F6605" w:rsidRDefault="00DB2D38" w:rsidP="009F6605">
      <w:pPr>
        <w:pStyle w:val="Heading4"/>
        <w:rPr>
          <w:rPrChange w:id="111" w:author="Prashant Thomas" w:date="2016-12-15T09:53:00Z">
            <w:rPr/>
          </w:rPrChange>
        </w:rPr>
        <w:pPrChange w:id="112" w:author="Prashant Thomas" w:date="2016-12-15T09:55:00Z">
          <w:pPr>
            <w:pStyle w:val="Heading4"/>
            <w:ind w:left="96"/>
          </w:pPr>
        </w:pPrChange>
      </w:pPr>
      <w:r>
        <w:lastRenderedPageBreak/>
        <w:t>3.2.2.4</w:t>
      </w:r>
      <w:r w:rsidRPr="009F6605">
        <w:rPr>
          <w:rPrChange w:id="113" w:author="Prashant Thomas" w:date="2016-12-15T09:53:00Z">
            <w:rPr>
              <w:rFonts w:ascii="Arial" w:eastAsia="Arial" w:hAnsi="Arial" w:cs="Arial"/>
              <w:sz w:val="28"/>
            </w:rPr>
          </w:rPrChange>
        </w:rPr>
        <w:t xml:space="preserve"> </w:t>
      </w:r>
      <w:r>
        <w:t>R</w:t>
      </w:r>
      <w:r w:rsidRPr="009F6605">
        <w:rPr>
          <w:rPrChange w:id="114" w:author="Prashant Thomas" w:date="2016-12-15T09:53:00Z">
            <w:rPr/>
          </w:rPrChange>
        </w:rPr>
        <w:t xml:space="preserve">EGISTER THE </w:t>
      </w:r>
      <w:r>
        <w:t>C</w:t>
      </w:r>
      <w:r w:rsidRPr="009F6605">
        <w:rPr>
          <w:rPrChange w:id="115" w:author="Prashant Thomas" w:date="2016-12-15T09:53:00Z">
            <w:rPr/>
          </w:rPrChange>
        </w:rPr>
        <w:t xml:space="preserve">ONFERENCE </w:t>
      </w:r>
      <w:r>
        <w:t xml:space="preserve"> </w:t>
      </w:r>
    </w:p>
    <w:p w14:paraId="7FCA4E7E" w14:textId="77777777" w:rsidR="00D34986" w:rsidRDefault="00DB2D38">
      <w:pPr>
        <w:spacing w:after="0" w:line="259" w:lineRule="auto"/>
        <w:ind w:left="101" w:right="0" w:firstLine="0"/>
        <w:jc w:val="left"/>
      </w:pPr>
      <w:r>
        <w:t xml:space="preserve"> </w:t>
      </w:r>
    </w:p>
    <w:tbl>
      <w:tblPr>
        <w:tblStyle w:val="TableGrid"/>
        <w:tblW w:w="9352" w:type="dxa"/>
        <w:tblInd w:w="-7" w:type="dxa"/>
        <w:tblCellMar>
          <w:top w:w="53" w:type="dxa"/>
          <w:left w:w="108" w:type="dxa"/>
          <w:right w:w="54" w:type="dxa"/>
        </w:tblCellMar>
        <w:tblLook w:val="04A0" w:firstRow="1" w:lastRow="0" w:firstColumn="1" w:lastColumn="0" w:noHBand="0" w:noVBand="1"/>
      </w:tblPr>
      <w:tblGrid>
        <w:gridCol w:w="1726"/>
        <w:gridCol w:w="4930"/>
        <w:gridCol w:w="1438"/>
        <w:gridCol w:w="1258"/>
      </w:tblGrid>
      <w:tr w:rsidR="00D34986" w14:paraId="0FB8FFF0" w14:textId="77777777">
        <w:trPr>
          <w:trHeight w:val="890"/>
        </w:trPr>
        <w:tc>
          <w:tcPr>
            <w:tcW w:w="1726" w:type="dxa"/>
            <w:tcBorders>
              <w:top w:val="single" w:sz="4" w:space="0" w:color="000000"/>
              <w:left w:val="single" w:sz="4" w:space="0" w:color="000000"/>
              <w:bottom w:val="single" w:sz="4" w:space="0" w:color="000000"/>
              <w:right w:val="single" w:sz="4" w:space="0" w:color="000000"/>
            </w:tcBorders>
          </w:tcPr>
          <w:p w14:paraId="0F3236B5" w14:textId="77777777" w:rsidR="00D34986" w:rsidRDefault="00DB2D38">
            <w:pPr>
              <w:spacing w:after="0" w:line="259" w:lineRule="auto"/>
              <w:ind w:left="0" w:right="0" w:firstLine="0"/>
            </w:pPr>
            <w:r>
              <w:rPr>
                <w:b/>
              </w:rPr>
              <w:t xml:space="preserve">REQUIREMENT </w:t>
            </w:r>
          </w:p>
          <w:p w14:paraId="146965D8" w14:textId="77777777" w:rsidR="00D34986" w:rsidRDefault="00DB2D38">
            <w:pPr>
              <w:spacing w:after="0" w:line="259" w:lineRule="auto"/>
              <w:ind w:left="0" w:right="0" w:firstLine="0"/>
              <w:jc w:val="left"/>
            </w:pPr>
            <w:r>
              <w:rPr>
                <w:b/>
              </w:rPr>
              <w:t>ID (RID)</w:t>
            </w:r>
            <w:r>
              <w:t xml:space="preserve"> </w:t>
            </w:r>
          </w:p>
        </w:tc>
        <w:tc>
          <w:tcPr>
            <w:tcW w:w="4931" w:type="dxa"/>
            <w:tcBorders>
              <w:top w:val="single" w:sz="4" w:space="0" w:color="000000"/>
              <w:left w:val="single" w:sz="4" w:space="0" w:color="000000"/>
              <w:bottom w:val="single" w:sz="4" w:space="0" w:color="000000"/>
              <w:right w:val="single" w:sz="4" w:space="0" w:color="000000"/>
            </w:tcBorders>
          </w:tcPr>
          <w:p w14:paraId="2A74C9C4" w14:textId="77777777" w:rsidR="00D34986" w:rsidRDefault="00DB2D38">
            <w:pPr>
              <w:spacing w:after="0" w:line="259" w:lineRule="auto"/>
              <w:ind w:left="0" w:right="53" w:firstLine="0"/>
              <w:jc w:val="center"/>
            </w:pPr>
            <w:r>
              <w:rPr>
                <w:b/>
              </w:rPr>
              <w:t>DESCRIPTION</w:t>
            </w:r>
            <w: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5D6D23D1" w14:textId="77777777" w:rsidR="00D34986" w:rsidRDefault="00DB2D38">
            <w:pPr>
              <w:spacing w:after="0" w:line="259" w:lineRule="auto"/>
              <w:ind w:left="0" w:right="55" w:firstLine="0"/>
              <w:jc w:val="center"/>
            </w:pPr>
            <w:r>
              <w:rPr>
                <w:b/>
              </w:rPr>
              <w:t xml:space="preserve">PRIORITY </w:t>
            </w:r>
          </w:p>
          <w:p w14:paraId="3F03EAEF" w14:textId="77777777" w:rsidR="00D34986" w:rsidRDefault="00DB2D38">
            <w:pPr>
              <w:spacing w:after="0" w:line="259" w:lineRule="auto"/>
              <w:ind w:left="0" w:right="56" w:firstLine="0"/>
              <w:jc w:val="center"/>
            </w:pPr>
            <w:r>
              <w:rPr>
                <w:b/>
              </w:rPr>
              <w:t xml:space="preserve">LEVELS </w:t>
            </w:r>
          </w:p>
          <w:p w14:paraId="14589CC8" w14:textId="77777777" w:rsidR="00D34986" w:rsidRDefault="00DB2D38">
            <w:pPr>
              <w:spacing w:after="0" w:line="259" w:lineRule="auto"/>
              <w:ind w:left="0" w:right="57" w:firstLine="0"/>
              <w:jc w:val="center"/>
            </w:pPr>
            <w:r>
              <w:rPr>
                <w:b/>
              </w:rPr>
              <w:t>(P1..P4)</w:t>
            </w:r>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268362D9" w14:textId="77777777" w:rsidR="00D34986" w:rsidRDefault="00DB2D38">
            <w:pPr>
              <w:spacing w:after="0" w:line="259" w:lineRule="auto"/>
              <w:ind w:left="0" w:right="58" w:firstLine="0"/>
              <w:jc w:val="center"/>
            </w:pPr>
            <w:r>
              <w:rPr>
                <w:b/>
              </w:rPr>
              <w:t xml:space="preserve">EFFORT </w:t>
            </w:r>
          </w:p>
          <w:p w14:paraId="1973EF88" w14:textId="77777777" w:rsidR="00D34986" w:rsidRDefault="00DB2D38">
            <w:pPr>
              <w:spacing w:after="0" w:line="259" w:lineRule="auto"/>
              <w:ind w:left="0" w:right="0" w:firstLine="0"/>
              <w:jc w:val="center"/>
            </w:pPr>
            <w:r>
              <w:rPr>
                <w:b/>
              </w:rPr>
              <w:t>REQUIRED (H,M,L)</w:t>
            </w:r>
            <w:r>
              <w:t xml:space="preserve"> </w:t>
            </w:r>
          </w:p>
        </w:tc>
      </w:tr>
      <w:tr w:rsidR="00D34986" w14:paraId="2D19AAC7" w14:textId="77777777">
        <w:trPr>
          <w:trHeight w:val="4405"/>
        </w:trPr>
        <w:tc>
          <w:tcPr>
            <w:tcW w:w="1726" w:type="dxa"/>
            <w:tcBorders>
              <w:top w:val="single" w:sz="4" w:space="0" w:color="000000"/>
              <w:left w:val="single" w:sz="4" w:space="0" w:color="000000"/>
              <w:bottom w:val="single" w:sz="4" w:space="0" w:color="000000"/>
              <w:right w:val="single" w:sz="4" w:space="0" w:color="000000"/>
            </w:tcBorders>
          </w:tcPr>
          <w:p w14:paraId="473F5142" w14:textId="77777777" w:rsidR="00D34986" w:rsidRDefault="00DB2D38">
            <w:pPr>
              <w:spacing w:after="0" w:line="259" w:lineRule="auto"/>
              <w:ind w:left="0" w:right="0" w:firstLine="0"/>
              <w:jc w:val="left"/>
            </w:pPr>
            <w:r>
              <w:t xml:space="preserve">CMS  3.2.2.4 </w:t>
            </w:r>
          </w:p>
        </w:tc>
        <w:tc>
          <w:tcPr>
            <w:tcW w:w="4931" w:type="dxa"/>
            <w:tcBorders>
              <w:top w:val="single" w:sz="4" w:space="0" w:color="000000"/>
              <w:left w:val="single" w:sz="4" w:space="0" w:color="000000"/>
              <w:bottom w:val="single" w:sz="4" w:space="0" w:color="000000"/>
              <w:right w:val="single" w:sz="4" w:space="0" w:color="000000"/>
            </w:tcBorders>
          </w:tcPr>
          <w:p w14:paraId="631D3E38" w14:textId="77777777" w:rsidR="00D34986" w:rsidRDefault="00DB2D38">
            <w:pPr>
              <w:spacing w:after="36" w:line="240" w:lineRule="auto"/>
              <w:ind w:left="0" w:right="0" w:firstLine="0"/>
              <w:jc w:val="left"/>
            </w:pPr>
            <w:r>
              <w:t xml:space="preserve">Conference registration can be done by any registered user. The details  for conference registration are </w:t>
            </w:r>
          </w:p>
          <w:p w14:paraId="73E8E419" w14:textId="77777777" w:rsidR="00D34986" w:rsidRDefault="00DB2D38">
            <w:pPr>
              <w:numPr>
                <w:ilvl w:val="0"/>
                <w:numId w:val="21"/>
              </w:numPr>
              <w:spacing w:after="14" w:line="259" w:lineRule="auto"/>
              <w:ind w:right="0" w:hanging="360"/>
              <w:jc w:val="left"/>
            </w:pPr>
            <w:r>
              <w:t xml:space="preserve">Conference Title* (120 Characters no space) </w:t>
            </w:r>
          </w:p>
          <w:p w14:paraId="488399A7" w14:textId="77777777" w:rsidR="00D34986" w:rsidRDefault="00DB2D38">
            <w:pPr>
              <w:numPr>
                <w:ilvl w:val="0"/>
                <w:numId w:val="21"/>
              </w:numPr>
              <w:spacing w:after="14" w:line="259" w:lineRule="auto"/>
              <w:ind w:right="0" w:hanging="360"/>
              <w:jc w:val="left"/>
            </w:pPr>
            <w:r>
              <w:t xml:space="preserve">Conference Short Title*(40 char no space) </w:t>
            </w:r>
          </w:p>
          <w:p w14:paraId="7BAA7E32" w14:textId="77777777" w:rsidR="00D34986" w:rsidRDefault="00DB2D38">
            <w:pPr>
              <w:numPr>
                <w:ilvl w:val="0"/>
                <w:numId w:val="21"/>
              </w:numPr>
              <w:spacing w:after="38" w:line="240" w:lineRule="auto"/>
              <w:ind w:right="0" w:hanging="360"/>
              <w:jc w:val="left"/>
            </w:pPr>
            <w:r>
              <w:t xml:space="preserve">Type*: Drop down list (Conference, Exhibit, trade fair, Workshop, Congress, webinar, other) </w:t>
            </w:r>
          </w:p>
          <w:p w14:paraId="56B83EE5" w14:textId="77777777" w:rsidR="00D34986" w:rsidRDefault="00DB2D38">
            <w:pPr>
              <w:numPr>
                <w:ilvl w:val="0"/>
                <w:numId w:val="21"/>
              </w:numPr>
              <w:spacing w:after="35" w:line="241" w:lineRule="auto"/>
              <w:ind w:right="0" w:hanging="360"/>
              <w:jc w:val="left"/>
            </w:pPr>
            <w:r>
              <w:t xml:space="preserve">Category* – up to 5 listings ( main and sub as in allconferences.com) </w:t>
            </w:r>
          </w:p>
          <w:p w14:paraId="7551C568" w14:textId="77777777" w:rsidR="00D34986" w:rsidRDefault="00DB2D38">
            <w:pPr>
              <w:numPr>
                <w:ilvl w:val="0"/>
                <w:numId w:val="21"/>
              </w:numPr>
              <w:spacing w:after="14" w:line="259" w:lineRule="auto"/>
              <w:ind w:right="0" w:hanging="360"/>
              <w:jc w:val="left"/>
            </w:pPr>
            <w:r>
              <w:t xml:space="preserve">Conference Logo / Banner </w:t>
            </w:r>
          </w:p>
          <w:p w14:paraId="5D0F2E66" w14:textId="77777777" w:rsidR="00D34986" w:rsidRDefault="00DB2D38">
            <w:pPr>
              <w:numPr>
                <w:ilvl w:val="0"/>
                <w:numId w:val="21"/>
              </w:numPr>
              <w:spacing w:after="14" w:line="259" w:lineRule="auto"/>
              <w:ind w:right="0" w:hanging="360"/>
              <w:jc w:val="left"/>
            </w:pPr>
            <w:r>
              <w:t xml:space="preserve">Conference Description* </w:t>
            </w:r>
          </w:p>
          <w:p w14:paraId="2A73F691" w14:textId="77777777" w:rsidR="00D34986" w:rsidRDefault="00DB2D38">
            <w:pPr>
              <w:numPr>
                <w:ilvl w:val="0"/>
                <w:numId w:val="21"/>
              </w:numPr>
              <w:spacing w:after="36" w:line="241" w:lineRule="auto"/>
              <w:ind w:right="0" w:hanging="360"/>
              <w:jc w:val="left"/>
            </w:pPr>
            <w:r>
              <w:t xml:space="preserve">Conference main topics* ( 2000 char, Rich text, no space) </w:t>
            </w:r>
          </w:p>
          <w:p w14:paraId="3DC6E7A7" w14:textId="77777777" w:rsidR="00D34986" w:rsidRDefault="00DB2D38">
            <w:pPr>
              <w:numPr>
                <w:ilvl w:val="0"/>
                <w:numId w:val="21"/>
              </w:numPr>
              <w:spacing w:after="0" w:line="259" w:lineRule="auto"/>
              <w:ind w:right="0" w:hanging="360"/>
              <w:jc w:val="left"/>
            </w:pPr>
            <w:r>
              <w:t xml:space="preserve">Location (city, country)* : Drop down for </w:t>
            </w:r>
          </w:p>
        </w:tc>
        <w:tc>
          <w:tcPr>
            <w:tcW w:w="1438" w:type="dxa"/>
            <w:tcBorders>
              <w:top w:val="single" w:sz="4" w:space="0" w:color="000000"/>
              <w:left w:val="single" w:sz="4" w:space="0" w:color="000000"/>
              <w:bottom w:val="single" w:sz="4" w:space="0" w:color="000000"/>
              <w:right w:val="single" w:sz="4" w:space="0" w:color="000000"/>
            </w:tcBorders>
          </w:tcPr>
          <w:p w14:paraId="12B1B661" w14:textId="77777777" w:rsidR="00D34986" w:rsidRDefault="00DB2D38">
            <w:pPr>
              <w:spacing w:after="0" w:line="259" w:lineRule="auto"/>
              <w:ind w:left="0" w:right="55" w:firstLine="0"/>
              <w:jc w:val="center"/>
            </w:pPr>
            <w:r>
              <w:t xml:space="preserve">P1 </w:t>
            </w:r>
          </w:p>
        </w:tc>
        <w:tc>
          <w:tcPr>
            <w:tcW w:w="1258" w:type="dxa"/>
            <w:tcBorders>
              <w:top w:val="single" w:sz="4" w:space="0" w:color="000000"/>
              <w:left w:val="single" w:sz="4" w:space="0" w:color="000000"/>
              <w:bottom w:val="single" w:sz="4" w:space="0" w:color="000000"/>
              <w:right w:val="single" w:sz="4" w:space="0" w:color="000000"/>
            </w:tcBorders>
          </w:tcPr>
          <w:p w14:paraId="46AE705E" w14:textId="77777777" w:rsidR="00D34986" w:rsidRDefault="00DB2D38">
            <w:pPr>
              <w:spacing w:after="0" w:line="259" w:lineRule="auto"/>
              <w:ind w:left="0" w:right="54" w:firstLine="0"/>
              <w:jc w:val="center"/>
            </w:pPr>
            <w:r>
              <w:t xml:space="preserve">L </w:t>
            </w:r>
          </w:p>
        </w:tc>
      </w:tr>
    </w:tbl>
    <w:p w14:paraId="4CB96BF5" w14:textId="77777777" w:rsidR="00D34986" w:rsidRDefault="00D34986">
      <w:pPr>
        <w:spacing w:after="0" w:line="259" w:lineRule="auto"/>
        <w:ind w:left="-1339" w:right="773" w:firstLine="0"/>
        <w:jc w:val="left"/>
      </w:pPr>
    </w:p>
    <w:tbl>
      <w:tblPr>
        <w:tblStyle w:val="TableGrid"/>
        <w:tblW w:w="9352" w:type="dxa"/>
        <w:tblInd w:w="-7" w:type="dxa"/>
        <w:tblCellMar>
          <w:top w:w="53" w:type="dxa"/>
          <w:left w:w="108" w:type="dxa"/>
          <w:right w:w="99" w:type="dxa"/>
        </w:tblCellMar>
        <w:tblLook w:val="04A0" w:firstRow="1" w:lastRow="0" w:firstColumn="1" w:lastColumn="0" w:noHBand="0" w:noVBand="1"/>
      </w:tblPr>
      <w:tblGrid>
        <w:gridCol w:w="1725"/>
        <w:gridCol w:w="4931"/>
        <w:gridCol w:w="1438"/>
        <w:gridCol w:w="1258"/>
      </w:tblGrid>
      <w:tr w:rsidR="00D34986" w14:paraId="2360C89C" w14:textId="77777777">
        <w:trPr>
          <w:trHeight w:val="12026"/>
        </w:trPr>
        <w:tc>
          <w:tcPr>
            <w:tcW w:w="1726" w:type="dxa"/>
            <w:tcBorders>
              <w:top w:val="single" w:sz="4" w:space="0" w:color="000000"/>
              <w:left w:val="single" w:sz="4" w:space="0" w:color="000000"/>
              <w:bottom w:val="single" w:sz="4" w:space="0" w:color="000000"/>
              <w:right w:val="single" w:sz="4" w:space="0" w:color="000000"/>
            </w:tcBorders>
          </w:tcPr>
          <w:p w14:paraId="006F83C7" w14:textId="77777777" w:rsidR="00D34986" w:rsidRDefault="00D34986">
            <w:pPr>
              <w:spacing w:after="160" w:line="259" w:lineRule="auto"/>
              <w:ind w:left="0" w:right="0" w:firstLine="0"/>
              <w:jc w:val="left"/>
            </w:pPr>
          </w:p>
        </w:tc>
        <w:tc>
          <w:tcPr>
            <w:tcW w:w="4931" w:type="dxa"/>
            <w:tcBorders>
              <w:top w:val="single" w:sz="4" w:space="0" w:color="000000"/>
              <w:left w:val="single" w:sz="4" w:space="0" w:color="000000"/>
              <w:bottom w:val="single" w:sz="4" w:space="0" w:color="000000"/>
              <w:right w:val="single" w:sz="4" w:space="0" w:color="000000"/>
            </w:tcBorders>
          </w:tcPr>
          <w:p w14:paraId="511F20BD" w14:textId="77777777" w:rsidR="00D34986" w:rsidRDefault="00DB2D38">
            <w:pPr>
              <w:spacing w:after="15" w:line="259" w:lineRule="auto"/>
              <w:ind w:left="360" w:right="0" w:firstLine="0"/>
              <w:jc w:val="left"/>
            </w:pPr>
            <w:r>
              <w:t xml:space="preserve">country, text for city </w:t>
            </w:r>
          </w:p>
          <w:p w14:paraId="3237DC63" w14:textId="77777777" w:rsidR="00D34986" w:rsidRDefault="00DB2D38">
            <w:pPr>
              <w:numPr>
                <w:ilvl w:val="0"/>
                <w:numId w:val="22"/>
              </w:numPr>
              <w:spacing w:after="14" w:line="259" w:lineRule="auto"/>
              <w:ind w:right="0" w:hanging="360"/>
              <w:jc w:val="left"/>
            </w:pPr>
            <w:r>
              <w:t xml:space="preserve">Venue : Text 120 char </w:t>
            </w:r>
          </w:p>
          <w:p w14:paraId="240E8C39" w14:textId="77777777" w:rsidR="00D34986" w:rsidRDefault="00DB2D38">
            <w:pPr>
              <w:numPr>
                <w:ilvl w:val="0"/>
                <w:numId w:val="22"/>
              </w:numPr>
              <w:spacing w:after="26" w:line="256" w:lineRule="auto"/>
              <w:ind w:right="0" w:hanging="360"/>
              <w:jc w:val="left"/>
            </w:pPr>
            <w:r>
              <w:t xml:space="preserve">Key note speakers (Can add multiple speakers) </w:t>
            </w:r>
            <w:r>
              <w:rPr>
                <w:rFonts w:ascii="Courier New" w:eastAsia="Courier New" w:hAnsi="Courier New" w:cs="Courier New"/>
              </w:rPr>
              <w:t>o</w:t>
            </w:r>
            <w:r>
              <w:rPr>
                <w:rFonts w:ascii="Arial" w:eastAsia="Arial" w:hAnsi="Arial" w:cs="Arial"/>
              </w:rPr>
              <w:t xml:space="preserve"> </w:t>
            </w:r>
            <w:r>
              <w:t xml:space="preserve">Name of speaker </w:t>
            </w:r>
          </w:p>
          <w:p w14:paraId="5D261A68" w14:textId="77777777" w:rsidR="00D34986" w:rsidRDefault="00DB2D38">
            <w:pPr>
              <w:numPr>
                <w:ilvl w:val="1"/>
                <w:numId w:val="23"/>
              </w:numPr>
              <w:spacing w:after="24" w:line="259" w:lineRule="auto"/>
              <w:ind w:right="0" w:hanging="361"/>
              <w:jc w:val="left"/>
            </w:pPr>
            <w:r>
              <w:t xml:space="preserve">Speaker Bio (1000 char no space) </w:t>
            </w:r>
          </w:p>
          <w:p w14:paraId="19CFEE5C" w14:textId="77777777" w:rsidR="00D34986" w:rsidRDefault="00DB2D38">
            <w:pPr>
              <w:numPr>
                <w:ilvl w:val="1"/>
                <w:numId w:val="23"/>
              </w:numPr>
              <w:spacing w:after="20" w:line="259" w:lineRule="auto"/>
              <w:ind w:right="0" w:hanging="361"/>
              <w:jc w:val="left"/>
            </w:pPr>
            <w:r>
              <w:t xml:space="preserve">Photo </w:t>
            </w:r>
          </w:p>
          <w:p w14:paraId="58F80C72" w14:textId="77777777" w:rsidR="00D34986" w:rsidRDefault="00DB2D38">
            <w:pPr>
              <w:numPr>
                <w:ilvl w:val="0"/>
                <w:numId w:val="22"/>
              </w:numPr>
              <w:spacing w:after="14" w:line="259" w:lineRule="auto"/>
              <w:ind w:right="0" w:hanging="360"/>
              <w:jc w:val="left"/>
            </w:pPr>
            <w:r>
              <w:t xml:space="preserve">Conference Start date* - End Date </w:t>
            </w:r>
          </w:p>
          <w:p w14:paraId="3F026720" w14:textId="77777777" w:rsidR="00D34986" w:rsidRDefault="00DB2D38">
            <w:pPr>
              <w:numPr>
                <w:ilvl w:val="0"/>
                <w:numId w:val="22"/>
              </w:numPr>
              <w:spacing w:after="14" w:line="259" w:lineRule="auto"/>
              <w:ind w:right="0" w:hanging="360"/>
              <w:jc w:val="left"/>
            </w:pPr>
            <w:r>
              <w:t xml:space="preserve">Registration Date* (start-end date) </w:t>
            </w:r>
          </w:p>
          <w:p w14:paraId="5A3B1E2D" w14:textId="77777777" w:rsidR="00D34986" w:rsidRDefault="00DB2D38">
            <w:pPr>
              <w:numPr>
                <w:ilvl w:val="0"/>
                <w:numId w:val="22"/>
              </w:numPr>
              <w:spacing w:after="18" w:line="255" w:lineRule="auto"/>
              <w:ind w:right="0" w:hanging="360"/>
              <w:jc w:val="left"/>
            </w:pPr>
            <w:r>
              <w:t xml:space="preserve">Drop down* (Abstract, Paper, Tutorial, Special Session, Poster Submission) </w:t>
            </w:r>
            <w:r>
              <w:rPr>
                <w:rFonts w:ascii="Wingdings" w:eastAsia="Wingdings" w:hAnsi="Wingdings" w:cs="Wingdings"/>
              </w:rPr>
              <w:t></w:t>
            </w:r>
            <w:r>
              <w:rPr>
                <w:rFonts w:ascii="Arial" w:eastAsia="Arial" w:hAnsi="Arial" w:cs="Arial"/>
              </w:rPr>
              <w:t xml:space="preserve"> </w:t>
            </w:r>
            <w:r>
              <w:t xml:space="preserve">Calendar Date* for one of the above. </w:t>
            </w:r>
          </w:p>
          <w:p w14:paraId="29017F3D" w14:textId="77777777" w:rsidR="00D34986" w:rsidRDefault="00DB2D38">
            <w:pPr>
              <w:numPr>
                <w:ilvl w:val="0"/>
                <w:numId w:val="22"/>
              </w:numPr>
              <w:spacing w:after="14" w:line="259" w:lineRule="auto"/>
              <w:ind w:right="0" w:hanging="360"/>
              <w:jc w:val="left"/>
            </w:pPr>
            <w:r>
              <w:t xml:space="preserve">Author Notification Dates* (From – To)  </w:t>
            </w:r>
          </w:p>
          <w:p w14:paraId="397B074D" w14:textId="77777777" w:rsidR="00D34986" w:rsidRDefault="00DB2D38">
            <w:pPr>
              <w:numPr>
                <w:ilvl w:val="0"/>
                <w:numId w:val="22"/>
              </w:numPr>
              <w:spacing w:after="38" w:line="241" w:lineRule="auto"/>
              <w:ind w:right="0" w:hanging="360"/>
              <w:jc w:val="left"/>
            </w:pPr>
            <w:r>
              <w:t xml:space="preserve">Submission Instruction* (Rich text 3000 char, no space) </w:t>
            </w:r>
          </w:p>
          <w:p w14:paraId="3FD3DB08" w14:textId="77777777" w:rsidR="00D34986" w:rsidRDefault="00DB2D38">
            <w:pPr>
              <w:numPr>
                <w:ilvl w:val="0"/>
                <w:numId w:val="22"/>
              </w:numPr>
              <w:spacing w:after="0" w:line="259" w:lineRule="auto"/>
              <w:ind w:right="0" w:hanging="360"/>
              <w:jc w:val="left"/>
            </w:pPr>
            <w:r>
              <w:t xml:space="preserve">Registration Fee and Instructions* (Rich text </w:t>
            </w:r>
          </w:p>
          <w:p w14:paraId="3D869560" w14:textId="77777777" w:rsidR="00D34986" w:rsidRDefault="00DB2D38">
            <w:pPr>
              <w:spacing w:after="12" w:line="259" w:lineRule="auto"/>
              <w:ind w:left="360" w:right="0" w:firstLine="0"/>
              <w:jc w:val="left"/>
            </w:pPr>
            <w:r>
              <w:t xml:space="preserve">2000 char, no space) </w:t>
            </w:r>
          </w:p>
          <w:p w14:paraId="6F1D6B0C" w14:textId="77777777" w:rsidR="00D34986" w:rsidRDefault="00DB2D38">
            <w:pPr>
              <w:numPr>
                <w:ilvl w:val="0"/>
                <w:numId w:val="22"/>
              </w:numPr>
              <w:spacing w:after="13" w:line="259" w:lineRule="auto"/>
              <w:ind w:right="0" w:hanging="360"/>
              <w:jc w:val="left"/>
            </w:pPr>
            <w:r>
              <w:t xml:space="preserve">Hosting Organization </w:t>
            </w:r>
          </w:p>
          <w:p w14:paraId="56A0B022" w14:textId="77777777" w:rsidR="00D34986" w:rsidRDefault="00DB2D38">
            <w:pPr>
              <w:numPr>
                <w:ilvl w:val="0"/>
                <w:numId w:val="22"/>
              </w:numPr>
              <w:spacing w:after="14" w:line="259" w:lineRule="auto"/>
              <w:ind w:right="0" w:hanging="360"/>
              <w:jc w:val="left"/>
            </w:pPr>
            <w:r>
              <w:t xml:space="preserve">Hosting Org Logo </w:t>
            </w:r>
          </w:p>
          <w:p w14:paraId="6D91DD18" w14:textId="77777777" w:rsidR="00D34986" w:rsidRDefault="00DB2D38">
            <w:pPr>
              <w:numPr>
                <w:ilvl w:val="0"/>
                <w:numId w:val="22"/>
              </w:numPr>
              <w:spacing w:after="14" w:line="259" w:lineRule="auto"/>
              <w:ind w:right="0" w:hanging="360"/>
              <w:jc w:val="left"/>
            </w:pPr>
            <w:r>
              <w:t xml:space="preserve">Sponsor Name </w:t>
            </w:r>
          </w:p>
          <w:p w14:paraId="0FDBCC45" w14:textId="77777777" w:rsidR="00D34986" w:rsidRDefault="00DB2D38">
            <w:pPr>
              <w:numPr>
                <w:ilvl w:val="0"/>
                <w:numId w:val="22"/>
              </w:numPr>
              <w:spacing w:after="15" w:line="259" w:lineRule="auto"/>
              <w:ind w:right="0" w:hanging="360"/>
              <w:jc w:val="left"/>
            </w:pPr>
            <w:r>
              <w:t xml:space="preserve">Sponsor Logo </w:t>
            </w:r>
          </w:p>
          <w:p w14:paraId="7E3831EE" w14:textId="77777777" w:rsidR="00D34986" w:rsidRDefault="00DB2D38">
            <w:pPr>
              <w:numPr>
                <w:ilvl w:val="0"/>
                <w:numId w:val="22"/>
              </w:numPr>
              <w:spacing w:after="14" w:line="259" w:lineRule="auto"/>
              <w:ind w:right="0" w:hanging="360"/>
              <w:jc w:val="left"/>
            </w:pPr>
            <w:r>
              <w:t xml:space="preserve">Program : PDF upload </w:t>
            </w:r>
          </w:p>
          <w:p w14:paraId="4CE06083" w14:textId="77777777" w:rsidR="00D34986" w:rsidRDefault="00DB2D38">
            <w:pPr>
              <w:numPr>
                <w:ilvl w:val="0"/>
                <w:numId w:val="22"/>
              </w:numPr>
              <w:spacing w:after="35" w:line="241" w:lineRule="auto"/>
              <w:ind w:right="0" w:hanging="360"/>
              <w:jc w:val="left"/>
            </w:pPr>
            <w:r>
              <w:t xml:space="preserve">Accommodations ( rich text, 2000 char, no space) </w:t>
            </w:r>
          </w:p>
          <w:p w14:paraId="56E34E8A" w14:textId="77777777" w:rsidR="00D34986" w:rsidRDefault="00DB2D38">
            <w:pPr>
              <w:numPr>
                <w:ilvl w:val="0"/>
                <w:numId w:val="22"/>
              </w:numPr>
              <w:spacing w:after="36" w:line="241" w:lineRule="auto"/>
              <w:ind w:right="0" w:hanging="360"/>
              <w:jc w:val="left"/>
            </w:pPr>
            <w:r>
              <w:t xml:space="preserve">Visa &amp; Travel info (rich text, 2000 char, no space) </w:t>
            </w:r>
          </w:p>
          <w:p w14:paraId="6948F2E0" w14:textId="77777777" w:rsidR="00D34986" w:rsidRDefault="00DB2D38">
            <w:pPr>
              <w:numPr>
                <w:ilvl w:val="0"/>
                <w:numId w:val="22"/>
              </w:numPr>
              <w:spacing w:after="36" w:line="241" w:lineRule="auto"/>
              <w:ind w:right="0" w:hanging="360"/>
              <w:jc w:val="left"/>
            </w:pPr>
            <w:r>
              <w:t xml:space="preserve">Social Events : (rich text field 1000 char no space) </w:t>
            </w:r>
          </w:p>
          <w:p w14:paraId="2E9A670C" w14:textId="77777777" w:rsidR="00D34986" w:rsidRDefault="00DB2D38">
            <w:pPr>
              <w:numPr>
                <w:ilvl w:val="0"/>
                <w:numId w:val="22"/>
              </w:numPr>
              <w:spacing w:after="33" w:line="243" w:lineRule="auto"/>
              <w:ind w:right="0" w:hanging="360"/>
              <w:jc w:val="left"/>
            </w:pPr>
            <w:r>
              <w:t xml:space="preserve">Exhibit Information : (rich text 1000 char no space) </w:t>
            </w:r>
          </w:p>
          <w:p w14:paraId="747011DF" w14:textId="77777777" w:rsidR="00D34986" w:rsidRDefault="00DB2D38">
            <w:pPr>
              <w:numPr>
                <w:ilvl w:val="0"/>
                <w:numId w:val="22"/>
              </w:numPr>
              <w:spacing w:after="14" w:line="259" w:lineRule="auto"/>
              <w:ind w:right="0" w:hanging="360"/>
              <w:jc w:val="left"/>
            </w:pPr>
            <w:r>
              <w:t xml:space="preserve">Conference Website : URL </w:t>
            </w:r>
          </w:p>
          <w:p w14:paraId="0A6A820A" w14:textId="77777777" w:rsidR="00D34986" w:rsidRDefault="00DB2D38">
            <w:pPr>
              <w:numPr>
                <w:ilvl w:val="0"/>
                <w:numId w:val="22"/>
              </w:numPr>
              <w:spacing w:after="14" w:line="259" w:lineRule="auto"/>
              <w:ind w:right="0" w:hanging="360"/>
              <w:jc w:val="left"/>
            </w:pPr>
            <w:r>
              <w:t xml:space="preserve">Images : Max 5 images </w:t>
            </w:r>
          </w:p>
          <w:p w14:paraId="330B6E02" w14:textId="77777777" w:rsidR="00D34986" w:rsidRDefault="00DB2D38">
            <w:pPr>
              <w:numPr>
                <w:ilvl w:val="0"/>
                <w:numId w:val="22"/>
              </w:numPr>
              <w:spacing w:after="13" w:line="259" w:lineRule="auto"/>
              <w:ind w:right="0" w:hanging="360"/>
              <w:jc w:val="left"/>
            </w:pPr>
            <w:commentRangeStart w:id="116"/>
            <w:r>
              <w:t xml:space="preserve">Previous meetings : URL link </w:t>
            </w:r>
            <w:commentRangeEnd w:id="116"/>
            <w:r w:rsidR="00147864">
              <w:rPr>
                <w:rStyle w:val="CommentReference"/>
              </w:rPr>
              <w:commentReference w:id="116"/>
            </w:r>
          </w:p>
          <w:p w14:paraId="58881B4A" w14:textId="77777777" w:rsidR="00D34986" w:rsidRDefault="00DB2D38">
            <w:pPr>
              <w:numPr>
                <w:ilvl w:val="0"/>
                <w:numId w:val="22"/>
              </w:numPr>
              <w:spacing w:after="2" w:line="277" w:lineRule="auto"/>
              <w:ind w:right="0" w:hanging="360"/>
              <w:jc w:val="left"/>
            </w:pPr>
            <w:r>
              <w:t xml:space="preserve">Contact Information </w:t>
            </w:r>
            <w:r>
              <w:rPr>
                <w:rFonts w:ascii="Courier New" w:eastAsia="Courier New" w:hAnsi="Courier New" w:cs="Courier New"/>
              </w:rPr>
              <w:t>o</w:t>
            </w:r>
            <w:r>
              <w:rPr>
                <w:rFonts w:ascii="Arial" w:eastAsia="Arial" w:hAnsi="Arial" w:cs="Arial"/>
              </w:rPr>
              <w:t xml:space="preserve"> </w:t>
            </w:r>
            <w:r>
              <w:t xml:space="preserve">Fax </w:t>
            </w:r>
            <w:r>
              <w:rPr>
                <w:rFonts w:ascii="Courier New" w:eastAsia="Courier New" w:hAnsi="Courier New" w:cs="Courier New"/>
              </w:rPr>
              <w:t>o</w:t>
            </w:r>
            <w:r>
              <w:rPr>
                <w:rFonts w:ascii="Arial" w:eastAsia="Arial" w:hAnsi="Arial" w:cs="Arial"/>
              </w:rPr>
              <w:t xml:space="preserve"> </w:t>
            </w:r>
            <w:r>
              <w:t xml:space="preserve">Email </w:t>
            </w:r>
          </w:p>
          <w:p w14:paraId="788BDA8B" w14:textId="77777777" w:rsidR="00D34986" w:rsidRDefault="00DB2D38">
            <w:pPr>
              <w:spacing w:after="20" w:line="259" w:lineRule="auto"/>
              <w:ind w:left="720" w:right="0" w:firstLine="0"/>
              <w:jc w:val="left"/>
            </w:pPr>
            <w:r>
              <w:rPr>
                <w:rFonts w:ascii="Courier New" w:eastAsia="Courier New" w:hAnsi="Courier New" w:cs="Courier New"/>
              </w:rPr>
              <w:t>o</w:t>
            </w:r>
            <w:r>
              <w:rPr>
                <w:rFonts w:ascii="Arial" w:eastAsia="Arial" w:hAnsi="Arial" w:cs="Arial"/>
              </w:rPr>
              <w:t xml:space="preserve"> </w:t>
            </w:r>
            <w:r>
              <w:t xml:space="preserve">Phone </w:t>
            </w:r>
          </w:p>
          <w:p w14:paraId="284BFF95" w14:textId="77777777" w:rsidR="00D34986" w:rsidRDefault="00DB2D38">
            <w:pPr>
              <w:numPr>
                <w:ilvl w:val="0"/>
                <w:numId w:val="22"/>
              </w:numPr>
              <w:spacing w:after="34" w:line="241" w:lineRule="auto"/>
              <w:ind w:right="0" w:hanging="360"/>
              <w:jc w:val="left"/>
            </w:pPr>
            <w:r>
              <w:t xml:space="preserve">Additional Information (rich text 3000 char, no space) </w:t>
            </w:r>
          </w:p>
          <w:p w14:paraId="0698BEFD" w14:textId="77777777" w:rsidR="00D34986" w:rsidDel="00DF28EA" w:rsidRDefault="00DB2D38">
            <w:pPr>
              <w:numPr>
                <w:ilvl w:val="0"/>
                <w:numId w:val="22"/>
              </w:numPr>
              <w:spacing w:after="0" w:line="259" w:lineRule="auto"/>
              <w:ind w:right="0" w:hanging="360"/>
              <w:jc w:val="left"/>
              <w:rPr>
                <w:del w:id="117" w:author="Nazar Zaki" w:date="2016-11-27T11:21:00Z"/>
              </w:rPr>
            </w:pPr>
            <w:del w:id="118" w:author="Nazar Zaki" w:date="2016-11-27T11:21:00Z">
              <w:r w:rsidDel="00DF28EA">
                <w:delText xml:space="preserve">Not  a Robot* </w:delText>
              </w:r>
            </w:del>
            <w:ins w:id="119" w:author="Nazar Zaki" w:date="2016-11-27T11:21:00Z">
              <w:r w:rsidR="00DF28EA">
                <w:t>registered user</w:t>
              </w:r>
            </w:ins>
          </w:p>
          <w:p w14:paraId="2CE3AACE" w14:textId="77777777" w:rsidR="00D34986" w:rsidRDefault="00DB2D38">
            <w:pPr>
              <w:spacing w:after="0" w:line="259" w:lineRule="auto"/>
              <w:ind w:left="0" w:right="0" w:firstLine="0"/>
              <w:jc w:val="left"/>
            </w:pPr>
            <w:del w:id="120" w:author="Nazar Zaki" w:date="2016-11-27T11:21:00Z">
              <w:r w:rsidDel="00DF28EA">
                <w:delText xml:space="preserve"> </w:delText>
              </w:r>
            </w:del>
          </w:p>
        </w:tc>
        <w:tc>
          <w:tcPr>
            <w:tcW w:w="1438" w:type="dxa"/>
            <w:tcBorders>
              <w:top w:val="single" w:sz="4" w:space="0" w:color="000000"/>
              <w:left w:val="single" w:sz="4" w:space="0" w:color="000000"/>
              <w:bottom w:val="single" w:sz="4" w:space="0" w:color="000000"/>
              <w:right w:val="single" w:sz="4" w:space="0" w:color="000000"/>
            </w:tcBorders>
          </w:tcPr>
          <w:p w14:paraId="351C71D6" w14:textId="77777777" w:rsidR="00D34986" w:rsidRDefault="00D34986">
            <w:pPr>
              <w:spacing w:after="160" w:line="259" w:lineRule="auto"/>
              <w:ind w:left="0" w:right="0" w:firstLine="0"/>
              <w:jc w:val="left"/>
            </w:pPr>
          </w:p>
        </w:tc>
        <w:tc>
          <w:tcPr>
            <w:tcW w:w="1258" w:type="dxa"/>
            <w:tcBorders>
              <w:top w:val="single" w:sz="4" w:space="0" w:color="000000"/>
              <w:left w:val="single" w:sz="4" w:space="0" w:color="000000"/>
              <w:bottom w:val="single" w:sz="4" w:space="0" w:color="000000"/>
              <w:right w:val="single" w:sz="4" w:space="0" w:color="000000"/>
            </w:tcBorders>
          </w:tcPr>
          <w:p w14:paraId="1F47DFC8" w14:textId="77777777" w:rsidR="00D34986" w:rsidRDefault="00D34986">
            <w:pPr>
              <w:spacing w:after="160" w:line="259" w:lineRule="auto"/>
              <w:ind w:left="0" w:right="0" w:firstLine="0"/>
              <w:jc w:val="left"/>
            </w:pPr>
          </w:p>
        </w:tc>
      </w:tr>
    </w:tbl>
    <w:p w14:paraId="52FCD10D" w14:textId="77777777" w:rsidR="00D34986" w:rsidRPr="009F6605" w:rsidRDefault="00DB2D38" w:rsidP="009F6605">
      <w:pPr>
        <w:pStyle w:val="Heading4"/>
        <w:rPr>
          <w:rPrChange w:id="121" w:author="Prashant Thomas" w:date="2016-12-15T09:53:00Z">
            <w:rPr/>
          </w:rPrChange>
        </w:rPr>
        <w:pPrChange w:id="122" w:author="Prashant Thomas" w:date="2016-12-15T09:55:00Z">
          <w:pPr>
            <w:pStyle w:val="Heading4"/>
            <w:ind w:left="96"/>
          </w:pPr>
        </w:pPrChange>
      </w:pPr>
      <w:r>
        <w:lastRenderedPageBreak/>
        <w:t>3.2.2.5</w:t>
      </w:r>
      <w:r w:rsidRPr="009F6605">
        <w:rPr>
          <w:rPrChange w:id="123" w:author="Prashant Thomas" w:date="2016-12-15T09:53:00Z">
            <w:rPr>
              <w:rFonts w:ascii="Arial" w:eastAsia="Arial" w:hAnsi="Arial" w:cs="Arial"/>
              <w:sz w:val="28"/>
            </w:rPr>
          </w:rPrChange>
        </w:rPr>
        <w:t xml:space="preserve"> </w:t>
      </w:r>
      <w:r>
        <w:t>E</w:t>
      </w:r>
      <w:r w:rsidRPr="009F6605">
        <w:rPr>
          <w:rPrChange w:id="124" w:author="Prashant Thomas" w:date="2016-12-15T09:53:00Z">
            <w:rPr/>
          </w:rPrChange>
        </w:rPr>
        <w:t xml:space="preserve">DIT </w:t>
      </w:r>
      <w:r>
        <w:t>C</w:t>
      </w:r>
      <w:r w:rsidRPr="009F6605">
        <w:rPr>
          <w:rPrChange w:id="125" w:author="Prashant Thomas" w:date="2016-12-15T09:53:00Z">
            <w:rPr/>
          </w:rPrChange>
        </w:rPr>
        <w:t>ONFERENCE</w:t>
      </w:r>
      <w:r>
        <w:t xml:space="preserve"> </w:t>
      </w:r>
    </w:p>
    <w:p w14:paraId="47ECCB65" w14:textId="77777777" w:rsidR="00D34986" w:rsidRDefault="00DB2D38">
      <w:pPr>
        <w:spacing w:after="0" w:line="259" w:lineRule="auto"/>
        <w:ind w:left="101" w:right="0" w:firstLine="0"/>
        <w:jc w:val="left"/>
      </w:pPr>
      <w:r>
        <w:t xml:space="preserve"> </w:t>
      </w:r>
    </w:p>
    <w:tbl>
      <w:tblPr>
        <w:tblStyle w:val="TableGrid"/>
        <w:tblW w:w="9352" w:type="dxa"/>
        <w:tblInd w:w="-7" w:type="dxa"/>
        <w:tblCellMar>
          <w:top w:w="45" w:type="dxa"/>
          <w:left w:w="108" w:type="dxa"/>
          <w:right w:w="54" w:type="dxa"/>
        </w:tblCellMar>
        <w:tblLook w:val="04A0" w:firstRow="1" w:lastRow="0" w:firstColumn="1" w:lastColumn="0" w:noHBand="0" w:noVBand="1"/>
      </w:tblPr>
      <w:tblGrid>
        <w:gridCol w:w="1712"/>
        <w:gridCol w:w="4796"/>
        <w:gridCol w:w="1586"/>
        <w:gridCol w:w="1258"/>
      </w:tblGrid>
      <w:tr w:rsidR="00D34986" w14:paraId="6D0B6081" w14:textId="77777777">
        <w:trPr>
          <w:trHeight w:val="888"/>
        </w:trPr>
        <w:tc>
          <w:tcPr>
            <w:tcW w:w="1712" w:type="dxa"/>
            <w:tcBorders>
              <w:top w:val="single" w:sz="4" w:space="0" w:color="000000"/>
              <w:left w:val="single" w:sz="4" w:space="0" w:color="000000"/>
              <w:bottom w:val="single" w:sz="4" w:space="0" w:color="000000"/>
              <w:right w:val="single" w:sz="4" w:space="0" w:color="000000"/>
            </w:tcBorders>
          </w:tcPr>
          <w:p w14:paraId="6243BC34" w14:textId="77777777" w:rsidR="00D34986" w:rsidRDefault="00DB2D38">
            <w:pPr>
              <w:spacing w:after="0" w:line="259" w:lineRule="auto"/>
              <w:ind w:left="0" w:right="0" w:firstLine="0"/>
            </w:pPr>
            <w:r>
              <w:rPr>
                <w:b/>
              </w:rPr>
              <w:t xml:space="preserve">REQUIREMENT </w:t>
            </w:r>
          </w:p>
          <w:p w14:paraId="5B9800EA" w14:textId="77777777" w:rsidR="00D34986" w:rsidRDefault="00DB2D38">
            <w:pPr>
              <w:spacing w:after="0" w:line="259" w:lineRule="auto"/>
              <w:ind w:left="0" w:right="0" w:firstLine="0"/>
              <w:jc w:val="left"/>
            </w:pPr>
            <w:r>
              <w:rPr>
                <w:b/>
              </w:rPr>
              <w:t>ID (RID)</w:t>
            </w:r>
            <w:r>
              <w:t xml:space="preserve"> </w:t>
            </w:r>
          </w:p>
        </w:tc>
        <w:tc>
          <w:tcPr>
            <w:tcW w:w="4796" w:type="dxa"/>
            <w:tcBorders>
              <w:top w:val="single" w:sz="4" w:space="0" w:color="000000"/>
              <w:left w:val="single" w:sz="4" w:space="0" w:color="000000"/>
              <w:bottom w:val="single" w:sz="4" w:space="0" w:color="000000"/>
              <w:right w:val="single" w:sz="4" w:space="0" w:color="000000"/>
            </w:tcBorders>
          </w:tcPr>
          <w:p w14:paraId="7167EBAB" w14:textId="77777777" w:rsidR="00D34986" w:rsidRDefault="00DB2D38">
            <w:pPr>
              <w:spacing w:after="0" w:line="259" w:lineRule="auto"/>
              <w:ind w:left="0" w:right="53" w:firstLine="0"/>
              <w:jc w:val="center"/>
            </w:pPr>
            <w:r>
              <w:rPr>
                <w:b/>
              </w:rPr>
              <w:t>DESCRIPTION</w:t>
            </w:r>
            <w:r>
              <w:t xml:space="preserve"> </w:t>
            </w:r>
          </w:p>
        </w:tc>
        <w:tc>
          <w:tcPr>
            <w:tcW w:w="1586" w:type="dxa"/>
            <w:tcBorders>
              <w:top w:val="single" w:sz="4" w:space="0" w:color="000000"/>
              <w:left w:val="single" w:sz="4" w:space="0" w:color="000000"/>
              <w:bottom w:val="single" w:sz="4" w:space="0" w:color="000000"/>
              <w:right w:val="single" w:sz="4" w:space="0" w:color="000000"/>
            </w:tcBorders>
          </w:tcPr>
          <w:p w14:paraId="3AC8F715" w14:textId="77777777" w:rsidR="00D34986" w:rsidRDefault="00DB2D38">
            <w:pPr>
              <w:spacing w:after="0" w:line="259" w:lineRule="auto"/>
              <w:ind w:left="0" w:right="55" w:firstLine="0"/>
              <w:jc w:val="center"/>
            </w:pPr>
            <w:r>
              <w:rPr>
                <w:b/>
              </w:rPr>
              <w:t xml:space="preserve">PRIORITY </w:t>
            </w:r>
          </w:p>
          <w:p w14:paraId="4ABBB320" w14:textId="77777777" w:rsidR="00D34986" w:rsidRDefault="00DB2D38">
            <w:pPr>
              <w:spacing w:after="0" w:line="259" w:lineRule="auto"/>
              <w:ind w:left="0" w:right="56" w:firstLine="0"/>
              <w:jc w:val="center"/>
            </w:pPr>
            <w:r>
              <w:rPr>
                <w:b/>
              </w:rPr>
              <w:t xml:space="preserve">LEVELS </w:t>
            </w:r>
          </w:p>
          <w:p w14:paraId="1DD3ABF1" w14:textId="77777777" w:rsidR="00D34986" w:rsidRDefault="00DB2D38">
            <w:pPr>
              <w:spacing w:after="0" w:line="259" w:lineRule="auto"/>
              <w:ind w:left="0" w:right="57" w:firstLine="0"/>
              <w:jc w:val="center"/>
            </w:pPr>
            <w:r>
              <w:rPr>
                <w:b/>
              </w:rPr>
              <w:t>(P1..P4)</w:t>
            </w:r>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5C7803CE" w14:textId="77777777" w:rsidR="00D34986" w:rsidRDefault="00DB2D38">
            <w:pPr>
              <w:spacing w:after="0" w:line="259" w:lineRule="auto"/>
              <w:ind w:left="0" w:right="58" w:firstLine="0"/>
              <w:jc w:val="center"/>
            </w:pPr>
            <w:r>
              <w:rPr>
                <w:b/>
              </w:rPr>
              <w:t xml:space="preserve">EFFORT </w:t>
            </w:r>
          </w:p>
          <w:p w14:paraId="0336EC14" w14:textId="77777777" w:rsidR="00D34986" w:rsidRDefault="00DB2D38">
            <w:pPr>
              <w:spacing w:after="0" w:line="259" w:lineRule="auto"/>
              <w:ind w:left="0" w:right="0" w:firstLine="0"/>
              <w:jc w:val="center"/>
            </w:pPr>
            <w:r>
              <w:rPr>
                <w:b/>
              </w:rPr>
              <w:t>REQUIRED (H,M,L)</w:t>
            </w:r>
            <w:r>
              <w:t xml:space="preserve"> </w:t>
            </w:r>
          </w:p>
        </w:tc>
      </w:tr>
      <w:tr w:rsidR="00D34986" w14:paraId="05730CDD" w14:textId="77777777">
        <w:trPr>
          <w:trHeight w:val="2161"/>
        </w:trPr>
        <w:tc>
          <w:tcPr>
            <w:tcW w:w="1712" w:type="dxa"/>
            <w:tcBorders>
              <w:top w:val="single" w:sz="4" w:space="0" w:color="000000"/>
              <w:left w:val="single" w:sz="4" w:space="0" w:color="000000"/>
              <w:bottom w:val="single" w:sz="4" w:space="0" w:color="000000"/>
              <w:right w:val="single" w:sz="4" w:space="0" w:color="000000"/>
            </w:tcBorders>
          </w:tcPr>
          <w:p w14:paraId="68821944" w14:textId="77777777" w:rsidR="00D34986" w:rsidRDefault="00DB2D38">
            <w:pPr>
              <w:spacing w:after="0" w:line="259" w:lineRule="auto"/>
              <w:ind w:left="0" w:right="0" w:firstLine="0"/>
              <w:jc w:val="left"/>
            </w:pPr>
            <w:r>
              <w:t xml:space="preserve">CMS 3.2.2.5 </w:t>
            </w:r>
          </w:p>
        </w:tc>
        <w:tc>
          <w:tcPr>
            <w:tcW w:w="4796" w:type="dxa"/>
            <w:tcBorders>
              <w:top w:val="single" w:sz="4" w:space="0" w:color="000000"/>
              <w:left w:val="single" w:sz="4" w:space="0" w:color="000000"/>
              <w:bottom w:val="single" w:sz="4" w:space="0" w:color="000000"/>
              <w:right w:val="single" w:sz="4" w:space="0" w:color="000000"/>
            </w:tcBorders>
          </w:tcPr>
          <w:p w14:paraId="621045E7" w14:textId="77777777" w:rsidR="00D34986" w:rsidRDefault="00DB2D38" w:rsidP="00DF28EA">
            <w:pPr>
              <w:numPr>
                <w:ilvl w:val="0"/>
                <w:numId w:val="24"/>
              </w:numPr>
              <w:spacing w:after="33" w:line="240" w:lineRule="auto"/>
              <w:ind w:right="275" w:hanging="360"/>
              <w:jc w:val="left"/>
            </w:pPr>
            <w:r>
              <w:rPr>
                <w:sz w:val="22"/>
              </w:rPr>
              <w:t xml:space="preserve">The conference creator can edit all fields of the conference except the conference </w:t>
            </w:r>
            <w:del w:id="126" w:author="Nazar Zaki" w:date="2016-11-27T11:22:00Z">
              <w:r w:rsidDel="00DF28EA">
                <w:rPr>
                  <w:sz w:val="22"/>
                </w:rPr>
                <w:delText>name</w:delText>
              </w:r>
            </w:del>
            <w:ins w:id="127" w:author="Nazar Zaki" w:date="2016-11-27T11:22:00Z">
              <w:r w:rsidR="00DF28EA">
                <w:rPr>
                  <w:sz w:val="22"/>
                </w:rPr>
                <w:t>title</w:t>
              </w:r>
            </w:ins>
            <w:r>
              <w:rPr>
                <w:sz w:val="22"/>
              </w:rPr>
              <w:t xml:space="preserve">.  </w:t>
            </w:r>
          </w:p>
          <w:p w14:paraId="2556A6F4" w14:textId="77777777" w:rsidR="00D34986" w:rsidRDefault="00DB2D38">
            <w:pPr>
              <w:numPr>
                <w:ilvl w:val="0"/>
                <w:numId w:val="24"/>
              </w:numPr>
              <w:spacing w:after="30"/>
              <w:ind w:right="275" w:hanging="360"/>
              <w:jc w:val="left"/>
            </w:pPr>
            <w:r>
              <w:rPr>
                <w:sz w:val="22"/>
              </w:rPr>
              <w:t>The conference creator may delete  (no hard deletes- only soft deletes)</w:t>
            </w:r>
            <w:ins w:id="128" w:author="Nazar Zaki" w:date="2016-11-27T11:22:00Z">
              <w:r w:rsidR="00DF28EA">
                <w:rPr>
                  <w:sz w:val="22"/>
                </w:rPr>
                <w:t xml:space="preserve"> </w:t>
              </w:r>
            </w:ins>
            <w:r>
              <w:rPr>
                <w:sz w:val="22"/>
              </w:rPr>
              <w:t xml:space="preserve">the conference, if the conference </w:t>
            </w:r>
            <w:r>
              <w:rPr>
                <w:rFonts w:ascii="Courier New" w:eastAsia="Courier New" w:hAnsi="Courier New" w:cs="Courier New"/>
                <w:sz w:val="22"/>
              </w:rPr>
              <w:t>o</w:t>
            </w:r>
            <w:r>
              <w:rPr>
                <w:rFonts w:ascii="Arial" w:eastAsia="Arial" w:hAnsi="Arial" w:cs="Arial"/>
                <w:sz w:val="22"/>
              </w:rPr>
              <w:t xml:space="preserve"> </w:t>
            </w:r>
            <w:r>
              <w:rPr>
                <w:sz w:val="22"/>
              </w:rPr>
              <w:t xml:space="preserve">Has not been approved </w:t>
            </w:r>
          </w:p>
          <w:p w14:paraId="084FB809" w14:textId="77777777" w:rsidR="00D34986" w:rsidRDefault="00DB2D38">
            <w:pPr>
              <w:spacing w:after="0" w:line="259" w:lineRule="auto"/>
              <w:ind w:left="1081" w:right="0" w:hanging="361"/>
              <w:jc w:val="left"/>
            </w:pPr>
            <w:r>
              <w:rPr>
                <w:rFonts w:ascii="Courier New" w:eastAsia="Courier New" w:hAnsi="Courier New" w:cs="Courier New"/>
                <w:sz w:val="22"/>
              </w:rPr>
              <w:t>o</w:t>
            </w:r>
            <w:r>
              <w:rPr>
                <w:rFonts w:ascii="Arial" w:eastAsia="Arial" w:hAnsi="Arial" w:cs="Arial"/>
                <w:sz w:val="22"/>
              </w:rPr>
              <w:t xml:space="preserve"> </w:t>
            </w:r>
            <w:r>
              <w:rPr>
                <w:sz w:val="22"/>
              </w:rPr>
              <w:t xml:space="preserve">Conference is not live and soliciting participants </w:t>
            </w:r>
          </w:p>
        </w:tc>
        <w:tc>
          <w:tcPr>
            <w:tcW w:w="1586" w:type="dxa"/>
            <w:tcBorders>
              <w:top w:val="single" w:sz="4" w:space="0" w:color="000000"/>
              <w:left w:val="single" w:sz="4" w:space="0" w:color="000000"/>
              <w:bottom w:val="single" w:sz="4" w:space="0" w:color="000000"/>
              <w:right w:val="single" w:sz="4" w:space="0" w:color="000000"/>
            </w:tcBorders>
          </w:tcPr>
          <w:p w14:paraId="7553D921" w14:textId="77777777" w:rsidR="00D34986" w:rsidRDefault="00DB2D38">
            <w:pPr>
              <w:spacing w:after="0" w:line="259" w:lineRule="auto"/>
              <w:ind w:left="0" w:right="55" w:firstLine="0"/>
              <w:jc w:val="center"/>
            </w:pPr>
            <w:r>
              <w:t xml:space="preserve">P1 </w:t>
            </w:r>
          </w:p>
        </w:tc>
        <w:tc>
          <w:tcPr>
            <w:tcW w:w="1258" w:type="dxa"/>
            <w:tcBorders>
              <w:top w:val="single" w:sz="4" w:space="0" w:color="000000"/>
              <w:left w:val="single" w:sz="4" w:space="0" w:color="000000"/>
              <w:bottom w:val="single" w:sz="4" w:space="0" w:color="000000"/>
              <w:right w:val="single" w:sz="4" w:space="0" w:color="000000"/>
            </w:tcBorders>
          </w:tcPr>
          <w:p w14:paraId="2CBDB91B" w14:textId="77777777" w:rsidR="00D34986" w:rsidRDefault="00DB2D38">
            <w:pPr>
              <w:spacing w:after="0" w:line="259" w:lineRule="auto"/>
              <w:ind w:left="0" w:right="53" w:firstLine="0"/>
              <w:jc w:val="center"/>
            </w:pPr>
            <w:r>
              <w:t xml:space="preserve">H </w:t>
            </w:r>
          </w:p>
        </w:tc>
      </w:tr>
    </w:tbl>
    <w:p w14:paraId="29C13BC6" w14:textId="77777777" w:rsidR="00D34986" w:rsidRDefault="00DB2D38">
      <w:pPr>
        <w:spacing w:after="153" w:line="259" w:lineRule="auto"/>
        <w:ind w:left="101" w:right="0" w:firstLine="0"/>
        <w:jc w:val="left"/>
      </w:pPr>
      <w:r>
        <w:rPr>
          <w:b/>
          <w:i/>
          <w:sz w:val="22"/>
        </w:rPr>
        <w:t xml:space="preserve"> </w:t>
      </w:r>
    </w:p>
    <w:p w14:paraId="751EEB53" w14:textId="77777777" w:rsidR="00D34986" w:rsidRPr="009F6605" w:rsidRDefault="00DB2D38" w:rsidP="009F6605">
      <w:pPr>
        <w:pStyle w:val="Heading4"/>
        <w:rPr>
          <w:rPrChange w:id="129" w:author="Prashant Thomas" w:date="2016-12-15T09:53:00Z">
            <w:rPr/>
          </w:rPrChange>
        </w:rPr>
        <w:pPrChange w:id="130" w:author="Prashant Thomas" w:date="2016-12-15T09:55:00Z">
          <w:pPr>
            <w:spacing w:after="0" w:line="259" w:lineRule="auto"/>
            <w:ind w:left="101" w:right="0" w:firstLine="0"/>
            <w:jc w:val="left"/>
          </w:pPr>
        </w:pPrChange>
      </w:pPr>
      <w:r>
        <w:t>3.2.2.6</w:t>
      </w:r>
      <w:r w:rsidRPr="009F6605">
        <w:rPr>
          <w:rPrChange w:id="131" w:author="Prashant Thomas" w:date="2016-12-15T09:53:00Z">
            <w:rPr>
              <w:rFonts w:ascii="Arial" w:eastAsia="Arial" w:hAnsi="Arial" w:cs="Arial"/>
              <w:b/>
              <w:sz w:val="28"/>
            </w:rPr>
          </w:rPrChange>
        </w:rPr>
        <w:t xml:space="preserve"> </w:t>
      </w:r>
      <w:r>
        <w:t>R</w:t>
      </w:r>
      <w:r w:rsidRPr="009F6605">
        <w:rPr>
          <w:rPrChange w:id="132" w:author="Prashant Thomas" w:date="2016-12-15T09:53:00Z">
            <w:rPr>
              <w:sz w:val="22"/>
            </w:rPr>
          </w:rPrChange>
        </w:rPr>
        <w:t>EGISTER FOR A CONFERENCE</w:t>
      </w:r>
      <w:r>
        <w:t xml:space="preserve"> </w:t>
      </w:r>
    </w:p>
    <w:tbl>
      <w:tblPr>
        <w:tblStyle w:val="TableGrid"/>
        <w:tblW w:w="9352" w:type="dxa"/>
        <w:tblInd w:w="-7" w:type="dxa"/>
        <w:tblCellMar>
          <w:top w:w="53" w:type="dxa"/>
          <w:left w:w="108" w:type="dxa"/>
          <w:right w:w="54" w:type="dxa"/>
        </w:tblCellMar>
        <w:tblLook w:val="04A0" w:firstRow="1" w:lastRow="0" w:firstColumn="1" w:lastColumn="0" w:noHBand="0" w:noVBand="1"/>
      </w:tblPr>
      <w:tblGrid>
        <w:gridCol w:w="1712"/>
        <w:gridCol w:w="4796"/>
        <w:gridCol w:w="1586"/>
        <w:gridCol w:w="1258"/>
      </w:tblGrid>
      <w:tr w:rsidR="00D34986" w14:paraId="0E992CF8" w14:textId="77777777">
        <w:trPr>
          <w:trHeight w:val="888"/>
        </w:trPr>
        <w:tc>
          <w:tcPr>
            <w:tcW w:w="1712" w:type="dxa"/>
            <w:tcBorders>
              <w:top w:val="single" w:sz="4" w:space="0" w:color="000000"/>
              <w:left w:val="single" w:sz="4" w:space="0" w:color="000000"/>
              <w:bottom w:val="single" w:sz="4" w:space="0" w:color="000000"/>
              <w:right w:val="single" w:sz="4" w:space="0" w:color="000000"/>
            </w:tcBorders>
          </w:tcPr>
          <w:p w14:paraId="3E36CB89" w14:textId="77777777" w:rsidR="00D34986" w:rsidRDefault="00DB2D38">
            <w:pPr>
              <w:spacing w:after="0" w:line="259" w:lineRule="auto"/>
              <w:ind w:left="0" w:right="0" w:firstLine="0"/>
            </w:pPr>
            <w:r>
              <w:rPr>
                <w:b/>
              </w:rPr>
              <w:t xml:space="preserve">REQUIREMENT </w:t>
            </w:r>
          </w:p>
          <w:p w14:paraId="572B0E53" w14:textId="77777777" w:rsidR="00D34986" w:rsidRDefault="00DB2D38">
            <w:pPr>
              <w:spacing w:after="0" w:line="259" w:lineRule="auto"/>
              <w:ind w:left="0" w:right="0" w:firstLine="0"/>
              <w:jc w:val="left"/>
            </w:pPr>
            <w:r>
              <w:rPr>
                <w:b/>
              </w:rPr>
              <w:t>ID (RID)</w:t>
            </w:r>
            <w:r>
              <w:t xml:space="preserve"> </w:t>
            </w:r>
          </w:p>
        </w:tc>
        <w:tc>
          <w:tcPr>
            <w:tcW w:w="4796" w:type="dxa"/>
            <w:tcBorders>
              <w:top w:val="single" w:sz="4" w:space="0" w:color="000000"/>
              <w:left w:val="single" w:sz="4" w:space="0" w:color="000000"/>
              <w:bottom w:val="single" w:sz="4" w:space="0" w:color="000000"/>
              <w:right w:val="single" w:sz="4" w:space="0" w:color="000000"/>
            </w:tcBorders>
          </w:tcPr>
          <w:p w14:paraId="29D171E7" w14:textId="77777777" w:rsidR="00D34986" w:rsidRDefault="00DB2D38">
            <w:pPr>
              <w:spacing w:after="0" w:line="259" w:lineRule="auto"/>
              <w:ind w:left="0" w:right="53" w:firstLine="0"/>
              <w:jc w:val="center"/>
            </w:pPr>
            <w:r>
              <w:rPr>
                <w:b/>
              </w:rPr>
              <w:t>DESCRIPTION</w:t>
            </w:r>
            <w:r>
              <w:t xml:space="preserve"> </w:t>
            </w:r>
          </w:p>
        </w:tc>
        <w:tc>
          <w:tcPr>
            <w:tcW w:w="1586" w:type="dxa"/>
            <w:tcBorders>
              <w:top w:val="single" w:sz="4" w:space="0" w:color="000000"/>
              <w:left w:val="single" w:sz="4" w:space="0" w:color="000000"/>
              <w:bottom w:val="single" w:sz="4" w:space="0" w:color="000000"/>
              <w:right w:val="single" w:sz="4" w:space="0" w:color="000000"/>
            </w:tcBorders>
          </w:tcPr>
          <w:p w14:paraId="630B6609" w14:textId="77777777" w:rsidR="00D34986" w:rsidRDefault="00DB2D38">
            <w:pPr>
              <w:spacing w:after="0" w:line="259" w:lineRule="auto"/>
              <w:ind w:left="0" w:right="55" w:firstLine="0"/>
              <w:jc w:val="center"/>
            </w:pPr>
            <w:r>
              <w:rPr>
                <w:b/>
              </w:rPr>
              <w:t xml:space="preserve">PRIORITY </w:t>
            </w:r>
          </w:p>
          <w:p w14:paraId="47564D2C" w14:textId="77777777" w:rsidR="00D34986" w:rsidRDefault="00DB2D38">
            <w:pPr>
              <w:spacing w:after="0" w:line="259" w:lineRule="auto"/>
              <w:ind w:left="0" w:right="56" w:firstLine="0"/>
              <w:jc w:val="center"/>
            </w:pPr>
            <w:r>
              <w:rPr>
                <w:b/>
              </w:rPr>
              <w:t xml:space="preserve">LEVELS </w:t>
            </w:r>
          </w:p>
          <w:p w14:paraId="54DB6C05" w14:textId="77777777" w:rsidR="00D34986" w:rsidRDefault="00DB2D38">
            <w:pPr>
              <w:spacing w:after="0" w:line="259" w:lineRule="auto"/>
              <w:ind w:left="0" w:right="57" w:firstLine="0"/>
              <w:jc w:val="center"/>
            </w:pPr>
            <w:r>
              <w:rPr>
                <w:b/>
              </w:rPr>
              <w:t>(P1..P4)</w:t>
            </w:r>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00CBF042" w14:textId="77777777" w:rsidR="00D34986" w:rsidRDefault="00DB2D38">
            <w:pPr>
              <w:spacing w:after="0" w:line="259" w:lineRule="auto"/>
              <w:ind w:left="0" w:right="58" w:firstLine="0"/>
              <w:jc w:val="center"/>
            </w:pPr>
            <w:r>
              <w:rPr>
                <w:b/>
              </w:rPr>
              <w:t xml:space="preserve">EFFORT </w:t>
            </w:r>
          </w:p>
          <w:p w14:paraId="2ACCD1CB" w14:textId="77777777" w:rsidR="00D34986" w:rsidRDefault="00DB2D38">
            <w:pPr>
              <w:spacing w:after="0" w:line="259" w:lineRule="auto"/>
              <w:ind w:left="0" w:right="0" w:firstLine="0"/>
              <w:jc w:val="center"/>
            </w:pPr>
            <w:r>
              <w:rPr>
                <w:b/>
              </w:rPr>
              <w:t>REQUIRED (H,M,L)</w:t>
            </w:r>
            <w:r>
              <w:t xml:space="preserve"> </w:t>
            </w:r>
          </w:p>
        </w:tc>
      </w:tr>
      <w:tr w:rsidR="00D34986" w14:paraId="7330E064" w14:textId="77777777">
        <w:trPr>
          <w:trHeight w:val="840"/>
        </w:trPr>
        <w:tc>
          <w:tcPr>
            <w:tcW w:w="1712" w:type="dxa"/>
            <w:tcBorders>
              <w:top w:val="single" w:sz="4" w:space="0" w:color="000000"/>
              <w:left w:val="single" w:sz="4" w:space="0" w:color="000000"/>
              <w:bottom w:val="single" w:sz="4" w:space="0" w:color="000000"/>
              <w:right w:val="single" w:sz="4" w:space="0" w:color="000000"/>
            </w:tcBorders>
          </w:tcPr>
          <w:p w14:paraId="255EEB5E" w14:textId="77777777" w:rsidR="00D34986" w:rsidRDefault="00DB2D38">
            <w:pPr>
              <w:spacing w:after="0" w:line="259" w:lineRule="auto"/>
              <w:ind w:left="0" w:right="0" w:firstLine="0"/>
              <w:jc w:val="left"/>
            </w:pPr>
            <w:r>
              <w:t xml:space="preserve">CMS 3.2.2.6 </w:t>
            </w:r>
          </w:p>
        </w:tc>
        <w:tc>
          <w:tcPr>
            <w:tcW w:w="4796" w:type="dxa"/>
            <w:tcBorders>
              <w:top w:val="single" w:sz="4" w:space="0" w:color="000000"/>
              <w:left w:val="single" w:sz="4" w:space="0" w:color="000000"/>
              <w:bottom w:val="single" w:sz="4" w:space="0" w:color="000000"/>
              <w:right w:val="single" w:sz="4" w:space="0" w:color="000000"/>
            </w:tcBorders>
          </w:tcPr>
          <w:p w14:paraId="457838FF" w14:textId="77777777" w:rsidR="00D34986" w:rsidRDefault="00DB2D38">
            <w:pPr>
              <w:numPr>
                <w:ilvl w:val="0"/>
                <w:numId w:val="25"/>
              </w:numPr>
              <w:spacing w:after="0" w:line="259" w:lineRule="auto"/>
              <w:ind w:right="2" w:hanging="360"/>
              <w:jc w:val="left"/>
            </w:pPr>
            <w:r>
              <w:t>Users</w:t>
            </w:r>
            <w:r>
              <w:rPr>
                <w:sz w:val="22"/>
              </w:rPr>
              <w:t xml:space="preserve"> can register for a conference. </w:t>
            </w:r>
          </w:p>
          <w:p w14:paraId="302F678A" w14:textId="77777777" w:rsidR="00D34986" w:rsidRDefault="00DB2D38">
            <w:pPr>
              <w:numPr>
                <w:ilvl w:val="0"/>
                <w:numId w:val="25"/>
              </w:numPr>
              <w:spacing w:after="0" w:line="259" w:lineRule="auto"/>
              <w:ind w:right="2" w:hanging="360"/>
              <w:jc w:val="left"/>
            </w:pPr>
            <w:r>
              <w:rPr>
                <w:sz w:val="22"/>
              </w:rPr>
              <w:t xml:space="preserve">Users register for the conference by clicking the register button. </w:t>
            </w:r>
          </w:p>
        </w:tc>
        <w:tc>
          <w:tcPr>
            <w:tcW w:w="1586" w:type="dxa"/>
            <w:tcBorders>
              <w:top w:val="single" w:sz="4" w:space="0" w:color="000000"/>
              <w:left w:val="single" w:sz="4" w:space="0" w:color="000000"/>
              <w:bottom w:val="single" w:sz="4" w:space="0" w:color="000000"/>
              <w:right w:val="single" w:sz="4" w:space="0" w:color="000000"/>
            </w:tcBorders>
          </w:tcPr>
          <w:p w14:paraId="25A3F3A6" w14:textId="77777777" w:rsidR="00D34986" w:rsidRDefault="00DB2D38">
            <w:pPr>
              <w:spacing w:after="0" w:line="259" w:lineRule="auto"/>
              <w:ind w:left="0" w:right="55" w:firstLine="0"/>
              <w:jc w:val="center"/>
            </w:pPr>
            <w:r>
              <w:t xml:space="preserve">P1 </w:t>
            </w:r>
          </w:p>
        </w:tc>
        <w:tc>
          <w:tcPr>
            <w:tcW w:w="1258" w:type="dxa"/>
            <w:tcBorders>
              <w:top w:val="single" w:sz="4" w:space="0" w:color="000000"/>
              <w:left w:val="single" w:sz="4" w:space="0" w:color="000000"/>
              <w:bottom w:val="single" w:sz="4" w:space="0" w:color="000000"/>
              <w:right w:val="single" w:sz="4" w:space="0" w:color="000000"/>
            </w:tcBorders>
          </w:tcPr>
          <w:p w14:paraId="1DC6EAF8" w14:textId="77777777" w:rsidR="00D34986" w:rsidRDefault="00DB2D38">
            <w:pPr>
              <w:spacing w:after="0" w:line="259" w:lineRule="auto"/>
              <w:ind w:left="0" w:right="53" w:firstLine="0"/>
              <w:jc w:val="center"/>
            </w:pPr>
            <w:r>
              <w:t xml:space="preserve">H </w:t>
            </w:r>
          </w:p>
        </w:tc>
      </w:tr>
    </w:tbl>
    <w:p w14:paraId="351D544A" w14:textId="77777777" w:rsidR="00D34986" w:rsidRDefault="00DB2D38">
      <w:pPr>
        <w:spacing w:after="136" w:line="259" w:lineRule="auto"/>
        <w:ind w:left="101" w:right="0" w:firstLine="0"/>
        <w:jc w:val="left"/>
      </w:pPr>
      <w:r>
        <w:rPr>
          <w:rFonts w:ascii="Times New Roman" w:eastAsia="Times New Roman" w:hAnsi="Times New Roman" w:cs="Times New Roman"/>
        </w:rPr>
        <w:t xml:space="preserve"> </w:t>
      </w:r>
    </w:p>
    <w:p w14:paraId="41376D61" w14:textId="77777777" w:rsidR="00D34986" w:rsidRPr="009F6605" w:rsidRDefault="00DB2D38" w:rsidP="009F6605">
      <w:pPr>
        <w:pStyle w:val="Heading4"/>
        <w:rPr>
          <w:rPrChange w:id="133" w:author="Prashant Thomas" w:date="2016-12-15T09:53:00Z">
            <w:rPr/>
          </w:rPrChange>
        </w:rPr>
        <w:pPrChange w:id="134" w:author="Prashant Thomas" w:date="2016-12-15T09:56:00Z">
          <w:pPr>
            <w:pStyle w:val="Heading4"/>
            <w:ind w:left="96"/>
          </w:pPr>
        </w:pPrChange>
      </w:pPr>
      <w:r>
        <w:t>3.2.2.7</w:t>
      </w:r>
      <w:r w:rsidRPr="009F6605">
        <w:rPr>
          <w:rPrChange w:id="135" w:author="Prashant Thomas" w:date="2016-12-15T09:53:00Z">
            <w:rPr>
              <w:rFonts w:ascii="Arial" w:eastAsia="Arial" w:hAnsi="Arial" w:cs="Arial"/>
              <w:sz w:val="28"/>
            </w:rPr>
          </w:rPrChange>
        </w:rPr>
        <w:t xml:space="preserve"> </w:t>
      </w:r>
      <w:r>
        <w:t>C</w:t>
      </w:r>
      <w:r w:rsidRPr="009F6605">
        <w:rPr>
          <w:rPrChange w:id="136" w:author="Prashant Thomas" w:date="2016-12-15T09:53:00Z">
            <w:rPr/>
          </w:rPrChange>
        </w:rPr>
        <w:t xml:space="preserve">ONFERENCE </w:t>
      </w:r>
      <w:r>
        <w:t>R</w:t>
      </w:r>
      <w:r w:rsidRPr="009F6605">
        <w:rPr>
          <w:rPrChange w:id="137" w:author="Prashant Thomas" w:date="2016-12-15T09:53:00Z">
            <w:rPr/>
          </w:rPrChange>
        </w:rPr>
        <w:t>EVIEW</w:t>
      </w:r>
      <w:r>
        <w:t xml:space="preserve"> </w:t>
      </w:r>
    </w:p>
    <w:p w14:paraId="066BFB8F" w14:textId="77777777" w:rsidR="00D34986" w:rsidRDefault="00DB2D38">
      <w:pPr>
        <w:ind w:left="96" w:right="647"/>
      </w:pPr>
      <w:r>
        <w:t xml:space="preserve">Provide ratings (1-5) for the following </w:t>
      </w:r>
    </w:p>
    <w:p w14:paraId="779E3DD7" w14:textId="77777777" w:rsidR="00D34986" w:rsidRDefault="00DB2D38">
      <w:pPr>
        <w:spacing w:after="0" w:line="259" w:lineRule="auto"/>
        <w:ind w:left="101" w:right="0" w:firstLine="0"/>
        <w:jc w:val="left"/>
      </w:pPr>
      <w:r>
        <w:t xml:space="preserve"> </w:t>
      </w:r>
    </w:p>
    <w:tbl>
      <w:tblPr>
        <w:tblStyle w:val="TableGrid"/>
        <w:tblW w:w="9578" w:type="dxa"/>
        <w:tblInd w:w="-7" w:type="dxa"/>
        <w:tblCellMar>
          <w:top w:w="51" w:type="dxa"/>
          <w:left w:w="108" w:type="dxa"/>
          <w:right w:w="54" w:type="dxa"/>
        </w:tblCellMar>
        <w:tblLook w:val="04A0" w:firstRow="1" w:lastRow="0" w:firstColumn="1" w:lastColumn="0" w:noHBand="0" w:noVBand="1"/>
      </w:tblPr>
      <w:tblGrid>
        <w:gridCol w:w="1712"/>
        <w:gridCol w:w="4995"/>
        <w:gridCol w:w="1613"/>
        <w:gridCol w:w="1258"/>
      </w:tblGrid>
      <w:tr w:rsidR="00D34986" w14:paraId="0B991BA9" w14:textId="77777777">
        <w:trPr>
          <w:trHeight w:val="890"/>
        </w:trPr>
        <w:tc>
          <w:tcPr>
            <w:tcW w:w="1712" w:type="dxa"/>
            <w:tcBorders>
              <w:top w:val="single" w:sz="4" w:space="0" w:color="000000"/>
              <w:left w:val="single" w:sz="4" w:space="0" w:color="000000"/>
              <w:bottom w:val="single" w:sz="4" w:space="0" w:color="000000"/>
              <w:right w:val="single" w:sz="4" w:space="0" w:color="000000"/>
            </w:tcBorders>
          </w:tcPr>
          <w:p w14:paraId="0CB75759" w14:textId="77777777" w:rsidR="00D34986" w:rsidRDefault="00DB2D38">
            <w:pPr>
              <w:spacing w:after="0" w:line="259" w:lineRule="auto"/>
              <w:ind w:left="0" w:right="0" w:firstLine="0"/>
            </w:pPr>
            <w:r>
              <w:rPr>
                <w:b/>
              </w:rPr>
              <w:t xml:space="preserve">REQUIREMENT </w:t>
            </w:r>
          </w:p>
          <w:p w14:paraId="709E96B8" w14:textId="77777777" w:rsidR="00D34986" w:rsidRDefault="00DB2D38">
            <w:pPr>
              <w:spacing w:after="0" w:line="259" w:lineRule="auto"/>
              <w:ind w:left="0" w:right="0" w:firstLine="0"/>
              <w:jc w:val="left"/>
            </w:pPr>
            <w:r>
              <w:rPr>
                <w:b/>
              </w:rPr>
              <w:t>ID (RID)</w:t>
            </w:r>
            <w:r>
              <w:t xml:space="preserve"> </w:t>
            </w:r>
          </w:p>
        </w:tc>
        <w:tc>
          <w:tcPr>
            <w:tcW w:w="4995" w:type="dxa"/>
            <w:tcBorders>
              <w:top w:val="single" w:sz="4" w:space="0" w:color="000000"/>
              <w:left w:val="single" w:sz="4" w:space="0" w:color="000000"/>
              <w:bottom w:val="single" w:sz="4" w:space="0" w:color="000000"/>
              <w:right w:val="single" w:sz="4" w:space="0" w:color="000000"/>
            </w:tcBorders>
          </w:tcPr>
          <w:p w14:paraId="0F090330" w14:textId="77777777" w:rsidR="00D34986" w:rsidRDefault="00DB2D38">
            <w:pPr>
              <w:spacing w:after="0" w:line="259" w:lineRule="auto"/>
              <w:ind w:left="0" w:right="50" w:firstLine="0"/>
              <w:jc w:val="center"/>
            </w:pPr>
            <w:r>
              <w:rPr>
                <w:b/>
              </w:rPr>
              <w:t>DESCRIPTION</w:t>
            </w:r>
            <w:r>
              <w:t xml:space="preserve"> </w:t>
            </w:r>
          </w:p>
        </w:tc>
        <w:tc>
          <w:tcPr>
            <w:tcW w:w="1613" w:type="dxa"/>
            <w:tcBorders>
              <w:top w:val="single" w:sz="4" w:space="0" w:color="000000"/>
              <w:left w:val="single" w:sz="4" w:space="0" w:color="000000"/>
              <w:bottom w:val="single" w:sz="4" w:space="0" w:color="000000"/>
              <w:right w:val="single" w:sz="4" w:space="0" w:color="000000"/>
            </w:tcBorders>
          </w:tcPr>
          <w:p w14:paraId="67CC031B" w14:textId="77777777" w:rsidR="00D34986" w:rsidRDefault="00DB2D38">
            <w:pPr>
              <w:spacing w:after="0" w:line="259" w:lineRule="auto"/>
              <w:ind w:left="0" w:right="58" w:firstLine="0"/>
              <w:jc w:val="center"/>
            </w:pPr>
            <w:r>
              <w:rPr>
                <w:b/>
              </w:rPr>
              <w:t xml:space="preserve">PRIORITY </w:t>
            </w:r>
          </w:p>
          <w:p w14:paraId="18A00544" w14:textId="77777777" w:rsidR="00D34986" w:rsidRDefault="00DB2D38">
            <w:pPr>
              <w:spacing w:after="0" w:line="259" w:lineRule="auto"/>
              <w:ind w:left="0" w:right="59" w:firstLine="0"/>
              <w:jc w:val="center"/>
            </w:pPr>
            <w:r>
              <w:rPr>
                <w:b/>
              </w:rPr>
              <w:t xml:space="preserve">LEVELS </w:t>
            </w:r>
          </w:p>
          <w:p w14:paraId="4DF6CF1B" w14:textId="77777777" w:rsidR="00D34986" w:rsidRDefault="00DB2D38">
            <w:pPr>
              <w:spacing w:after="0" w:line="259" w:lineRule="auto"/>
              <w:ind w:left="0" w:right="54" w:firstLine="0"/>
              <w:jc w:val="center"/>
            </w:pPr>
            <w:r>
              <w:rPr>
                <w:b/>
              </w:rPr>
              <w:t>(P1..P4)</w:t>
            </w:r>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10740AA4" w14:textId="77777777" w:rsidR="00D34986" w:rsidRDefault="00DB2D38">
            <w:pPr>
              <w:spacing w:after="0" w:line="259" w:lineRule="auto"/>
              <w:ind w:left="0" w:right="58" w:firstLine="0"/>
              <w:jc w:val="center"/>
            </w:pPr>
            <w:r>
              <w:rPr>
                <w:b/>
              </w:rPr>
              <w:t xml:space="preserve">EFFORT </w:t>
            </w:r>
          </w:p>
          <w:p w14:paraId="4EC8E229" w14:textId="77777777" w:rsidR="00D34986" w:rsidRDefault="00DB2D38">
            <w:pPr>
              <w:spacing w:after="0" w:line="259" w:lineRule="auto"/>
              <w:ind w:left="0" w:right="0" w:firstLine="0"/>
              <w:jc w:val="center"/>
            </w:pPr>
            <w:r>
              <w:rPr>
                <w:b/>
              </w:rPr>
              <w:t>REQUIRED (H,M,L)</w:t>
            </w:r>
            <w:r>
              <w:t xml:space="preserve"> </w:t>
            </w:r>
          </w:p>
        </w:tc>
      </w:tr>
      <w:tr w:rsidR="00D34986" w14:paraId="1BB8C8CD" w14:textId="77777777">
        <w:trPr>
          <w:trHeight w:val="4040"/>
        </w:trPr>
        <w:tc>
          <w:tcPr>
            <w:tcW w:w="1712" w:type="dxa"/>
            <w:tcBorders>
              <w:top w:val="single" w:sz="4" w:space="0" w:color="000000"/>
              <w:left w:val="single" w:sz="4" w:space="0" w:color="000000"/>
              <w:bottom w:val="single" w:sz="4" w:space="0" w:color="000000"/>
              <w:right w:val="single" w:sz="4" w:space="0" w:color="000000"/>
            </w:tcBorders>
          </w:tcPr>
          <w:p w14:paraId="0BC6D0EE" w14:textId="77777777" w:rsidR="00D34986" w:rsidRDefault="00DB2D38">
            <w:pPr>
              <w:spacing w:after="0" w:line="259" w:lineRule="auto"/>
              <w:ind w:left="0" w:right="0" w:firstLine="0"/>
              <w:jc w:val="left"/>
            </w:pPr>
            <w:r>
              <w:lastRenderedPageBreak/>
              <w:t xml:space="preserve">CMS 3.2.2.7 </w:t>
            </w:r>
          </w:p>
        </w:tc>
        <w:tc>
          <w:tcPr>
            <w:tcW w:w="4995" w:type="dxa"/>
            <w:tcBorders>
              <w:top w:val="single" w:sz="4" w:space="0" w:color="000000"/>
              <w:left w:val="single" w:sz="4" w:space="0" w:color="000000"/>
              <w:bottom w:val="single" w:sz="4" w:space="0" w:color="000000"/>
              <w:right w:val="single" w:sz="4" w:space="0" w:color="000000"/>
            </w:tcBorders>
          </w:tcPr>
          <w:p w14:paraId="6549E638" w14:textId="77777777" w:rsidR="00D34986" w:rsidRDefault="00DB2D38">
            <w:pPr>
              <w:numPr>
                <w:ilvl w:val="0"/>
                <w:numId w:val="26"/>
              </w:numPr>
              <w:spacing w:after="14" w:line="259" w:lineRule="auto"/>
              <w:ind w:right="0" w:hanging="360"/>
              <w:jc w:val="left"/>
            </w:pPr>
            <w:r>
              <w:t xml:space="preserve">Location of conference </w:t>
            </w:r>
          </w:p>
          <w:p w14:paraId="5F11CF2E" w14:textId="77777777" w:rsidR="00D34986" w:rsidRDefault="00DB2D38">
            <w:pPr>
              <w:numPr>
                <w:ilvl w:val="0"/>
                <w:numId w:val="26"/>
              </w:numPr>
              <w:spacing w:after="14" w:line="259" w:lineRule="auto"/>
              <w:ind w:right="0" w:hanging="360"/>
              <w:jc w:val="left"/>
            </w:pPr>
            <w:r>
              <w:t xml:space="preserve">Organization of the Conference </w:t>
            </w:r>
          </w:p>
          <w:p w14:paraId="4945F393" w14:textId="77777777" w:rsidR="00D34986" w:rsidRDefault="00DB2D38">
            <w:pPr>
              <w:numPr>
                <w:ilvl w:val="0"/>
                <w:numId w:val="26"/>
              </w:numPr>
              <w:spacing w:after="13" w:line="259" w:lineRule="auto"/>
              <w:ind w:right="0" w:hanging="360"/>
              <w:jc w:val="left"/>
            </w:pPr>
            <w:r>
              <w:t xml:space="preserve">Quality of the presentations </w:t>
            </w:r>
          </w:p>
          <w:p w14:paraId="1B9E1C68" w14:textId="77777777" w:rsidR="00D34986" w:rsidRDefault="00DB2D38">
            <w:pPr>
              <w:numPr>
                <w:ilvl w:val="0"/>
                <w:numId w:val="26"/>
              </w:numPr>
              <w:spacing w:after="14" w:line="259" w:lineRule="auto"/>
              <w:ind w:right="0" w:hanging="360"/>
              <w:jc w:val="left"/>
            </w:pPr>
            <w:r>
              <w:t xml:space="preserve">Meals &amp; Gala Dinner </w:t>
            </w:r>
          </w:p>
          <w:p w14:paraId="1BB478A2" w14:textId="77777777" w:rsidR="00D34986" w:rsidRDefault="00DB2D38">
            <w:pPr>
              <w:numPr>
                <w:ilvl w:val="0"/>
                <w:numId w:val="26"/>
              </w:numPr>
              <w:spacing w:after="14" w:line="259" w:lineRule="auto"/>
              <w:ind w:right="0" w:hanging="360"/>
              <w:jc w:val="left"/>
            </w:pPr>
            <w:r>
              <w:t xml:space="preserve">Quality of the keynote speakers </w:t>
            </w:r>
          </w:p>
          <w:p w14:paraId="758490D3" w14:textId="77777777" w:rsidR="00D34986" w:rsidRDefault="00DB2D38">
            <w:pPr>
              <w:numPr>
                <w:ilvl w:val="0"/>
                <w:numId w:val="26"/>
              </w:numPr>
              <w:spacing w:after="20" w:line="241" w:lineRule="auto"/>
              <w:ind w:right="0" w:hanging="360"/>
              <w:jc w:val="left"/>
            </w:pPr>
            <w:r>
              <w:t xml:space="preserve">Instructions provided to Authors and the paper submission process </w:t>
            </w:r>
          </w:p>
          <w:p w14:paraId="79B4F4C5" w14:textId="77777777" w:rsidR="00D34986" w:rsidRDefault="00DB2D38">
            <w:pPr>
              <w:numPr>
                <w:ilvl w:val="0"/>
                <w:numId w:val="26"/>
              </w:numPr>
              <w:spacing w:after="16" w:line="243" w:lineRule="auto"/>
              <w:ind w:right="0" w:hanging="360"/>
              <w:jc w:val="left"/>
            </w:pPr>
            <w:r>
              <w:t>Would you recommend this conference to fellow researchers? (Yes / No)</w:t>
            </w:r>
            <w:r>
              <w:rPr>
                <w:sz w:val="22"/>
              </w:rPr>
              <w:t xml:space="preserve"> </w:t>
            </w:r>
          </w:p>
          <w:p w14:paraId="2E1F2F2A" w14:textId="77777777" w:rsidR="00D34986" w:rsidRDefault="00DB2D38">
            <w:pPr>
              <w:numPr>
                <w:ilvl w:val="0"/>
                <w:numId w:val="26"/>
              </w:numPr>
              <w:spacing w:after="11" w:line="241" w:lineRule="auto"/>
              <w:ind w:right="0" w:hanging="360"/>
              <w:jc w:val="left"/>
            </w:pPr>
            <w:r>
              <w:t>Have you received notification of acceptance / rejection of your paper on time? (Yes / No)</w:t>
            </w:r>
            <w:r>
              <w:rPr>
                <w:sz w:val="22"/>
              </w:rPr>
              <w:t xml:space="preserve"> </w:t>
            </w:r>
          </w:p>
          <w:p w14:paraId="7D613300" w14:textId="77777777" w:rsidR="00D34986" w:rsidRDefault="00DB2D38">
            <w:pPr>
              <w:numPr>
                <w:ilvl w:val="0"/>
                <w:numId w:val="26"/>
              </w:numPr>
              <w:spacing w:after="12" w:line="259" w:lineRule="auto"/>
              <w:ind w:right="0" w:hanging="360"/>
              <w:jc w:val="left"/>
            </w:pPr>
            <w:r>
              <w:rPr>
                <w:sz w:val="22"/>
              </w:rPr>
              <w:t xml:space="preserve">Your review of the conference (comments) : text  </w:t>
            </w:r>
          </w:p>
          <w:p w14:paraId="14EE718D" w14:textId="77777777" w:rsidR="00D34986" w:rsidRDefault="00DB2D38">
            <w:pPr>
              <w:numPr>
                <w:ilvl w:val="0"/>
                <w:numId w:val="26"/>
              </w:numPr>
              <w:spacing w:after="0" w:line="259" w:lineRule="auto"/>
              <w:ind w:right="0" w:hanging="360"/>
              <w:jc w:val="left"/>
            </w:pPr>
            <w:r>
              <w:rPr>
                <w:sz w:val="22"/>
              </w:rPr>
              <w:t xml:space="preserve">I agree to terms and conditions by submitting the review (Check Box) </w:t>
            </w:r>
          </w:p>
        </w:tc>
        <w:tc>
          <w:tcPr>
            <w:tcW w:w="1613" w:type="dxa"/>
            <w:tcBorders>
              <w:top w:val="single" w:sz="4" w:space="0" w:color="000000"/>
              <w:left w:val="single" w:sz="4" w:space="0" w:color="000000"/>
              <w:bottom w:val="single" w:sz="4" w:space="0" w:color="000000"/>
              <w:right w:val="single" w:sz="4" w:space="0" w:color="000000"/>
            </w:tcBorders>
          </w:tcPr>
          <w:p w14:paraId="1A86ED17" w14:textId="77777777" w:rsidR="00D34986" w:rsidRDefault="00DB2D38">
            <w:pPr>
              <w:spacing w:after="0" w:line="259" w:lineRule="auto"/>
              <w:ind w:left="0" w:right="53" w:firstLine="0"/>
              <w:jc w:val="center"/>
            </w:pPr>
            <w:r>
              <w:t xml:space="preserve">P1 </w:t>
            </w:r>
          </w:p>
        </w:tc>
        <w:tc>
          <w:tcPr>
            <w:tcW w:w="1258" w:type="dxa"/>
            <w:tcBorders>
              <w:top w:val="single" w:sz="4" w:space="0" w:color="000000"/>
              <w:left w:val="single" w:sz="4" w:space="0" w:color="000000"/>
              <w:bottom w:val="single" w:sz="4" w:space="0" w:color="000000"/>
              <w:right w:val="single" w:sz="4" w:space="0" w:color="000000"/>
            </w:tcBorders>
          </w:tcPr>
          <w:p w14:paraId="45424E0B" w14:textId="77777777" w:rsidR="00D34986" w:rsidRDefault="00DB2D38">
            <w:pPr>
              <w:spacing w:after="0" w:line="259" w:lineRule="auto"/>
              <w:ind w:left="0" w:right="55" w:firstLine="0"/>
              <w:jc w:val="center"/>
            </w:pPr>
            <w:r>
              <w:t xml:space="preserve">M </w:t>
            </w:r>
          </w:p>
        </w:tc>
      </w:tr>
    </w:tbl>
    <w:p w14:paraId="1AFC1AEB" w14:textId="77777777" w:rsidR="00D34986" w:rsidRPr="009F6605" w:rsidRDefault="00DB2D38" w:rsidP="009F6605">
      <w:pPr>
        <w:pStyle w:val="Heading4"/>
        <w:rPr>
          <w:rPrChange w:id="138" w:author="Prashant Thomas" w:date="2016-12-15T09:54:00Z">
            <w:rPr/>
          </w:rPrChange>
        </w:rPr>
        <w:pPrChange w:id="139" w:author="Prashant Thomas" w:date="2016-12-15T09:56:00Z">
          <w:pPr>
            <w:pStyle w:val="Heading4"/>
            <w:ind w:left="96"/>
          </w:pPr>
        </w:pPrChange>
      </w:pPr>
      <w:r>
        <w:t>3.2.2.8</w:t>
      </w:r>
      <w:r w:rsidRPr="009F6605">
        <w:rPr>
          <w:rPrChange w:id="140" w:author="Prashant Thomas" w:date="2016-12-15T09:54:00Z">
            <w:rPr>
              <w:rFonts w:ascii="Arial" w:eastAsia="Arial" w:hAnsi="Arial" w:cs="Arial"/>
              <w:sz w:val="28"/>
            </w:rPr>
          </w:rPrChange>
        </w:rPr>
        <w:t xml:space="preserve"> </w:t>
      </w:r>
      <w:r>
        <w:t>U</w:t>
      </w:r>
      <w:r w:rsidRPr="009F6605">
        <w:rPr>
          <w:rPrChange w:id="141" w:author="Prashant Thomas" w:date="2016-12-15T09:54:00Z">
            <w:rPr/>
          </w:rPrChange>
        </w:rPr>
        <w:t xml:space="preserve">PCOMING </w:t>
      </w:r>
      <w:r>
        <w:t>C</w:t>
      </w:r>
      <w:r w:rsidRPr="009F6605">
        <w:rPr>
          <w:rPrChange w:id="142" w:author="Prashant Thomas" w:date="2016-12-15T09:54:00Z">
            <w:rPr/>
          </w:rPrChange>
        </w:rPr>
        <w:t xml:space="preserve">ONFERENCE </w:t>
      </w:r>
      <w:r>
        <w:t>N</w:t>
      </w:r>
      <w:r w:rsidRPr="009F6605">
        <w:rPr>
          <w:rPrChange w:id="143" w:author="Prashant Thomas" w:date="2016-12-15T09:54:00Z">
            <w:rPr/>
          </w:rPrChange>
        </w:rPr>
        <w:t xml:space="preserve">OTIFICATION </w:t>
      </w:r>
      <w:r>
        <w:t>E</w:t>
      </w:r>
      <w:r w:rsidRPr="009F6605">
        <w:rPr>
          <w:rPrChange w:id="144" w:author="Prashant Thomas" w:date="2016-12-15T09:54:00Z">
            <w:rPr/>
          </w:rPrChange>
        </w:rPr>
        <w:t>MAILS</w:t>
      </w:r>
      <w:r>
        <w:t xml:space="preserve"> </w:t>
      </w:r>
    </w:p>
    <w:p w14:paraId="54A176EC" w14:textId="77777777" w:rsidR="00D34986" w:rsidRDefault="00DB2D38">
      <w:pPr>
        <w:spacing w:after="0" w:line="259" w:lineRule="auto"/>
        <w:ind w:left="101" w:right="0" w:firstLine="0"/>
        <w:jc w:val="left"/>
      </w:pPr>
      <w:r>
        <w:t xml:space="preserve"> </w:t>
      </w:r>
    </w:p>
    <w:tbl>
      <w:tblPr>
        <w:tblStyle w:val="TableGrid"/>
        <w:tblW w:w="9578" w:type="dxa"/>
        <w:tblInd w:w="-7" w:type="dxa"/>
        <w:tblCellMar>
          <w:top w:w="53" w:type="dxa"/>
          <w:left w:w="108" w:type="dxa"/>
          <w:right w:w="54" w:type="dxa"/>
        </w:tblCellMar>
        <w:tblLook w:val="04A0" w:firstRow="1" w:lastRow="0" w:firstColumn="1" w:lastColumn="0" w:noHBand="0" w:noVBand="1"/>
      </w:tblPr>
      <w:tblGrid>
        <w:gridCol w:w="1712"/>
        <w:gridCol w:w="4995"/>
        <w:gridCol w:w="1613"/>
        <w:gridCol w:w="1258"/>
      </w:tblGrid>
      <w:tr w:rsidR="00D34986" w14:paraId="7FE67812" w14:textId="77777777">
        <w:trPr>
          <w:trHeight w:val="888"/>
        </w:trPr>
        <w:tc>
          <w:tcPr>
            <w:tcW w:w="1712" w:type="dxa"/>
            <w:tcBorders>
              <w:top w:val="single" w:sz="4" w:space="0" w:color="000000"/>
              <w:left w:val="single" w:sz="4" w:space="0" w:color="000000"/>
              <w:bottom w:val="single" w:sz="4" w:space="0" w:color="000000"/>
              <w:right w:val="single" w:sz="4" w:space="0" w:color="000000"/>
            </w:tcBorders>
          </w:tcPr>
          <w:p w14:paraId="515C157F" w14:textId="77777777" w:rsidR="00D34986" w:rsidRDefault="00DB2D38">
            <w:pPr>
              <w:spacing w:after="0" w:line="259" w:lineRule="auto"/>
              <w:ind w:left="0" w:right="0" w:firstLine="0"/>
            </w:pPr>
            <w:r>
              <w:rPr>
                <w:b/>
              </w:rPr>
              <w:t xml:space="preserve">REQUIREMENT </w:t>
            </w:r>
          </w:p>
          <w:p w14:paraId="54B19A34" w14:textId="77777777" w:rsidR="00D34986" w:rsidRDefault="00DB2D38">
            <w:pPr>
              <w:spacing w:after="0" w:line="259" w:lineRule="auto"/>
              <w:ind w:left="0" w:right="0" w:firstLine="0"/>
              <w:jc w:val="left"/>
            </w:pPr>
            <w:r>
              <w:rPr>
                <w:b/>
              </w:rPr>
              <w:t>ID (RID)</w:t>
            </w:r>
            <w:r>
              <w:t xml:space="preserve"> </w:t>
            </w:r>
          </w:p>
        </w:tc>
        <w:tc>
          <w:tcPr>
            <w:tcW w:w="4995" w:type="dxa"/>
            <w:tcBorders>
              <w:top w:val="single" w:sz="4" w:space="0" w:color="000000"/>
              <w:left w:val="single" w:sz="4" w:space="0" w:color="000000"/>
              <w:bottom w:val="single" w:sz="4" w:space="0" w:color="000000"/>
              <w:right w:val="single" w:sz="4" w:space="0" w:color="000000"/>
            </w:tcBorders>
          </w:tcPr>
          <w:p w14:paraId="3C759A67" w14:textId="77777777" w:rsidR="00D34986" w:rsidRDefault="00DB2D38">
            <w:pPr>
              <w:spacing w:after="0" w:line="259" w:lineRule="auto"/>
              <w:ind w:left="0" w:right="49" w:firstLine="0"/>
              <w:jc w:val="center"/>
            </w:pPr>
            <w:r>
              <w:rPr>
                <w:b/>
              </w:rPr>
              <w:t>DESCRIPTION</w:t>
            </w:r>
            <w:r>
              <w:t xml:space="preserve"> </w:t>
            </w:r>
          </w:p>
        </w:tc>
        <w:tc>
          <w:tcPr>
            <w:tcW w:w="1613" w:type="dxa"/>
            <w:tcBorders>
              <w:top w:val="single" w:sz="4" w:space="0" w:color="000000"/>
              <w:left w:val="single" w:sz="4" w:space="0" w:color="000000"/>
              <w:bottom w:val="single" w:sz="4" w:space="0" w:color="000000"/>
              <w:right w:val="single" w:sz="4" w:space="0" w:color="000000"/>
            </w:tcBorders>
          </w:tcPr>
          <w:p w14:paraId="06B12F46" w14:textId="77777777" w:rsidR="00D34986" w:rsidRDefault="00DB2D38">
            <w:pPr>
              <w:spacing w:after="0" w:line="259" w:lineRule="auto"/>
              <w:ind w:left="0" w:right="58" w:firstLine="0"/>
              <w:jc w:val="center"/>
            </w:pPr>
            <w:r>
              <w:rPr>
                <w:b/>
              </w:rPr>
              <w:t xml:space="preserve">PRIORITY </w:t>
            </w:r>
          </w:p>
          <w:p w14:paraId="566F3957" w14:textId="77777777" w:rsidR="00D34986" w:rsidRDefault="00DB2D38">
            <w:pPr>
              <w:spacing w:after="0" w:line="259" w:lineRule="auto"/>
              <w:ind w:left="0" w:right="59" w:firstLine="0"/>
              <w:jc w:val="center"/>
            </w:pPr>
            <w:r>
              <w:rPr>
                <w:b/>
              </w:rPr>
              <w:t xml:space="preserve">LEVELS </w:t>
            </w:r>
          </w:p>
          <w:p w14:paraId="03F79F31" w14:textId="77777777" w:rsidR="00D34986" w:rsidRDefault="00DB2D38">
            <w:pPr>
              <w:spacing w:after="0" w:line="259" w:lineRule="auto"/>
              <w:ind w:left="0" w:right="54" w:firstLine="0"/>
              <w:jc w:val="center"/>
            </w:pPr>
            <w:r>
              <w:rPr>
                <w:b/>
              </w:rPr>
              <w:t>(P1..P4)</w:t>
            </w:r>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4DA2D372" w14:textId="77777777" w:rsidR="00D34986" w:rsidRDefault="00DB2D38">
            <w:pPr>
              <w:spacing w:after="0" w:line="259" w:lineRule="auto"/>
              <w:ind w:left="0" w:right="58" w:firstLine="0"/>
              <w:jc w:val="center"/>
            </w:pPr>
            <w:r>
              <w:rPr>
                <w:b/>
              </w:rPr>
              <w:t xml:space="preserve">EFFORT </w:t>
            </w:r>
          </w:p>
          <w:p w14:paraId="7A96A28A" w14:textId="77777777" w:rsidR="00D34986" w:rsidRDefault="00DB2D38">
            <w:pPr>
              <w:spacing w:after="0" w:line="259" w:lineRule="auto"/>
              <w:ind w:left="0" w:right="0" w:firstLine="0"/>
              <w:jc w:val="center"/>
            </w:pPr>
            <w:r>
              <w:rPr>
                <w:b/>
              </w:rPr>
              <w:t>REQUIRED (H,M,L)</w:t>
            </w:r>
            <w:r>
              <w:t xml:space="preserve"> </w:t>
            </w:r>
          </w:p>
        </w:tc>
      </w:tr>
      <w:tr w:rsidR="00D34986" w14:paraId="17A0B450" w14:textId="77777777">
        <w:trPr>
          <w:trHeight w:val="1476"/>
        </w:trPr>
        <w:tc>
          <w:tcPr>
            <w:tcW w:w="1712" w:type="dxa"/>
            <w:tcBorders>
              <w:top w:val="single" w:sz="4" w:space="0" w:color="000000"/>
              <w:left w:val="single" w:sz="4" w:space="0" w:color="000000"/>
              <w:bottom w:val="single" w:sz="4" w:space="0" w:color="000000"/>
              <w:right w:val="single" w:sz="4" w:space="0" w:color="000000"/>
            </w:tcBorders>
          </w:tcPr>
          <w:p w14:paraId="47995921" w14:textId="77777777" w:rsidR="00D34986" w:rsidRDefault="00DB2D38">
            <w:pPr>
              <w:spacing w:after="0" w:line="259" w:lineRule="auto"/>
              <w:ind w:left="0" w:right="0" w:firstLine="0"/>
              <w:jc w:val="left"/>
            </w:pPr>
            <w:r>
              <w:t xml:space="preserve">CMS 3.2.2.8.1 </w:t>
            </w:r>
          </w:p>
        </w:tc>
        <w:tc>
          <w:tcPr>
            <w:tcW w:w="4995" w:type="dxa"/>
            <w:tcBorders>
              <w:top w:val="single" w:sz="4" w:space="0" w:color="000000"/>
              <w:left w:val="single" w:sz="4" w:space="0" w:color="000000"/>
              <w:bottom w:val="single" w:sz="4" w:space="0" w:color="000000"/>
              <w:right w:val="single" w:sz="4" w:space="0" w:color="000000"/>
            </w:tcBorders>
          </w:tcPr>
          <w:p w14:paraId="60FD13F0" w14:textId="2BE3E4D2" w:rsidR="00D34986" w:rsidRDefault="00DB2D38">
            <w:pPr>
              <w:spacing w:after="39" w:line="240" w:lineRule="auto"/>
              <w:ind w:left="0" w:right="0" w:firstLine="0"/>
              <w:jc w:val="left"/>
            </w:pPr>
            <w:r>
              <w:t>Users who are registered on the website will receive notification emails</w:t>
            </w:r>
            <w:del w:id="145" w:author="Sonam Sodani" w:date="2016-11-28T10:01:00Z">
              <w:r w:rsidDel="0019715C">
                <w:delText xml:space="preserve"> </w:delText>
              </w:r>
            </w:del>
            <w:r>
              <w:t xml:space="preserve"> about upcoming conference based on predefined criteras </w:t>
            </w:r>
          </w:p>
          <w:p w14:paraId="67F2CCEE" w14:textId="77777777" w:rsidR="00D34986" w:rsidRDefault="00DB2D38">
            <w:pPr>
              <w:spacing w:after="0" w:line="259" w:lineRule="auto"/>
              <w:ind w:left="360" w:right="0" w:hanging="360"/>
              <w:jc w:val="left"/>
            </w:pPr>
            <w:r>
              <w:rPr>
                <w:rFonts w:ascii="Wingdings" w:eastAsia="Wingdings" w:hAnsi="Wingdings" w:cs="Wingdings"/>
              </w:rPr>
              <w:t></w:t>
            </w:r>
            <w:r>
              <w:rPr>
                <w:rFonts w:ascii="Arial" w:eastAsia="Arial" w:hAnsi="Arial" w:cs="Arial"/>
              </w:rPr>
              <w:t xml:space="preserve"> </w:t>
            </w:r>
            <w:r>
              <w:t xml:space="preserve">Users must have subscribed  to receive notification emails </w:t>
            </w:r>
          </w:p>
        </w:tc>
        <w:tc>
          <w:tcPr>
            <w:tcW w:w="1613" w:type="dxa"/>
            <w:tcBorders>
              <w:top w:val="single" w:sz="4" w:space="0" w:color="000000"/>
              <w:left w:val="single" w:sz="4" w:space="0" w:color="000000"/>
              <w:bottom w:val="single" w:sz="4" w:space="0" w:color="000000"/>
              <w:right w:val="single" w:sz="4" w:space="0" w:color="000000"/>
            </w:tcBorders>
          </w:tcPr>
          <w:p w14:paraId="68ACB221" w14:textId="77777777" w:rsidR="00D34986" w:rsidRDefault="00DB2D38">
            <w:pPr>
              <w:spacing w:after="0" w:line="259" w:lineRule="auto"/>
              <w:ind w:left="0" w:right="53" w:firstLine="0"/>
              <w:jc w:val="center"/>
            </w:pPr>
            <w:r>
              <w:t xml:space="preserve">P1 </w:t>
            </w:r>
          </w:p>
        </w:tc>
        <w:tc>
          <w:tcPr>
            <w:tcW w:w="1258" w:type="dxa"/>
            <w:tcBorders>
              <w:top w:val="single" w:sz="4" w:space="0" w:color="000000"/>
              <w:left w:val="single" w:sz="4" w:space="0" w:color="000000"/>
              <w:bottom w:val="single" w:sz="4" w:space="0" w:color="000000"/>
              <w:right w:val="single" w:sz="4" w:space="0" w:color="000000"/>
            </w:tcBorders>
          </w:tcPr>
          <w:p w14:paraId="443A9CDD" w14:textId="77777777" w:rsidR="00D34986" w:rsidRDefault="00DB2D38">
            <w:pPr>
              <w:spacing w:after="0" w:line="259" w:lineRule="auto"/>
              <w:ind w:left="0" w:right="53" w:firstLine="0"/>
              <w:jc w:val="center"/>
            </w:pPr>
            <w:r>
              <w:t xml:space="preserve">H </w:t>
            </w:r>
          </w:p>
        </w:tc>
      </w:tr>
      <w:tr w:rsidR="00D34986" w14:paraId="61FD6B7F" w14:textId="77777777">
        <w:trPr>
          <w:trHeight w:val="1767"/>
        </w:trPr>
        <w:tc>
          <w:tcPr>
            <w:tcW w:w="1712" w:type="dxa"/>
            <w:tcBorders>
              <w:top w:val="single" w:sz="4" w:space="0" w:color="000000"/>
              <w:left w:val="single" w:sz="4" w:space="0" w:color="000000"/>
              <w:bottom w:val="single" w:sz="4" w:space="0" w:color="000000"/>
              <w:right w:val="single" w:sz="4" w:space="0" w:color="000000"/>
            </w:tcBorders>
          </w:tcPr>
          <w:p w14:paraId="0B32155E" w14:textId="77777777" w:rsidR="00D34986" w:rsidRDefault="00DB2D38">
            <w:pPr>
              <w:spacing w:after="0" w:line="259" w:lineRule="auto"/>
              <w:ind w:left="0" w:right="0" w:firstLine="0"/>
              <w:jc w:val="left"/>
            </w:pPr>
            <w:r>
              <w:t xml:space="preserve">CMS 3.2.2.8.2 </w:t>
            </w:r>
          </w:p>
        </w:tc>
        <w:tc>
          <w:tcPr>
            <w:tcW w:w="4995" w:type="dxa"/>
            <w:tcBorders>
              <w:top w:val="single" w:sz="4" w:space="0" w:color="000000"/>
              <w:left w:val="single" w:sz="4" w:space="0" w:color="000000"/>
              <w:bottom w:val="single" w:sz="4" w:space="0" w:color="000000"/>
              <w:right w:val="single" w:sz="4" w:space="0" w:color="000000"/>
            </w:tcBorders>
          </w:tcPr>
          <w:p w14:paraId="1B6A6262" w14:textId="77777777" w:rsidR="00D34986" w:rsidRDefault="00DB2D38">
            <w:pPr>
              <w:spacing w:after="13" w:line="259" w:lineRule="auto"/>
              <w:ind w:left="0" w:right="0" w:firstLine="0"/>
              <w:jc w:val="left"/>
            </w:pPr>
            <w:r>
              <w:rPr>
                <w:u w:val="single" w:color="000000"/>
              </w:rPr>
              <w:t>Implied Requirement</w:t>
            </w:r>
            <w:r>
              <w:t xml:space="preserve"> </w:t>
            </w:r>
          </w:p>
          <w:p w14:paraId="5B4D1C05" w14:textId="77777777" w:rsidR="00D34986" w:rsidRDefault="00DB2D38">
            <w:pPr>
              <w:numPr>
                <w:ilvl w:val="0"/>
                <w:numId w:val="27"/>
              </w:numPr>
              <w:spacing w:after="35" w:line="241" w:lineRule="auto"/>
              <w:ind w:right="0" w:hanging="360"/>
              <w:jc w:val="left"/>
            </w:pPr>
            <w:r>
              <w:t xml:space="preserve">User shall have an option to select topics in which they may receive notification emails </w:t>
            </w:r>
          </w:p>
          <w:p w14:paraId="3838E487" w14:textId="77777777" w:rsidR="00D34986" w:rsidRDefault="00DB2D38">
            <w:pPr>
              <w:numPr>
                <w:ilvl w:val="0"/>
                <w:numId w:val="27"/>
              </w:numPr>
              <w:spacing w:after="0" w:line="259" w:lineRule="auto"/>
              <w:ind w:right="0" w:hanging="360"/>
              <w:jc w:val="left"/>
            </w:pPr>
            <w:r>
              <w:t xml:space="preserve">Notification Period : Period of receiving notification emails (Daily, Weekly, bi-weekly, monthly) </w:t>
            </w:r>
          </w:p>
        </w:tc>
        <w:tc>
          <w:tcPr>
            <w:tcW w:w="1613" w:type="dxa"/>
            <w:tcBorders>
              <w:top w:val="single" w:sz="4" w:space="0" w:color="000000"/>
              <w:left w:val="single" w:sz="4" w:space="0" w:color="000000"/>
              <w:bottom w:val="single" w:sz="4" w:space="0" w:color="000000"/>
              <w:right w:val="single" w:sz="4" w:space="0" w:color="000000"/>
            </w:tcBorders>
          </w:tcPr>
          <w:p w14:paraId="79A3DA6B" w14:textId="77777777" w:rsidR="00D34986" w:rsidRDefault="00DB2D38">
            <w:pPr>
              <w:spacing w:after="0" w:line="259" w:lineRule="auto"/>
              <w:ind w:left="0" w:right="53" w:firstLine="0"/>
              <w:jc w:val="center"/>
            </w:pPr>
            <w:r>
              <w:t xml:space="preserve">P2 </w:t>
            </w:r>
          </w:p>
        </w:tc>
        <w:tc>
          <w:tcPr>
            <w:tcW w:w="1258" w:type="dxa"/>
            <w:tcBorders>
              <w:top w:val="single" w:sz="4" w:space="0" w:color="000000"/>
              <w:left w:val="single" w:sz="4" w:space="0" w:color="000000"/>
              <w:bottom w:val="single" w:sz="4" w:space="0" w:color="000000"/>
              <w:right w:val="single" w:sz="4" w:space="0" w:color="000000"/>
            </w:tcBorders>
          </w:tcPr>
          <w:p w14:paraId="1DFF30BC" w14:textId="77777777" w:rsidR="00D34986" w:rsidRDefault="00DB2D38">
            <w:pPr>
              <w:spacing w:after="0" w:line="259" w:lineRule="auto"/>
              <w:ind w:left="0" w:right="55" w:firstLine="0"/>
              <w:jc w:val="center"/>
            </w:pPr>
            <w:r>
              <w:t xml:space="preserve">M </w:t>
            </w:r>
          </w:p>
        </w:tc>
      </w:tr>
    </w:tbl>
    <w:p w14:paraId="5211C0C0" w14:textId="77777777" w:rsidR="00D34986" w:rsidRDefault="00DB2D38">
      <w:pPr>
        <w:spacing w:after="134" w:line="259" w:lineRule="auto"/>
        <w:ind w:left="101" w:right="0" w:firstLine="0"/>
        <w:jc w:val="left"/>
      </w:pPr>
      <w:r>
        <w:t xml:space="preserve"> </w:t>
      </w:r>
    </w:p>
    <w:p w14:paraId="0E1C68E2" w14:textId="77777777" w:rsidR="00D34986" w:rsidRPr="009F6605" w:rsidRDefault="00DB2D38" w:rsidP="009F6605">
      <w:pPr>
        <w:pStyle w:val="Heading4"/>
        <w:rPr>
          <w:rPrChange w:id="146" w:author="Prashant Thomas" w:date="2016-12-15T09:54:00Z">
            <w:rPr/>
          </w:rPrChange>
        </w:rPr>
        <w:pPrChange w:id="147" w:author="Prashant Thomas" w:date="2016-12-15T09:56:00Z">
          <w:pPr>
            <w:pStyle w:val="Heading4"/>
            <w:ind w:left="96"/>
          </w:pPr>
        </w:pPrChange>
      </w:pPr>
      <w:bookmarkStart w:id="148" w:name="_GoBack"/>
      <w:r>
        <w:t>3.2.2.9</w:t>
      </w:r>
      <w:r w:rsidRPr="009F6605">
        <w:rPr>
          <w:rPrChange w:id="149" w:author="Prashant Thomas" w:date="2016-12-15T09:54:00Z">
            <w:rPr>
              <w:rFonts w:ascii="Arial" w:eastAsia="Arial" w:hAnsi="Arial" w:cs="Arial"/>
              <w:sz w:val="28"/>
            </w:rPr>
          </w:rPrChange>
        </w:rPr>
        <w:t xml:space="preserve"> </w:t>
      </w:r>
      <w:r w:rsidRPr="009F6605">
        <w:rPr>
          <w:rPrChange w:id="150" w:author="Prashant Thomas" w:date="2016-12-15T09:54:00Z">
            <w:rPr/>
          </w:rPrChange>
        </w:rPr>
        <w:t xml:space="preserve">BATCH </w:t>
      </w:r>
      <w:r>
        <w:t>J</w:t>
      </w:r>
      <w:r w:rsidRPr="009F6605">
        <w:rPr>
          <w:rPrChange w:id="151" w:author="Prashant Thomas" w:date="2016-12-15T09:54:00Z">
            <w:rPr/>
          </w:rPrChange>
        </w:rPr>
        <w:t>OB FOR SENDING EMAILS</w:t>
      </w:r>
      <w:r>
        <w:t xml:space="preserve"> </w:t>
      </w:r>
    </w:p>
    <w:bookmarkEnd w:id="148"/>
    <w:p w14:paraId="72F0657D" w14:textId="77777777" w:rsidR="00D34986" w:rsidRDefault="00DB2D38">
      <w:pPr>
        <w:spacing w:after="0" w:line="259" w:lineRule="auto"/>
        <w:ind w:left="101" w:right="0" w:firstLine="0"/>
        <w:jc w:val="left"/>
      </w:pPr>
      <w:r>
        <w:t xml:space="preserve"> </w:t>
      </w:r>
    </w:p>
    <w:tbl>
      <w:tblPr>
        <w:tblStyle w:val="TableGrid"/>
        <w:tblW w:w="9352" w:type="dxa"/>
        <w:tblInd w:w="-7" w:type="dxa"/>
        <w:tblCellMar>
          <w:top w:w="52" w:type="dxa"/>
          <w:left w:w="108" w:type="dxa"/>
          <w:right w:w="54" w:type="dxa"/>
        </w:tblCellMar>
        <w:tblLook w:val="04A0" w:firstRow="1" w:lastRow="0" w:firstColumn="1" w:lastColumn="0" w:noHBand="0" w:noVBand="1"/>
      </w:tblPr>
      <w:tblGrid>
        <w:gridCol w:w="1712"/>
        <w:gridCol w:w="4796"/>
        <w:gridCol w:w="1586"/>
        <w:gridCol w:w="1258"/>
      </w:tblGrid>
      <w:tr w:rsidR="00D34986" w14:paraId="0F999E75" w14:textId="77777777">
        <w:trPr>
          <w:trHeight w:val="888"/>
        </w:trPr>
        <w:tc>
          <w:tcPr>
            <w:tcW w:w="1712" w:type="dxa"/>
            <w:tcBorders>
              <w:top w:val="single" w:sz="4" w:space="0" w:color="000000"/>
              <w:left w:val="single" w:sz="4" w:space="0" w:color="000000"/>
              <w:bottom w:val="single" w:sz="4" w:space="0" w:color="000000"/>
              <w:right w:val="single" w:sz="4" w:space="0" w:color="000000"/>
            </w:tcBorders>
          </w:tcPr>
          <w:p w14:paraId="0B725FE1" w14:textId="77777777" w:rsidR="00D34986" w:rsidRDefault="00DB2D38">
            <w:pPr>
              <w:spacing w:after="0" w:line="259" w:lineRule="auto"/>
              <w:ind w:left="0" w:right="0" w:firstLine="0"/>
            </w:pPr>
            <w:r>
              <w:rPr>
                <w:b/>
              </w:rPr>
              <w:t xml:space="preserve">REQUIREMENT </w:t>
            </w:r>
          </w:p>
          <w:p w14:paraId="3DD4EAC5" w14:textId="77777777" w:rsidR="00D34986" w:rsidRDefault="00DB2D38">
            <w:pPr>
              <w:spacing w:after="0" w:line="259" w:lineRule="auto"/>
              <w:ind w:left="0" w:right="0" w:firstLine="0"/>
              <w:jc w:val="left"/>
            </w:pPr>
            <w:r>
              <w:rPr>
                <w:b/>
              </w:rPr>
              <w:t>ID (RID)</w:t>
            </w:r>
            <w:r>
              <w:t xml:space="preserve"> </w:t>
            </w:r>
          </w:p>
        </w:tc>
        <w:tc>
          <w:tcPr>
            <w:tcW w:w="4796" w:type="dxa"/>
            <w:tcBorders>
              <w:top w:val="single" w:sz="4" w:space="0" w:color="000000"/>
              <w:left w:val="single" w:sz="4" w:space="0" w:color="000000"/>
              <w:bottom w:val="single" w:sz="4" w:space="0" w:color="000000"/>
              <w:right w:val="single" w:sz="4" w:space="0" w:color="000000"/>
            </w:tcBorders>
          </w:tcPr>
          <w:p w14:paraId="2C3F4B9A" w14:textId="77777777" w:rsidR="00D34986" w:rsidRDefault="00DB2D38">
            <w:pPr>
              <w:spacing w:after="0" w:line="259" w:lineRule="auto"/>
              <w:ind w:left="0" w:right="53" w:firstLine="0"/>
              <w:jc w:val="center"/>
            </w:pPr>
            <w:r>
              <w:rPr>
                <w:b/>
              </w:rPr>
              <w:t>DESCRIPTION</w:t>
            </w:r>
            <w:r>
              <w:t xml:space="preserve"> </w:t>
            </w:r>
          </w:p>
        </w:tc>
        <w:tc>
          <w:tcPr>
            <w:tcW w:w="1586" w:type="dxa"/>
            <w:tcBorders>
              <w:top w:val="single" w:sz="4" w:space="0" w:color="000000"/>
              <w:left w:val="single" w:sz="4" w:space="0" w:color="000000"/>
              <w:bottom w:val="single" w:sz="4" w:space="0" w:color="000000"/>
              <w:right w:val="single" w:sz="4" w:space="0" w:color="000000"/>
            </w:tcBorders>
          </w:tcPr>
          <w:p w14:paraId="13442A17" w14:textId="77777777" w:rsidR="00D34986" w:rsidRDefault="00DB2D38">
            <w:pPr>
              <w:spacing w:after="0" w:line="259" w:lineRule="auto"/>
              <w:ind w:left="0" w:right="55" w:firstLine="0"/>
              <w:jc w:val="center"/>
            </w:pPr>
            <w:r>
              <w:rPr>
                <w:b/>
              </w:rPr>
              <w:t xml:space="preserve">PRIORITY </w:t>
            </w:r>
          </w:p>
          <w:p w14:paraId="390F7159" w14:textId="77777777" w:rsidR="00D34986" w:rsidRDefault="00DB2D38">
            <w:pPr>
              <w:spacing w:after="0" w:line="259" w:lineRule="auto"/>
              <w:ind w:left="0" w:right="56" w:firstLine="0"/>
              <w:jc w:val="center"/>
            </w:pPr>
            <w:r>
              <w:rPr>
                <w:b/>
              </w:rPr>
              <w:t xml:space="preserve">LEVELS </w:t>
            </w:r>
          </w:p>
          <w:p w14:paraId="207C37A1" w14:textId="77777777" w:rsidR="00D34986" w:rsidRDefault="00DB2D38">
            <w:pPr>
              <w:spacing w:after="0" w:line="259" w:lineRule="auto"/>
              <w:ind w:left="0" w:right="57" w:firstLine="0"/>
              <w:jc w:val="center"/>
            </w:pPr>
            <w:r>
              <w:rPr>
                <w:b/>
              </w:rPr>
              <w:t>(P1..P4)</w:t>
            </w:r>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586EDC3A" w14:textId="77777777" w:rsidR="00D34986" w:rsidRDefault="00DB2D38">
            <w:pPr>
              <w:spacing w:after="0" w:line="259" w:lineRule="auto"/>
              <w:ind w:left="0" w:right="58" w:firstLine="0"/>
              <w:jc w:val="center"/>
            </w:pPr>
            <w:r>
              <w:rPr>
                <w:b/>
              </w:rPr>
              <w:t xml:space="preserve">EFFORT </w:t>
            </w:r>
          </w:p>
          <w:p w14:paraId="30037483" w14:textId="77777777" w:rsidR="00D34986" w:rsidRDefault="00DB2D38">
            <w:pPr>
              <w:spacing w:after="0" w:line="259" w:lineRule="auto"/>
              <w:ind w:left="0" w:right="0" w:firstLine="0"/>
              <w:jc w:val="center"/>
            </w:pPr>
            <w:r>
              <w:rPr>
                <w:b/>
              </w:rPr>
              <w:t>REQUIRED (H,M,L)</w:t>
            </w:r>
            <w:r>
              <w:t xml:space="preserve"> </w:t>
            </w:r>
          </w:p>
        </w:tc>
      </w:tr>
      <w:tr w:rsidR="00D34986" w14:paraId="2DBBA1DF" w14:textId="77777777">
        <w:trPr>
          <w:trHeight w:val="1184"/>
        </w:trPr>
        <w:tc>
          <w:tcPr>
            <w:tcW w:w="1712" w:type="dxa"/>
            <w:tcBorders>
              <w:top w:val="single" w:sz="4" w:space="0" w:color="000000"/>
              <w:left w:val="single" w:sz="4" w:space="0" w:color="000000"/>
              <w:bottom w:val="single" w:sz="4" w:space="0" w:color="000000"/>
              <w:right w:val="single" w:sz="4" w:space="0" w:color="000000"/>
            </w:tcBorders>
          </w:tcPr>
          <w:p w14:paraId="1360B251" w14:textId="77777777" w:rsidR="00D34986" w:rsidRDefault="00DB2D38">
            <w:pPr>
              <w:spacing w:after="0" w:line="259" w:lineRule="auto"/>
              <w:ind w:left="0" w:right="0" w:firstLine="0"/>
              <w:jc w:val="left"/>
            </w:pPr>
            <w:r>
              <w:lastRenderedPageBreak/>
              <w:t xml:space="preserve">CMS 3.2.2.9 </w:t>
            </w:r>
          </w:p>
        </w:tc>
        <w:tc>
          <w:tcPr>
            <w:tcW w:w="4796" w:type="dxa"/>
            <w:tcBorders>
              <w:top w:val="single" w:sz="4" w:space="0" w:color="000000"/>
              <w:left w:val="single" w:sz="4" w:space="0" w:color="000000"/>
              <w:bottom w:val="single" w:sz="4" w:space="0" w:color="000000"/>
              <w:right w:val="single" w:sz="4" w:space="0" w:color="000000"/>
            </w:tcBorders>
          </w:tcPr>
          <w:p w14:paraId="7FA58FA9" w14:textId="77777777" w:rsidR="00D34986" w:rsidRDefault="00DB2D38">
            <w:pPr>
              <w:numPr>
                <w:ilvl w:val="0"/>
                <w:numId w:val="28"/>
              </w:numPr>
              <w:spacing w:after="35" w:line="241" w:lineRule="auto"/>
              <w:ind w:right="1" w:hanging="360"/>
              <w:jc w:val="left"/>
            </w:pPr>
            <w:r>
              <w:t xml:space="preserve">Registered users who meet the condition to receive emails shall receive emails </w:t>
            </w:r>
          </w:p>
          <w:p w14:paraId="0D85361E" w14:textId="77777777" w:rsidR="00D34986" w:rsidRDefault="00DB2D38">
            <w:pPr>
              <w:numPr>
                <w:ilvl w:val="0"/>
                <w:numId w:val="28"/>
              </w:numPr>
              <w:spacing w:after="0" w:line="259" w:lineRule="auto"/>
              <w:ind w:right="1" w:hanging="360"/>
              <w:jc w:val="left"/>
            </w:pPr>
            <w:r>
              <w:t xml:space="preserve">The emails are triggered by a batch job or daemon process that runs daily </w:t>
            </w:r>
          </w:p>
        </w:tc>
        <w:tc>
          <w:tcPr>
            <w:tcW w:w="1586" w:type="dxa"/>
            <w:tcBorders>
              <w:top w:val="single" w:sz="4" w:space="0" w:color="000000"/>
              <w:left w:val="single" w:sz="4" w:space="0" w:color="000000"/>
              <w:bottom w:val="single" w:sz="4" w:space="0" w:color="000000"/>
              <w:right w:val="single" w:sz="4" w:space="0" w:color="000000"/>
            </w:tcBorders>
          </w:tcPr>
          <w:p w14:paraId="4A79C9C8" w14:textId="77777777" w:rsidR="00D34986" w:rsidRDefault="00DB2D38">
            <w:pPr>
              <w:spacing w:after="0" w:line="259" w:lineRule="auto"/>
              <w:ind w:left="0" w:right="55" w:firstLine="0"/>
              <w:jc w:val="center"/>
            </w:pPr>
            <w:r>
              <w:t xml:space="preserve">P1 </w:t>
            </w:r>
          </w:p>
        </w:tc>
        <w:tc>
          <w:tcPr>
            <w:tcW w:w="1258" w:type="dxa"/>
            <w:tcBorders>
              <w:top w:val="single" w:sz="4" w:space="0" w:color="000000"/>
              <w:left w:val="single" w:sz="4" w:space="0" w:color="000000"/>
              <w:bottom w:val="single" w:sz="4" w:space="0" w:color="000000"/>
              <w:right w:val="single" w:sz="4" w:space="0" w:color="000000"/>
            </w:tcBorders>
          </w:tcPr>
          <w:p w14:paraId="3D3ECFEE" w14:textId="77777777" w:rsidR="00D34986" w:rsidRDefault="00DB2D38">
            <w:pPr>
              <w:spacing w:after="0" w:line="259" w:lineRule="auto"/>
              <w:ind w:left="0" w:right="53" w:firstLine="0"/>
              <w:jc w:val="center"/>
            </w:pPr>
            <w:r>
              <w:t xml:space="preserve">H </w:t>
            </w:r>
          </w:p>
        </w:tc>
      </w:tr>
    </w:tbl>
    <w:p w14:paraId="123DBBA3" w14:textId="77777777" w:rsidR="00D34986" w:rsidRDefault="00DB2D38">
      <w:pPr>
        <w:spacing w:after="124" w:line="259" w:lineRule="auto"/>
        <w:ind w:left="101" w:right="0" w:firstLine="0"/>
        <w:jc w:val="left"/>
      </w:pPr>
      <w:r>
        <w:t xml:space="preserve"> </w:t>
      </w:r>
    </w:p>
    <w:p w14:paraId="65540499" w14:textId="77777777" w:rsidR="00D34986" w:rsidRDefault="00DB2D38">
      <w:pPr>
        <w:pStyle w:val="Heading4"/>
        <w:tabs>
          <w:tab w:val="center" w:pos="2674"/>
        </w:tabs>
        <w:ind w:left="0" w:firstLine="0"/>
      </w:pPr>
      <w:r>
        <w:rPr>
          <w:sz w:val="28"/>
        </w:rPr>
        <w:t>3.2.2.10</w:t>
      </w:r>
      <w:r>
        <w:rPr>
          <w:rFonts w:ascii="Arial" w:eastAsia="Arial" w:hAnsi="Arial" w:cs="Arial"/>
          <w:sz w:val="28"/>
        </w:rPr>
        <w:t xml:space="preserve"> </w:t>
      </w:r>
      <w:r>
        <w:rPr>
          <w:rFonts w:ascii="Arial" w:eastAsia="Arial" w:hAnsi="Arial" w:cs="Arial"/>
          <w:sz w:val="28"/>
        </w:rPr>
        <w:tab/>
      </w:r>
      <w:r>
        <w:rPr>
          <w:sz w:val="28"/>
        </w:rPr>
        <w:t>C</w:t>
      </w:r>
      <w:r>
        <w:t xml:space="preserve">ONFERENCE </w:t>
      </w:r>
      <w:r>
        <w:rPr>
          <w:sz w:val="28"/>
        </w:rPr>
        <w:t>A</w:t>
      </w:r>
      <w:r>
        <w:t>RCHIVAL</w:t>
      </w:r>
      <w:r>
        <w:rPr>
          <w:sz w:val="28"/>
        </w:rPr>
        <w:t xml:space="preserve"> </w:t>
      </w:r>
    </w:p>
    <w:p w14:paraId="63415E1C" w14:textId="77777777" w:rsidR="00D34986" w:rsidRDefault="00DB2D38">
      <w:pPr>
        <w:spacing w:after="0" w:line="259" w:lineRule="auto"/>
        <w:ind w:left="101" w:right="0" w:firstLine="0"/>
        <w:jc w:val="left"/>
      </w:pPr>
      <w:commentRangeStart w:id="152"/>
      <w:r>
        <w:t xml:space="preserve"> </w:t>
      </w:r>
    </w:p>
    <w:p w14:paraId="5DC45407" w14:textId="77777777" w:rsidR="00D34986" w:rsidRDefault="00DB2D38">
      <w:pPr>
        <w:ind w:left="96" w:right="647"/>
      </w:pPr>
      <w:r>
        <w:t xml:space="preserve">Conference information and conference details of conferences older than 3 months shall be archived </w:t>
      </w:r>
    </w:p>
    <w:p w14:paraId="4FD8740C" w14:textId="77777777" w:rsidR="00D34986" w:rsidRDefault="00DB2D38">
      <w:pPr>
        <w:spacing w:after="0" w:line="259" w:lineRule="auto"/>
        <w:ind w:left="101" w:right="0" w:firstLine="0"/>
        <w:jc w:val="left"/>
      </w:pPr>
      <w:r>
        <w:t xml:space="preserve"> </w:t>
      </w:r>
    </w:p>
    <w:tbl>
      <w:tblPr>
        <w:tblStyle w:val="TableGrid"/>
        <w:tblW w:w="9578" w:type="dxa"/>
        <w:tblInd w:w="-7" w:type="dxa"/>
        <w:tblCellMar>
          <w:top w:w="47" w:type="dxa"/>
          <w:left w:w="108" w:type="dxa"/>
          <w:right w:w="54" w:type="dxa"/>
        </w:tblCellMar>
        <w:tblLook w:val="04A0" w:firstRow="1" w:lastRow="0" w:firstColumn="1" w:lastColumn="0" w:noHBand="0" w:noVBand="1"/>
      </w:tblPr>
      <w:tblGrid>
        <w:gridCol w:w="1712"/>
        <w:gridCol w:w="4995"/>
        <w:gridCol w:w="1613"/>
        <w:gridCol w:w="1258"/>
      </w:tblGrid>
      <w:tr w:rsidR="00D34986" w14:paraId="696C7FDA" w14:textId="77777777">
        <w:trPr>
          <w:trHeight w:val="889"/>
        </w:trPr>
        <w:tc>
          <w:tcPr>
            <w:tcW w:w="1712" w:type="dxa"/>
            <w:tcBorders>
              <w:top w:val="single" w:sz="4" w:space="0" w:color="000000"/>
              <w:left w:val="single" w:sz="4" w:space="0" w:color="000000"/>
              <w:bottom w:val="single" w:sz="4" w:space="0" w:color="000000"/>
              <w:right w:val="single" w:sz="4" w:space="0" w:color="000000"/>
            </w:tcBorders>
          </w:tcPr>
          <w:p w14:paraId="3DE8D297" w14:textId="77777777" w:rsidR="00D34986" w:rsidRDefault="00DB2D38">
            <w:pPr>
              <w:spacing w:after="0" w:line="259" w:lineRule="auto"/>
              <w:ind w:left="0" w:right="0" w:firstLine="0"/>
            </w:pPr>
            <w:r>
              <w:rPr>
                <w:b/>
              </w:rPr>
              <w:t xml:space="preserve">REQUIREMENT </w:t>
            </w:r>
          </w:p>
          <w:p w14:paraId="27E3C9B7" w14:textId="77777777" w:rsidR="00D34986" w:rsidRDefault="00DB2D38">
            <w:pPr>
              <w:spacing w:after="0" w:line="259" w:lineRule="auto"/>
              <w:ind w:left="0" w:right="0" w:firstLine="0"/>
              <w:jc w:val="left"/>
            </w:pPr>
            <w:r>
              <w:rPr>
                <w:b/>
              </w:rPr>
              <w:t>ID (RID)</w:t>
            </w:r>
            <w:r>
              <w:t xml:space="preserve"> </w:t>
            </w:r>
          </w:p>
        </w:tc>
        <w:tc>
          <w:tcPr>
            <w:tcW w:w="4995" w:type="dxa"/>
            <w:tcBorders>
              <w:top w:val="single" w:sz="4" w:space="0" w:color="000000"/>
              <w:left w:val="single" w:sz="4" w:space="0" w:color="000000"/>
              <w:bottom w:val="single" w:sz="4" w:space="0" w:color="000000"/>
              <w:right w:val="single" w:sz="4" w:space="0" w:color="000000"/>
            </w:tcBorders>
          </w:tcPr>
          <w:p w14:paraId="68BE49AB" w14:textId="77777777" w:rsidR="00D34986" w:rsidRDefault="00DB2D38">
            <w:pPr>
              <w:spacing w:after="0" w:line="259" w:lineRule="auto"/>
              <w:ind w:left="0" w:right="55" w:firstLine="0"/>
              <w:jc w:val="center"/>
            </w:pPr>
            <w:r>
              <w:rPr>
                <w:b/>
              </w:rPr>
              <w:t>DESCRIPTION</w:t>
            </w:r>
            <w:r>
              <w:t xml:space="preserve"> </w:t>
            </w:r>
          </w:p>
        </w:tc>
        <w:tc>
          <w:tcPr>
            <w:tcW w:w="1613" w:type="dxa"/>
            <w:tcBorders>
              <w:top w:val="single" w:sz="4" w:space="0" w:color="000000"/>
              <w:left w:val="single" w:sz="4" w:space="0" w:color="000000"/>
              <w:bottom w:val="single" w:sz="4" w:space="0" w:color="000000"/>
              <w:right w:val="single" w:sz="4" w:space="0" w:color="000000"/>
            </w:tcBorders>
          </w:tcPr>
          <w:p w14:paraId="671D1D4E" w14:textId="77777777" w:rsidR="00D34986" w:rsidRDefault="00DB2D38">
            <w:pPr>
              <w:spacing w:after="0" w:line="259" w:lineRule="auto"/>
              <w:ind w:left="0" w:right="58" w:firstLine="0"/>
              <w:jc w:val="center"/>
            </w:pPr>
            <w:r>
              <w:rPr>
                <w:b/>
              </w:rPr>
              <w:t xml:space="preserve">PRIORITY </w:t>
            </w:r>
          </w:p>
          <w:p w14:paraId="62FA20A9" w14:textId="77777777" w:rsidR="00D34986" w:rsidRDefault="00DB2D38">
            <w:pPr>
              <w:spacing w:after="0" w:line="259" w:lineRule="auto"/>
              <w:ind w:left="0" w:right="59" w:firstLine="0"/>
              <w:jc w:val="center"/>
            </w:pPr>
            <w:r>
              <w:rPr>
                <w:b/>
              </w:rPr>
              <w:t xml:space="preserve">LEVELS </w:t>
            </w:r>
          </w:p>
          <w:p w14:paraId="30C3DFBE" w14:textId="77777777" w:rsidR="00D34986" w:rsidRDefault="00DB2D38">
            <w:pPr>
              <w:spacing w:after="0" w:line="259" w:lineRule="auto"/>
              <w:ind w:left="0" w:right="54" w:firstLine="0"/>
              <w:jc w:val="center"/>
            </w:pPr>
            <w:r>
              <w:rPr>
                <w:b/>
              </w:rPr>
              <w:t>(P1..P4)</w:t>
            </w:r>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656B4886" w14:textId="77777777" w:rsidR="00D34986" w:rsidRDefault="00DB2D38">
            <w:pPr>
              <w:spacing w:after="0" w:line="259" w:lineRule="auto"/>
              <w:ind w:left="0" w:right="58" w:firstLine="0"/>
              <w:jc w:val="center"/>
            </w:pPr>
            <w:r>
              <w:rPr>
                <w:b/>
              </w:rPr>
              <w:t xml:space="preserve">EFFORT </w:t>
            </w:r>
          </w:p>
          <w:p w14:paraId="5FCA27FA" w14:textId="77777777" w:rsidR="00D34986" w:rsidRDefault="00DB2D38">
            <w:pPr>
              <w:spacing w:after="0" w:line="259" w:lineRule="auto"/>
              <w:ind w:left="0" w:right="0" w:firstLine="0"/>
              <w:jc w:val="center"/>
            </w:pPr>
            <w:r>
              <w:rPr>
                <w:b/>
              </w:rPr>
              <w:t>REQUIRED (H,M,L)</w:t>
            </w:r>
            <w:r>
              <w:t xml:space="preserve"> </w:t>
            </w:r>
          </w:p>
        </w:tc>
      </w:tr>
      <w:tr w:rsidR="00D34986" w14:paraId="31AC70E9" w14:textId="77777777">
        <w:trPr>
          <w:trHeight w:val="1630"/>
        </w:trPr>
        <w:tc>
          <w:tcPr>
            <w:tcW w:w="1712" w:type="dxa"/>
            <w:tcBorders>
              <w:top w:val="single" w:sz="4" w:space="0" w:color="000000"/>
              <w:left w:val="single" w:sz="4" w:space="0" w:color="000000"/>
              <w:bottom w:val="single" w:sz="4" w:space="0" w:color="000000"/>
              <w:right w:val="single" w:sz="4" w:space="0" w:color="000000"/>
            </w:tcBorders>
          </w:tcPr>
          <w:p w14:paraId="0271CCD4" w14:textId="77777777" w:rsidR="00D34986" w:rsidRDefault="00DB2D38">
            <w:pPr>
              <w:spacing w:after="0" w:line="259" w:lineRule="auto"/>
              <w:ind w:left="0" w:right="0" w:firstLine="0"/>
              <w:jc w:val="left"/>
            </w:pPr>
            <w:r>
              <w:t xml:space="preserve">CMS 3.2.2.10 </w:t>
            </w:r>
          </w:p>
        </w:tc>
        <w:tc>
          <w:tcPr>
            <w:tcW w:w="4995" w:type="dxa"/>
            <w:tcBorders>
              <w:top w:val="single" w:sz="4" w:space="0" w:color="000000"/>
              <w:left w:val="single" w:sz="4" w:space="0" w:color="000000"/>
              <w:bottom w:val="single" w:sz="4" w:space="0" w:color="000000"/>
              <w:right w:val="single" w:sz="4" w:space="0" w:color="000000"/>
            </w:tcBorders>
          </w:tcPr>
          <w:p w14:paraId="62CB9371" w14:textId="77777777" w:rsidR="00D34986" w:rsidRDefault="00DB2D38">
            <w:pPr>
              <w:numPr>
                <w:ilvl w:val="0"/>
                <w:numId w:val="29"/>
              </w:numPr>
              <w:spacing w:after="58" w:line="239" w:lineRule="auto"/>
              <w:ind w:right="0" w:hanging="360"/>
              <w:jc w:val="left"/>
            </w:pPr>
            <w:r>
              <w:rPr>
                <w:sz w:val="22"/>
              </w:rPr>
              <w:t xml:space="preserve">Option 1: Search always returns results for conferences younger than 3 months. ( makes query faster) </w:t>
            </w:r>
          </w:p>
          <w:p w14:paraId="36E43942" w14:textId="77777777" w:rsidR="00D34986" w:rsidRDefault="00DB2D38">
            <w:pPr>
              <w:numPr>
                <w:ilvl w:val="0"/>
                <w:numId w:val="29"/>
              </w:numPr>
              <w:spacing w:after="0" w:line="259" w:lineRule="auto"/>
              <w:ind w:right="0" w:hanging="360"/>
              <w:jc w:val="left"/>
            </w:pPr>
            <w:r>
              <w:rPr>
                <w:sz w:val="22"/>
              </w:rPr>
              <w:t>Option 2: Archive data older than 3 months. Implies the need for a separate archival job that needs to run daily.</w:t>
            </w:r>
            <w:r>
              <w:t xml:space="preserve"> </w:t>
            </w:r>
          </w:p>
        </w:tc>
        <w:tc>
          <w:tcPr>
            <w:tcW w:w="1613" w:type="dxa"/>
            <w:tcBorders>
              <w:top w:val="single" w:sz="4" w:space="0" w:color="000000"/>
              <w:left w:val="single" w:sz="4" w:space="0" w:color="000000"/>
              <w:bottom w:val="single" w:sz="4" w:space="0" w:color="000000"/>
              <w:right w:val="single" w:sz="4" w:space="0" w:color="000000"/>
            </w:tcBorders>
          </w:tcPr>
          <w:p w14:paraId="6C757656" w14:textId="77777777" w:rsidR="00D34986" w:rsidRDefault="00DB2D38">
            <w:pPr>
              <w:spacing w:after="0" w:line="259" w:lineRule="auto"/>
              <w:ind w:left="0" w:right="53" w:firstLine="0"/>
              <w:jc w:val="center"/>
            </w:pPr>
            <w:r>
              <w:t xml:space="preserve">P1 </w:t>
            </w:r>
          </w:p>
        </w:tc>
        <w:tc>
          <w:tcPr>
            <w:tcW w:w="1258" w:type="dxa"/>
            <w:tcBorders>
              <w:top w:val="single" w:sz="4" w:space="0" w:color="000000"/>
              <w:left w:val="single" w:sz="4" w:space="0" w:color="000000"/>
              <w:bottom w:val="single" w:sz="4" w:space="0" w:color="000000"/>
              <w:right w:val="single" w:sz="4" w:space="0" w:color="000000"/>
            </w:tcBorders>
          </w:tcPr>
          <w:p w14:paraId="7149A784" w14:textId="77777777" w:rsidR="00D34986" w:rsidRDefault="00DB2D38">
            <w:pPr>
              <w:spacing w:after="0" w:line="259" w:lineRule="auto"/>
              <w:ind w:left="1" w:right="0" w:firstLine="0"/>
              <w:jc w:val="left"/>
            </w:pPr>
            <w:r>
              <w:t xml:space="preserve">H </w:t>
            </w:r>
          </w:p>
        </w:tc>
      </w:tr>
    </w:tbl>
    <w:commentRangeEnd w:id="152"/>
    <w:p w14:paraId="3F745B28" w14:textId="77777777" w:rsidR="00D34986" w:rsidRDefault="00DF28EA">
      <w:pPr>
        <w:spacing w:after="0" w:line="259" w:lineRule="auto"/>
        <w:ind w:left="101" w:right="0" w:firstLine="0"/>
        <w:jc w:val="left"/>
      </w:pPr>
      <w:r>
        <w:rPr>
          <w:rStyle w:val="CommentReference"/>
        </w:rPr>
        <w:commentReference w:id="152"/>
      </w:r>
      <w:r w:rsidR="00DB2D38">
        <w:t xml:space="preserve"> </w:t>
      </w:r>
    </w:p>
    <w:p w14:paraId="6DD9F66E" w14:textId="77777777" w:rsidR="00D34986" w:rsidRDefault="00DB2D38">
      <w:pPr>
        <w:ind w:left="96" w:right="5421"/>
      </w:pPr>
      <w:r>
        <w:rPr>
          <w:b/>
          <w:sz w:val="28"/>
        </w:rPr>
        <w:t>3.2.2.11</w:t>
      </w:r>
      <w:r>
        <w:rPr>
          <w:rFonts w:ascii="Arial" w:eastAsia="Arial" w:hAnsi="Arial" w:cs="Arial"/>
          <w:b/>
          <w:sz w:val="28"/>
        </w:rPr>
        <w:t xml:space="preserve"> </w:t>
      </w:r>
      <w:r>
        <w:rPr>
          <w:b/>
          <w:sz w:val="28"/>
        </w:rPr>
        <w:t>C</w:t>
      </w:r>
      <w:r>
        <w:rPr>
          <w:b/>
          <w:sz w:val="22"/>
        </w:rPr>
        <w:t xml:space="preserve">ONFERENCE </w:t>
      </w:r>
      <w:r>
        <w:rPr>
          <w:b/>
          <w:sz w:val="28"/>
        </w:rPr>
        <w:t>H</w:t>
      </w:r>
      <w:r>
        <w:rPr>
          <w:b/>
          <w:sz w:val="22"/>
        </w:rPr>
        <w:t xml:space="preserve">OME </w:t>
      </w:r>
      <w:r>
        <w:rPr>
          <w:b/>
          <w:sz w:val="28"/>
        </w:rPr>
        <w:t>P</w:t>
      </w:r>
      <w:r>
        <w:rPr>
          <w:b/>
          <w:sz w:val="22"/>
        </w:rPr>
        <w:t>AGE</w:t>
      </w:r>
      <w:r>
        <w:rPr>
          <w:b/>
          <w:sz w:val="28"/>
        </w:rPr>
        <w:t xml:space="preserve"> </w:t>
      </w:r>
    </w:p>
    <w:p w14:paraId="5DCFBF30" w14:textId="77777777" w:rsidR="00D34986" w:rsidRDefault="00DB2D38">
      <w:pPr>
        <w:ind w:left="96" w:right="5421"/>
      </w:pPr>
      <w:r>
        <w:t xml:space="preserve">Home page will have the following elements. </w:t>
      </w:r>
    </w:p>
    <w:p w14:paraId="05E67D91" w14:textId="77777777" w:rsidR="00D34986" w:rsidRDefault="00DB2D38">
      <w:pPr>
        <w:spacing w:after="0" w:line="259" w:lineRule="auto"/>
        <w:ind w:left="101" w:right="0" w:firstLine="0"/>
        <w:jc w:val="left"/>
      </w:pPr>
      <w:r>
        <w:t xml:space="preserve"> </w:t>
      </w:r>
    </w:p>
    <w:tbl>
      <w:tblPr>
        <w:tblStyle w:val="TableGrid"/>
        <w:tblW w:w="10116" w:type="dxa"/>
        <w:tblInd w:w="-7" w:type="dxa"/>
        <w:tblLayout w:type="fixed"/>
        <w:tblCellMar>
          <w:top w:w="53" w:type="dxa"/>
          <w:left w:w="107" w:type="dxa"/>
        </w:tblCellMar>
        <w:tblLook w:val="04A0" w:firstRow="1" w:lastRow="0" w:firstColumn="1" w:lastColumn="0" w:noHBand="0" w:noVBand="1"/>
        <w:tblPrChange w:id="153" w:author="Nazar Zaki" w:date="2016-11-27T11:23:00Z">
          <w:tblPr>
            <w:tblStyle w:val="TableGrid"/>
            <w:tblW w:w="9578" w:type="dxa"/>
            <w:tblInd w:w="-7" w:type="dxa"/>
            <w:tblCellMar>
              <w:top w:w="53" w:type="dxa"/>
              <w:left w:w="107" w:type="dxa"/>
            </w:tblCellMar>
            <w:tblLook w:val="04A0" w:firstRow="1" w:lastRow="0" w:firstColumn="1" w:lastColumn="0" w:noHBand="0" w:noVBand="1"/>
          </w:tblPr>
        </w:tblPrChange>
      </w:tblPr>
      <w:tblGrid>
        <w:gridCol w:w="853"/>
        <w:gridCol w:w="7159"/>
        <w:gridCol w:w="1423"/>
        <w:gridCol w:w="681"/>
        <w:tblGridChange w:id="154">
          <w:tblGrid>
            <w:gridCol w:w="853"/>
            <w:gridCol w:w="7946"/>
            <w:gridCol w:w="636"/>
            <w:gridCol w:w="681"/>
          </w:tblGrid>
        </w:tblGridChange>
      </w:tblGrid>
      <w:tr w:rsidR="00D34986" w14:paraId="2F87C4E1" w14:textId="77777777" w:rsidTr="00DF28EA">
        <w:trPr>
          <w:trHeight w:val="1766"/>
          <w:trPrChange w:id="155" w:author="Nazar Zaki" w:date="2016-11-27T11:23:00Z">
            <w:trPr>
              <w:trHeight w:val="1766"/>
            </w:trPr>
          </w:trPrChange>
        </w:trPr>
        <w:tc>
          <w:tcPr>
            <w:tcW w:w="853" w:type="dxa"/>
            <w:tcBorders>
              <w:top w:val="single" w:sz="4" w:space="0" w:color="000000"/>
              <w:left w:val="single" w:sz="4" w:space="0" w:color="000000"/>
              <w:bottom w:val="single" w:sz="4" w:space="0" w:color="000000"/>
              <w:right w:val="single" w:sz="4" w:space="0" w:color="000000"/>
            </w:tcBorders>
            <w:tcPrChange w:id="156" w:author="Nazar Zaki" w:date="2016-11-27T11:23:00Z">
              <w:tcPr>
                <w:tcW w:w="1232" w:type="dxa"/>
                <w:tcBorders>
                  <w:top w:val="single" w:sz="4" w:space="0" w:color="000000"/>
                  <w:left w:val="single" w:sz="4" w:space="0" w:color="000000"/>
                  <w:bottom w:val="single" w:sz="4" w:space="0" w:color="000000"/>
                  <w:right w:val="single" w:sz="4" w:space="0" w:color="000000"/>
                </w:tcBorders>
              </w:tcPr>
            </w:tcPrChange>
          </w:tcPr>
          <w:p w14:paraId="766BD114" w14:textId="77777777" w:rsidR="00D34986" w:rsidRDefault="00DB2D38">
            <w:pPr>
              <w:spacing w:after="0" w:line="259" w:lineRule="auto"/>
              <w:ind w:left="0" w:right="0" w:firstLine="0"/>
              <w:jc w:val="left"/>
            </w:pPr>
            <w:r>
              <w:rPr>
                <w:b/>
              </w:rPr>
              <w:t>REQUIRE</w:t>
            </w:r>
          </w:p>
          <w:p w14:paraId="2140EF51" w14:textId="77777777" w:rsidR="00D34986" w:rsidRDefault="00DB2D38">
            <w:pPr>
              <w:spacing w:after="0" w:line="259" w:lineRule="auto"/>
              <w:ind w:left="0" w:right="0" w:firstLine="0"/>
              <w:jc w:val="left"/>
            </w:pPr>
            <w:r>
              <w:rPr>
                <w:b/>
              </w:rPr>
              <w:t xml:space="preserve">MENT ID </w:t>
            </w:r>
          </w:p>
          <w:p w14:paraId="5329C46D" w14:textId="77777777" w:rsidR="00D34986" w:rsidRDefault="00DB2D38">
            <w:pPr>
              <w:spacing w:after="0" w:line="259" w:lineRule="auto"/>
              <w:ind w:left="0" w:right="0" w:firstLine="0"/>
              <w:jc w:val="left"/>
            </w:pPr>
            <w:r>
              <w:rPr>
                <w:b/>
              </w:rPr>
              <w:t>(RID)</w:t>
            </w:r>
            <w:r>
              <w:t xml:space="preserve"> </w:t>
            </w:r>
          </w:p>
        </w:tc>
        <w:tc>
          <w:tcPr>
            <w:tcW w:w="7159" w:type="dxa"/>
            <w:tcBorders>
              <w:top w:val="single" w:sz="4" w:space="0" w:color="000000"/>
              <w:left w:val="single" w:sz="4" w:space="0" w:color="000000"/>
              <w:bottom w:val="single" w:sz="4" w:space="0" w:color="000000"/>
              <w:right w:val="single" w:sz="4" w:space="0" w:color="000000"/>
            </w:tcBorders>
            <w:tcPrChange w:id="157" w:author="Nazar Zaki" w:date="2016-11-27T11:23:00Z">
              <w:tcPr>
                <w:tcW w:w="6572" w:type="dxa"/>
                <w:tcBorders>
                  <w:top w:val="single" w:sz="4" w:space="0" w:color="000000"/>
                  <w:left w:val="single" w:sz="4" w:space="0" w:color="000000"/>
                  <w:bottom w:val="single" w:sz="4" w:space="0" w:color="000000"/>
                  <w:right w:val="single" w:sz="4" w:space="0" w:color="000000"/>
                </w:tcBorders>
              </w:tcPr>
            </w:tcPrChange>
          </w:tcPr>
          <w:p w14:paraId="046166D0" w14:textId="77777777" w:rsidR="00D34986" w:rsidRDefault="00DB2D38">
            <w:pPr>
              <w:spacing w:after="0" w:line="259" w:lineRule="auto"/>
              <w:ind w:left="0" w:right="55" w:firstLine="0"/>
              <w:jc w:val="center"/>
            </w:pPr>
            <w:r>
              <w:rPr>
                <w:b/>
              </w:rPr>
              <w:t>DESCRIPTION</w:t>
            </w:r>
            <w:r>
              <w:t xml:space="preserve"> </w:t>
            </w:r>
          </w:p>
        </w:tc>
        <w:tc>
          <w:tcPr>
            <w:tcW w:w="1423" w:type="dxa"/>
            <w:tcBorders>
              <w:top w:val="single" w:sz="4" w:space="0" w:color="000000"/>
              <w:left w:val="single" w:sz="4" w:space="0" w:color="000000"/>
              <w:bottom w:val="single" w:sz="4" w:space="0" w:color="000000"/>
              <w:right w:val="single" w:sz="4" w:space="0" w:color="000000"/>
            </w:tcBorders>
            <w:tcPrChange w:id="158" w:author="Nazar Zaki" w:date="2016-11-27T11:23:00Z">
              <w:tcPr>
                <w:tcW w:w="850" w:type="dxa"/>
                <w:tcBorders>
                  <w:top w:val="single" w:sz="4" w:space="0" w:color="000000"/>
                  <w:left w:val="single" w:sz="4" w:space="0" w:color="000000"/>
                  <w:bottom w:val="single" w:sz="4" w:space="0" w:color="000000"/>
                  <w:right w:val="single" w:sz="4" w:space="0" w:color="000000"/>
                </w:tcBorders>
              </w:tcPr>
            </w:tcPrChange>
          </w:tcPr>
          <w:p w14:paraId="27B1EB8B" w14:textId="77777777" w:rsidR="00D34986" w:rsidRDefault="00DB2D38">
            <w:pPr>
              <w:spacing w:after="0" w:line="259" w:lineRule="auto"/>
              <w:ind w:left="5" w:right="0" w:firstLine="0"/>
            </w:pPr>
            <w:r>
              <w:rPr>
                <w:b/>
              </w:rPr>
              <w:t>PRIOR</w:t>
            </w:r>
          </w:p>
          <w:p w14:paraId="6FA5ECE3" w14:textId="77777777" w:rsidR="00D34986" w:rsidRDefault="00DB2D38">
            <w:pPr>
              <w:spacing w:after="0" w:line="259" w:lineRule="auto"/>
              <w:ind w:left="0" w:right="55" w:firstLine="0"/>
              <w:jc w:val="center"/>
            </w:pPr>
            <w:r>
              <w:rPr>
                <w:b/>
              </w:rPr>
              <w:t xml:space="preserve">ITY </w:t>
            </w:r>
          </w:p>
          <w:p w14:paraId="4B7DC5E9" w14:textId="77777777" w:rsidR="00D34986" w:rsidRDefault="00DB2D38">
            <w:pPr>
              <w:spacing w:after="0" w:line="259" w:lineRule="auto"/>
              <w:ind w:left="26" w:right="0" w:firstLine="0"/>
              <w:jc w:val="left"/>
            </w:pPr>
            <w:r>
              <w:rPr>
                <w:b/>
              </w:rPr>
              <w:t>LEVEL</w:t>
            </w:r>
          </w:p>
          <w:p w14:paraId="331E68D1" w14:textId="77777777" w:rsidR="00D34986" w:rsidRDefault="00DB2D38">
            <w:pPr>
              <w:spacing w:after="0" w:line="259" w:lineRule="auto"/>
              <w:ind w:left="0" w:right="54" w:firstLine="0"/>
              <w:jc w:val="center"/>
            </w:pPr>
            <w:r>
              <w:rPr>
                <w:b/>
              </w:rPr>
              <w:t xml:space="preserve">S </w:t>
            </w:r>
          </w:p>
          <w:p w14:paraId="30A7E65B" w14:textId="77777777" w:rsidR="00D34986" w:rsidRDefault="00DB2D38">
            <w:pPr>
              <w:spacing w:after="0" w:line="259" w:lineRule="auto"/>
              <w:ind w:left="26" w:right="0" w:firstLine="0"/>
              <w:jc w:val="left"/>
            </w:pPr>
            <w:r>
              <w:rPr>
                <w:b/>
              </w:rPr>
              <w:t>(P1..P</w:t>
            </w:r>
          </w:p>
          <w:p w14:paraId="343CEF06" w14:textId="77777777" w:rsidR="00D34986" w:rsidRDefault="00DB2D38">
            <w:pPr>
              <w:spacing w:after="0" w:line="259" w:lineRule="auto"/>
              <w:ind w:left="0" w:right="52" w:firstLine="0"/>
              <w:jc w:val="center"/>
            </w:pPr>
            <w:r>
              <w:rPr>
                <w:b/>
              </w:rPr>
              <w:t>4)</w:t>
            </w:r>
            <w:r>
              <w:t xml:space="preserve"> </w:t>
            </w:r>
          </w:p>
        </w:tc>
        <w:tc>
          <w:tcPr>
            <w:tcW w:w="681" w:type="dxa"/>
            <w:tcBorders>
              <w:top w:val="single" w:sz="4" w:space="0" w:color="000000"/>
              <w:left w:val="single" w:sz="4" w:space="0" w:color="000000"/>
              <w:bottom w:val="single" w:sz="4" w:space="0" w:color="000000"/>
              <w:right w:val="single" w:sz="4" w:space="0" w:color="000000"/>
            </w:tcBorders>
            <w:tcPrChange w:id="159" w:author="Nazar Zaki" w:date="2016-11-27T11:23:00Z">
              <w:tcPr>
                <w:tcW w:w="924" w:type="dxa"/>
                <w:tcBorders>
                  <w:top w:val="single" w:sz="4" w:space="0" w:color="000000"/>
                  <w:left w:val="single" w:sz="4" w:space="0" w:color="000000"/>
                  <w:bottom w:val="single" w:sz="4" w:space="0" w:color="000000"/>
                  <w:right w:val="single" w:sz="4" w:space="0" w:color="000000"/>
                </w:tcBorders>
              </w:tcPr>
            </w:tcPrChange>
          </w:tcPr>
          <w:p w14:paraId="20AA9B57" w14:textId="77777777" w:rsidR="00D34986" w:rsidRDefault="00DB2D38">
            <w:pPr>
              <w:spacing w:after="0" w:line="259" w:lineRule="auto"/>
              <w:ind w:left="36" w:right="0" w:firstLine="0"/>
              <w:jc w:val="left"/>
            </w:pPr>
            <w:r>
              <w:rPr>
                <w:b/>
              </w:rPr>
              <w:t>EFFOR</w:t>
            </w:r>
          </w:p>
          <w:p w14:paraId="4C160A22" w14:textId="77777777" w:rsidR="00D34986" w:rsidRDefault="00DB2D38">
            <w:pPr>
              <w:spacing w:after="0" w:line="259" w:lineRule="auto"/>
              <w:ind w:left="0" w:right="55" w:firstLine="0"/>
              <w:jc w:val="center"/>
            </w:pPr>
            <w:r>
              <w:rPr>
                <w:b/>
              </w:rPr>
              <w:t xml:space="preserve">T </w:t>
            </w:r>
          </w:p>
          <w:p w14:paraId="048F96AB" w14:textId="77777777" w:rsidR="00D34986" w:rsidRDefault="00DB2D38">
            <w:pPr>
              <w:spacing w:after="0" w:line="259" w:lineRule="auto"/>
              <w:ind w:left="34" w:right="0" w:firstLine="0"/>
              <w:jc w:val="left"/>
            </w:pPr>
            <w:r>
              <w:rPr>
                <w:b/>
              </w:rPr>
              <w:t>REQUI</w:t>
            </w:r>
          </w:p>
          <w:p w14:paraId="1393C935" w14:textId="77777777" w:rsidR="00D34986" w:rsidRDefault="00DB2D38">
            <w:pPr>
              <w:spacing w:after="0" w:line="259" w:lineRule="auto"/>
              <w:ind w:left="0" w:right="54" w:firstLine="0"/>
              <w:jc w:val="center"/>
            </w:pPr>
            <w:r>
              <w:rPr>
                <w:b/>
              </w:rPr>
              <w:t xml:space="preserve">RED </w:t>
            </w:r>
          </w:p>
          <w:p w14:paraId="279ABABD" w14:textId="77777777" w:rsidR="00D34986" w:rsidRDefault="00DB2D38">
            <w:pPr>
              <w:spacing w:after="0" w:line="259" w:lineRule="auto"/>
              <w:ind w:left="22" w:right="0" w:firstLine="0"/>
              <w:jc w:val="left"/>
            </w:pPr>
            <w:r>
              <w:rPr>
                <w:b/>
              </w:rPr>
              <w:t>(H,M,L</w:t>
            </w:r>
          </w:p>
          <w:p w14:paraId="75FABF3F" w14:textId="77777777" w:rsidR="00D34986" w:rsidRDefault="00DB2D38">
            <w:pPr>
              <w:spacing w:after="0" w:line="259" w:lineRule="auto"/>
              <w:ind w:left="0" w:right="51" w:firstLine="0"/>
              <w:jc w:val="center"/>
            </w:pPr>
            <w:r>
              <w:rPr>
                <w:b/>
              </w:rPr>
              <w:t>)</w:t>
            </w:r>
            <w:r>
              <w:t xml:space="preserve"> </w:t>
            </w:r>
          </w:p>
        </w:tc>
      </w:tr>
      <w:tr w:rsidR="00D34986" w14:paraId="071AAABF" w14:textId="77777777" w:rsidTr="00DF28EA">
        <w:trPr>
          <w:trHeight w:val="9678"/>
          <w:trPrChange w:id="160" w:author="Nazar Zaki" w:date="2016-11-27T11:23:00Z">
            <w:trPr>
              <w:trHeight w:val="9678"/>
            </w:trPr>
          </w:trPrChange>
        </w:trPr>
        <w:tc>
          <w:tcPr>
            <w:tcW w:w="853" w:type="dxa"/>
            <w:tcBorders>
              <w:top w:val="single" w:sz="4" w:space="0" w:color="000000"/>
              <w:left w:val="single" w:sz="4" w:space="0" w:color="000000"/>
              <w:bottom w:val="single" w:sz="4" w:space="0" w:color="000000"/>
              <w:right w:val="single" w:sz="4" w:space="0" w:color="000000"/>
            </w:tcBorders>
            <w:tcPrChange w:id="161" w:author="Nazar Zaki" w:date="2016-11-27T11:23:00Z">
              <w:tcPr>
                <w:tcW w:w="1232" w:type="dxa"/>
                <w:tcBorders>
                  <w:top w:val="single" w:sz="4" w:space="0" w:color="000000"/>
                  <w:left w:val="single" w:sz="4" w:space="0" w:color="000000"/>
                  <w:bottom w:val="single" w:sz="4" w:space="0" w:color="000000"/>
                  <w:right w:val="single" w:sz="4" w:space="0" w:color="000000"/>
                </w:tcBorders>
              </w:tcPr>
            </w:tcPrChange>
          </w:tcPr>
          <w:p w14:paraId="0698C249" w14:textId="77777777" w:rsidR="00D34986" w:rsidRDefault="00DB2D38">
            <w:pPr>
              <w:spacing w:after="0" w:line="259" w:lineRule="auto"/>
              <w:ind w:left="0" w:right="0" w:firstLine="0"/>
              <w:jc w:val="left"/>
            </w:pPr>
            <w:r>
              <w:lastRenderedPageBreak/>
              <w:t xml:space="preserve">CMS </w:t>
            </w:r>
          </w:p>
          <w:p w14:paraId="2D621621" w14:textId="77777777" w:rsidR="00D34986" w:rsidRDefault="00DB2D38">
            <w:pPr>
              <w:spacing w:after="0" w:line="259" w:lineRule="auto"/>
              <w:ind w:left="0" w:right="0" w:firstLine="0"/>
              <w:jc w:val="left"/>
            </w:pPr>
            <w:r>
              <w:t xml:space="preserve">3.2.2.11 </w:t>
            </w:r>
          </w:p>
        </w:tc>
        <w:tc>
          <w:tcPr>
            <w:tcW w:w="7159" w:type="dxa"/>
            <w:tcBorders>
              <w:top w:val="single" w:sz="4" w:space="0" w:color="000000"/>
              <w:left w:val="single" w:sz="4" w:space="0" w:color="000000"/>
              <w:bottom w:val="single" w:sz="4" w:space="0" w:color="000000"/>
              <w:right w:val="single" w:sz="4" w:space="0" w:color="000000"/>
            </w:tcBorders>
            <w:tcPrChange w:id="162" w:author="Nazar Zaki" w:date="2016-11-27T11:23:00Z">
              <w:tcPr>
                <w:tcW w:w="6572" w:type="dxa"/>
                <w:tcBorders>
                  <w:top w:val="single" w:sz="4" w:space="0" w:color="000000"/>
                  <w:left w:val="single" w:sz="4" w:space="0" w:color="000000"/>
                  <w:bottom w:val="single" w:sz="4" w:space="0" w:color="000000"/>
                  <w:right w:val="single" w:sz="4" w:space="0" w:color="000000"/>
                </w:tcBorders>
              </w:tcPr>
            </w:tcPrChange>
          </w:tcPr>
          <w:p w14:paraId="26F7BEE4" w14:textId="77777777" w:rsidR="00D34986" w:rsidRDefault="00DB2D38">
            <w:pPr>
              <w:numPr>
                <w:ilvl w:val="0"/>
                <w:numId w:val="30"/>
              </w:numPr>
              <w:spacing w:after="15" w:line="259" w:lineRule="auto"/>
              <w:ind w:right="0" w:hanging="360"/>
              <w:jc w:val="left"/>
            </w:pPr>
            <w:r>
              <w:t xml:space="preserve">Logo (banner)  </w:t>
            </w:r>
          </w:p>
          <w:p w14:paraId="0962EE93" w14:textId="77777777" w:rsidR="00D34986" w:rsidRDefault="00DB2D38">
            <w:pPr>
              <w:numPr>
                <w:ilvl w:val="0"/>
                <w:numId w:val="30"/>
              </w:numPr>
              <w:spacing w:after="14" w:line="259" w:lineRule="auto"/>
              <w:ind w:right="0" w:hanging="360"/>
              <w:jc w:val="left"/>
            </w:pPr>
            <w:r>
              <w:t xml:space="preserve">Sign Up (registration button or link) </w:t>
            </w:r>
          </w:p>
          <w:p w14:paraId="3367244B" w14:textId="77777777" w:rsidR="00D34986" w:rsidRDefault="00DB2D38">
            <w:pPr>
              <w:numPr>
                <w:ilvl w:val="0"/>
                <w:numId w:val="30"/>
              </w:numPr>
              <w:spacing w:after="14" w:line="259" w:lineRule="auto"/>
              <w:ind w:right="0" w:hanging="360"/>
              <w:jc w:val="left"/>
            </w:pPr>
            <w:r>
              <w:t xml:space="preserve">Login (existing Users) </w:t>
            </w:r>
          </w:p>
          <w:p w14:paraId="16E80F24" w14:textId="77777777" w:rsidR="00D34986" w:rsidRDefault="00DB2D38">
            <w:pPr>
              <w:numPr>
                <w:ilvl w:val="0"/>
                <w:numId w:val="30"/>
              </w:numPr>
              <w:spacing w:after="15" w:line="259" w:lineRule="auto"/>
              <w:ind w:right="0" w:hanging="360"/>
              <w:jc w:val="left"/>
            </w:pPr>
            <w:r>
              <w:t xml:space="preserve">Social Media Links </w:t>
            </w:r>
          </w:p>
          <w:p w14:paraId="5F998CE7" w14:textId="77777777" w:rsidR="00D34986" w:rsidRDefault="00DB2D38">
            <w:pPr>
              <w:numPr>
                <w:ilvl w:val="0"/>
                <w:numId w:val="30"/>
              </w:numPr>
              <w:spacing w:after="0" w:line="259" w:lineRule="auto"/>
              <w:ind w:right="0" w:hanging="360"/>
              <w:jc w:val="left"/>
            </w:pPr>
            <w:commentRangeStart w:id="163"/>
            <w:r>
              <w:t xml:space="preserve">Search for conference with autocomplete field.  </w:t>
            </w:r>
            <w:commentRangeEnd w:id="163"/>
            <w:r w:rsidR="00F84961">
              <w:rPr>
                <w:rStyle w:val="CommentReference"/>
              </w:rPr>
              <w:commentReference w:id="163"/>
            </w:r>
          </w:p>
          <w:p w14:paraId="20BF55EF" w14:textId="77777777" w:rsidR="00D34986" w:rsidRDefault="00DB2D38">
            <w:pPr>
              <w:spacing w:after="0" w:line="259" w:lineRule="auto"/>
              <w:ind w:left="0" w:right="521" w:firstLine="0"/>
              <w:jc w:val="right"/>
            </w:pPr>
            <w:r>
              <w:rPr>
                <w:noProof/>
              </w:rPr>
              <w:drawing>
                <wp:inline distT="0" distB="0" distL="0" distR="0" wp14:anchorId="20FF477E" wp14:editId="7C666F75">
                  <wp:extent cx="3474721" cy="2229485"/>
                  <wp:effectExtent l="0" t="0" r="0" b="0"/>
                  <wp:docPr id="5004" name="Picture 5004"/>
                  <wp:cNvGraphicFramePr/>
                  <a:graphic xmlns:a="http://schemas.openxmlformats.org/drawingml/2006/main">
                    <a:graphicData uri="http://schemas.openxmlformats.org/drawingml/2006/picture">
                      <pic:pic xmlns:pic="http://schemas.openxmlformats.org/drawingml/2006/picture">
                        <pic:nvPicPr>
                          <pic:cNvPr id="5004" name="Picture 5004"/>
                          <pic:cNvPicPr/>
                        </pic:nvPicPr>
                        <pic:blipFill>
                          <a:blip r:embed="rId34"/>
                          <a:stretch>
                            <a:fillRect/>
                          </a:stretch>
                        </pic:blipFill>
                        <pic:spPr>
                          <a:xfrm>
                            <a:off x="0" y="0"/>
                            <a:ext cx="3474721" cy="2229485"/>
                          </a:xfrm>
                          <a:prstGeom prst="rect">
                            <a:avLst/>
                          </a:prstGeom>
                        </pic:spPr>
                      </pic:pic>
                    </a:graphicData>
                  </a:graphic>
                </wp:inline>
              </w:drawing>
            </w:r>
            <w:r>
              <w:t xml:space="preserve"> </w:t>
            </w:r>
          </w:p>
          <w:p w14:paraId="67506765" w14:textId="77777777" w:rsidR="00D34986" w:rsidRDefault="00DB2D38">
            <w:pPr>
              <w:numPr>
                <w:ilvl w:val="0"/>
                <w:numId w:val="30"/>
              </w:numPr>
              <w:spacing w:after="14" w:line="259" w:lineRule="auto"/>
              <w:ind w:right="0" w:hanging="360"/>
              <w:jc w:val="left"/>
            </w:pPr>
            <w:r>
              <w:t xml:space="preserve">Conferences should be listed by category, location &amp; dates </w:t>
            </w:r>
          </w:p>
          <w:p w14:paraId="129B8907" w14:textId="77777777" w:rsidR="00D34986" w:rsidRDefault="00DB2D38">
            <w:pPr>
              <w:numPr>
                <w:ilvl w:val="0"/>
                <w:numId w:val="30"/>
              </w:numPr>
              <w:spacing w:after="35" w:line="241" w:lineRule="auto"/>
              <w:ind w:right="0" w:hanging="360"/>
              <w:jc w:val="left"/>
            </w:pPr>
            <w:r>
              <w:t xml:space="preserve">Distribution of conferences around the globe ( refer </w:t>
            </w:r>
            <w:r>
              <w:fldChar w:fldCharType="begin"/>
            </w:r>
            <w:r>
              <w:instrText xml:space="preserve"> HYPERLINK "http://apps.cytoscape.org/apps/pemeasure" \h </w:instrText>
            </w:r>
            <w:r>
              <w:fldChar w:fldCharType="separate"/>
            </w:r>
            <w:r>
              <w:rPr>
                <w:color w:val="0563C1"/>
                <w:u w:val="single" w:color="0563C1"/>
              </w:rPr>
              <w:t>http://apps.cytoscape.org/apps/pemeasure</w:t>
            </w:r>
            <w:r>
              <w:rPr>
                <w:color w:val="0563C1"/>
                <w:u w:val="single" w:color="0563C1"/>
              </w:rPr>
              <w:fldChar w:fldCharType="end"/>
            </w:r>
            <w:r>
              <w:fldChar w:fldCharType="begin"/>
            </w:r>
            <w:r>
              <w:instrText xml:space="preserve"> HYPERLINK "http://apps.cytoscape.org/apps/pemeasure" \h </w:instrText>
            </w:r>
            <w:r>
              <w:fldChar w:fldCharType="separate"/>
            </w:r>
            <w:r>
              <w:t>)</w:t>
            </w:r>
            <w:r>
              <w:fldChar w:fldCharType="end"/>
            </w:r>
            <w:r>
              <w:t xml:space="preserve"> No of conferences per location &amp; updated automatically </w:t>
            </w:r>
          </w:p>
          <w:p w14:paraId="73E48444" w14:textId="77777777" w:rsidR="00D34986" w:rsidRDefault="00DB2D38">
            <w:pPr>
              <w:numPr>
                <w:ilvl w:val="0"/>
                <w:numId w:val="30"/>
              </w:numPr>
              <w:spacing w:after="36" w:line="240" w:lineRule="auto"/>
              <w:ind w:right="0" w:hanging="360"/>
              <w:jc w:val="left"/>
            </w:pPr>
            <w:r>
              <w:t xml:space="preserve">Other Info (menu) : About Us, Why GlobConf, Terms &amp; conditions, Privacy policy, contact Us </w:t>
            </w:r>
          </w:p>
          <w:p w14:paraId="20B323C9" w14:textId="77777777" w:rsidR="00D34986" w:rsidRDefault="00DB2D38">
            <w:pPr>
              <w:numPr>
                <w:ilvl w:val="0"/>
                <w:numId w:val="30"/>
              </w:numPr>
              <w:spacing w:after="36" w:line="240" w:lineRule="auto"/>
              <w:ind w:right="0" w:hanging="360"/>
              <w:jc w:val="left"/>
            </w:pPr>
            <w:r>
              <w:t xml:space="preserve">All  “contact Us” mails shall go to a separate dedicated email address </w:t>
            </w:r>
          </w:p>
          <w:p w14:paraId="13708BE5" w14:textId="77777777" w:rsidR="00D34986" w:rsidRDefault="00DB2D38">
            <w:pPr>
              <w:numPr>
                <w:ilvl w:val="0"/>
                <w:numId w:val="30"/>
              </w:numPr>
              <w:spacing w:after="35" w:line="241" w:lineRule="auto"/>
              <w:ind w:right="0" w:hanging="360"/>
              <w:jc w:val="left"/>
            </w:pPr>
            <w:r>
              <w:t xml:space="preserve">Submit a conference : registered users can submit a conference, else, they must register </w:t>
            </w:r>
          </w:p>
          <w:p w14:paraId="5FB39AAB" w14:textId="77777777" w:rsidR="00D34986" w:rsidRDefault="00DB2D38">
            <w:pPr>
              <w:numPr>
                <w:ilvl w:val="0"/>
                <w:numId w:val="30"/>
              </w:numPr>
              <w:spacing w:after="36" w:line="240" w:lineRule="auto"/>
              <w:ind w:right="0" w:hanging="360"/>
              <w:jc w:val="left"/>
            </w:pPr>
            <w:r>
              <w:t xml:space="preserve">Featured conference bar: List featured conferences based on ranking and dates (upcoming first , right side panel along the length) </w:t>
            </w:r>
          </w:p>
          <w:p w14:paraId="08418118" w14:textId="77777777" w:rsidR="00D34986" w:rsidRDefault="00DB2D38">
            <w:pPr>
              <w:numPr>
                <w:ilvl w:val="0"/>
                <w:numId w:val="30"/>
              </w:numPr>
              <w:spacing w:after="36" w:line="240" w:lineRule="auto"/>
              <w:ind w:right="0" w:hanging="360"/>
              <w:jc w:val="left"/>
            </w:pPr>
            <w:r>
              <w:t xml:space="preserve">Counter for number of registered users, conferences created, visitors ( available only to admin) </w:t>
            </w:r>
          </w:p>
          <w:p w14:paraId="54022991" w14:textId="77777777" w:rsidR="00D34986" w:rsidRDefault="00DB2D38">
            <w:pPr>
              <w:numPr>
                <w:ilvl w:val="0"/>
                <w:numId w:val="30"/>
              </w:numPr>
              <w:spacing w:after="0" w:line="259" w:lineRule="auto"/>
              <w:ind w:right="0" w:hanging="360"/>
              <w:jc w:val="left"/>
            </w:pPr>
            <w:r>
              <w:t xml:space="preserve">Horizontal menu on top: Home, Search Conferences, </w:t>
            </w:r>
          </w:p>
        </w:tc>
        <w:tc>
          <w:tcPr>
            <w:tcW w:w="1423" w:type="dxa"/>
            <w:tcBorders>
              <w:top w:val="single" w:sz="4" w:space="0" w:color="000000"/>
              <w:left w:val="single" w:sz="4" w:space="0" w:color="000000"/>
              <w:bottom w:val="single" w:sz="4" w:space="0" w:color="000000"/>
              <w:right w:val="single" w:sz="4" w:space="0" w:color="000000"/>
            </w:tcBorders>
            <w:tcPrChange w:id="164" w:author="Nazar Zaki" w:date="2016-11-27T11:23:00Z">
              <w:tcPr>
                <w:tcW w:w="850" w:type="dxa"/>
                <w:tcBorders>
                  <w:top w:val="single" w:sz="4" w:space="0" w:color="000000"/>
                  <w:left w:val="single" w:sz="4" w:space="0" w:color="000000"/>
                  <w:bottom w:val="single" w:sz="4" w:space="0" w:color="000000"/>
                  <w:right w:val="single" w:sz="4" w:space="0" w:color="000000"/>
                </w:tcBorders>
              </w:tcPr>
            </w:tcPrChange>
          </w:tcPr>
          <w:p w14:paraId="72019430" w14:textId="77777777" w:rsidR="00D34986" w:rsidRDefault="00DB2D38">
            <w:pPr>
              <w:spacing w:after="0" w:line="259" w:lineRule="auto"/>
              <w:ind w:left="0" w:right="51" w:firstLine="0"/>
              <w:jc w:val="center"/>
            </w:pPr>
            <w:r>
              <w:t xml:space="preserve">P1 </w:t>
            </w:r>
          </w:p>
        </w:tc>
        <w:tc>
          <w:tcPr>
            <w:tcW w:w="681" w:type="dxa"/>
            <w:tcBorders>
              <w:top w:val="single" w:sz="4" w:space="0" w:color="000000"/>
              <w:left w:val="single" w:sz="4" w:space="0" w:color="000000"/>
              <w:bottom w:val="single" w:sz="4" w:space="0" w:color="000000"/>
              <w:right w:val="single" w:sz="4" w:space="0" w:color="000000"/>
            </w:tcBorders>
            <w:tcPrChange w:id="165" w:author="Nazar Zaki" w:date="2016-11-27T11:23:00Z">
              <w:tcPr>
                <w:tcW w:w="924" w:type="dxa"/>
                <w:tcBorders>
                  <w:top w:val="single" w:sz="4" w:space="0" w:color="000000"/>
                  <w:left w:val="single" w:sz="4" w:space="0" w:color="000000"/>
                  <w:bottom w:val="single" w:sz="4" w:space="0" w:color="000000"/>
                  <w:right w:val="single" w:sz="4" w:space="0" w:color="000000"/>
                </w:tcBorders>
              </w:tcPr>
            </w:tcPrChange>
          </w:tcPr>
          <w:p w14:paraId="419EE096" w14:textId="77777777" w:rsidR="00D34986" w:rsidRDefault="00DB2D38">
            <w:pPr>
              <w:spacing w:after="0" w:line="259" w:lineRule="auto"/>
              <w:ind w:left="0" w:right="53" w:firstLine="0"/>
              <w:jc w:val="center"/>
            </w:pPr>
            <w:r>
              <w:t xml:space="preserve">H </w:t>
            </w:r>
          </w:p>
        </w:tc>
      </w:tr>
      <w:tr w:rsidR="00D34986" w14:paraId="6C70BD38" w14:textId="77777777" w:rsidTr="00DF28EA">
        <w:trPr>
          <w:trHeight w:val="5045"/>
          <w:trPrChange w:id="166" w:author="Nazar Zaki" w:date="2016-11-27T11:23:00Z">
            <w:trPr>
              <w:trHeight w:val="5045"/>
            </w:trPr>
          </w:trPrChange>
        </w:trPr>
        <w:tc>
          <w:tcPr>
            <w:tcW w:w="853" w:type="dxa"/>
            <w:tcBorders>
              <w:top w:val="single" w:sz="4" w:space="0" w:color="000000"/>
              <w:left w:val="single" w:sz="4" w:space="0" w:color="000000"/>
              <w:bottom w:val="single" w:sz="4" w:space="0" w:color="000000"/>
              <w:right w:val="single" w:sz="4" w:space="0" w:color="000000"/>
            </w:tcBorders>
            <w:tcPrChange w:id="167" w:author="Nazar Zaki" w:date="2016-11-27T11:23:00Z">
              <w:tcPr>
                <w:tcW w:w="1232" w:type="dxa"/>
                <w:tcBorders>
                  <w:top w:val="single" w:sz="4" w:space="0" w:color="000000"/>
                  <w:left w:val="single" w:sz="4" w:space="0" w:color="000000"/>
                  <w:bottom w:val="single" w:sz="4" w:space="0" w:color="000000"/>
                  <w:right w:val="single" w:sz="4" w:space="0" w:color="000000"/>
                </w:tcBorders>
              </w:tcPr>
            </w:tcPrChange>
          </w:tcPr>
          <w:p w14:paraId="2515031B" w14:textId="77777777" w:rsidR="00D34986" w:rsidRDefault="00D34986">
            <w:pPr>
              <w:spacing w:after="160" w:line="259" w:lineRule="auto"/>
              <w:ind w:left="0" w:right="0" w:firstLine="0"/>
              <w:jc w:val="left"/>
            </w:pPr>
          </w:p>
        </w:tc>
        <w:tc>
          <w:tcPr>
            <w:tcW w:w="7159" w:type="dxa"/>
            <w:tcBorders>
              <w:top w:val="single" w:sz="4" w:space="0" w:color="000000"/>
              <w:left w:val="single" w:sz="4" w:space="0" w:color="000000"/>
              <w:bottom w:val="single" w:sz="4" w:space="0" w:color="000000"/>
              <w:right w:val="single" w:sz="4" w:space="0" w:color="000000"/>
            </w:tcBorders>
            <w:tcPrChange w:id="168" w:author="Nazar Zaki" w:date="2016-11-27T11:23:00Z">
              <w:tcPr>
                <w:tcW w:w="6572" w:type="dxa"/>
                <w:tcBorders>
                  <w:top w:val="single" w:sz="4" w:space="0" w:color="000000"/>
                  <w:left w:val="single" w:sz="4" w:space="0" w:color="000000"/>
                  <w:bottom w:val="single" w:sz="4" w:space="0" w:color="000000"/>
                  <w:right w:val="single" w:sz="4" w:space="0" w:color="000000"/>
                </w:tcBorders>
              </w:tcPr>
            </w:tcPrChange>
          </w:tcPr>
          <w:p w14:paraId="3224F29C" w14:textId="77777777" w:rsidR="00D34986" w:rsidRDefault="00DB2D38">
            <w:pPr>
              <w:spacing w:after="15" w:line="259" w:lineRule="auto"/>
              <w:ind w:left="361" w:right="0" w:firstLine="0"/>
              <w:jc w:val="left"/>
            </w:pPr>
            <w:r>
              <w:t xml:space="preserve">Services, Submit a conference, Advertise, Help, Sign Up </w:t>
            </w:r>
          </w:p>
          <w:p w14:paraId="4E7C0F4E" w14:textId="77777777" w:rsidR="00D34986" w:rsidRDefault="00DB2D38">
            <w:pPr>
              <w:spacing w:after="0" w:line="240" w:lineRule="auto"/>
              <w:ind w:left="0" w:right="-2876" w:firstLine="1"/>
              <w:jc w:val="left"/>
            </w:pPr>
            <w:r>
              <w:rPr>
                <w:rFonts w:ascii="Wingdings" w:eastAsia="Wingdings" w:hAnsi="Wingdings" w:cs="Wingdings"/>
              </w:rPr>
              <w:t></w:t>
            </w:r>
            <w:r>
              <w:rPr>
                <w:rFonts w:ascii="Arial" w:eastAsia="Arial" w:hAnsi="Arial" w:cs="Arial"/>
              </w:rPr>
              <w:t xml:space="preserve"> </w:t>
            </w:r>
            <w:r>
              <w:t xml:space="preserve">Expandable conference categories and sub categories </w:t>
            </w:r>
            <w:r>
              <w:rPr>
                <w:noProof/>
              </w:rPr>
              <w:drawing>
                <wp:inline distT="0" distB="0" distL="0" distR="0" wp14:anchorId="00CECEAC" wp14:editId="18DB5702">
                  <wp:extent cx="5931535" cy="2266315"/>
                  <wp:effectExtent l="0" t="0" r="0" b="0"/>
                  <wp:docPr id="5192" name="Picture 5192"/>
                  <wp:cNvGraphicFramePr/>
                  <a:graphic xmlns:a="http://schemas.openxmlformats.org/drawingml/2006/main">
                    <a:graphicData uri="http://schemas.openxmlformats.org/drawingml/2006/picture">
                      <pic:pic xmlns:pic="http://schemas.openxmlformats.org/drawingml/2006/picture">
                        <pic:nvPicPr>
                          <pic:cNvPr id="5192" name="Picture 5192"/>
                          <pic:cNvPicPr/>
                        </pic:nvPicPr>
                        <pic:blipFill>
                          <a:blip r:embed="rId35"/>
                          <a:stretch>
                            <a:fillRect/>
                          </a:stretch>
                        </pic:blipFill>
                        <pic:spPr>
                          <a:xfrm>
                            <a:off x="0" y="0"/>
                            <a:ext cx="5931535" cy="2266315"/>
                          </a:xfrm>
                          <a:prstGeom prst="rect">
                            <a:avLst/>
                          </a:prstGeom>
                        </pic:spPr>
                      </pic:pic>
                    </a:graphicData>
                  </a:graphic>
                </wp:inline>
              </w:drawing>
            </w:r>
            <w:r>
              <w:t xml:space="preserve">Ex </w:t>
            </w:r>
          </w:p>
          <w:p w14:paraId="08640BDD" w14:textId="77777777" w:rsidR="00D34986" w:rsidRDefault="00DB2D38">
            <w:pPr>
              <w:spacing w:after="0" w:line="259" w:lineRule="auto"/>
              <w:ind w:left="1" w:right="41" w:firstLine="0"/>
              <w:jc w:val="left"/>
            </w:pPr>
            <w:r>
              <w:t xml:space="preserve">See </w:t>
            </w:r>
            <w:r>
              <w:fldChar w:fldCharType="begin"/>
            </w:r>
            <w:r>
              <w:instrText xml:space="preserve"> HYPERLINK "http://www.allconferences.com/" \h </w:instrText>
            </w:r>
            <w:r>
              <w:fldChar w:fldCharType="separate"/>
            </w:r>
            <w:r>
              <w:rPr>
                <w:color w:val="0563C1"/>
                <w:u w:val="single" w:color="0563C1"/>
              </w:rPr>
              <w:t>http://www.allconferences.com/</w:t>
            </w:r>
            <w:r>
              <w:rPr>
                <w:color w:val="0563C1"/>
                <w:u w:val="single" w:color="0563C1"/>
              </w:rPr>
              <w:fldChar w:fldCharType="end"/>
            </w:r>
            <w:r>
              <w:fldChar w:fldCharType="begin"/>
            </w:r>
            <w:r>
              <w:instrText xml:space="preserve"> HYPERLINK "http://www.allconferences.com/" \h </w:instrText>
            </w:r>
            <w:r>
              <w:fldChar w:fldCharType="separate"/>
            </w:r>
            <w:r>
              <w:t xml:space="preserve"> </w:t>
            </w:r>
            <w:r>
              <w:fldChar w:fldCharType="end"/>
            </w:r>
            <w:r>
              <w:t xml:space="preserve">for examples of elements to be displayed. </w:t>
            </w:r>
          </w:p>
        </w:tc>
        <w:tc>
          <w:tcPr>
            <w:tcW w:w="1423" w:type="dxa"/>
            <w:tcBorders>
              <w:top w:val="single" w:sz="4" w:space="0" w:color="000000"/>
              <w:left w:val="single" w:sz="4" w:space="0" w:color="000000"/>
              <w:bottom w:val="single" w:sz="4" w:space="0" w:color="000000"/>
              <w:right w:val="single" w:sz="4" w:space="0" w:color="000000"/>
            </w:tcBorders>
            <w:tcPrChange w:id="169" w:author="Nazar Zaki" w:date="2016-11-27T11:23:00Z">
              <w:tcPr>
                <w:tcW w:w="850" w:type="dxa"/>
                <w:tcBorders>
                  <w:top w:val="single" w:sz="4" w:space="0" w:color="000000"/>
                  <w:left w:val="single" w:sz="4" w:space="0" w:color="000000"/>
                  <w:bottom w:val="single" w:sz="4" w:space="0" w:color="000000"/>
                  <w:right w:val="single" w:sz="4" w:space="0" w:color="000000"/>
                </w:tcBorders>
              </w:tcPr>
            </w:tcPrChange>
          </w:tcPr>
          <w:p w14:paraId="0127DFAD" w14:textId="77777777" w:rsidR="00D34986" w:rsidRDefault="00D34986">
            <w:pPr>
              <w:spacing w:after="160" w:line="259" w:lineRule="auto"/>
              <w:ind w:left="0" w:right="0" w:firstLine="0"/>
              <w:jc w:val="left"/>
            </w:pPr>
          </w:p>
        </w:tc>
        <w:tc>
          <w:tcPr>
            <w:tcW w:w="681" w:type="dxa"/>
            <w:tcBorders>
              <w:top w:val="single" w:sz="4" w:space="0" w:color="000000"/>
              <w:left w:val="single" w:sz="4" w:space="0" w:color="000000"/>
              <w:bottom w:val="single" w:sz="4" w:space="0" w:color="000000"/>
              <w:right w:val="single" w:sz="4" w:space="0" w:color="000000"/>
            </w:tcBorders>
            <w:tcPrChange w:id="170" w:author="Nazar Zaki" w:date="2016-11-27T11:23:00Z">
              <w:tcPr>
                <w:tcW w:w="924" w:type="dxa"/>
                <w:tcBorders>
                  <w:top w:val="single" w:sz="4" w:space="0" w:color="000000"/>
                  <w:left w:val="single" w:sz="4" w:space="0" w:color="000000"/>
                  <w:bottom w:val="single" w:sz="4" w:space="0" w:color="000000"/>
                  <w:right w:val="single" w:sz="4" w:space="0" w:color="000000"/>
                </w:tcBorders>
              </w:tcPr>
            </w:tcPrChange>
          </w:tcPr>
          <w:p w14:paraId="71BCA0C6" w14:textId="77777777" w:rsidR="00D34986" w:rsidRDefault="00D34986">
            <w:pPr>
              <w:spacing w:after="160" w:line="259" w:lineRule="auto"/>
              <w:ind w:left="0" w:right="0" w:firstLine="0"/>
              <w:jc w:val="left"/>
            </w:pPr>
          </w:p>
        </w:tc>
      </w:tr>
    </w:tbl>
    <w:p w14:paraId="3C180B4C" w14:textId="77777777" w:rsidR="00D34986" w:rsidRDefault="00DB2D38">
      <w:pPr>
        <w:spacing w:after="77" w:line="259" w:lineRule="auto"/>
        <w:ind w:left="101" w:right="0" w:firstLine="0"/>
        <w:jc w:val="left"/>
      </w:pPr>
      <w:r>
        <w:rPr>
          <w:b/>
          <w:sz w:val="28"/>
        </w:rPr>
        <w:t xml:space="preserve"> </w:t>
      </w:r>
    </w:p>
    <w:p w14:paraId="0176497D" w14:textId="77777777" w:rsidR="00D34986" w:rsidRDefault="00DB2D38">
      <w:pPr>
        <w:pStyle w:val="Heading4"/>
        <w:tabs>
          <w:tab w:val="center" w:pos="2398"/>
        </w:tabs>
        <w:ind w:left="0" w:firstLine="0"/>
      </w:pPr>
      <w:r>
        <w:rPr>
          <w:sz w:val="28"/>
        </w:rPr>
        <w:t>3.2.2.12</w:t>
      </w:r>
      <w:r>
        <w:rPr>
          <w:rFonts w:ascii="Arial" w:eastAsia="Arial" w:hAnsi="Arial" w:cs="Arial"/>
          <w:sz w:val="28"/>
        </w:rPr>
        <w:t xml:space="preserve"> </w:t>
      </w:r>
      <w:r>
        <w:rPr>
          <w:rFonts w:ascii="Arial" w:eastAsia="Arial" w:hAnsi="Arial" w:cs="Arial"/>
          <w:sz w:val="28"/>
        </w:rPr>
        <w:tab/>
      </w:r>
      <w:r>
        <w:rPr>
          <w:sz w:val="28"/>
        </w:rPr>
        <w:t>A</w:t>
      </w:r>
      <w:r>
        <w:t xml:space="preserve">DMIN </w:t>
      </w:r>
      <w:r>
        <w:rPr>
          <w:sz w:val="28"/>
        </w:rPr>
        <w:t>F</w:t>
      </w:r>
      <w:r>
        <w:t>EATURES</w:t>
      </w:r>
      <w:r>
        <w:rPr>
          <w:sz w:val="28"/>
        </w:rPr>
        <w:t xml:space="preserve"> </w:t>
      </w:r>
    </w:p>
    <w:p w14:paraId="31EE02F3" w14:textId="77777777" w:rsidR="00D34986" w:rsidRDefault="00DB2D38">
      <w:pPr>
        <w:spacing w:after="0" w:line="259" w:lineRule="auto"/>
        <w:ind w:left="101" w:right="0" w:firstLine="0"/>
        <w:jc w:val="left"/>
      </w:pPr>
      <w:r>
        <w:t xml:space="preserve"> </w:t>
      </w:r>
    </w:p>
    <w:tbl>
      <w:tblPr>
        <w:tblStyle w:val="TableGrid"/>
        <w:tblW w:w="9352" w:type="dxa"/>
        <w:tblInd w:w="-7" w:type="dxa"/>
        <w:tblCellMar>
          <w:top w:w="45" w:type="dxa"/>
          <w:left w:w="108" w:type="dxa"/>
          <w:right w:w="54" w:type="dxa"/>
        </w:tblCellMar>
        <w:tblLook w:val="04A0" w:firstRow="1" w:lastRow="0" w:firstColumn="1" w:lastColumn="0" w:noHBand="0" w:noVBand="1"/>
      </w:tblPr>
      <w:tblGrid>
        <w:gridCol w:w="1712"/>
        <w:gridCol w:w="4796"/>
        <w:gridCol w:w="1586"/>
        <w:gridCol w:w="1258"/>
      </w:tblGrid>
      <w:tr w:rsidR="00D34986" w14:paraId="34E85974" w14:textId="77777777">
        <w:trPr>
          <w:trHeight w:val="891"/>
        </w:trPr>
        <w:tc>
          <w:tcPr>
            <w:tcW w:w="1712" w:type="dxa"/>
            <w:tcBorders>
              <w:top w:val="single" w:sz="4" w:space="0" w:color="000000"/>
              <w:left w:val="single" w:sz="4" w:space="0" w:color="000000"/>
              <w:bottom w:val="single" w:sz="4" w:space="0" w:color="000000"/>
              <w:right w:val="single" w:sz="4" w:space="0" w:color="000000"/>
            </w:tcBorders>
          </w:tcPr>
          <w:p w14:paraId="12F3E325" w14:textId="77777777" w:rsidR="00D34986" w:rsidRDefault="00DB2D38">
            <w:pPr>
              <w:spacing w:after="0" w:line="259" w:lineRule="auto"/>
              <w:ind w:left="0" w:right="0" w:firstLine="0"/>
            </w:pPr>
            <w:r>
              <w:rPr>
                <w:b/>
              </w:rPr>
              <w:t xml:space="preserve">REQUIREMENT </w:t>
            </w:r>
          </w:p>
          <w:p w14:paraId="315DD0A1" w14:textId="77777777" w:rsidR="00D34986" w:rsidRDefault="00DB2D38">
            <w:pPr>
              <w:spacing w:after="0" w:line="259" w:lineRule="auto"/>
              <w:ind w:left="0" w:right="0" w:firstLine="0"/>
              <w:jc w:val="left"/>
            </w:pPr>
            <w:r>
              <w:rPr>
                <w:b/>
              </w:rPr>
              <w:t>ID (RID)</w:t>
            </w:r>
            <w:r>
              <w:t xml:space="preserve"> </w:t>
            </w:r>
          </w:p>
        </w:tc>
        <w:tc>
          <w:tcPr>
            <w:tcW w:w="4796" w:type="dxa"/>
            <w:tcBorders>
              <w:top w:val="single" w:sz="4" w:space="0" w:color="000000"/>
              <w:left w:val="single" w:sz="4" w:space="0" w:color="000000"/>
              <w:bottom w:val="single" w:sz="4" w:space="0" w:color="000000"/>
              <w:right w:val="single" w:sz="4" w:space="0" w:color="000000"/>
            </w:tcBorders>
          </w:tcPr>
          <w:p w14:paraId="77198BEF" w14:textId="77777777" w:rsidR="00D34986" w:rsidRDefault="00DB2D38">
            <w:pPr>
              <w:spacing w:after="0" w:line="259" w:lineRule="auto"/>
              <w:ind w:left="0" w:right="53" w:firstLine="0"/>
              <w:jc w:val="center"/>
            </w:pPr>
            <w:r>
              <w:rPr>
                <w:b/>
              </w:rPr>
              <w:t>DESCRIPTION</w:t>
            </w:r>
            <w:r>
              <w:t xml:space="preserve"> </w:t>
            </w:r>
          </w:p>
        </w:tc>
        <w:tc>
          <w:tcPr>
            <w:tcW w:w="1586" w:type="dxa"/>
            <w:tcBorders>
              <w:top w:val="single" w:sz="4" w:space="0" w:color="000000"/>
              <w:left w:val="single" w:sz="4" w:space="0" w:color="000000"/>
              <w:bottom w:val="single" w:sz="4" w:space="0" w:color="000000"/>
              <w:right w:val="single" w:sz="4" w:space="0" w:color="000000"/>
            </w:tcBorders>
          </w:tcPr>
          <w:p w14:paraId="2A1A5769" w14:textId="77777777" w:rsidR="00D34986" w:rsidRDefault="00DB2D38">
            <w:pPr>
              <w:spacing w:after="0" w:line="259" w:lineRule="auto"/>
              <w:ind w:left="0" w:right="55" w:firstLine="0"/>
              <w:jc w:val="center"/>
            </w:pPr>
            <w:r>
              <w:rPr>
                <w:b/>
              </w:rPr>
              <w:t xml:space="preserve">PRIORITY </w:t>
            </w:r>
          </w:p>
          <w:p w14:paraId="4F981183" w14:textId="77777777" w:rsidR="00D34986" w:rsidRDefault="00DB2D38">
            <w:pPr>
              <w:spacing w:after="0" w:line="259" w:lineRule="auto"/>
              <w:ind w:left="0" w:right="56" w:firstLine="0"/>
              <w:jc w:val="center"/>
            </w:pPr>
            <w:r>
              <w:rPr>
                <w:b/>
              </w:rPr>
              <w:t xml:space="preserve">LEVELS </w:t>
            </w:r>
          </w:p>
          <w:p w14:paraId="17E4BB8A" w14:textId="77777777" w:rsidR="00D34986" w:rsidRDefault="00DB2D38">
            <w:pPr>
              <w:spacing w:after="0" w:line="259" w:lineRule="auto"/>
              <w:ind w:left="0" w:right="57" w:firstLine="0"/>
              <w:jc w:val="center"/>
            </w:pPr>
            <w:r>
              <w:rPr>
                <w:b/>
              </w:rPr>
              <w:t>(P1..P4)</w:t>
            </w:r>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3CFB54A8" w14:textId="77777777" w:rsidR="00D34986" w:rsidRDefault="00DB2D38">
            <w:pPr>
              <w:spacing w:after="0" w:line="259" w:lineRule="auto"/>
              <w:ind w:left="0" w:right="58" w:firstLine="0"/>
              <w:jc w:val="center"/>
            </w:pPr>
            <w:r>
              <w:rPr>
                <w:b/>
              </w:rPr>
              <w:t xml:space="preserve">EFFORT </w:t>
            </w:r>
          </w:p>
          <w:p w14:paraId="10EB7B5D" w14:textId="77777777" w:rsidR="00D34986" w:rsidRDefault="00DB2D38">
            <w:pPr>
              <w:spacing w:after="0" w:line="259" w:lineRule="auto"/>
              <w:ind w:left="0" w:right="0" w:firstLine="0"/>
              <w:jc w:val="center"/>
            </w:pPr>
            <w:r>
              <w:rPr>
                <w:b/>
              </w:rPr>
              <w:t>REQUIRED (H,M,L)</w:t>
            </w:r>
            <w:r>
              <w:t xml:space="preserve"> </w:t>
            </w:r>
          </w:p>
        </w:tc>
      </w:tr>
      <w:tr w:rsidR="00D34986" w14:paraId="138C9570" w14:textId="77777777">
        <w:trPr>
          <w:trHeight w:val="2158"/>
        </w:trPr>
        <w:tc>
          <w:tcPr>
            <w:tcW w:w="1712" w:type="dxa"/>
            <w:tcBorders>
              <w:top w:val="single" w:sz="4" w:space="0" w:color="000000"/>
              <w:left w:val="single" w:sz="4" w:space="0" w:color="000000"/>
              <w:bottom w:val="single" w:sz="4" w:space="0" w:color="000000"/>
              <w:right w:val="single" w:sz="4" w:space="0" w:color="000000"/>
            </w:tcBorders>
          </w:tcPr>
          <w:p w14:paraId="50BC9999" w14:textId="77777777" w:rsidR="00D34986" w:rsidRDefault="00DB2D38">
            <w:pPr>
              <w:spacing w:after="0" w:line="259" w:lineRule="auto"/>
              <w:ind w:left="0" w:right="0" w:firstLine="0"/>
              <w:jc w:val="left"/>
            </w:pPr>
            <w:r>
              <w:t xml:space="preserve">CMS 3.2.2.12 </w:t>
            </w:r>
          </w:p>
        </w:tc>
        <w:tc>
          <w:tcPr>
            <w:tcW w:w="4796" w:type="dxa"/>
            <w:tcBorders>
              <w:top w:val="single" w:sz="4" w:space="0" w:color="000000"/>
              <w:left w:val="single" w:sz="4" w:space="0" w:color="000000"/>
              <w:bottom w:val="single" w:sz="4" w:space="0" w:color="000000"/>
              <w:right w:val="single" w:sz="4" w:space="0" w:color="000000"/>
            </w:tcBorders>
          </w:tcPr>
          <w:p w14:paraId="6E5D4FFB" w14:textId="77777777" w:rsidR="00D34986" w:rsidRDefault="00DB2D38">
            <w:pPr>
              <w:numPr>
                <w:ilvl w:val="0"/>
                <w:numId w:val="31"/>
              </w:numPr>
              <w:spacing w:after="32" w:line="240" w:lineRule="auto"/>
              <w:ind w:right="0" w:hanging="360"/>
              <w:jc w:val="left"/>
            </w:pPr>
            <w:r>
              <w:rPr>
                <w:sz w:val="22"/>
              </w:rPr>
              <w:t xml:space="preserve">Manage registered users (Soft delete, activate, deactivate ) </w:t>
            </w:r>
          </w:p>
          <w:p w14:paraId="0CD24261" w14:textId="77777777" w:rsidR="00D34986" w:rsidRDefault="00DB2D38">
            <w:pPr>
              <w:numPr>
                <w:ilvl w:val="0"/>
                <w:numId w:val="31"/>
              </w:numPr>
              <w:spacing w:after="12" w:line="259" w:lineRule="auto"/>
              <w:ind w:right="0" w:hanging="360"/>
              <w:jc w:val="left"/>
            </w:pPr>
            <w:r>
              <w:rPr>
                <w:sz w:val="22"/>
              </w:rPr>
              <w:t xml:space="preserve">Approve / Reject conferences </w:t>
            </w:r>
          </w:p>
          <w:p w14:paraId="79492FD1" w14:textId="77777777" w:rsidR="00D34986" w:rsidRDefault="00DB2D38">
            <w:pPr>
              <w:numPr>
                <w:ilvl w:val="0"/>
                <w:numId w:val="31"/>
              </w:numPr>
              <w:spacing w:after="12" w:line="259" w:lineRule="auto"/>
              <w:ind w:right="0" w:hanging="360"/>
              <w:jc w:val="left"/>
            </w:pPr>
            <w:r>
              <w:rPr>
                <w:sz w:val="22"/>
              </w:rPr>
              <w:t xml:space="preserve">View list of conferences </w:t>
            </w:r>
          </w:p>
          <w:p w14:paraId="07BC680E" w14:textId="77777777" w:rsidR="00D34986" w:rsidRDefault="00DB2D38">
            <w:pPr>
              <w:numPr>
                <w:ilvl w:val="0"/>
                <w:numId w:val="31"/>
              </w:numPr>
              <w:spacing w:after="35" w:line="238" w:lineRule="auto"/>
              <w:ind w:right="0" w:hanging="360"/>
              <w:jc w:val="left"/>
            </w:pPr>
            <w:r>
              <w:rPr>
                <w:sz w:val="22"/>
              </w:rPr>
              <w:t xml:space="preserve">Edit user registration and conference submission form </w:t>
            </w:r>
          </w:p>
          <w:p w14:paraId="61F08FC4" w14:textId="77777777" w:rsidR="00D34986" w:rsidRDefault="00DB2D38">
            <w:pPr>
              <w:numPr>
                <w:ilvl w:val="0"/>
                <w:numId w:val="31"/>
              </w:numPr>
              <w:spacing w:after="0" w:line="259" w:lineRule="auto"/>
              <w:ind w:right="0" w:hanging="360"/>
              <w:jc w:val="left"/>
            </w:pPr>
            <w:r>
              <w:rPr>
                <w:sz w:val="22"/>
              </w:rPr>
              <w:t xml:space="preserve">Manage master entries including country, category, sub category etc. </w:t>
            </w:r>
          </w:p>
        </w:tc>
        <w:tc>
          <w:tcPr>
            <w:tcW w:w="1586" w:type="dxa"/>
            <w:tcBorders>
              <w:top w:val="single" w:sz="4" w:space="0" w:color="000000"/>
              <w:left w:val="single" w:sz="4" w:space="0" w:color="000000"/>
              <w:bottom w:val="single" w:sz="4" w:space="0" w:color="000000"/>
              <w:right w:val="single" w:sz="4" w:space="0" w:color="000000"/>
            </w:tcBorders>
          </w:tcPr>
          <w:p w14:paraId="64C83242" w14:textId="77777777" w:rsidR="00D34986" w:rsidRDefault="00DB2D38">
            <w:pPr>
              <w:spacing w:after="0" w:line="259" w:lineRule="auto"/>
              <w:ind w:left="0" w:right="55" w:firstLine="0"/>
              <w:jc w:val="center"/>
            </w:pPr>
            <w:r>
              <w:t xml:space="preserve">P1 </w:t>
            </w:r>
          </w:p>
        </w:tc>
        <w:tc>
          <w:tcPr>
            <w:tcW w:w="1258" w:type="dxa"/>
            <w:tcBorders>
              <w:top w:val="single" w:sz="4" w:space="0" w:color="000000"/>
              <w:left w:val="single" w:sz="4" w:space="0" w:color="000000"/>
              <w:bottom w:val="single" w:sz="4" w:space="0" w:color="000000"/>
              <w:right w:val="single" w:sz="4" w:space="0" w:color="000000"/>
            </w:tcBorders>
          </w:tcPr>
          <w:p w14:paraId="6F3D08EE" w14:textId="77777777" w:rsidR="00D34986" w:rsidRDefault="00DB2D38">
            <w:pPr>
              <w:spacing w:after="0" w:line="259" w:lineRule="auto"/>
              <w:ind w:left="0" w:right="53" w:firstLine="0"/>
              <w:jc w:val="center"/>
            </w:pPr>
            <w:r>
              <w:t xml:space="preserve">H </w:t>
            </w:r>
          </w:p>
        </w:tc>
      </w:tr>
    </w:tbl>
    <w:p w14:paraId="134DB0A6" w14:textId="77777777" w:rsidR="00D34986" w:rsidRDefault="00DB2D38">
      <w:pPr>
        <w:spacing w:after="135" w:line="259" w:lineRule="auto"/>
        <w:ind w:left="101" w:right="0" w:firstLine="0"/>
        <w:jc w:val="left"/>
      </w:pPr>
      <w:r>
        <w:t xml:space="preserve"> </w:t>
      </w:r>
    </w:p>
    <w:p w14:paraId="267E844F" w14:textId="77777777" w:rsidR="00D34986" w:rsidRDefault="00DB2D38">
      <w:pPr>
        <w:pStyle w:val="Heading4"/>
        <w:tabs>
          <w:tab w:val="center" w:pos="4945"/>
        </w:tabs>
        <w:ind w:left="0" w:firstLine="0"/>
      </w:pPr>
      <w:r>
        <w:rPr>
          <w:sz w:val="28"/>
        </w:rPr>
        <w:t>3.2.2.13</w:t>
      </w:r>
      <w:r>
        <w:rPr>
          <w:rFonts w:ascii="Arial" w:eastAsia="Arial" w:hAnsi="Arial" w:cs="Arial"/>
          <w:sz w:val="28"/>
        </w:rPr>
        <w:t xml:space="preserve"> </w:t>
      </w:r>
      <w:r>
        <w:rPr>
          <w:rFonts w:ascii="Arial" w:eastAsia="Arial" w:hAnsi="Arial" w:cs="Arial"/>
          <w:sz w:val="28"/>
        </w:rPr>
        <w:tab/>
      </w:r>
      <w:r>
        <w:rPr>
          <w:sz w:val="28"/>
        </w:rPr>
        <w:t>C</w:t>
      </w:r>
      <w:r>
        <w:t xml:space="preserve">ONFERENCE </w:t>
      </w:r>
      <w:r>
        <w:rPr>
          <w:sz w:val="28"/>
        </w:rPr>
        <w:t>C</w:t>
      </w:r>
      <w:r>
        <w:t xml:space="preserve">REATOR VIEW OF CONFERENCE APPLICANTS </w:t>
      </w:r>
      <w:r>
        <w:rPr>
          <w:sz w:val="28"/>
        </w:rPr>
        <w:t>/</w:t>
      </w:r>
      <w:r>
        <w:t xml:space="preserve"> APPROVALS</w:t>
      </w:r>
      <w:r>
        <w:rPr>
          <w:sz w:val="28"/>
        </w:rPr>
        <w:t xml:space="preserve"> </w:t>
      </w:r>
    </w:p>
    <w:p w14:paraId="5EA6806C" w14:textId="77777777" w:rsidR="00D34986" w:rsidRDefault="00DB2D38">
      <w:pPr>
        <w:spacing w:after="0" w:line="259" w:lineRule="auto"/>
        <w:ind w:left="101" w:right="0" w:firstLine="0"/>
        <w:jc w:val="left"/>
      </w:pPr>
      <w:r>
        <w:t xml:space="preserve"> </w:t>
      </w:r>
    </w:p>
    <w:tbl>
      <w:tblPr>
        <w:tblStyle w:val="TableGrid"/>
        <w:tblW w:w="9352" w:type="dxa"/>
        <w:tblInd w:w="-7" w:type="dxa"/>
        <w:tblCellMar>
          <w:top w:w="53" w:type="dxa"/>
          <w:left w:w="108" w:type="dxa"/>
          <w:right w:w="54" w:type="dxa"/>
        </w:tblCellMar>
        <w:tblLook w:val="04A0" w:firstRow="1" w:lastRow="0" w:firstColumn="1" w:lastColumn="0" w:noHBand="0" w:noVBand="1"/>
      </w:tblPr>
      <w:tblGrid>
        <w:gridCol w:w="1712"/>
        <w:gridCol w:w="4796"/>
        <w:gridCol w:w="1586"/>
        <w:gridCol w:w="1258"/>
      </w:tblGrid>
      <w:tr w:rsidR="00D34986" w14:paraId="5634B8F9" w14:textId="77777777">
        <w:trPr>
          <w:trHeight w:val="891"/>
        </w:trPr>
        <w:tc>
          <w:tcPr>
            <w:tcW w:w="1712" w:type="dxa"/>
            <w:tcBorders>
              <w:top w:val="single" w:sz="4" w:space="0" w:color="000000"/>
              <w:left w:val="single" w:sz="4" w:space="0" w:color="000000"/>
              <w:bottom w:val="single" w:sz="4" w:space="0" w:color="000000"/>
              <w:right w:val="single" w:sz="4" w:space="0" w:color="000000"/>
            </w:tcBorders>
          </w:tcPr>
          <w:p w14:paraId="34999224" w14:textId="77777777" w:rsidR="00D34986" w:rsidRDefault="00DB2D38">
            <w:pPr>
              <w:spacing w:after="0" w:line="259" w:lineRule="auto"/>
              <w:ind w:left="0" w:right="0" w:firstLine="0"/>
            </w:pPr>
            <w:r>
              <w:rPr>
                <w:b/>
              </w:rPr>
              <w:t xml:space="preserve">REQUIREMENT </w:t>
            </w:r>
          </w:p>
          <w:p w14:paraId="02883FEE" w14:textId="77777777" w:rsidR="00D34986" w:rsidRDefault="00DB2D38">
            <w:pPr>
              <w:spacing w:after="0" w:line="259" w:lineRule="auto"/>
              <w:ind w:left="0" w:right="0" w:firstLine="0"/>
              <w:jc w:val="left"/>
            </w:pPr>
            <w:r>
              <w:rPr>
                <w:b/>
              </w:rPr>
              <w:t>ID (RID)</w:t>
            </w:r>
            <w:r>
              <w:t xml:space="preserve"> </w:t>
            </w:r>
          </w:p>
        </w:tc>
        <w:tc>
          <w:tcPr>
            <w:tcW w:w="4796" w:type="dxa"/>
            <w:tcBorders>
              <w:top w:val="single" w:sz="4" w:space="0" w:color="000000"/>
              <w:left w:val="single" w:sz="4" w:space="0" w:color="000000"/>
              <w:bottom w:val="single" w:sz="4" w:space="0" w:color="000000"/>
              <w:right w:val="single" w:sz="4" w:space="0" w:color="000000"/>
            </w:tcBorders>
          </w:tcPr>
          <w:p w14:paraId="40094090" w14:textId="77777777" w:rsidR="00D34986" w:rsidRDefault="00DB2D38">
            <w:pPr>
              <w:spacing w:after="0" w:line="259" w:lineRule="auto"/>
              <w:ind w:left="0" w:right="53" w:firstLine="0"/>
              <w:jc w:val="center"/>
            </w:pPr>
            <w:r>
              <w:rPr>
                <w:b/>
              </w:rPr>
              <w:t>DESCRIPTION</w:t>
            </w:r>
            <w:r>
              <w:t xml:space="preserve"> </w:t>
            </w:r>
          </w:p>
        </w:tc>
        <w:tc>
          <w:tcPr>
            <w:tcW w:w="1586" w:type="dxa"/>
            <w:tcBorders>
              <w:top w:val="single" w:sz="4" w:space="0" w:color="000000"/>
              <w:left w:val="single" w:sz="4" w:space="0" w:color="000000"/>
              <w:bottom w:val="single" w:sz="4" w:space="0" w:color="000000"/>
              <w:right w:val="single" w:sz="4" w:space="0" w:color="000000"/>
            </w:tcBorders>
          </w:tcPr>
          <w:p w14:paraId="3DFEA982" w14:textId="77777777" w:rsidR="00D34986" w:rsidRDefault="00DB2D38">
            <w:pPr>
              <w:spacing w:after="0" w:line="259" w:lineRule="auto"/>
              <w:ind w:left="0" w:right="55" w:firstLine="0"/>
              <w:jc w:val="center"/>
            </w:pPr>
            <w:r>
              <w:rPr>
                <w:b/>
              </w:rPr>
              <w:t xml:space="preserve">PRIORITY </w:t>
            </w:r>
          </w:p>
          <w:p w14:paraId="6DB9BEDC" w14:textId="77777777" w:rsidR="00D34986" w:rsidRDefault="00DB2D38">
            <w:pPr>
              <w:spacing w:after="0" w:line="259" w:lineRule="auto"/>
              <w:ind w:left="0" w:right="56" w:firstLine="0"/>
              <w:jc w:val="center"/>
            </w:pPr>
            <w:r>
              <w:rPr>
                <w:b/>
              </w:rPr>
              <w:t xml:space="preserve">LEVELS </w:t>
            </w:r>
          </w:p>
          <w:p w14:paraId="09DBE793" w14:textId="77777777" w:rsidR="00D34986" w:rsidRDefault="00DB2D38">
            <w:pPr>
              <w:spacing w:after="0" w:line="259" w:lineRule="auto"/>
              <w:ind w:left="0" w:right="57" w:firstLine="0"/>
              <w:jc w:val="center"/>
            </w:pPr>
            <w:r>
              <w:rPr>
                <w:b/>
              </w:rPr>
              <w:t>(P1..P4)</w:t>
            </w:r>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544FAA5F" w14:textId="77777777" w:rsidR="00D34986" w:rsidRDefault="00DB2D38">
            <w:pPr>
              <w:spacing w:after="0" w:line="259" w:lineRule="auto"/>
              <w:ind w:left="0" w:right="58" w:firstLine="0"/>
              <w:jc w:val="center"/>
            </w:pPr>
            <w:r>
              <w:rPr>
                <w:b/>
              </w:rPr>
              <w:t xml:space="preserve">EFFORT </w:t>
            </w:r>
          </w:p>
          <w:p w14:paraId="0F47F2A7" w14:textId="77777777" w:rsidR="00D34986" w:rsidRDefault="00DB2D38">
            <w:pPr>
              <w:spacing w:after="0" w:line="259" w:lineRule="auto"/>
              <w:ind w:left="0" w:right="0" w:firstLine="0"/>
              <w:jc w:val="center"/>
            </w:pPr>
            <w:r>
              <w:rPr>
                <w:b/>
              </w:rPr>
              <w:t>REQUIRED (H,M,L)</w:t>
            </w:r>
            <w:r>
              <w:t xml:space="preserve"> </w:t>
            </w:r>
          </w:p>
        </w:tc>
      </w:tr>
      <w:tr w:rsidR="00D34986" w14:paraId="69D5BF3F" w14:textId="77777777">
        <w:trPr>
          <w:trHeight w:val="595"/>
        </w:trPr>
        <w:tc>
          <w:tcPr>
            <w:tcW w:w="1712" w:type="dxa"/>
            <w:tcBorders>
              <w:top w:val="single" w:sz="4" w:space="0" w:color="000000"/>
              <w:left w:val="single" w:sz="4" w:space="0" w:color="000000"/>
              <w:bottom w:val="single" w:sz="4" w:space="0" w:color="000000"/>
              <w:right w:val="single" w:sz="4" w:space="0" w:color="000000"/>
            </w:tcBorders>
          </w:tcPr>
          <w:p w14:paraId="3FA90D29" w14:textId="77777777" w:rsidR="00D34986" w:rsidRDefault="00DB2D38">
            <w:pPr>
              <w:spacing w:after="0" w:line="259" w:lineRule="auto"/>
              <w:ind w:left="0" w:right="0" w:firstLine="0"/>
              <w:jc w:val="left"/>
            </w:pPr>
            <w:r>
              <w:lastRenderedPageBreak/>
              <w:t xml:space="preserve">CMS  3.2.2.13 </w:t>
            </w:r>
          </w:p>
        </w:tc>
        <w:tc>
          <w:tcPr>
            <w:tcW w:w="4796" w:type="dxa"/>
            <w:tcBorders>
              <w:top w:val="single" w:sz="4" w:space="0" w:color="000000"/>
              <w:left w:val="single" w:sz="4" w:space="0" w:color="000000"/>
              <w:bottom w:val="single" w:sz="4" w:space="0" w:color="000000"/>
              <w:right w:val="single" w:sz="4" w:space="0" w:color="000000"/>
            </w:tcBorders>
          </w:tcPr>
          <w:p w14:paraId="536ABC87" w14:textId="77777777" w:rsidR="00D34986" w:rsidRDefault="00DB2D38">
            <w:pPr>
              <w:spacing w:after="0" w:line="259" w:lineRule="auto"/>
              <w:ind w:left="0" w:right="0" w:firstLine="0"/>
            </w:pPr>
            <w:r>
              <w:t xml:space="preserve">Conference creator shall be able to see all the conference participants </w:t>
            </w:r>
          </w:p>
        </w:tc>
        <w:tc>
          <w:tcPr>
            <w:tcW w:w="1586" w:type="dxa"/>
            <w:tcBorders>
              <w:top w:val="single" w:sz="4" w:space="0" w:color="000000"/>
              <w:left w:val="single" w:sz="4" w:space="0" w:color="000000"/>
              <w:bottom w:val="single" w:sz="4" w:space="0" w:color="000000"/>
              <w:right w:val="single" w:sz="4" w:space="0" w:color="000000"/>
            </w:tcBorders>
          </w:tcPr>
          <w:p w14:paraId="40CF70B1" w14:textId="77777777" w:rsidR="00D34986" w:rsidRDefault="00DB2D38">
            <w:pPr>
              <w:spacing w:after="0" w:line="259" w:lineRule="auto"/>
              <w:ind w:left="0" w:right="55" w:firstLine="0"/>
              <w:jc w:val="center"/>
            </w:pPr>
            <w:r>
              <w:t xml:space="preserve">P1 </w:t>
            </w:r>
          </w:p>
        </w:tc>
        <w:tc>
          <w:tcPr>
            <w:tcW w:w="1258" w:type="dxa"/>
            <w:tcBorders>
              <w:top w:val="single" w:sz="4" w:space="0" w:color="000000"/>
              <w:left w:val="single" w:sz="4" w:space="0" w:color="000000"/>
              <w:bottom w:val="single" w:sz="4" w:space="0" w:color="000000"/>
              <w:right w:val="single" w:sz="4" w:space="0" w:color="000000"/>
            </w:tcBorders>
          </w:tcPr>
          <w:p w14:paraId="7123147C" w14:textId="77777777" w:rsidR="00D34986" w:rsidRDefault="00DB2D38">
            <w:pPr>
              <w:spacing w:after="0" w:line="259" w:lineRule="auto"/>
              <w:ind w:left="0" w:right="53" w:firstLine="0"/>
              <w:jc w:val="center"/>
            </w:pPr>
            <w:r>
              <w:t xml:space="preserve">H </w:t>
            </w:r>
          </w:p>
        </w:tc>
      </w:tr>
    </w:tbl>
    <w:p w14:paraId="4816CACC" w14:textId="77777777" w:rsidR="00D34986" w:rsidRDefault="00DB2D38">
      <w:pPr>
        <w:pStyle w:val="Heading4"/>
        <w:tabs>
          <w:tab w:val="center" w:pos="3895"/>
        </w:tabs>
        <w:ind w:left="0" w:firstLine="0"/>
      </w:pPr>
      <w:r>
        <w:rPr>
          <w:sz w:val="28"/>
        </w:rPr>
        <w:t>3.2.2.14</w:t>
      </w:r>
      <w:r>
        <w:rPr>
          <w:rFonts w:ascii="Arial" w:eastAsia="Arial" w:hAnsi="Arial" w:cs="Arial"/>
          <w:sz w:val="28"/>
        </w:rPr>
        <w:t xml:space="preserve"> </w:t>
      </w:r>
      <w:r>
        <w:rPr>
          <w:rFonts w:ascii="Arial" w:eastAsia="Arial" w:hAnsi="Arial" w:cs="Arial"/>
          <w:sz w:val="28"/>
        </w:rPr>
        <w:tab/>
      </w:r>
      <w:commentRangeStart w:id="171"/>
      <w:r>
        <w:rPr>
          <w:sz w:val="28"/>
        </w:rPr>
        <w:t>E</w:t>
      </w:r>
      <w:r>
        <w:t>MAIL NOTIFICATION TO CONFERENCE ORGANIZER</w:t>
      </w:r>
      <w:r>
        <w:rPr>
          <w:sz w:val="28"/>
        </w:rPr>
        <w:t xml:space="preserve"> </w:t>
      </w:r>
      <w:commentRangeEnd w:id="171"/>
      <w:r w:rsidR="00F84961">
        <w:rPr>
          <w:rStyle w:val="CommentReference"/>
          <w:b w:val="0"/>
        </w:rPr>
        <w:commentReference w:id="171"/>
      </w:r>
    </w:p>
    <w:p w14:paraId="2D6ED811" w14:textId="77777777" w:rsidR="00D34986" w:rsidRDefault="00DB2D38">
      <w:pPr>
        <w:spacing w:after="0" w:line="259" w:lineRule="auto"/>
        <w:ind w:left="101" w:right="0" w:firstLine="0"/>
        <w:jc w:val="left"/>
      </w:pPr>
      <w:r>
        <w:rPr>
          <w:rFonts w:ascii="Times New Roman" w:eastAsia="Times New Roman" w:hAnsi="Times New Roman" w:cs="Times New Roman"/>
        </w:rPr>
        <w:t xml:space="preserve"> </w:t>
      </w:r>
    </w:p>
    <w:p w14:paraId="1063C37E" w14:textId="77777777" w:rsidR="00D34986" w:rsidRDefault="00DB2D38">
      <w:pPr>
        <w:ind w:left="96" w:right="647"/>
      </w:pPr>
      <w:r>
        <w:t xml:space="preserve">When user signs up for a conference emails goes to self &amp; the organizer </w:t>
      </w:r>
    </w:p>
    <w:p w14:paraId="5E4F7EE8" w14:textId="77777777" w:rsidR="00D34986" w:rsidRDefault="00DB2D38">
      <w:pPr>
        <w:spacing w:after="0" w:line="259" w:lineRule="auto"/>
        <w:ind w:left="101" w:right="0" w:firstLine="0"/>
        <w:jc w:val="left"/>
      </w:pPr>
      <w:r>
        <w:t xml:space="preserve"> </w:t>
      </w:r>
    </w:p>
    <w:tbl>
      <w:tblPr>
        <w:tblStyle w:val="TableGrid"/>
        <w:tblW w:w="9578" w:type="dxa"/>
        <w:tblInd w:w="-7" w:type="dxa"/>
        <w:tblCellMar>
          <w:top w:w="52" w:type="dxa"/>
          <w:left w:w="108" w:type="dxa"/>
          <w:right w:w="54" w:type="dxa"/>
        </w:tblCellMar>
        <w:tblLook w:val="04A0" w:firstRow="1" w:lastRow="0" w:firstColumn="1" w:lastColumn="0" w:noHBand="0" w:noVBand="1"/>
      </w:tblPr>
      <w:tblGrid>
        <w:gridCol w:w="1712"/>
        <w:gridCol w:w="4995"/>
        <w:gridCol w:w="1613"/>
        <w:gridCol w:w="1258"/>
      </w:tblGrid>
      <w:tr w:rsidR="00D34986" w14:paraId="5AB6124D" w14:textId="77777777">
        <w:trPr>
          <w:trHeight w:val="890"/>
        </w:trPr>
        <w:tc>
          <w:tcPr>
            <w:tcW w:w="1712" w:type="dxa"/>
            <w:tcBorders>
              <w:top w:val="single" w:sz="4" w:space="0" w:color="000000"/>
              <w:left w:val="single" w:sz="4" w:space="0" w:color="000000"/>
              <w:bottom w:val="single" w:sz="4" w:space="0" w:color="000000"/>
              <w:right w:val="single" w:sz="4" w:space="0" w:color="000000"/>
            </w:tcBorders>
          </w:tcPr>
          <w:p w14:paraId="2AC464B9" w14:textId="77777777" w:rsidR="00D34986" w:rsidRDefault="00DB2D38">
            <w:pPr>
              <w:spacing w:after="0" w:line="259" w:lineRule="auto"/>
              <w:ind w:left="0" w:right="0" w:firstLine="0"/>
            </w:pPr>
            <w:r>
              <w:rPr>
                <w:b/>
              </w:rPr>
              <w:t xml:space="preserve">REQUIREMENT </w:t>
            </w:r>
          </w:p>
          <w:p w14:paraId="4B58C9E6" w14:textId="77777777" w:rsidR="00D34986" w:rsidRDefault="00DB2D38">
            <w:pPr>
              <w:spacing w:after="0" w:line="259" w:lineRule="auto"/>
              <w:ind w:left="0" w:right="0" w:firstLine="0"/>
              <w:jc w:val="left"/>
            </w:pPr>
            <w:r>
              <w:rPr>
                <w:b/>
              </w:rPr>
              <w:t>ID (RID)</w:t>
            </w:r>
            <w:r>
              <w:t xml:space="preserve"> </w:t>
            </w:r>
          </w:p>
        </w:tc>
        <w:tc>
          <w:tcPr>
            <w:tcW w:w="4995" w:type="dxa"/>
            <w:tcBorders>
              <w:top w:val="single" w:sz="4" w:space="0" w:color="000000"/>
              <w:left w:val="single" w:sz="4" w:space="0" w:color="000000"/>
              <w:bottom w:val="single" w:sz="4" w:space="0" w:color="000000"/>
              <w:right w:val="single" w:sz="4" w:space="0" w:color="000000"/>
            </w:tcBorders>
          </w:tcPr>
          <w:p w14:paraId="28465B57" w14:textId="77777777" w:rsidR="00D34986" w:rsidRDefault="00DB2D38">
            <w:pPr>
              <w:spacing w:after="0" w:line="259" w:lineRule="auto"/>
              <w:ind w:left="0" w:right="55" w:firstLine="0"/>
              <w:jc w:val="center"/>
            </w:pPr>
            <w:r>
              <w:rPr>
                <w:b/>
              </w:rPr>
              <w:t>DESCRIPTION</w:t>
            </w:r>
            <w:r>
              <w:t xml:space="preserve"> </w:t>
            </w:r>
          </w:p>
        </w:tc>
        <w:tc>
          <w:tcPr>
            <w:tcW w:w="1613" w:type="dxa"/>
            <w:tcBorders>
              <w:top w:val="single" w:sz="4" w:space="0" w:color="000000"/>
              <w:left w:val="single" w:sz="4" w:space="0" w:color="000000"/>
              <w:bottom w:val="single" w:sz="4" w:space="0" w:color="000000"/>
              <w:right w:val="single" w:sz="4" w:space="0" w:color="000000"/>
            </w:tcBorders>
          </w:tcPr>
          <w:p w14:paraId="2E2AE9D4" w14:textId="77777777" w:rsidR="00D34986" w:rsidRDefault="00DB2D38">
            <w:pPr>
              <w:spacing w:after="0" w:line="259" w:lineRule="auto"/>
              <w:ind w:left="0" w:right="58" w:firstLine="0"/>
              <w:jc w:val="center"/>
            </w:pPr>
            <w:r>
              <w:rPr>
                <w:b/>
              </w:rPr>
              <w:t xml:space="preserve">PRIORITY </w:t>
            </w:r>
          </w:p>
          <w:p w14:paraId="3F593FF5" w14:textId="77777777" w:rsidR="00D34986" w:rsidRDefault="00DB2D38">
            <w:pPr>
              <w:spacing w:after="0" w:line="259" w:lineRule="auto"/>
              <w:ind w:left="0" w:right="59" w:firstLine="0"/>
              <w:jc w:val="center"/>
            </w:pPr>
            <w:r>
              <w:rPr>
                <w:b/>
              </w:rPr>
              <w:t xml:space="preserve">LEVELS </w:t>
            </w:r>
          </w:p>
          <w:p w14:paraId="5DF780F4" w14:textId="77777777" w:rsidR="00D34986" w:rsidRDefault="00DB2D38">
            <w:pPr>
              <w:spacing w:after="0" w:line="259" w:lineRule="auto"/>
              <w:ind w:left="0" w:right="54" w:firstLine="0"/>
              <w:jc w:val="center"/>
            </w:pPr>
            <w:r>
              <w:rPr>
                <w:b/>
              </w:rPr>
              <w:t>(P1..P4)</w:t>
            </w:r>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7B1B0081" w14:textId="77777777" w:rsidR="00D34986" w:rsidRDefault="00DB2D38">
            <w:pPr>
              <w:spacing w:after="0" w:line="259" w:lineRule="auto"/>
              <w:ind w:left="0" w:right="58" w:firstLine="0"/>
              <w:jc w:val="center"/>
            </w:pPr>
            <w:r>
              <w:rPr>
                <w:b/>
              </w:rPr>
              <w:t xml:space="preserve">EFFORT </w:t>
            </w:r>
          </w:p>
          <w:p w14:paraId="55EF5C55" w14:textId="77777777" w:rsidR="00D34986" w:rsidRDefault="00DB2D38">
            <w:pPr>
              <w:spacing w:after="0" w:line="259" w:lineRule="auto"/>
              <w:ind w:left="0" w:right="0" w:firstLine="0"/>
              <w:jc w:val="center"/>
            </w:pPr>
            <w:r>
              <w:rPr>
                <w:b/>
              </w:rPr>
              <w:t>REQUIRED (H,M,L)</w:t>
            </w:r>
            <w:r>
              <w:t xml:space="preserve"> </w:t>
            </w:r>
          </w:p>
        </w:tc>
      </w:tr>
      <w:tr w:rsidR="00D34986" w14:paraId="6601F5E3" w14:textId="77777777">
        <w:trPr>
          <w:trHeight w:val="888"/>
        </w:trPr>
        <w:tc>
          <w:tcPr>
            <w:tcW w:w="1712" w:type="dxa"/>
            <w:tcBorders>
              <w:top w:val="single" w:sz="4" w:space="0" w:color="000000"/>
              <w:left w:val="single" w:sz="4" w:space="0" w:color="000000"/>
              <w:bottom w:val="single" w:sz="4" w:space="0" w:color="000000"/>
              <w:right w:val="single" w:sz="4" w:space="0" w:color="000000"/>
            </w:tcBorders>
          </w:tcPr>
          <w:p w14:paraId="15E9039E" w14:textId="77777777" w:rsidR="00D34986" w:rsidRDefault="00DB2D38">
            <w:pPr>
              <w:spacing w:after="0" w:line="259" w:lineRule="auto"/>
              <w:ind w:left="0" w:right="0" w:firstLine="0"/>
              <w:jc w:val="left"/>
            </w:pPr>
            <w:r>
              <w:t>CMS 3.2.2.1</w:t>
            </w:r>
            <w:r>
              <w:rPr>
                <w:vertAlign w:val="superscript"/>
              </w:rPr>
              <w:footnoteReference w:id="1"/>
            </w:r>
            <w:r>
              <w:t xml:space="preserve"> </w:t>
            </w:r>
          </w:p>
        </w:tc>
        <w:tc>
          <w:tcPr>
            <w:tcW w:w="4995" w:type="dxa"/>
            <w:tcBorders>
              <w:top w:val="single" w:sz="4" w:space="0" w:color="000000"/>
              <w:left w:val="single" w:sz="4" w:space="0" w:color="000000"/>
              <w:bottom w:val="single" w:sz="4" w:space="0" w:color="000000"/>
              <w:right w:val="single" w:sz="4" w:space="0" w:color="000000"/>
            </w:tcBorders>
          </w:tcPr>
          <w:p w14:paraId="273C909A" w14:textId="18618591" w:rsidR="00D34986" w:rsidRDefault="00DB2D38" w:rsidP="00F84961">
            <w:pPr>
              <w:spacing w:after="0" w:line="259" w:lineRule="auto"/>
              <w:ind w:left="360" w:right="0" w:hanging="360"/>
              <w:jc w:val="left"/>
            </w:pPr>
            <w:r>
              <w:rPr>
                <w:rFonts w:ascii="Wingdings" w:eastAsia="Wingdings" w:hAnsi="Wingdings" w:cs="Wingdings"/>
              </w:rPr>
              <w:t></w:t>
            </w:r>
            <w:r>
              <w:rPr>
                <w:rFonts w:ascii="Arial" w:eastAsia="Arial" w:hAnsi="Arial" w:cs="Arial"/>
              </w:rPr>
              <w:t xml:space="preserve"> </w:t>
            </w:r>
            <w:r>
              <w:t xml:space="preserve">Email will be send to the conference organizer (creator) when a user </w:t>
            </w:r>
            <w:ins w:id="172" w:author="Sonam Sodani" w:date="2016-11-28T10:07:00Z">
              <w:r w:rsidR="00F84961">
                <w:t>shows interest by “Intend to attend” button</w:t>
              </w:r>
            </w:ins>
            <w:del w:id="173" w:author="Sonam Sodani" w:date="2016-11-28T10:07:00Z">
              <w:r w:rsidDel="00F84961">
                <w:delText>signs up for the</w:delText>
              </w:r>
            </w:del>
            <w:ins w:id="174" w:author="Sonam Sodani" w:date="2016-11-28T10:07:00Z">
              <w:r w:rsidR="00F84961">
                <w:t>.</w:t>
              </w:r>
            </w:ins>
            <w:del w:id="175" w:author="Sonam Sodani" w:date="2016-11-28T10:07:00Z">
              <w:r w:rsidDel="00F84961">
                <w:delText xml:space="preserve"> conference. </w:delText>
              </w:r>
            </w:del>
          </w:p>
        </w:tc>
        <w:tc>
          <w:tcPr>
            <w:tcW w:w="1613" w:type="dxa"/>
            <w:tcBorders>
              <w:top w:val="single" w:sz="4" w:space="0" w:color="000000"/>
              <w:left w:val="single" w:sz="4" w:space="0" w:color="000000"/>
              <w:bottom w:val="single" w:sz="4" w:space="0" w:color="000000"/>
              <w:right w:val="single" w:sz="4" w:space="0" w:color="000000"/>
            </w:tcBorders>
          </w:tcPr>
          <w:p w14:paraId="5984335E" w14:textId="77777777" w:rsidR="00D34986" w:rsidRDefault="00DB2D38">
            <w:pPr>
              <w:spacing w:after="0" w:line="259" w:lineRule="auto"/>
              <w:ind w:left="0" w:right="53" w:firstLine="0"/>
              <w:jc w:val="center"/>
            </w:pPr>
            <w:r>
              <w:t xml:space="preserve">P1 </w:t>
            </w:r>
          </w:p>
        </w:tc>
        <w:tc>
          <w:tcPr>
            <w:tcW w:w="1258" w:type="dxa"/>
            <w:tcBorders>
              <w:top w:val="single" w:sz="4" w:space="0" w:color="000000"/>
              <w:left w:val="single" w:sz="4" w:space="0" w:color="000000"/>
              <w:bottom w:val="single" w:sz="4" w:space="0" w:color="000000"/>
              <w:right w:val="single" w:sz="4" w:space="0" w:color="000000"/>
            </w:tcBorders>
          </w:tcPr>
          <w:p w14:paraId="3FB38BAB" w14:textId="77777777" w:rsidR="00D34986" w:rsidRDefault="00DB2D38">
            <w:pPr>
              <w:spacing w:after="0" w:line="259" w:lineRule="auto"/>
              <w:ind w:left="0" w:right="53" w:firstLine="0"/>
              <w:jc w:val="center"/>
            </w:pPr>
            <w:r>
              <w:t xml:space="preserve">H </w:t>
            </w:r>
          </w:p>
        </w:tc>
      </w:tr>
    </w:tbl>
    <w:p w14:paraId="7442EC57" w14:textId="77777777" w:rsidR="00D34986" w:rsidRDefault="00DB2D38">
      <w:pPr>
        <w:spacing w:after="339" w:line="259" w:lineRule="auto"/>
        <w:ind w:left="101" w:right="0" w:firstLine="0"/>
        <w:jc w:val="left"/>
      </w:pPr>
      <w:r>
        <w:t xml:space="preserve"> </w:t>
      </w:r>
    </w:p>
    <w:p w14:paraId="4671AE81" w14:textId="77777777" w:rsidR="00D34986" w:rsidRDefault="00DB2D38">
      <w:pPr>
        <w:spacing w:after="309" w:line="259" w:lineRule="auto"/>
        <w:ind w:left="96" w:right="0"/>
        <w:jc w:val="left"/>
      </w:pPr>
      <w:r>
        <w:rPr>
          <w:b/>
          <w:sz w:val="32"/>
        </w:rPr>
        <w:t>4</w:t>
      </w:r>
      <w:r>
        <w:rPr>
          <w:rFonts w:ascii="Arial" w:eastAsia="Arial" w:hAnsi="Arial" w:cs="Arial"/>
          <w:b/>
          <w:sz w:val="32"/>
        </w:rPr>
        <w:t xml:space="preserve"> </w:t>
      </w:r>
      <w:r>
        <w:rPr>
          <w:b/>
          <w:sz w:val="32"/>
        </w:rPr>
        <w:t xml:space="preserve">Non Functional Requirements </w:t>
      </w:r>
    </w:p>
    <w:p w14:paraId="12407018" w14:textId="77777777" w:rsidR="00D34986" w:rsidRDefault="00DB2D38">
      <w:pPr>
        <w:pStyle w:val="Heading1"/>
        <w:ind w:left="96"/>
      </w:pPr>
      <w:r>
        <w:rPr>
          <w:b w:val="0"/>
          <w:sz w:val="32"/>
        </w:rPr>
        <w:t>4.1</w:t>
      </w:r>
      <w:r>
        <w:rPr>
          <w:rFonts w:ascii="Arial" w:eastAsia="Arial" w:hAnsi="Arial" w:cs="Arial"/>
          <w:b w:val="0"/>
          <w:sz w:val="32"/>
        </w:rPr>
        <w:t xml:space="preserve"> </w:t>
      </w:r>
      <w:r>
        <w:rPr>
          <w:sz w:val="32"/>
        </w:rPr>
        <w:t>H</w:t>
      </w:r>
      <w:r>
        <w:t xml:space="preserve">ARDWARE </w:t>
      </w:r>
      <w:r>
        <w:rPr>
          <w:sz w:val="32"/>
        </w:rPr>
        <w:t>R</w:t>
      </w:r>
      <w:r>
        <w:t xml:space="preserve">EQUIREMENTS </w:t>
      </w:r>
      <w:r>
        <w:rPr>
          <w:sz w:val="32"/>
        </w:rPr>
        <w:t xml:space="preserve"> </w:t>
      </w:r>
    </w:p>
    <w:p w14:paraId="4D190B68" w14:textId="77777777" w:rsidR="00D34986" w:rsidRDefault="00DB2D38">
      <w:pPr>
        <w:spacing w:after="0" w:line="259" w:lineRule="auto"/>
        <w:ind w:left="101" w:right="0" w:firstLine="0"/>
        <w:jc w:val="left"/>
      </w:pPr>
      <w:r>
        <w:t xml:space="preserve"> </w:t>
      </w:r>
    </w:p>
    <w:p w14:paraId="54D76195" w14:textId="77777777" w:rsidR="00D34986" w:rsidRDefault="00DB2D38">
      <w:pPr>
        <w:spacing w:after="147"/>
        <w:ind w:left="96" w:right="647"/>
      </w:pPr>
      <w:r>
        <w:t xml:space="preserve">Since the application must run over the internet, all the hardware used must have the capability connect to the internet. </w:t>
      </w:r>
    </w:p>
    <w:p w14:paraId="65C771EF" w14:textId="77777777" w:rsidR="00D34986" w:rsidRDefault="00DB2D38">
      <w:pPr>
        <w:spacing w:after="110"/>
        <w:ind w:left="821" w:right="647" w:hanging="360"/>
      </w:pPr>
      <w:r>
        <w:rPr>
          <w:rFonts w:ascii="Wingdings" w:eastAsia="Wingdings" w:hAnsi="Wingdings" w:cs="Wingdings"/>
        </w:rPr>
        <w:t></w:t>
      </w:r>
      <w:r>
        <w:rPr>
          <w:rFonts w:ascii="Arial" w:eastAsia="Arial" w:hAnsi="Arial" w:cs="Arial"/>
        </w:rPr>
        <w:t xml:space="preserve"> </w:t>
      </w:r>
      <w:r>
        <w:rPr>
          <w:b/>
        </w:rPr>
        <w:t>Web Server for Hosting</w:t>
      </w:r>
      <w:r>
        <w:t xml:space="preserve"> – Recommend a scalable and load balanced Amazon Cloud Server x 2 (multiple servers to allow maintenance and upgrades without downtime) with the minimum requirement as below (to start with).  </w:t>
      </w:r>
    </w:p>
    <w:p w14:paraId="2F6AD1BD" w14:textId="77777777" w:rsidR="00D34986" w:rsidRDefault="00DB2D38">
      <w:pPr>
        <w:spacing w:after="110"/>
        <w:ind w:left="831" w:right="647"/>
      </w:pPr>
      <w:r>
        <w:t xml:space="preserve">When required, the cloud infrastructure offers flexibility to scale up individual servers and will also allow distributed deployment across multiple geographies.  </w:t>
      </w:r>
    </w:p>
    <w:p w14:paraId="2FFD196D" w14:textId="77777777" w:rsidR="00D34986" w:rsidRDefault="00DB2D38">
      <w:pPr>
        <w:spacing w:after="0" w:line="259" w:lineRule="auto"/>
        <w:ind w:left="821" w:right="0" w:firstLine="0"/>
        <w:jc w:val="left"/>
      </w:pPr>
      <w:r>
        <w:t xml:space="preserve"> </w:t>
      </w:r>
    </w:p>
    <w:p w14:paraId="1BC5354E" w14:textId="77777777" w:rsidR="00D34986" w:rsidRDefault="00DB2D38">
      <w:pPr>
        <w:spacing w:after="144"/>
        <w:ind w:left="831" w:right="647"/>
      </w:pPr>
      <w:r>
        <w:t xml:space="preserve">Recommended primary server configuration:  </w:t>
      </w:r>
    </w:p>
    <w:p w14:paraId="779AA87B" w14:textId="77777777" w:rsidR="00D34986" w:rsidRDefault="00DB2D38" w:rsidP="00053224">
      <w:pPr>
        <w:numPr>
          <w:ilvl w:val="0"/>
          <w:numId w:val="6"/>
        </w:numPr>
        <w:spacing w:after="3" w:line="376" w:lineRule="auto"/>
        <w:ind w:right="309" w:hanging="360"/>
        <w:jc w:val="left"/>
      </w:pPr>
      <w:r>
        <w:t xml:space="preserve">Memory – 8 GB </w:t>
      </w:r>
      <w:r>
        <w:rPr>
          <w:rFonts w:ascii="Courier New" w:eastAsia="Courier New" w:hAnsi="Courier New" w:cs="Courier New"/>
        </w:rPr>
        <w:t>o</w:t>
      </w:r>
      <w:r>
        <w:rPr>
          <w:rFonts w:ascii="Arial" w:eastAsia="Arial" w:hAnsi="Arial" w:cs="Arial"/>
        </w:rPr>
        <w:t xml:space="preserve"> </w:t>
      </w:r>
      <w:r>
        <w:t xml:space="preserve">SSL Verisign </w:t>
      </w:r>
      <w:r>
        <w:rPr>
          <w:rFonts w:ascii="Courier New" w:eastAsia="Courier New" w:hAnsi="Courier New" w:cs="Courier New"/>
        </w:rPr>
        <w:t>o</w:t>
      </w:r>
      <w:r>
        <w:rPr>
          <w:rFonts w:ascii="Arial" w:eastAsia="Arial" w:hAnsi="Arial" w:cs="Arial"/>
        </w:rPr>
        <w:t xml:space="preserve"> </w:t>
      </w:r>
      <w:r>
        <w:t xml:space="preserve">Processors: 4 Cores </w:t>
      </w:r>
      <w:r>
        <w:rPr>
          <w:rFonts w:ascii="Courier New" w:eastAsia="Courier New" w:hAnsi="Courier New" w:cs="Courier New"/>
        </w:rPr>
        <w:t>o</w:t>
      </w:r>
      <w:r>
        <w:rPr>
          <w:rFonts w:ascii="Arial" w:eastAsia="Arial" w:hAnsi="Arial" w:cs="Arial"/>
        </w:rPr>
        <w:t xml:space="preserve"> </w:t>
      </w:r>
      <w:r>
        <w:t xml:space="preserve">HDD Quota – 500 GB </w:t>
      </w:r>
    </w:p>
    <w:p w14:paraId="033E6AE7" w14:textId="2F1B9A88" w:rsidR="00D34986" w:rsidRDefault="00DB2D38" w:rsidP="00053224">
      <w:pPr>
        <w:numPr>
          <w:ilvl w:val="0"/>
          <w:numId w:val="6"/>
        </w:numPr>
        <w:spacing w:after="0" w:line="259" w:lineRule="auto"/>
        <w:ind w:right="1029" w:hanging="360"/>
        <w:jc w:val="left"/>
      </w:pPr>
      <w:r>
        <w:t xml:space="preserve">Monthly </w:t>
      </w:r>
      <w:del w:id="176" w:author="Prashant Thomas" w:date="2016-11-28T16:12:00Z">
        <w:r w:rsidDel="00053224">
          <w:tab/>
        </w:r>
      </w:del>
      <w:r>
        <w:t xml:space="preserve">Transfer </w:t>
      </w:r>
      <w:ins w:id="177" w:author="Prashant Thomas" w:date="2016-11-28T16:12:00Z">
        <w:r w:rsidR="00053224">
          <w:t xml:space="preserve"> </w:t>
        </w:r>
      </w:ins>
      <w:del w:id="178" w:author="Prashant Thomas" w:date="2016-11-28T16:12:00Z">
        <w:r w:rsidDel="00053224">
          <w:tab/>
        </w:r>
      </w:del>
      <w:r>
        <w:t xml:space="preserve">(Bandwidth) </w:t>
      </w:r>
      <w:r>
        <w:tab/>
        <w:t xml:space="preserve">– </w:t>
      </w:r>
      <w:r>
        <w:tab/>
        <w:t xml:space="preserve">Based </w:t>
      </w:r>
      <w:r>
        <w:tab/>
        <w:t xml:space="preserve">on </w:t>
      </w:r>
      <w:r>
        <w:tab/>
        <w:t xml:space="preserve">usage  </w:t>
      </w:r>
    </w:p>
    <w:p w14:paraId="0C97C8E8" w14:textId="77777777" w:rsidR="00D34986" w:rsidRDefault="00DB2D38">
      <w:pPr>
        <w:spacing w:after="374" w:line="259" w:lineRule="auto"/>
        <w:ind w:left="1541" w:right="0" w:firstLine="0"/>
        <w:jc w:val="left"/>
      </w:pPr>
      <w:r>
        <w:lastRenderedPageBreak/>
        <w:t xml:space="preserve"> </w:t>
      </w:r>
    </w:p>
    <w:p w14:paraId="36032D79" w14:textId="77777777" w:rsidR="00D34986" w:rsidRDefault="00DB2D38">
      <w:pPr>
        <w:pStyle w:val="Heading2"/>
        <w:ind w:left="96"/>
      </w:pPr>
      <w:r>
        <w:rPr>
          <w:b w:val="0"/>
          <w:sz w:val="32"/>
        </w:rPr>
        <w:t>4.2</w:t>
      </w:r>
      <w:r>
        <w:rPr>
          <w:rFonts w:ascii="Arial" w:eastAsia="Arial" w:hAnsi="Arial" w:cs="Arial"/>
          <w:b w:val="0"/>
          <w:sz w:val="32"/>
        </w:rPr>
        <w:t xml:space="preserve"> </w:t>
      </w:r>
      <w:r>
        <w:rPr>
          <w:sz w:val="32"/>
        </w:rPr>
        <w:t>L</w:t>
      </w:r>
      <w:r>
        <w:t xml:space="preserve">OGICAL </w:t>
      </w:r>
      <w:r>
        <w:rPr>
          <w:sz w:val="32"/>
        </w:rPr>
        <w:t>D</w:t>
      </w:r>
      <w:r>
        <w:t xml:space="preserve">ATABASE </w:t>
      </w:r>
      <w:r>
        <w:rPr>
          <w:sz w:val="32"/>
        </w:rPr>
        <w:t>R</w:t>
      </w:r>
      <w:r>
        <w:t>EQUIREMENTS</w:t>
      </w:r>
      <w:r>
        <w:rPr>
          <w:sz w:val="32"/>
        </w:rPr>
        <w:t xml:space="preserve"> </w:t>
      </w:r>
    </w:p>
    <w:p w14:paraId="32F4467A" w14:textId="77777777" w:rsidR="00D34986" w:rsidRDefault="00DB2D38">
      <w:pPr>
        <w:ind w:left="96" w:right="647"/>
      </w:pPr>
      <w:r>
        <w:t xml:space="preserve">A Relational Database Management System will need to be used to store application data. The strategy adopted is to implement the project using an Open Source RDBMS system (ANSI standards) and further migrate to Oracle / MSSQL when data volumes near the thresholds.  </w:t>
      </w:r>
    </w:p>
    <w:p w14:paraId="60408478" w14:textId="77777777" w:rsidR="00D34986" w:rsidRDefault="00DB2D38">
      <w:pPr>
        <w:spacing w:after="0" w:line="259" w:lineRule="auto"/>
        <w:ind w:left="101" w:right="0" w:firstLine="0"/>
        <w:jc w:val="left"/>
      </w:pPr>
      <w:r>
        <w:t xml:space="preserve"> </w:t>
      </w:r>
    </w:p>
    <w:p w14:paraId="2626DABE" w14:textId="77777777" w:rsidR="00D34986" w:rsidRDefault="00DB2D38">
      <w:pPr>
        <w:spacing w:after="142"/>
        <w:ind w:left="96" w:right="647"/>
      </w:pPr>
      <w:r>
        <w:t xml:space="preserve">Technology Stack: </w:t>
      </w:r>
    </w:p>
    <w:p w14:paraId="3BA27B1F" w14:textId="77777777" w:rsidR="00D34986" w:rsidRDefault="00DB2D38">
      <w:pPr>
        <w:numPr>
          <w:ilvl w:val="0"/>
          <w:numId w:val="7"/>
        </w:numPr>
        <w:spacing w:after="143"/>
        <w:ind w:right="647" w:hanging="360"/>
      </w:pPr>
      <w:r>
        <w:t xml:space="preserve">Web Languages  </w:t>
      </w:r>
      <w:r>
        <w:tab/>
        <w:t xml:space="preserve">– PHP, CodeIgnitor, JQuery, HTM5, CSS </w:t>
      </w:r>
    </w:p>
    <w:p w14:paraId="635A34C4" w14:textId="77777777" w:rsidR="00D34986" w:rsidRDefault="00DB2D38">
      <w:pPr>
        <w:numPr>
          <w:ilvl w:val="0"/>
          <w:numId w:val="7"/>
        </w:numPr>
        <w:spacing w:after="146"/>
        <w:ind w:right="647" w:hanging="360"/>
      </w:pPr>
      <w:r>
        <w:t xml:space="preserve">Protocol and Ports  </w:t>
      </w:r>
      <w:r>
        <w:tab/>
        <w:t xml:space="preserve">- HTTP (80), HTTPS (443) </w:t>
      </w:r>
    </w:p>
    <w:p w14:paraId="16A7419C" w14:textId="77777777" w:rsidR="00D34986" w:rsidRDefault="00DB2D38">
      <w:pPr>
        <w:numPr>
          <w:ilvl w:val="0"/>
          <w:numId w:val="7"/>
        </w:numPr>
        <w:spacing w:after="142"/>
        <w:ind w:right="647" w:hanging="360"/>
      </w:pPr>
      <w:r>
        <w:t xml:space="preserve">Database   </w:t>
      </w:r>
      <w:r>
        <w:tab/>
        <w:t xml:space="preserve"> </w:t>
      </w:r>
      <w:r>
        <w:tab/>
        <w:t xml:space="preserve">– MySQL, with ANSI SQL schema for future Oracle migration  </w:t>
      </w:r>
    </w:p>
    <w:p w14:paraId="298CC18F" w14:textId="77777777" w:rsidR="00D34986" w:rsidRDefault="00DB2D38">
      <w:pPr>
        <w:numPr>
          <w:ilvl w:val="0"/>
          <w:numId w:val="7"/>
        </w:numPr>
        <w:spacing w:after="144"/>
        <w:ind w:right="647" w:hanging="360"/>
      </w:pPr>
      <w:r>
        <w:t xml:space="preserve">Server   </w:t>
      </w:r>
      <w:r>
        <w:tab/>
        <w:t xml:space="preserve"> </w:t>
      </w:r>
      <w:r>
        <w:tab/>
        <w:t xml:space="preserve">– Apache  </w:t>
      </w:r>
    </w:p>
    <w:p w14:paraId="17EA5428" w14:textId="77777777" w:rsidR="00D34986" w:rsidRDefault="00DB2D38">
      <w:pPr>
        <w:numPr>
          <w:ilvl w:val="0"/>
          <w:numId w:val="7"/>
        </w:numPr>
        <w:spacing w:after="107"/>
        <w:ind w:right="647" w:hanging="360"/>
      </w:pPr>
      <w:r>
        <w:t xml:space="preserve">Operating System  </w:t>
      </w:r>
      <w:r>
        <w:tab/>
        <w:t xml:space="preserve">– Linux </w:t>
      </w:r>
    </w:p>
    <w:p w14:paraId="13AB47C5" w14:textId="77777777" w:rsidR="00D34986" w:rsidRDefault="00DB2D38">
      <w:pPr>
        <w:spacing w:after="389" w:line="259" w:lineRule="auto"/>
        <w:ind w:left="821" w:right="0" w:firstLine="0"/>
        <w:jc w:val="left"/>
      </w:pPr>
      <w:r>
        <w:t xml:space="preserve"> </w:t>
      </w:r>
    </w:p>
    <w:p w14:paraId="2CECFDC0" w14:textId="77777777" w:rsidR="00D34986" w:rsidRDefault="00DB2D38">
      <w:pPr>
        <w:pStyle w:val="Heading1"/>
        <w:ind w:left="96"/>
      </w:pPr>
      <w:r>
        <w:rPr>
          <w:b w:val="0"/>
          <w:sz w:val="32"/>
        </w:rPr>
        <w:t>4.4</w:t>
      </w:r>
      <w:r>
        <w:rPr>
          <w:rFonts w:ascii="Arial" w:eastAsia="Arial" w:hAnsi="Arial" w:cs="Arial"/>
          <w:b w:val="0"/>
          <w:sz w:val="32"/>
        </w:rPr>
        <w:t xml:space="preserve"> </w:t>
      </w:r>
      <w:r>
        <w:rPr>
          <w:sz w:val="32"/>
        </w:rPr>
        <w:t>P</w:t>
      </w:r>
      <w:r>
        <w:t xml:space="preserve">ERFORMANCE </w:t>
      </w:r>
      <w:r>
        <w:rPr>
          <w:sz w:val="32"/>
        </w:rPr>
        <w:t>R</w:t>
      </w:r>
      <w:r>
        <w:t>EQUIREMENTS</w:t>
      </w:r>
      <w:r>
        <w:rPr>
          <w:sz w:val="32"/>
        </w:rPr>
        <w:t xml:space="preserve"> </w:t>
      </w:r>
    </w:p>
    <w:p w14:paraId="1ACF7689" w14:textId="77777777" w:rsidR="00D34986" w:rsidRDefault="00DB2D38">
      <w:pPr>
        <w:spacing w:after="18" w:line="259" w:lineRule="auto"/>
        <w:ind w:left="677" w:right="0" w:firstLine="0"/>
        <w:jc w:val="left"/>
      </w:pPr>
      <w:r>
        <w:rPr>
          <w:rFonts w:ascii="Times New Roman" w:eastAsia="Times New Roman" w:hAnsi="Times New Roman" w:cs="Times New Roman"/>
          <w:b/>
          <w:sz w:val="32"/>
        </w:rPr>
        <w:t xml:space="preserve"> </w:t>
      </w:r>
    </w:p>
    <w:p w14:paraId="240319B2" w14:textId="77777777" w:rsidR="00D34986" w:rsidRDefault="00DB2D38">
      <w:pPr>
        <w:ind w:left="96" w:right="647"/>
      </w:pPr>
      <w:r>
        <w:t xml:space="preserve">Performance is primarily subjected to internet bandwidth available to the devices used by the customer  </w:t>
      </w:r>
    </w:p>
    <w:p w14:paraId="25FD96C9" w14:textId="77777777" w:rsidR="00D34986" w:rsidRDefault="00DB2D38">
      <w:pPr>
        <w:spacing w:after="0" w:line="259" w:lineRule="auto"/>
        <w:ind w:left="101" w:right="0" w:firstLine="0"/>
        <w:jc w:val="left"/>
      </w:pPr>
      <w:r>
        <w:t xml:space="preserve"> </w:t>
      </w:r>
    </w:p>
    <w:p w14:paraId="0C8E5DB0" w14:textId="77777777" w:rsidR="00D34986" w:rsidRDefault="00DB2D38">
      <w:pPr>
        <w:ind w:left="96" w:right="647"/>
      </w:pPr>
      <w:r>
        <w:t xml:space="preserve">Furthermore: </w:t>
      </w:r>
    </w:p>
    <w:p w14:paraId="4CACD30C" w14:textId="77777777" w:rsidR="00D34986" w:rsidRDefault="00DB2D38">
      <w:pPr>
        <w:spacing w:after="0" w:line="259" w:lineRule="auto"/>
        <w:ind w:left="101" w:right="0" w:firstLine="0"/>
        <w:jc w:val="left"/>
      </w:pPr>
      <w:r>
        <w:t xml:space="preserve"> </w:t>
      </w:r>
    </w:p>
    <w:p w14:paraId="1D295059" w14:textId="77777777" w:rsidR="00D34986" w:rsidRDefault="00DB2D38">
      <w:pPr>
        <w:spacing w:after="2" w:line="255" w:lineRule="auto"/>
        <w:ind w:left="471" w:right="0"/>
        <w:jc w:val="left"/>
      </w:pPr>
      <w:r>
        <w:rPr>
          <w:rFonts w:ascii="Wingdings" w:eastAsia="Wingdings" w:hAnsi="Wingdings" w:cs="Wingdings"/>
          <w:sz w:val="22"/>
        </w:rPr>
        <w:t></w:t>
      </w:r>
      <w:r>
        <w:rPr>
          <w:rFonts w:ascii="Arial" w:eastAsia="Arial" w:hAnsi="Arial" w:cs="Arial"/>
          <w:sz w:val="22"/>
        </w:rPr>
        <w:t xml:space="preserve"> </w:t>
      </w:r>
      <w:r>
        <w:rPr>
          <w:sz w:val="22"/>
        </w:rPr>
        <w:t xml:space="preserve">Search results shall not take more than 10 seconds to return results </w:t>
      </w:r>
    </w:p>
    <w:p w14:paraId="54FC29C4" w14:textId="77777777" w:rsidR="00D34986" w:rsidRDefault="00DB2D38">
      <w:pPr>
        <w:spacing w:after="0" w:line="259" w:lineRule="auto"/>
        <w:ind w:left="0" w:right="681" w:firstLine="0"/>
        <w:jc w:val="center"/>
      </w:pPr>
      <w:r>
        <w:rPr>
          <w:sz w:val="22"/>
        </w:rPr>
        <w:t xml:space="preserve">Performance requirements shall be achieved by archiving data more than 3 months old </w:t>
      </w:r>
    </w:p>
    <w:p w14:paraId="68DB3053" w14:textId="77777777" w:rsidR="00D34986" w:rsidRDefault="00DB2D38">
      <w:pPr>
        <w:spacing w:after="0" w:line="259" w:lineRule="auto"/>
        <w:ind w:left="101" w:right="0" w:firstLine="0"/>
        <w:jc w:val="left"/>
      </w:pPr>
      <w:r>
        <w:t xml:space="preserve"> </w:t>
      </w:r>
    </w:p>
    <w:p w14:paraId="3BD9BE1D" w14:textId="77777777" w:rsidR="00D34986" w:rsidRDefault="00DB2D38">
      <w:pPr>
        <w:spacing w:after="384" w:line="259" w:lineRule="auto"/>
        <w:ind w:left="101" w:right="0" w:firstLine="0"/>
        <w:jc w:val="left"/>
      </w:pPr>
      <w:r>
        <w:t xml:space="preserve"> </w:t>
      </w:r>
    </w:p>
    <w:p w14:paraId="2B5F2FD5" w14:textId="77777777" w:rsidR="00D34986" w:rsidRDefault="00DB2D38">
      <w:pPr>
        <w:pStyle w:val="Heading1"/>
        <w:ind w:left="96"/>
      </w:pPr>
      <w:r>
        <w:rPr>
          <w:b w:val="0"/>
          <w:sz w:val="32"/>
        </w:rPr>
        <w:t>4.5</w:t>
      </w:r>
      <w:r>
        <w:rPr>
          <w:rFonts w:ascii="Arial" w:eastAsia="Arial" w:hAnsi="Arial" w:cs="Arial"/>
          <w:b w:val="0"/>
          <w:sz w:val="32"/>
        </w:rPr>
        <w:t xml:space="preserve"> </w:t>
      </w:r>
      <w:r>
        <w:rPr>
          <w:sz w:val="32"/>
        </w:rPr>
        <w:t>S</w:t>
      </w:r>
      <w:r>
        <w:t xml:space="preserve">CALABILITY  </w:t>
      </w:r>
      <w:r>
        <w:rPr>
          <w:sz w:val="32"/>
        </w:rPr>
        <w:t xml:space="preserve"> </w:t>
      </w:r>
    </w:p>
    <w:p w14:paraId="7DBADB49" w14:textId="77777777" w:rsidR="00D34986" w:rsidRDefault="00DB2D38">
      <w:pPr>
        <w:spacing w:after="0" w:line="259" w:lineRule="auto"/>
        <w:ind w:left="101" w:right="0" w:firstLine="0"/>
        <w:jc w:val="left"/>
      </w:pPr>
      <w:r>
        <w:rPr>
          <w:rFonts w:ascii="Times New Roman" w:eastAsia="Times New Roman" w:hAnsi="Times New Roman" w:cs="Times New Roman"/>
        </w:rPr>
        <w:t xml:space="preserve"> </w:t>
      </w:r>
    </w:p>
    <w:p w14:paraId="047B88B8" w14:textId="77777777" w:rsidR="00D34986" w:rsidRDefault="00DB2D38">
      <w:pPr>
        <w:ind w:left="96" w:right="647"/>
      </w:pPr>
      <w:r>
        <w:t xml:space="preserve">The scalability requirements are concerned with the scalable issues of the system. The system should allow up to as many as customer sessions with proposed hardware.  Amazon’s scalability options are what is recommended for hardware scalability for high-end traffic.  </w:t>
      </w:r>
    </w:p>
    <w:p w14:paraId="12389E70" w14:textId="77777777" w:rsidR="00D34986" w:rsidRDefault="00DB2D38">
      <w:pPr>
        <w:spacing w:after="372" w:line="259" w:lineRule="auto"/>
        <w:ind w:left="101" w:right="0" w:firstLine="0"/>
        <w:jc w:val="left"/>
      </w:pPr>
      <w:r>
        <w:t xml:space="preserve"> </w:t>
      </w:r>
    </w:p>
    <w:p w14:paraId="2122ECE1" w14:textId="77777777" w:rsidR="00D34986" w:rsidRDefault="00DB2D38">
      <w:pPr>
        <w:pStyle w:val="Heading2"/>
        <w:ind w:left="96"/>
      </w:pPr>
      <w:r>
        <w:rPr>
          <w:b w:val="0"/>
          <w:sz w:val="32"/>
        </w:rPr>
        <w:lastRenderedPageBreak/>
        <w:t>4.6</w:t>
      </w:r>
      <w:r>
        <w:rPr>
          <w:rFonts w:ascii="Arial" w:eastAsia="Arial" w:hAnsi="Arial" w:cs="Arial"/>
          <w:b w:val="0"/>
          <w:sz w:val="32"/>
        </w:rPr>
        <w:t xml:space="preserve"> </w:t>
      </w:r>
      <w:r>
        <w:rPr>
          <w:sz w:val="32"/>
        </w:rPr>
        <w:t>D</w:t>
      </w:r>
      <w:r>
        <w:t xml:space="preserve">OCUMENTATIONS    </w:t>
      </w:r>
      <w:r>
        <w:rPr>
          <w:sz w:val="32"/>
        </w:rPr>
        <w:t xml:space="preserve"> </w:t>
      </w:r>
    </w:p>
    <w:p w14:paraId="53E6446F" w14:textId="77777777" w:rsidR="00D34986" w:rsidRDefault="00DB2D38">
      <w:pPr>
        <w:spacing w:after="0" w:line="259" w:lineRule="auto"/>
        <w:ind w:left="101" w:right="0" w:firstLine="0"/>
        <w:jc w:val="left"/>
      </w:pPr>
      <w:r>
        <w:t xml:space="preserve"> </w:t>
      </w:r>
    </w:p>
    <w:tbl>
      <w:tblPr>
        <w:tblStyle w:val="TableGrid"/>
        <w:tblW w:w="9261" w:type="dxa"/>
        <w:tblInd w:w="-7" w:type="dxa"/>
        <w:tblCellMar>
          <w:top w:w="53" w:type="dxa"/>
          <w:left w:w="108" w:type="dxa"/>
          <w:right w:w="62" w:type="dxa"/>
        </w:tblCellMar>
        <w:tblLook w:val="04A0" w:firstRow="1" w:lastRow="0" w:firstColumn="1" w:lastColumn="0" w:noHBand="0" w:noVBand="1"/>
      </w:tblPr>
      <w:tblGrid>
        <w:gridCol w:w="1791"/>
        <w:gridCol w:w="7470"/>
      </w:tblGrid>
      <w:tr w:rsidR="00D34986" w14:paraId="34E626C1" w14:textId="77777777">
        <w:trPr>
          <w:trHeight w:val="302"/>
        </w:trPr>
        <w:tc>
          <w:tcPr>
            <w:tcW w:w="1791" w:type="dxa"/>
            <w:tcBorders>
              <w:top w:val="single" w:sz="4" w:space="0" w:color="000000"/>
              <w:left w:val="single" w:sz="4" w:space="0" w:color="000000"/>
              <w:bottom w:val="single" w:sz="4" w:space="0" w:color="000000"/>
              <w:right w:val="single" w:sz="4" w:space="0" w:color="000000"/>
            </w:tcBorders>
          </w:tcPr>
          <w:p w14:paraId="43DC4837" w14:textId="77777777" w:rsidR="00D34986" w:rsidRDefault="00DB2D38">
            <w:pPr>
              <w:spacing w:after="0" w:line="259" w:lineRule="auto"/>
              <w:ind w:left="0" w:right="0" w:firstLine="0"/>
              <w:jc w:val="left"/>
            </w:pPr>
            <w:r>
              <w:rPr>
                <w:b/>
              </w:rPr>
              <w:t xml:space="preserve">ITEM </w:t>
            </w:r>
          </w:p>
        </w:tc>
        <w:tc>
          <w:tcPr>
            <w:tcW w:w="7470" w:type="dxa"/>
            <w:tcBorders>
              <w:top w:val="single" w:sz="4" w:space="0" w:color="000000"/>
              <w:left w:val="single" w:sz="4" w:space="0" w:color="000000"/>
              <w:bottom w:val="single" w:sz="4" w:space="0" w:color="000000"/>
              <w:right w:val="single" w:sz="4" w:space="0" w:color="000000"/>
            </w:tcBorders>
          </w:tcPr>
          <w:p w14:paraId="74CB436A" w14:textId="77777777" w:rsidR="00D34986" w:rsidRDefault="00DB2D38">
            <w:pPr>
              <w:spacing w:after="0" w:line="259" w:lineRule="auto"/>
              <w:ind w:left="0" w:right="0" w:firstLine="0"/>
              <w:jc w:val="left"/>
            </w:pPr>
            <w:r>
              <w:rPr>
                <w:b/>
              </w:rPr>
              <w:t xml:space="preserve">RESPONSE/COMMENT </w:t>
            </w:r>
          </w:p>
        </w:tc>
      </w:tr>
      <w:tr w:rsidR="00D34986" w14:paraId="35564DA2" w14:textId="77777777">
        <w:trPr>
          <w:trHeight w:val="891"/>
        </w:trPr>
        <w:tc>
          <w:tcPr>
            <w:tcW w:w="1791" w:type="dxa"/>
            <w:tcBorders>
              <w:top w:val="single" w:sz="4" w:space="0" w:color="000000"/>
              <w:left w:val="single" w:sz="4" w:space="0" w:color="000000"/>
              <w:bottom w:val="single" w:sz="4" w:space="0" w:color="000000"/>
              <w:right w:val="single" w:sz="4" w:space="0" w:color="000000"/>
            </w:tcBorders>
          </w:tcPr>
          <w:p w14:paraId="7C698DA8" w14:textId="77777777" w:rsidR="00D34986" w:rsidRDefault="00DB2D38">
            <w:pPr>
              <w:spacing w:after="0" w:line="259" w:lineRule="auto"/>
              <w:ind w:left="0" w:right="0" w:firstLine="0"/>
              <w:jc w:val="left"/>
            </w:pPr>
            <w:r>
              <w:rPr>
                <w:b/>
              </w:rPr>
              <w:t xml:space="preserve">Project documentation requirements  </w:t>
            </w:r>
          </w:p>
        </w:tc>
        <w:tc>
          <w:tcPr>
            <w:tcW w:w="7470" w:type="dxa"/>
            <w:tcBorders>
              <w:top w:val="single" w:sz="4" w:space="0" w:color="000000"/>
              <w:left w:val="single" w:sz="4" w:space="0" w:color="000000"/>
              <w:bottom w:val="single" w:sz="4" w:space="0" w:color="000000"/>
              <w:right w:val="single" w:sz="4" w:space="0" w:color="000000"/>
            </w:tcBorders>
          </w:tcPr>
          <w:p w14:paraId="786C542C" w14:textId="77777777" w:rsidR="00D34986" w:rsidRDefault="00DB2D38">
            <w:pPr>
              <w:numPr>
                <w:ilvl w:val="0"/>
                <w:numId w:val="32"/>
              </w:numPr>
              <w:spacing w:after="0" w:line="259" w:lineRule="auto"/>
              <w:ind w:right="0" w:hanging="360"/>
              <w:jc w:val="left"/>
            </w:pPr>
            <w:r>
              <w:t xml:space="preserve">Requirements document </w:t>
            </w:r>
          </w:p>
          <w:p w14:paraId="6EE61CC9" w14:textId="77777777" w:rsidR="00D34986" w:rsidRDefault="00DB2D38">
            <w:pPr>
              <w:numPr>
                <w:ilvl w:val="0"/>
                <w:numId w:val="32"/>
              </w:numPr>
              <w:spacing w:after="12" w:line="259" w:lineRule="auto"/>
              <w:ind w:right="0" w:hanging="360"/>
              <w:jc w:val="left"/>
            </w:pPr>
            <w:r>
              <w:rPr>
                <w:sz w:val="22"/>
              </w:rPr>
              <w:t xml:space="preserve">Technical design document </w:t>
            </w:r>
          </w:p>
          <w:p w14:paraId="0CEB2E27" w14:textId="77777777" w:rsidR="00D34986" w:rsidRDefault="00DB2D38">
            <w:pPr>
              <w:numPr>
                <w:ilvl w:val="0"/>
                <w:numId w:val="32"/>
              </w:numPr>
              <w:spacing w:after="0" w:line="259" w:lineRule="auto"/>
              <w:ind w:right="0" w:hanging="360"/>
              <w:jc w:val="left"/>
            </w:pPr>
            <w:r>
              <w:rPr>
                <w:sz w:val="22"/>
              </w:rPr>
              <w:t xml:space="preserve">Functional specification document </w:t>
            </w:r>
          </w:p>
        </w:tc>
      </w:tr>
      <w:tr w:rsidR="00D34986" w14:paraId="03CFE473" w14:textId="77777777">
        <w:trPr>
          <w:trHeight w:val="595"/>
        </w:trPr>
        <w:tc>
          <w:tcPr>
            <w:tcW w:w="1791" w:type="dxa"/>
            <w:tcBorders>
              <w:top w:val="single" w:sz="4" w:space="0" w:color="000000"/>
              <w:left w:val="single" w:sz="4" w:space="0" w:color="000000"/>
              <w:bottom w:val="single" w:sz="4" w:space="0" w:color="000000"/>
              <w:right w:val="single" w:sz="4" w:space="0" w:color="000000"/>
            </w:tcBorders>
          </w:tcPr>
          <w:p w14:paraId="4AED13EC" w14:textId="77777777" w:rsidR="00D34986" w:rsidRDefault="00DB2D38">
            <w:pPr>
              <w:spacing w:after="0" w:line="259" w:lineRule="auto"/>
              <w:ind w:left="0" w:right="0" w:firstLine="0"/>
              <w:jc w:val="left"/>
            </w:pPr>
            <w:r>
              <w:rPr>
                <w:b/>
              </w:rPr>
              <w:t xml:space="preserve">Training </w:t>
            </w:r>
          </w:p>
          <w:p w14:paraId="042216EF" w14:textId="77777777" w:rsidR="00D34986" w:rsidRDefault="00DB2D38">
            <w:pPr>
              <w:spacing w:after="0" w:line="259" w:lineRule="auto"/>
              <w:ind w:left="0" w:right="0" w:firstLine="0"/>
              <w:jc w:val="left"/>
            </w:pPr>
            <w:r>
              <w:rPr>
                <w:b/>
              </w:rPr>
              <w:t xml:space="preserve">Requirements  </w:t>
            </w:r>
          </w:p>
        </w:tc>
        <w:tc>
          <w:tcPr>
            <w:tcW w:w="7470" w:type="dxa"/>
            <w:tcBorders>
              <w:top w:val="single" w:sz="4" w:space="0" w:color="000000"/>
              <w:left w:val="single" w:sz="4" w:space="0" w:color="000000"/>
              <w:bottom w:val="single" w:sz="4" w:space="0" w:color="000000"/>
              <w:right w:val="single" w:sz="4" w:space="0" w:color="000000"/>
            </w:tcBorders>
          </w:tcPr>
          <w:p w14:paraId="2AD68C44" w14:textId="77777777" w:rsidR="00D34986" w:rsidRDefault="00DB2D38">
            <w:pPr>
              <w:spacing w:after="0" w:line="259" w:lineRule="auto"/>
              <w:ind w:left="0" w:right="0" w:firstLine="0"/>
            </w:pPr>
            <w:r>
              <w:t xml:space="preserve">Training will be provided for installing (including application migration) and using the application for users if required </w:t>
            </w:r>
          </w:p>
        </w:tc>
      </w:tr>
    </w:tbl>
    <w:p w14:paraId="597BB7CA" w14:textId="77777777" w:rsidR="00D34986" w:rsidRDefault="00DB2D38">
      <w:pPr>
        <w:spacing w:after="26" w:line="259" w:lineRule="auto"/>
        <w:ind w:left="96" w:right="0"/>
        <w:jc w:val="left"/>
      </w:pPr>
      <w:r>
        <w:rPr>
          <w:sz w:val="32"/>
        </w:rPr>
        <w:t>4.7</w:t>
      </w:r>
      <w:r>
        <w:rPr>
          <w:rFonts w:ascii="Arial" w:eastAsia="Arial" w:hAnsi="Arial" w:cs="Arial"/>
          <w:sz w:val="32"/>
        </w:rPr>
        <w:t xml:space="preserve"> </w:t>
      </w:r>
      <w:r>
        <w:rPr>
          <w:b/>
          <w:sz w:val="32"/>
        </w:rPr>
        <w:t>R</w:t>
      </w:r>
      <w:r>
        <w:rPr>
          <w:b/>
          <w:sz w:val="26"/>
        </w:rPr>
        <w:t>ELIABILITY</w:t>
      </w:r>
      <w:r>
        <w:rPr>
          <w:b/>
          <w:sz w:val="32"/>
        </w:rPr>
        <w:t xml:space="preserve"> </w:t>
      </w:r>
    </w:p>
    <w:p w14:paraId="7A469A12" w14:textId="77777777" w:rsidR="00D34986" w:rsidRDefault="00DB2D38">
      <w:pPr>
        <w:ind w:left="96" w:right="647"/>
      </w:pPr>
      <w:r>
        <w:t xml:space="preserve">Selected cloud/hosting service reliability clause gets applied for this section.  </w:t>
      </w:r>
    </w:p>
    <w:p w14:paraId="01918EA4" w14:textId="77777777" w:rsidR="00D34986" w:rsidRDefault="00DB2D38">
      <w:pPr>
        <w:spacing w:after="367" w:line="259" w:lineRule="auto"/>
        <w:ind w:left="101" w:right="0" w:firstLine="0"/>
        <w:jc w:val="left"/>
      </w:pPr>
      <w:r>
        <w:t xml:space="preserve"> </w:t>
      </w:r>
    </w:p>
    <w:p w14:paraId="4819E4D9" w14:textId="77777777" w:rsidR="00D34986" w:rsidRDefault="00DB2D38">
      <w:pPr>
        <w:spacing w:after="26" w:line="259" w:lineRule="auto"/>
        <w:ind w:left="96" w:right="0"/>
        <w:jc w:val="left"/>
      </w:pPr>
      <w:r>
        <w:rPr>
          <w:sz w:val="32"/>
        </w:rPr>
        <w:t>4.8</w:t>
      </w:r>
      <w:r>
        <w:rPr>
          <w:rFonts w:ascii="Arial" w:eastAsia="Arial" w:hAnsi="Arial" w:cs="Arial"/>
          <w:sz w:val="32"/>
        </w:rPr>
        <w:t xml:space="preserve"> </w:t>
      </w:r>
      <w:r>
        <w:rPr>
          <w:b/>
          <w:sz w:val="32"/>
        </w:rPr>
        <w:t>A</w:t>
      </w:r>
      <w:r>
        <w:rPr>
          <w:b/>
          <w:sz w:val="26"/>
        </w:rPr>
        <w:t>VAILABILITY</w:t>
      </w:r>
      <w:r>
        <w:rPr>
          <w:b/>
          <w:sz w:val="32"/>
        </w:rPr>
        <w:t xml:space="preserve"> </w:t>
      </w:r>
    </w:p>
    <w:p w14:paraId="246D2650" w14:textId="77777777" w:rsidR="00D34986" w:rsidRDefault="00DB2D38">
      <w:pPr>
        <w:ind w:left="96" w:right="647"/>
      </w:pPr>
      <w:r>
        <w:t xml:space="preserve">Selected cloud/hosting service availably clause gets applied for this section.  </w:t>
      </w:r>
    </w:p>
    <w:p w14:paraId="0A6382F6" w14:textId="77777777" w:rsidR="00D34986" w:rsidRDefault="00DB2D38">
      <w:pPr>
        <w:spacing w:after="363" w:line="259" w:lineRule="auto"/>
        <w:ind w:left="101" w:right="0" w:firstLine="0"/>
        <w:jc w:val="left"/>
      </w:pPr>
      <w:r>
        <w:t xml:space="preserve"> </w:t>
      </w:r>
    </w:p>
    <w:p w14:paraId="26A3DE2D" w14:textId="77777777" w:rsidR="00D34986" w:rsidRDefault="00DB2D38">
      <w:pPr>
        <w:pStyle w:val="Heading2"/>
        <w:ind w:left="96"/>
      </w:pPr>
      <w:r>
        <w:rPr>
          <w:b w:val="0"/>
          <w:sz w:val="32"/>
        </w:rPr>
        <w:t>4.9</w:t>
      </w:r>
      <w:r>
        <w:rPr>
          <w:rFonts w:ascii="Arial" w:eastAsia="Arial" w:hAnsi="Arial" w:cs="Arial"/>
          <w:b w:val="0"/>
          <w:sz w:val="32"/>
        </w:rPr>
        <w:t xml:space="preserve"> </w:t>
      </w:r>
      <w:r>
        <w:rPr>
          <w:sz w:val="32"/>
        </w:rPr>
        <w:t>S</w:t>
      </w:r>
      <w:r>
        <w:t>ECURITY</w:t>
      </w:r>
      <w:r>
        <w:rPr>
          <w:sz w:val="32"/>
        </w:rPr>
        <w:t xml:space="preserve"> </w:t>
      </w:r>
    </w:p>
    <w:p w14:paraId="778F30C5" w14:textId="77777777" w:rsidR="00D34986" w:rsidRDefault="00DB2D38">
      <w:pPr>
        <w:ind w:left="96" w:right="647"/>
      </w:pPr>
      <w:r>
        <w:t xml:space="preserve">Hardware and network security will be covered by the selected cloud/hosting service availably clause gets applied for this section.  </w:t>
      </w:r>
    </w:p>
    <w:p w14:paraId="4B4F0042" w14:textId="77777777" w:rsidR="00D34986" w:rsidRDefault="00DB2D38">
      <w:pPr>
        <w:spacing w:after="14" w:line="259" w:lineRule="auto"/>
        <w:ind w:left="101" w:right="0" w:firstLine="0"/>
        <w:jc w:val="left"/>
      </w:pPr>
      <w:r>
        <w:t xml:space="preserve"> </w:t>
      </w:r>
    </w:p>
    <w:p w14:paraId="30C9C635" w14:textId="77777777" w:rsidR="00D34986" w:rsidRDefault="00DB2D38">
      <w:pPr>
        <w:numPr>
          <w:ilvl w:val="0"/>
          <w:numId w:val="8"/>
        </w:numPr>
        <w:spacing w:after="27"/>
        <w:ind w:right="647" w:hanging="360"/>
      </w:pPr>
      <w:r>
        <w:t xml:space="preserve">The system shall use secure sockets in all transactions that include any confidential customer information. </w:t>
      </w:r>
    </w:p>
    <w:p w14:paraId="47C5BE1D" w14:textId="77777777" w:rsidR="00D34986" w:rsidRDefault="00DB2D38">
      <w:pPr>
        <w:numPr>
          <w:ilvl w:val="0"/>
          <w:numId w:val="8"/>
        </w:numPr>
        <w:ind w:right="647" w:hanging="360"/>
      </w:pPr>
      <w:r>
        <w:t xml:space="preserve">The system shall automatically log out all customers after a period of inactivity. </w:t>
      </w:r>
    </w:p>
    <w:p w14:paraId="081B36BB" w14:textId="77777777" w:rsidR="00D34986" w:rsidRDefault="00DB2D38">
      <w:pPr>
        <w:numPr>
          <w:ilvl w:val="0"/>
          <w:numId w:val="8"/>
        </w:numPr>
        <w:spacing w:after="26"/>
        <w:ind w:right="647" w:hanging="360"/>
      </w:pPr>
      <w:r>
        <w:t xml:space="preserve">The system shall confirm all transactions with the customer’s web browser or mobile apps. </w:t>
      </w:r>
    </w:p>
    <w:p w14:paraId="170F4F65" w14:textId="77777777" w:rsidR="00D34986" w:rsidRDefault="00DB2D38">
      <w:pPr>
        <w:numPr>
          <w:ilvl w:val="0"/>
          <w:numId w:val="8"/>
        </w:numPr>
        <w:spacing w:after="27"/>
        <w:ind w:right="647" w:hanging="360"/>
      </w:pPr>
      <w:r>
        <w:t xml:space="preserve">The system shall not leave any cookies on the customer’s computer containing the user’s password. </w:t>
      </w:r>
    </w:p>
    <w:p w14:paraId="416596A8" w14:textId="77777777" w:rsidR="00D34986" w:rsidRDefault="00DB2D38">
      <w:pPr>
        <w:numPr>
          <w:ilvl w:val="0"/>
          <w:numId w:val="8"/>
        </w:numPr>
        <w:ind w:right="647" w:hanging="360"/>
      </w:pPr>
      <w:r>
        <w:t xml:space="preserve">The system shall not leave any cookies on the customer’s computer containing any of the user’s confidential information. </w:t>
      </w:r>
    </w:p>
    <w:p w14:paraId="71517103" w14:textId="77777777" w:rsidR="00D34986" w:rsidRDefault="00DB2D38">
      <w:pPr>
        <w:spacing w:after="408" w:line="259" w:lineRule="auto"/>
        <w:ind w:left="101" w:right="0" w:firstLine="0"/>
        <w:jc w:val="left"/>
      </w:pPr>
      <w:r>
        <w:rPr>
          <w:sz w:val="20"/>
        </w:rPr>
        <w:t xml:space="preserve"> </w:t>
      </w:r>
    </w:p>
    <w:p w14:paraId="5C6972F4" w14:textId="77777777" w:rsidR="00D34986" w:rsidRDefault="00DB2D38">
      <w:pPr>
        <w:pStyle w:val="Heading2"/>
        <w:ind w:left="96"/>
      </w:pPr>
      <w:r>
        <w:rPr>
          <w:b w:val="0"/>
          <w:sz w:val="32"/>
        </w:rPr>
        <w:t>4.10</w:t>
      </w:r>
      <w:r>
        <w:rPr>
          <w:rFonts w:ascii="Arial" w:eastAsia="Arial" w:hAnsi="Arial" w:cs="Arial"/>
          <w:b w:val="0"/>
          <w:sz w:val="32"/>
        </w:rPr>
        <w:t xml:space="preserve"> </w:t>
      </w:r>
      <w:r>
        <w:rPr>
          <w:sz w:val="32"/>
        </w:rPr>
        <w:t>D</w:t>
      </w:r>
      <w:r>
        <w:t xml:space="preserve">ATA </w:t>
      </w:r>
      <w:r>
        <w:rPr>
          <w:sz w:val="32"/>
        </w:rPr>
        <w:t>S</w:t>
      </w:r>
      <w:r>
        <w:t>TORAGE</w:t>
      </w:r>
      <w:r>
        <w:rPr>
          <w:sz w:val="32"/>
        </w:rPr>
        <w:t xml:space="preserve"> </w:t>
      </w:r>
    </w:p>
    <w:p w14:paraId="546BE603" w14:textId="77777777" w:rsidR="00D34986" w:rsidRDefault="00DB2D38">
      <w:pPr>
        <w:spacing w:after="13" w:line="259" w:lineRule="auto"/>
        <w:ind w:left="101" w:right="0" w:firstLine="0"/>
        <w:jc w:val="left"/>
      </w:pPr>
      <w:r>
        <w:t xml:space="preserve"> </w:t>
      </w:r>
    </w:p>
    <w:p w14:paraId="4A63E618" w14:textId="77777777" w:rsidR="00D34986" w:rsidRDefault="00DB2D38">
      <w:pPr>
        <w:numPr>
          <w:ilvl w:val="0"/>
          <w:numId w:val="9"/>
        </w:numPr>
        <w:spacing w:after="26"/>
        <w:ind w:right="647" w:hanging="360"/>
      </w:pPr>
      <w:r>
        <w:t xml:space="preserve">The user interfaces shall never display a customer’s password.  It shall always be echoed with special characters representing typed characters. </w:t>
      </w:r>
    </w:p>
    <w:p w14:paraId="757EFADC" w14:textId="77777777" w:rsidR="00D34986" w:rsidRDefault="00DB2D38">
      <w:pPr>
        <w:numPr>
          <w:ilvl w:val="0"/>
          <w:numId w:val="9"/>
        </w:numPr>
        <w:ind w:right="647" w:hanging="360"/>
      </w:pPr>
      <w:r>
        <w:lastRenderedPageBreak/>
        <w:t xml:space="preserve">The user interfaces shall never display a customer’s credit card number after retrieving from the database.  It shall always be shown with just the last 4 digits of the credit card number. </w:t>
      </w:r>
    </w:p>
    <w:p w14:paraId="236AC974" w14:textId="77777777" w:rsidR="00D34986" w:rsidRDefault="00DB2D38">
      <w:pPr>
        <w:numPr>
          <w:ilvl w:val="0"/>
          <w:numId w:val="9"/>
        </w:numPr>
        <w:ind w:right="647" w:hanging="360"/>
      </w:pPr>
      <w:r>
        <w:t xml:space="preserve">The system’s back-end servers shall never display a customer’s password.  The customer’s password may be reset but never shown. </w:t>
      </w:r>
      <w:r>
        <w:rPr>
          <w:sz w:val="20"/>
        </w:rPr>
        <w:t xml:space="preserve"> </w:t>
      </w:r>
    </w:p>
    <w:p w14:paraId="52BF209C" w14:textId="77777777" w:rsidR="00D34986" w:rsidRDefault="00DB2D38">
      <w:pPr>
        <w:numPr>
          <w:ilvl w:val="0"/>
          <w:numId w:val="9"/>
        </w:numPr>
        <w:ind w:right="647" w:hanging="360"/>
      </w:pPr>
      <w:r>
        <w:t xml:space="preserve">The system’s back-end servers shall only be accessible to authenticated administrators. </w:t>
      </w:r>
      <w:r>
        <w:rPr>
          <w:sz w:val="20"/>
        </w:rPr>
        <w:t xml:space="preserve"> </w:t>
      </w:r>
    </w:p>
    <w:p w14:paraId="0952E6BA" w14:textId="77777777" w:rsidR="00D34986" w:rsidRDefault="00DB2D38">
      <w:pPr>
        <w:numPr>
          <w:ilvl w:val="0"/>
          <w:numId w:val="9"/>
        </w:numPr>
        <w:ind w:right="647" w:hanging="360"/>
      </w:pPr>
      <w:r>
        <w:t xml:space="preserve">It is recommended to encrypt the back-end databases. </w:t>
      </w:r>
    </w:p>
    <w:p w14:paraId="4C6A302E" w14:textId="77777777" w:rsidR="00D34986" w:rsidRDefault="00DB2D38">
      <w:pPr>
        <w:spacing w:after="0" w:line="259" w:lineRule="auto"/>
        <w:ind w:left="101" w:right="0" w:firstLine="0"/>
        <w:jc w:val="left"/>
      </w:pPr>
      <w:r>
        <w:t xml:space="preserve"> </w:t>
      </w:r>
      <w:r>
        <w:tab/>
        <w:t xml:space="preserve"> </w:t>
      </w:r>
    </w:p>
    <w:p w14:paraId="20C740E9" w14:textId="77777777" w:rsidR="00D34986" w:rsidRDefault="00DB2D38">
      <w:pPr>
        <w:spacing w:after="0" w:line="259" w:lineRule="auto"/>
        <w:ind w:left="0" w:right="9183" w:firstLine="0"/>
        <w:jc w:val="right"/>
      </w:pPr>
      <w:r>
        <w:t xml:space="preserve"> </w:t>
      </w:r>
    </w:p>
    <w:p w14:paraId="1711E936" w14:textId="77777777" w:rsidR="00D34986" w:rsidRDefault="00DB2D38">
      <w:pPr>
        <w:spacing w:after="0" w:line="259" w:lineRule="auto"/>
        <w:ind w:left="101" w:right="0" w:firstLine="0"/>
        <w:jc w:val="left"/>
      </w:pPr>
      <w:r>
        <w:rPr>
          <w:sz w:val="20"/>
        </w:rPr>
        <w:t xml:space="preserve"> </w:t>
      </w:r>
    </w:p>
    <w:tbl>
      <w:tblPr>
        <w:tblStyle w:val="TableGrid"/>
        <w:tblW w:w="9631" w:type="dxa"/>
        <w:tblInd w:w="-108" w:type="dxa"/>
        <w:tblCellMar>
          <w:top w:w="50" w:type="dxa"/>
          <w:left w:w="108" w:type="dxa"/>
          <w:right w:w="52" w:type="dxa"/>
        </w:tblCellMar>
        <w:tblLook w:val="04A0" w:firstRow="1" w:lastRow="0" w:firstColumn="1" w:lastColumn="0" w:noHBand="0" w:noVBand="1"/>
      </w:tblPr>
      <w:tblGrid>
        <w:gridCol w:w="2024"/>
        <w:gridCol w:w="7607"/>
      </w:tblGrid>
      <w:tr w:rsidR="00D34986" w14:paraId="2EBA2837" w14:textId="77777777">
        <w:trPr>
          <w:trHeight w:val="289"/>
        </w:trPr>
        <w:tc>
          <w:tcPr>
            <w:tcW w:w="2024" w:type="dxa"/>
            <w:tcBorders>
              <w:top w:val="single" w:sz="8" w:space="0" w:color="000000"/>
              <w:left w:val="single" w:sz="8" w:space="0" w:color="000000"/>
              <w:bottom w:val="single" w:sz="8" w:space="0" w:color="000000"/>
              <w:right w:val="single" w:sz="8" w:space="0" w:color="000000"/>
            </w:tcBorders>
          </w:tcPr>
          <w:p w14:paraId="252C89CC" w14:textId="77777777" w:rsidR="00D34986" w:rsidRDefault="00DB2D38">
            <w:pPr>
              <w:spacing w:after="0" w:line="259" w:lineRule="auto"/>
              <w:ind w:left="0" w:right="0" w:firstLine="0"/>
              <w:jc w:val="left"/>
            </w:pPr>
            <w:r>
              <w:rPr>
                <w:b/>
                <w:sz w:val="20"/>
              </w:rPr>
              <w:t xml:space="preserve">ITEM </w:t>
            </w:r>
          </w:p>
        </w:tc>
        <w:tc>
          <w:tcPr>
            <w:tcW w:w="7607" w:type="dxa"/>
            <w:tcBorders>
              <w:top w:val="single" w:sz="8" w:space="0" w:color="000000"/>
              <w:left w:val="single" w:sz="8" w:space="0" w:color="000000"/>
              <w:bottom w:val="single" w:sz="4" w:space="0" w:color="000000"/>
              <w:right w:val="single" w:sz="8" w:space="0" w:color="000000"/>
            </w:tcBorders>
          </w:tcPr>
          <w:p w14:paraId="38AF0E08" w14:textId="77777777" w:rsidR="00D34986" w:rsidRDefault="00DB2D38">
            <w:pPr>
              <w:spacing w:after="0" w:line="259" w:lineRule="auto"/>
              <w:ind w:left="0" w:right="0" w:firstLine="0"/>
              <w:jc w:val="left"/>
            </w:pPr>
            <w:r>
              <w:rPr>
                <w:b/>
                <w:sz w:val="20"/>
              </w:rPr>
              <w:t xml:space="preserve">REQUIREMENT </w:t>
            </w:r>
          </w:p>
        </w:tc>
      </w:tr>
      <w:tr w:rsidR="00D34986" w14:paraId="2D82EF92" w14:textId="77777777">
        <w:trPr>
          <w:trHeight w:val="1780"/>
        </w:trPr>
        <w:tc>
          <w:tcPr>
            <w:tcW w:w="2024" w:type="dxa"/>
            <w:tcBorders>
              <w:top w:val="single" w:sz="8" w:space="0" w:color="000000"/>
              <w:left w:val="single" w:sz="8" w:space="0" w:color="000000"/>
              <w:bottom w:val="single" w:sz="8" w:space="0" w:color="000000"/>
              <w:right w:val="single" w:sz="4" w:space="0" w:color="000000"/>
            </w:tcBorders>
          </w:tcPr>
          <w:p w14:paraId="36A5A19E" w14:textId="77777777" w:rsidR="00D34986" w:rsidRDefault="00DB2D38">
            <w:pPr>
              <w:spacing w:after="0" w:line="259" w:lineRule="auto"/>
              <w:ind w:left="0" w:right="0" w:firstLine="0"/>
              <w:jc w:val="left"/>
            </w:pPr>
            <w:r>
              <w:rPr>
                <w:b/>
                <w:sz w:val="20"/>
              </w:rPr>
              <w:t xml:space="preserve">Handling </w:t>
            </w:r>
            <w:r>
              <w:rPr>
                <w:b/>
                <w:sz w:val="20"/>
              </w:rPr>
              <w:tab/>
              <w:t xml:space="preserve">Sensitive Data </w:t>
            </w:r>
          </w:p>
        </w:tc>
        <w:tc>
          <w:tcPr>
            <w:tcW w:w="7607" w:type="dxa"/>
            <w:tcBorders>
              <w:top w:val="single" w:sz="4" w:space="0" w:color="000000"/>
              <w:left w:val="single" w:sz="4" w:space="0" w:color="000000"/>
              <w:bottom w:val="single" w:sz="4" w:space="0" w:color="000000"/>
              <w:right w:val="single" w:sz="4" w:space="0" w:color="000000"/>
            </w:tcBorders>
          </w:tcPr>
          <w:p w14:paraId="0B3609DC" w14:textId="77777777" w:rsidR="00D34986" w:rsidRDefault="00DB2D38">
            <w:pPr>
              <w:spacing w:after="0" w:line="240" w:lineRule="auto"/>
              <w:ind w:left="0" w:right="61" w:firstLine="0"/>
            </w:pPr>
            <w:r>
              <w:t xml:space="preserve">Insensitive data such as company name, documents processed, relevant dates, noncompliance data etc. could be stored in the database as plain text for phase 1.  </w:t>
            </w:r>
          </w:p>
          <w:p w14:paraId="33250022" w14:textId="77777777" w:rsidR="00D34986" w:rsidRDefault="00DB2D38">
            <w:pPr>
              <w:spacing w:after="0" w:line="259" w:lineRule="auto"/>
              <w:ind w:left="0" w:right="63" w:firstLine="0"/>
            </w:pPr>
            <w:r>
              <w:t>User information such as roles assigned, name, personally identifiable information (such as email, DOB, Phone numbers, business information etc.) will be stored as encrypted text.  Passwords will be encrypted.</w:t>
            </w:r>
            <w:r>
              <w:rPr>
                <w:sz w:val="20"/>
              </w:rPr>
              <w:t xml:space="preserve"> </w:t>
            </w:r>
          </w:p>
        </w:tc>
      </w:tr>
      <w:tr w:rsidR="00D34986" w14:paraId="51C502A4" w14:textId="77777777">
        <w:trPr>
          <w:trHeight w:val="1484"/>
        </w:trPr>
        <w:tc>
          <w:tcPr>
            <w:tcW w:w="2024" w:type="dxa"/>
            <w:tcBorders>
              <w:top w:val="single" w:sz="8" w:space="0" w:color="000000"/>
              <w:left w:val="single" w:sz="8" w:space="0" w:color="000000"/>
              <w:bottom w:val="single" w:sz="8" w:space="0" w:color="000000"/>
              <w:right w:val="single" w:sz="8" w:space="0" w:color="000000"/>
            </w:tcBorders>
          </w:tcPr>
          <w:p w14:paraId="132D7801" w14:textId="77777777" w:rsidR="00D34986" w:rsidRDefault="00DB2D38">
            <w:pPr>
              <w:tabs>
                <w:tab w:val="right" w:pos="1864"/>
              </w:tabs>
              <w:spacing w:after="0" w:line="259" w:lineRule="auto"/>
              <w:ind w:left="0" w:right="0" w:firstLine="0"/>
              <w:jc w:val="left"/>
            </w:pPr>
            <w:r>
              <w:rPr>
                <w:b/>
                <w:sz w:val="20"/>
              </w:rPr>
              <w:t xml:space="preserve">Security </w:t>
            </w:r>
            <w:r>
              <w:rPr>
                <w:b/>
                <w:sz w:val="20"/>
              </w:rPr>
              <w:tab/>
              <w:t xml:space="preserve">Threats </w:t>
            </w:r>
          </w:p>
          <w:p w14:paraId="5261682C" w14:textId="77777777" w:rsidR="00D34986" w:rsidRDefault="00DB2D38">
            <w:pPr>
              <w:spacing w:after="0" w:line="259" w:lineRule="auto"/>
              <w:ind w:left="0" w:right="0" w:firstLine="0"/>
              <w:jc w:val="left"/>
            </w:pPr>
            <w:r>
              <w:rPr>
                <w:b/>
                <w:sz w:val="20"/>
              </w:rPr>
              <w:t xml:space="preserve">Prevention </w:t>
            </w:r>
          </w:p>
        </w:tc>
        <w:tc>
          <w:tcPr>
            <w:tcW w:w="7607" w:type="dxa"/>
            <w:tcBorders>
              <w:top w:val="single" w:sz="4" w:space="0" w:color="000000"/>
              <w:left w:val="single" w:sz="8" w:space="0" w:color="000000"/>
              <w:bottom w:val="single" w:sz="8" w:space="0" w:color="000000"/>
              <w:right w:val="single" w:sz="8" w:space="0" w:color="000000"/>
            </w:tcBorders>
          </w:tcPr>
          <w:p w14:paraId="7DE64775" w14:textId="77777777" w:rsidR="00D34986" w:rsidRDefault="00DB2D38">
            <w:pPr>
              <w:spacing w:after="1" w:line="240" w:lineRule="auto"/>
              <w:ind w:left="0" w:right="62" w:firstLine="0"/>
            </w:pPr>
            <w:r>
              <w:t xml:space="preserve">The application will be hosted on a web server that implements SSL (HTTPS). Passwords will be encrypted. Protection against SQL injection will be implemented </w:t>
            </w:r>
          </w:p>
          <w:p w14:paraId="06504DCA" w14:textId="77777777" w:rsidR="00D34986" w:rsidRDefault="00DB2D38">
            <w:pPr>
              <w:spacing w:after="0" w:line="259" w:lineRule="auto"/>
              <w:ind w:left="0" w:right="0" w:firstLine="0"/>
              <w:jc w:val="left"/>
            </w:pPr>
            <w:r>
              <w:rPr>
                <w:noProof/>
                <w:sz w:val="22"/>
              </w:rPr>
              <mc:AlternateContent>
                <mc:Choice Requires="wpg">
                  <w:drawing>
                    <wp:anchor distT="0" distB="0" distL="114300" distR="114300" simplePos="0" relativeHeight="251658240" behindDoc="1" locked="0" layoutInCell="1" allowOverlap="1" wp14:anchorId="5D84507D" wp14:editId="3810A639">
                      <wp:simplePos x="0" y="0"/>
                      <wp:positionH relativeFrom="column">
                        <wp:posOffset>4568445</wp:posOffset>
                      </wp:positionH>
                      <wp:positionV relativeFrom="paragraph">
                        <wp:posOffset>131064</wp:posOffset>
                      </wp:positionV>
                      <wp:extent cx="195072" cy="10668"/>
                      <wp:effectExtent l="0" t="0" r="0" b="0"/>
                      <wp:wrapNone/>
                      <wp:docPr id="45146" name="Group 45146"/>
                      <wp:cNvGraphicFramePr/>
                      <a:graphic xmlns:a="http://schemas.openxmlformats.org/drawingml/2006/main">
                        <a:graphicData uri="http://schemas.microsoft.com/office/word/2010/wordprocessingGroup">
                          <wpg:wgp>
                            <wpg:cNvGrpSpPr/>
                            <wpg:grpSpPr>
                              <a:xfrm>
                                <a:off x="0" y="0"/>
                                <a:ext cx="195072" cy="10668"/>
                                <a:chOff x="0" y="0"/>
                                <a:chExt cx="195072" cy="10668"/>
                              </a:xfrm>
                            </wpg:grpSpPr>
                            <wps:wsp>
                              <wps:cNvPr id="47515" name="Shape 47515"/>
                              <wps:cNvSpPr/>
                              <wps:spPr>
                                <a:xfrm>
                                  <a:off x="0" y="0"/>
                                  <a:ext cx="195072" cy="10668"/>
                                </a:xfrm>
                                <a:custGeom>
                                  <a:avLst/>
                                  <a:gdLst/>
                                  <a:ahLst/>
                                  <a:cxnLst/>
                                  <a:rect l="0" t="0" r="0" b="0"/>
                                  <a:pathLst>
                                    <a:path w="195072" h="10668">
                                      <a:moveTo>
                                        <a:pt x="0" y="0"/>
                                      </a:moveTo>
                                      <a:lnTo>
                                        <a:pt x="195072" y="0"/>
                                      </a:lnTo>
                                      <a:lnTo>
                                        <a:pt x="1950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mv="urn:schemas-microsoft-com:mac:vml" xmlns:mo="http://schemas.microsoft.com/office/mac/office/2008/main">
                  <w:pict>
                    <v:group w14:anchorId="7649A4EC" id="Group 45146" o:spid="_x0000_s1026" style="position:absolute;margin-left:359.7pt;margin-top:10.3pt;width:15.35pt;height:.85pt;z-index:-251658240"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">
                      <v:shape id="Shape 47515" o:spid="_x0000_s1027" style="position:absolute;width:195072;height:10668;visibility:visible;mso-wrap-style:square;v-text-anchor:top" coordsize="195072,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O6MYA&#10;AADeAAAADwAAAGRycy9kb3ducmV2LnhtbESPQWvCQBSE70L/w/IKvekmUhuJrqJCoSdRKz0/s88k&#10;mH0bsk+N/94tFHocZuYbZr7sXaNu1IXas4F0lIAiLrytuTRw/P4cTkEFQbbYeCYDDwqwXLwM5phb&#10;f+c93Q5SqgjhkKOBSqTNtQ5FRQ7DyLfE0Tv7zqFE2ZXadniPcNfocZJ8aIc1x4UKW9pUVFwOV2dg&#10;K4/xOl1n+yb7OZ42ctm1193KmLfXfjUDJdTLf/iv/WUNvGeTdAK/d+IV0I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hO6MYAAADeAAAADwAAAAAAAAAAAAAAAACYAgAAZHJz&#10;L2Rvd25yZXYueG1sUEsFBgAAAAAEAAQA9QAAAIsDAAAAAA==&#10;" path="m,l195072,r,10668l,10668,,e" fillcolor="black" stroked="f" strokeweight="0">
                        <v:stroke miterlimit="83231f" joinstyle="miter"/>
                        <v:path arrowok="t" textboxrect="0,0,195072,10668"/>
                      </v:shape>
                    </v:group>
                  </w:pict>
                </mc:Fallback>
              </mc:AlternateContent>
            </w:r>
            <w:r>
              <w:t xml:space="preserve">Protection against Cross browser hacks and cross site scripting (XSS) will be implemented. </w:t>
            </w:r>
          </w:p>
        </w:tc>
      </w:tr>
      <w:tr w:rsidR="00D34986" w14:paraId="57140251" w14:textId="77777777">
        <w:trPr>
          <w:trHeight w:val="900"/>
        </w:trPr>
        <w:tc>
          <w:tcPr>
            <w:tcW w:w="2024" w:type="dxa"/>
            <w:tcBorders>
              <w:top w:val="single" w:sz="8" w:space="0" w:color="000000"/>
              <w:left w:val="single" w:sz="8" w:space="0" w:color="000000"/>
              <w:bottom w:val="single" w:sz="8" w:space="0" w:color="000000"/>
              <w:right w:val="single" w:sz="8" w:space="0" w:color="000000"/>
            </w:tcBorders>
          </w:tcPr>
          <w:p w14:paraId="0E0339A1" w14:textId="77777777" w:rsidR="00D34986" w:rsidRDefault="00DB2D38">
            <w:pPr>
              <w:spacing w:after="0" w:line="259" w:lineRule="auto"/>
              <w:ind w:left="0" w:right="0" w:firstLine="0"/>
              <w:jc w:val="left"/>
            </w:pPr>
            <w:r>
              <w:rPr>
                <w:b/>
              </w:rPr>
              <w:t xml:space="preserve">Access Control </w:t>
            </w:r>
          </w:p>
        </w:tc>
        <w:tc>
          <w:tcPr>
            <w:tcW w:w="7607" w:type="dxa"/>
            <w:tcBorders>
              <w:top w:val="single" w:sz="8" w:space="0" w:color="000000"/>
              <w:left w:val="single" w:sz="8" w:space="0" w:color="000000"/>
              <w:bottom w:val="single" w:sz="8" w:space="0" w:color="000000"/>
              <w:right w:val="single" w:sz="8" w:space="0" w:color="000000"/>
            </w:tcBorders>
          </w:tcPr>
          <w:p w14:paraId="2CC6861E" w14:textId="77777777" w:rsidR="00D34986" w:rsidRDefault="00DB2D38">
            <w:pPr>
              <w:spacing w:after="0" w:line="259" w:lineRule="auto"/>
              <w:ind w:left="0" w:right="61" w:firstLine="0"/>
            </w:pPr>
            <w:r>
              <w:t xml:space="preserve">Access control for the application will be role based. Individual users will be authenticated with passwords and authorized to access different parts of the site depending upon assigned roles. </w:t>
            </w:r>
          </w:p>
        </w:tc>
      </w:tr>
      <w:tr w:rsidR="00D34986" w14:paraId="56058954" w14:textId="77777777">
        <w:trPr>
          <w:trHeight w:val="360"/>
        </w:trPr>
        <w:tc>
          <w:tcPr>
            <w:tcW w:w="2024" w:type="dxa"/>
            <w:tcBorders>
              <w:top w:val="single" w:sz="8" w:space="0" w:color="000000"/>
              <w:left w:val="single" w:sz="8" w:space="0" w:color="000000"/>
              <w:bottom w:val="single" w:sz="8" w:space="0" w:color="000000"/>
              <w:right w:val="single" w:sz="8" w:space="0" w:color="000000"/>
            </w:tcBorders>
          </w:tcPr>
          <w:p w14:paraId="35A9B9F7" w14:textId="77777777" w:rsidR="00D34986" w:rsidRDefault="00DB2D38">
            <w:pPr>
              <w:spacing w:after="0" w:line="259" w:lineRule="auto"/>
              <w:ind w:left="0" w:right="0" w:firstLine="0"/>
              <w:jc w:val="left"/>
            </w:pPr>
            <w:r>
              <w:rPr>
                <w:b/>
              </w:rPr>
              <w:t xml:space="preserve">HTTPS </w:t>
            </w:r>
          </w:p>
        </w:tc>
        <w:tc>
          <w:tcPr>
            <w:tcW w:w="7607" w:type="dxa"/>
            <w:tcBorders>
              <w:top w:val="single" w:sz="8" w:space="0" w:color="000000"/>
              <w:left w:val="single" w:sz="8" w:space="0" w:color="000000"/>
              <w:bottom w:val="single" w:sz="8" w:space="0" w:color="000000"/>
              <w:right w:val="single" w:sz="8" w:space="0" w:color="000000"/>
            </w:tcBorders>
          </w:tcPr>
          <w:p w14:paraId="4B4FF8B8" w14:textId="77777777" w:rsidR="00D34986" w:rsidRDefault="00DB2D38">
            <w:pPr>
              <w:spacing w:after="0" w:line="259" w:lineRule="auto"/>
              <w:ind w:left="0" w:right="0" w:firstLine="0"/>
              <w:jc w:val="left"/>
            </w:pPr>
            <w:r>
              <w:t xml:space="preserve">Application will support both HTTP and HTTPS. </w:t>
            </w:r>
          </w:p>
        </w:tc>
      </w:tr>
      <w:tr w:rsidR="00D34986" w14:paraId="30A9F797" w14:textId="77777777">
        <w:trPr>
          <w:trHeight w:val="605"/>
        </w:trPr>
        <w:tc>
          <w:tcPr>
            <w:tcW w:w="2024" w:type="dxa"/>
            <w:tcBorders>
              <w:top w:val="single" w:sz="8" w:space="0" w:color="000000"/>
              <w:left w:val="single" w:sz="8" w:space="0" w:color="000000"/>
              <w:bottom w:val="single" w:sz="8" w:space="0" w:color="000000"/>
              <w:right w:val="single" w:sz="8" w:space="0" w:color="000000"/>
            </w:tcBorders>
          </w:tcPr>
          <w:p w14:paraId="2D72373B" w14:textId="77777777" w:rsidR="00D34986" w:rsidRDefault="00DB2D38">
            <w:pPr>
              <w:spacing w:after="0" w:line="259" w:lineRule="auto"/>
              <w:ind w:left="0" w:right="0" w:firstLine="0"/>
              <w:jc w:val="left"/>
            </w:pPr>
            <w:r>
              <w:rPr>
                <w:b/>
              </w:rPr>
              <w:t xml:space="preserve">Passwords </w:t>
            </w:r>
          </w:p>
        </w:tc>
        <w:tc>
          <w:tcPr>
            <w:tcW w:w="7607" w:type="dxa"/>
            <w:tcBorders>
              <w:top w:val="single" w:sz="8" w:space="0" w:color="000000"/>
              <w:left w:val="single" w:sz="8" w:space="0" w:color="000000"/>
              <w:bottom w:val="single" w:sz="8" w:space="0" w:color="000000"/>
              <w:right w:val="single" w:sz="8" w:space="0" w:color="000000"/>
            </w:tcBorders>
          </w:tcPr>
          <w:p w14:paraId="11BD9280" w14:textId="77777777" w:rsidR="00D34986" w:rsidRDefault="00DB2D38">
            <w:pPr>
              <w:spacing w:after="0" w:line="259" w:lineRule="auto"/>
              <w:ind w:left="0" w:right="0" w:firstLine="0"/>
            </w:pPr>
            <w:r>
              <w:t xml:space="preserve">Passwords will be case sensitive, 8 characters long, consist of integers and alpha numeric characters. </w:t>
            </w:r>
          </w:p>
        </w:tc>
      </w:tr>
      <w:tr w:rsidR="00D34986" w14:paraId="401CB6E9" w14:textId="77777777">
        <w:trPr>
          <w:trHeight w:val="703"/>
        </w:trPr>
        <w:tc>
          <w:tcPr>
            <w:tcW w:w="2024" w:type="dxa"/>
            <w:tcBorders>
              <w:top w:val="single" w:sz="8" w:space="0" w:color="000000"/>
              <w:left w:val="single" w:sz="8" w:space="0" w:color="000000"/>
              <w:bottom w:val="single" w:sz="8" w:space="0" w:color="000000"/>
              <w:right w:val="single" w:sz="8" w:space="0" w:color="000000"/>
            </w:tcBorders>
          </w:tcPr>
          <w:p w14:paraId="038C3373" w14:textId="77777777" w:rsidR="00D34986" w:rsidRDefault="00DB2D38">
            <w:pPr>
              <w:spacing w:after="0" w:line="259" w:lineRule="auto"/>
              <w:ind w:left="0" w:right="0" w:firstLine="0"/>
              <w:jc w:val="left"/>
            </w:pPr>
            <w:r>
              <w:rPr>
                <w:b/>
              </w:rPr>
              <w:t xml:space="preserve">Changing Passwords </w:t>
            </w:r>
          </w:p>
        </w:tc>
        <w:tc>
          <w:tcPr>
            <w:tcW w:w="7607" w:type="dxa"/>
            <w:tcBorders>
              <w:top w:val="single" w:sz="8" w:space="0" w:color="000000"/>
              <w:left w:val="single" w:sz="8" w:space="0" w:color="000000"/>
              <w:bottom w:val="single" w:sz="8" w:space="0" w:color="000000"/>
              <w:right w:val="single" w:sz="8" w:space="0" w:color="000000"/>
            </w:tcBorders>
          </w:tcPr>
          <w:p w14:paraId="349E8337" w14:textId="77777777" w:rsidR="00D34986" w:rsidRDefault="00DB2D38">
            <w:pPr>
              <w:spacing w:after="0" w:line="259" w:lineRule="auto"/>
              <w:ind w:left="0" w:right="0" w:firstLine="0"/>
            </w:pPr>
            <w:r>
              <w:t xml:space="preserve">User will be allowed to change password by providing his original password and typing the new password 2 times.  </w:t>
            </w:r>
          </w:p>
        </w:tc>
      </w:tr>
      <w:tr w:rsidR="00D34986" w14:paraId="52988B9A" w14:textId="77777777">
        <w:trPr>
          <w:trHeight w:val="898"/>
        </w:trPr>
        <w:tc>
          <w:tcPr>
            <w:tcW w:w="2024" w:type="dxa"/>
            <w:tcBorders>
              <w:top w:val="single" w:sz="8" w:space="0" w:color="000000"/>
              <w:left w:val="single" w:sz="8" w:space="0" w:color="000000"/>
              <w:bottom w:val="single" w:sz="8" w:space="0" w:color="000000"/>
              <w:right w:val="single" w:sz="8" w:space="0" w:color="000000"/>
            </w:tcBorders>
          </w:tcPr>
          <w:p w14:paraId="28A1F1FF" w14:textId="77777777" w:rsidR="00D34986" w:rsidRDefault="00DB2D38">
            <w:pPr>
              <w:spacing w:after="0" w:line="259" w:lineRule="auto"/>
              <w:ind w:left="0" w:right="0" w:firstLine="0"/>
              <w:jc w:val="left"/>
            </w:pPr>
            <w:r>
              <w:rPr>
                <w:b/>
              </w:rPr>
              <w:t xml:space="preserve">Forgotten Passwords </w:t>
            </w:r>
          </w:p>
        </w:tc>
        <w:tc>
          <w:tcPr>
            <w:tcW w:w="7607" w:type="dxa"/>
            <w:tcBorders>
              <w:top w:val="single" w:sz="8" w:space="0" w:color="000000"/>
              <w:left w:val="single" w:sz="8" w:space="0" w:color="000000"/>
              <w:bottom w:val="single" w:sz="8" w:space="0" w:color="000000"/>
              <w:right w:val="single" w:sz="8" w:space="0" w:color="000000"/>
            </w:tcBorders>
          </w:tcPr>
          <w:p w14:paraId="67CD85F2" w14:textId="77777777" w:rsidR="00D34986" w:rsidRDefault="00DB2D38">
            <w:pPr>
              <w:spacing w:after="0" w:line="259" w:lineRule="auto"/>
              <w:ind w:left="0" w:right="59" w:firstLine="0"/>
            </w:pPr>
            <w:r>
              <w:t xml:space="preserve">Forgotten passwords can be reset by providing an email address attached to the account. A token based link with expiry will be send to the email for reset of the password.    </w:t>
            </w:r>
          </w:p>
        </w:tc>
      </w:tr>
      <w:tr w:rsidR="00D34986" w14:paraId="5485CB6F" w14:textId="77777777">
        <w:trPr>
          <w:trHeight w:val="540"/>
        </w:trPr>
        <w:tc>
          <w:tcPr>
            <w:tcW w:w="2024" w:type="dxa"/>
            <w:tcBorders>
              <w:top w:val="single" w:sz="8" w:space="0" w:color="000000"/>
              <w:left w:val="single" w:sz="8" w:space="0" w:color="000000"/>
              <w:bottom w:val="single" w:sz="8" w:space="0" w:color="000000"/>
              <w:right w:val="single" w:sz="8" w:space="0" w:color="000000"/>
            </w:tcBorders>
          </w:tcPr>
          <w:p w14:paraId="413061FF" w14:textId="77777777" w:rsidR="00D34986" w:rsidRDefault="00DB2D38">
            <w:pPr>
              <w:spacing w:after="0" w:line="259" w:lineRule="auto"/>
              <w:ind w:left="0" w:right="0" w:firstLine="0"/>
              <w:jc w:val="left"/>
            </w:pPr>
            <w:r>
              <w:rPr>
                <w:b/>
              </w:rPr>
              <w:t xml:space="preserve">User Profiles </w:t>
            </w:r>
          </w:p>
        </w:tc>
        <w:tc>
          <w:tcPr>
            <w:tcW w:w="7607" w:type="dxa"/>
            <w:tcBorders>
              <w:top w:val="single" w:sz="8" w:space="0" w:color="000000"/>
              <w:left w:val="single" w:sz="8" w:space="0" w:color="000000"/>
              <w:bottom w:val="single" w:sz="8" w:space="0" w:color="000000"/>
              <w:right w:val="single" w:sz="8" w:space="0" w:color="000000"/>
            </w:tcBorders>
          </w:tcPr>
          <w:p w14:paraId="782C3F50" w14:textId="77777777" w:rsidR="00D34986" w:rsidRDefault="00DB2D38">
            <w:pPr>
              <w:spacing w:after="0" w:line="259" w:lineRule="auto"/>
              <w:ind w:left="0" w:right="0" w:firstLine="0"/>
              <w:jc w:val="left"/>
            </w:pPr>
            <w:r>
              <w:t xml:space="preserve">User profile could be enabled or disabled by the system admin. </w:t>
            </w:r>
          </w:p>
        </w:tc>
      </w:tr>
      <w:tr w:rsidR="00D34986" w14:paraId="75730E72" w14:textId="77777777">
        <w:trPr>
          <w:trHeight w:val="607"/>
        </w:trPr>
        <w:tc>
          <w:tcPr>
            <w:tcW w:w="2024" w:type="dxa"/>
            <w:tcBorders>
              <w:top w:val="single" w:sz="8" w:space="0" w:color="000000"/>
              <w:left w:val="single" w:sz="8" w:space="0" w:color="000000"/>
              <w:bottom w:val="single" w:sz="8" w:space="0" w:color="000000"/>
              <w:right w:val="single" w:sz="8" w:space="0" w:color="000000"/>
            </w:tcBorders>
          </w:tcPr>
          <w:p w14:paraId="2BDA4667" w14:textId="77777777" w:rsidR="00D34986" w:rsidRDefault="00DB2D38">
            <w:pPr>
              <w:spacing w:after="0" w:line="259" w:lineRule="auto"/>
              <w:ind w:left="0" w:right="0" w:firstLine="0"/>
              <w:jc w:val="left"/>
            </w:pPr>
            <w:r>
              <w:rPr>
                <w:b/>
              </w:rPr>
              <w:t xml:space="preserve">Multiple Logins </w:t>
            </w:r>
          </w:p>
        </w:tc>
        <w:tc>
          <w:tcPr>
            <w:tcW w:w="7607" w:type="dxa"/>
            <w:tcBorders>
              <w:top w:val="single" w:sz="8" w:space="0" w:color="000000"/>
              <w:left w:val="single" w:sz="8" w:space="0" w:color="000000"/>
              <w:bottom w:val="single" w:sz="8" w:space="0" w:color="000000"/>
              <w:right w:val="single" w:sz="8" w:space="0" w:color="000000"/>
            </w:tcBorders>
          </w:tcPr>
          <w:p w14:paraId="6FCBB887" w14:textId="77777777" w:rsidR="00D34986" w:rsidRDefault="00DB2D38">
            <w:pPr>
              <w:spacing w:after="0" w:line="259" w:lineRule="auto"/>
              <w:ind w:left="0" w:right="0" w:firstLine="0"/>
              <w:jc w:val="left"/>
            </w:pPr>
            <w:r>
              <w:t xml:space="preserve">Simultaneous logins of a customer from multiple clients  will be discouraged until verified - TBC </w:t>
            </w:r>
          </w:p>
        </w:tc>
      </w:tr>
      <w:tr w:rsidR="00D34986" w14:paraId="7498109D" w14:textId="77777777">
        <w:trPr>
          <w:trHeight w:val="540"/>
        </w:trPr>
        <w:tc>
          <w:tcPr>
            <w:tcW w:w="2024" w:type="dxa"/>
            <w:tcBorders>
              <w:top w:val="single" w:sz="8" w:space="0" w:color="000000"/>
              <w:left w:val="single" w:sz="8" w:space="0" w:color="000000"/>
              <w:bottom w:val="single" w:sz="8" w:space="0" w:color="000000"/>
              <w:right w:val="single" w:sz="8" w:space="0" w:color="000000"/>
            </w:tcBorders>
          </w:tcPr>
          <w:p w14:paraId="59FE31E9" w14:textId="77777777" w:rsidR="00D34986" w:rsidRDefault="00DB2D38">
            <w:pPr>
              <w:spacing w:after="0" w:line="259" w:lineRule="auto"/>
              <w:ind w:left="0" w:right="0" w:firstLine="0"/>
              <w:jc w:val="left"/>
            </w:pPr>
            <w:r>
              <w:rPr>
                <w:b/>
              </w:rPr>
              <w:lastRenderedPageBreak/>
              <w:t xml:space="preserve">First-Time Login </w:t>
            </w:r>
          </w:p>
        </w:tc>
        <w:tc>
          <w:tcPr>
            <w:tcW w:w="7607" w:type="dxa"/>
            <w:tcBorders>
              <w:top w:val="single" w:sz="8" w:space="0" w:color="000000"/>
              <w:left w:val="single" w:sz="8" w:space="0" w:color="000000"/>
              <w:bottom w:val="single" w:sz="8" w:space="0" w:color="000000"/>
              <w:right w:val="single" w:sz="8" w:space="0" w:color="000000"/>
            </w:tcBorders>
          </w:tcPr>
          <w:p w14:paraId="07CD9349" w14:textId="77777777" w:rsidR="00D34986" w:rsidRDefault="00DB2D38">
            <w:pPr>
              <w:spacing w:after="0" w:line="259" w:lineRule="auto"/>
              <w:ind w:left="0" w:right="0" w:firstLine="0"/>
              <w:jc w:val="left"/>
            </w:pPr>
            <w:r>
              <w:t xml:space="preserve">User will have to reset the password or will have to reset/set preferences. </w:t>
            </w:r>
          </w:p>
        </w:tc>
      </w:tr>
      <w:tr w:rsidR="00D34986" w14:paraId="614809A8" w14:textId="77777777">
        <w:trPr>
          <w:trHeight w:val="674"/>
        </w:trPr>
        <w:tc>
          <w:tcPr>
            <w:tcW w:w="2024" w:type="dxa"/>
            <w:tcBorders>
              <w:top w:val="single" w:sz="8" w:space="0" w:color="000000"/>
              <w:left w:val="single" w:sz="8" w:space="0" w:color="000000"/>
              <w:bottom w:val="single" w:sz="8" w:space="0" w:color="000000"/>
              <w:right w:val="single" w:sz="8" w:space="0" w:color="000000"/>
            </w:tcBorders>
          </w:tcPr>
          <w:p w14:paraId="08C2409D" w14:textId="77777777" w:rsidR="00D34986" w:rsidRDefault="00DB2D38">
            <w:pPr>
              <w:spacing w:after="0" w:line="259" w:lineRule="auto"/>
              <w:ind w:left="0" w:right="0" w:firstLine="0"/>
              <w:jc w:val="left"/>
            </w:pPr>
            <w:r>
              <w:rPr>
                <w:b/>
              </w:rPr>
              <w:t xml:space="preserve">Session Time Out </w:t>
            </w:r>
          </w:p>
        </w:tc>
        <w:tc>
          <w:tcPr>
            <w:tcW w:w="7607" w:type="dxa"/>
            <w:tcBorders>
              <w:top w:val="single" w:sz="8" w:space="0" w:color="000000"/>
              <w:left w:val="single" w:sz="8" w:space="0" w:color="000000"/>
              <w:bottom w:val="single" w:sz="8" w:space="0" w:color="000000"/>
              <w:right w:val="single" w:sz="8" w:space="0" w:color="000000"/>
            </w:tcBorders>
          </w:tcPr>
          <w:p w14:paraId="1F3577F7" w14:textId="77777777" w:rsidR="00D34986" w:rsidRDefault="00DB2D38">
            <w:pPr>
              <w:spacing w:after="0" w:line="259" w:lineRule="auto"/>
              <w:ind w:left="0" w:right="0" w:firstLine="0"/>
            </w:pPr>
            <w:r>
              <w:t xml:space="preserve">Once a user signs in, the user will remain logged in, unless the user intentionally logs out. - TBC </w:t>
            </w:r>
          </w:p>
        </w:tc>
      </w:tr>
      <w:tr w:rsidR="00D34986" w14:paraId="17CB6E1B" w14:textId="77777777">
        <w:trPr>
          <w:trHeight w:val="608"/>
        </w:trPr>
        <w:tc>
          <w:tcPr>
            <w:tcW w:w="2024" w:type="dxa"/>
            <w:tcBorders>
              <w:top w:val="single" w:sz="8" w:space="0" w:color="000000"/>
              <w:left w:val="single" w:sz="8" w:space="0" w:color="000000"/>
              <w:bottom w:val="single" w:sz="8" w:space="0" w:color="000000"/>
              <w:right w:val="single" w:sz="8" w:space="0" w:color="000000"/>
            </w:tcBorders>
          </w:tcPr>
          <w:p w14:paraId="23A76473" w14:textId="77777777" w:rsidR="00D34986" w:rsidRDefault="00DB2D38">
            <w:pPr>
              <w:spacing w:after="0" w:line="259" w:lineRule="auto"/>
              <w:ind w:left="0" w:right="0" w:firstLine="0"/>
              <w:jc w:val="left"/>
            </w:pPr>
            <w:r>
              <w:rPr>
                <w:b/>
              </w:rPr>
              <w:t xml:space="preserve">Failed Logins </w:t>
            </w:r>
          </w:p>
        </w:tc>
        <w:tc>
          <w:tcPr>
            <w:tcW w:w="7607" w:type="dxa"/>
            <w:tcBorders>
              <w:top w:val="single" w:sz="8" w:space="0" w:color="000000"/>
              <w:left w:val="single" w:sz="8" w:space="0" w:color="000000"/>
              <w:bottom w:val="single" w:sz="8" w:space="0" w:color="000000"/>
              <w:right w:val="single" w:sz="8" w:space="0" w:color="000000"/>
            </w:tcBorders>
          </w:tcPr>
          <w:p w14:paraId="67C55143" w14:textId="77777777" w:rsidR="00D34986" w:rsidRDefault="00DB2D38">
            <w:pPr>
              <w:spacing w:after="0" w:line="259" w:lineRule="auto"/>
              <w:ind w:left="0" w:right="0" w:firstLine="0"/>
            </w:pPr>
            <w:r>
              <w:t xml:space="preserve">User will be flagged for multiple login failures. Audit trail will be kept for user login/logoff attempts.  </w:t>
            </w:r>
          </w:p>
        </w:tc>
      </w:tr>
      <w:tr w:rsidR="00D34986" w14:paraId="6642B38E" w14:textId="77777777">
        <w:trPr>
          <w:trHeight w:val="900"/>
        </w:trPr>
        <w:tc>
          <w:tcPr>
            <w:tcW w:w="2024" w:type="dxa"/>
            <w:tcBorders>
              <w:top w:val="single" w:sz="8" w:space="0" w:color="000000"/>
              <w:left w:val="single" w:sz="8" w:space="0" w:color="000000"/>
              <w:bottom w:val="single" w:sz="8" w:space="0" w:color="000000"/>
              <w:right w:val="single" w:sz="8" w:space="0" w:color="000000"/>
            </w:tcBorders>
          </w:tcPr>
          <w:p w14:paraId="724BB176" w14:textId="77777777" w:rsidR="00D34986" w:rsidRDefault="00DB2D38">
            <w:pPr>
              <w:spacing w:after="0" w:line="259" w:lineRule="auto"/>
              <w:ind w:left="0" w:right="0" w:firstLine="0"/>
              <w:jc w:val="left"/>
            </w:pPr>
            <w:r>
              <w:rPr>
                <w:b/>
                <w:sz w:val="20"/>
              </w:rPr>
              <w:t xml:space="preserve">Encryption Algorithm </w:t>
            </w:r>
          </w:p>
        </w:tc>
        <w:tc>
          <w:tcPr>
            <w:tcW w:w="7607" w:type="dxa"/>
            <w:tcBorders>
              <w:top w:val="single" w:sz="8" w:space="0" w:color="000000"/>
              <w:left w:val="single" w:sz="8" w:space="0" w:color="000000"/>
              <w:bottom w:val="single" w:sz="8" w:space="0" w:color="000000"/>
              <w:right w:val="single" w:sz="8" w:space="0" w:color="000000"/>
            </w:tcBorders>
          </w:tcPr>
          <w:p w14:paraId="5CE3E9C9" w14:textId="77777777" w:rsidR="00D34986" w:rsidRDefault="00DB2D38">
            <w:pPr>
              <w:spacing w:after="0" w:line="259" w:lineRule="auto"/>
              <w:ind w:left="0" w:right="0" w:firstLine="0"/>
              <w:jc w:val="left"/>
            </w:pPr>
            <w:r>
              <w:t xml:space="preserve">SHA-1 algorithm will be used for encryption of passwords. </w:t>
            </w:r>
          </w:p>
          <w:p w14:paraId="2E8CAFD8" w14:textId="77777777" w:rsidR="00D34986" w:rsidRDefault="00DB2D38">
            <w:pPr>
              <w:spacing w:after="0" w:line="259" w:lineRule="auto"/>
              <w:ind w:left="0" w:right="0" w:firstLine="0"/>
              <w:jc w:val="left"/>
            </w:pPr>
            <w:r>
              <w:t xml:space="preserve">(also for any other pieces of data that needs encryption needs to be identified)  </w:t>
            </w:r>
          </w:p>
        </w:tc>
      </w:tr>
    </w:tbl>
    <w:p w14:paraId="27EF305F" w14:textId="77777777" w:rsidR="00D34986" w:rsidRDefault="00DB2D38">
      <w:pPr>
        <w:pStyle w:val="Heading2"/>
        <w:ind w:left="10"/>
      </w:pPr>
      <w:r>
        <w:rPr>
          <w:b w:val="0"/>
          <w:sz w:val="32"/>
        </w:rPr>
        <w:t>4.11</w:t>
      </w:r>
      <w:r>
        <w:rPr>
          <w:rFonts w:ascii="Arial" w:eastAsia="Arial" w:hAnsi="Arial" w:cs="Arial"/>
          <w:b w:val="0"/>
          <w:sz w:val="32"/>
        </w:rPr>
        <w:t xml:space="preserve"> </w:t>
      </w:r>
      <w:r>
        <w:rPr>
          <w:sz w:val="32"/>
        </w:rPr>
        <w:t>E</w:t>
      </w:r>
      <w:r>
        <w:t xml:space="preserve">RROR </w:t>
      </w:r>
      <w:r>
        <w:rPr>
          <w:sz w:val="32"/>
        </w:rPr>
        <w:t>E</w:t>
      </w:r>
      <w:r>
        <w:t xml:space="preserve">XCEPTION </w:t>
      </w:r>
      <w:r>
        <w:rPr>
          <w:sz w:val="32"/>
        </w:rPr>
        <w:t>/</w:t>
      </w:r>
      <w:r>
        <w:t xml:space="preserve"> </w:t>
      </w:r>
      <w:r>
        <w:rPr>
          <w:sz w:val="32"/>
        </w:rPr>
        <w:t>H</w:t>
      </w:r>
      <w:r>
        <w:t>ANDLING</w:t>
      </w:r>
      <w:r>
        <w:rPr>
          <w:sz w:val="32"/>
        </w:rPr>
        <w:t xml:space="preserve"> </w:t>
      </w:r>
    </w:p>
    <w:p w14:paraId="1E1F6190" w14:textId="77777777" w:rsidR="00D34986" w:rsidRDefault="00DB2D38">
      <w:pPr>
        <w:spacing w:after="0" w:line="259" w:lineRule="auto"/>
        <w:ind w:left="0" w:right="0" w:firstLine="0"/>
        <w:jc w:val="left"/>
      </w:pPr>
      <w:r>
        <w:t xml:space="preserve"> </w:t>
      </w:r>
    </w:p>
    <w:tbl>
      <w:tblPr>
        <w:tblStyle w:val="TableGrid"/>
        <w:tblW w:w="9631" w:type="dxa"/>
        <w:tblInd w:w="-108" w:type="dxa"/>
        <w:tblCellMar>
          <w:top w:w="50" w:type="dxa"/>
          <w:left w:w="108" w:type="dxa"/>
          <w:right w:w="53" w:type="dxa"/>
        </w:tblCellMar>
        <w:tblLook w:val="04A0" w:firstRow="1" w:lastRow="0" w:firstColumn="1" w:lastColumn="0" w:noHBand="0" w:noVBand="1"/>
      </w:tblPr>
      <w:tblGrid>
        <w:gridCol w:w="2024"/>
        <w:gridCol w:w="7607"/>
      </w:tblGrid>
      <w:tr w:rsidR="00D34986" w14:paraId="2E9157CD" w14:textId="77777777">
        <w:trPr>
          <w:trHeight w:val="264"/>
        </w:trPr>
        <w:tc>
          <w:tcPr>
            <w:tcW w:w="2024" w:type="dxa"/>
            <w:tcBorders>
              <w:top w:val="single" w:sz="8" w:space="0" w:color="000000"/>
              <w:left w:val="single" w:sz="8" w:space="0" w:color="000000"/>
              <w:bottom w:val="single" w:sz="8" w:space="0" w:color="000000"/>
              <w:right w:val="single" w:sz="8" w:space="0" w:color="000000"/>
            </w:tcBorders>
          </w:tcPr>
          <w:p w14:paraId="34EE9BDE" w14:textId="77777777" w:rsidR="00D34986" w:rsidRDefault="00DB2D38">
            <w:pPr>
              <w:spacing w:after="0" w:line="259" w:lineRule="auto"/>
              <w:ind w:left="0" w:right="0" w:firstLine="0"/>
              <w:jc w:val="left"/>
            </w:pPr>
            <w:r>
              <w:rPr>
                <w:b/>
                <w:sz w:val="20"/>
              </w:rPr>
              <w:t xml:space="preserve">ITEM </w:t>
            </w:r>
          </w:p>
        </w:tc>
        <w:tc>
          <w:tcPr>
            <w:tcW w:w="7607" w:type="dxa"/>
            <w:tcBorders>
              <w:top w:val="single" w:sz="8" w:space="0" w:color="000000"/>
              <w:left w:val="single" w:sz="8" w:space="0" w:color="000000"/>
              <w:bottom w:val="single" w:sz="8" w:space="0" w:color="000000"/>
              <w:right w:val="single" w:sz="8" w:space="0" w:color="000000"/>
            </w:tcBorders>
          </w:tcPr>
          <w:p w14:paraId="40DE6339" w14:textId="77777777" w:rsidR="00D34986" w:rsidRDefault="00DB2D38">
            <w:pPr>
              <w:spacing w:after="0" w:line="259" w:lineRule="auto"/>
              <w:ind w:left="0" w:right="0" w:firstLine="0"/>
              <w:jc w:val="left"/>
            </w:pPr>
            <w:r>
              <w:rPr>
                <w:b/>
                <w:sz w:val="20"/>
              </w:rPr>
              <w:t xml:space="preserve">REQUIREMENT </w:t>
            </w:r>
          </w:p>
        </w:tc>
      </w:tr>
      <w:tr w:rsidR="00D34986" w14:paraId="5A57744A" w14:textId="77777777">
        <w:trPr>
          <w:trHeight w:val="900"/>
        </w:trPr>
        <w:tc>
          <w:tcPr>
            <w:tcW w:w="2024" w:type="dxa"/>
            <w:tcBorders>
              <w:top w:val="single" w:sz="8" w:space="0" w:color="000000"/>
              <w:left w:val="single" w:sz="8" w:space="0" w:color="000000"/>
              <w:bottom w:val="single" w:sz="8" w:space="0" w:color="000000"/>
              <w:right w:val="single" w:sz="8" w:space="0" w:color="000000"/>
            </w:tcBorders>
          </w:tcPr>
          <w:p w14:paraId="18E22200" w14:textId="77777777" w:rsidR="00D34986" w:rsidRDefault="00DB2D38">
            <w:pPr>
              <w:spacing w:after="0" w:line="259" w:lineRule="auto"/>
              <w:ind w:left="0" w:right="0" w:firstLine="0"/>
              <w:jc w:val="left"/>
            </w:pPr>
            <w:r>
              <w:rPr>
                <w:b/>
              </w:rPr>
              <w:t xml:space="preserve">Reporting </w:t>
            </w:r>
          </w:p>
          <w:p w14:paraId="363F1B43" w14:textId="77777777" w:rsidR="00D34986" w:rsidRDefault="00DB2D38">
            <w:pPr>
              <w:tabs>
                <w:tab w:val="right" w:pos="1862"/>
              </w:tabs>
              <w:spacing w:after="0" w:line="259" w:lineRule="auto"/>
              <w:ind w:left="0" w:right="0" w:firstLine="0"/>
              <w:jc w:val="left"/>
            </w:pPr>
            <w:r>
              <w:rPr>
                <w:b/>
              </w:rPr>
              <w:t xml:space="preserve">Business </w:t>
            </w:r>
            <w:r>
              <w:rPr>
                <w:b/>
              </w:rPr>
              <w:tab/>
              <w:t xml:space="preserve">Rule </w:t>
            </w:r>
          </w:p>
          <w:p w14:paraId="2E05BB33" w14:textId="77777777" w:rsidR="00D34986" w:rsidRDefault="00DB2D38">
            <w:pPr>
              <w:spacing w:after="0" w:line="259" w:lineRule="auto"/>
              <w:ind w:left="0" w:right="0" w:firstLine="0"/>
              <w:jc w:val="left"/>
            </w:pPr>
            <w:r>
              <w:rPr>
                <w:b/>
              </w:rPr>
              <w:t xml:space="preserve">Violations </w:t>
            </w:r>
          </w:p>
        </w:tc>
        <w:tc>
          <w:tcPr>
            <w:tcW w:w="7607" w:type="dxa"/>
            <w:tcBorders>
              <w:top w:val="single" w:sz="8" w:space="0" w:color="000000"/>
              <w:left w:val="single" w:sz="8" w:space="0" w:color="000000"/>
              <w:bottom w:val="single" w:sz="8" w:space="0" w:color="000000"/>
              <w:right w:val="single" w:sz="8" w:space="0" w:color="000000"/>
            </w:tcBorders>
          </w:tcPr>
          <w:p w14:paraId="2CEB4F8C" w14:textId="77777777" w:rsidR="00D34986" w:rsidRDefault="00DB2D38">
            <w:pPr>
              <w:spacing w:after="0" w:line="259" w:lineRule="auto"/>
              <w:ind w:left="0" w:right="0" w:firstLine="0"/>
              <w:jc w:val="left"/>
            </w:pPr>
            <w:r>
              <w:t xml:space="preserve">Application error messages will be logged as well as any violations  </w:t>
            </w:r>
          </w:p>
        </w:tc>
      </w:tr>
      <w:tr w:rsidR="00D34986" w14:paraId="7C893843" w14:textId="77777777">
        <w:trPr>
          <w:trHeight w:val="898"/>
        </w:trPr>
        <w:tc>
          <w:tcPr>
            <w:tcW w:w="2024" w:type="dxa"/>
            <w:tcBorders>
              <w:top w:val="single" w:sz="8" w:space="0" w:color="000000"/>
              <w:left w:val="single" w:sz="8" w:space="0" w:color="000000"/>
              <w:bottom w:val="single" w:sz="8" w:space="0" w:color="000000"/>
              <w:right w:val="single" w:sz="8" w:space="0" w:color="000000"/>
            </w:tcBorders>
          </w:tcPr>
          <w:p w14:paraId="68153131" w14:textId="77777777" w:rsidR="00D34986" w:rsidRDefault="00DB2D38">
            <w:pPr>
              <w:spacing w:after="0" w:line="240" w:lineRule="auto"/>
              <w:ind w:left="0" w:right="0" w:firstLine="0"/>
            </w:pPr>
            <w:r>
              <w:rPr>
                <w:b/>
              </w:rPr>
              <w:t xml:space="preserve">Messages for failed business </w:t>
            </w:r>
          </w:p>
          <w:p w14:paraId="100D1DBD" w14:textId="77777777" w:rsidR="00D34986" w:rsidRDefault="00DB2D38">
            <w:pPr>
              <w:spacing w:after="0" w:line="259" w:lineRule="auto"/>
              <w:ind w:left="0" w:right="0" w:firstLine="0"/>
              <w:jc w:val="left"/>
            </w:pPr>
            <w:r>
              <w:rPr>
                <w:b/>
              </w:rPr>
              <w:t xml:space="preserve">rules </w:t>
            </w:r>
          </w:p>
        </w:tc>
        <w:tc>
          <w:tcPr>
            <w:tcW w:w="7607" w:type="dxa"/>
            <w:tcBorders>
              <w:top w:val="single" w:sz="8" w:space="0" w:color="000000"/>
              <w:left w:val="single" w:sz="8" w:space="0" w:color="000000"/>
              <w:bottom w:val="single" w:sz="8" w:space="0" w:color="000000"/>
              <w:right w:val="single" w:sz="8" w:space="0" w:color="000000"/>
            </w:tcBorders>
          </w:tcPr>
          <w:p w14:paraId="623A9594" w14:textId="77777777" w:rsidR="00D34986" w:rsidRDefault="00DB2D38">
            <w:pPr>
              <w:spacing w:after="0" w:line="259" w:lineRule="auto"/>
              <w:ind w:left="0" w:right="0" w:firstLine="0"/>
            </w:pPr>
            <w:r>
              <w:t xml:space="preserve">The GUI will display appropriate meaningful error messages for application failures or when the application encounters a known error. </w:t>
            </w:r>
          </w:p>
        </w:tc>
      </w:tr>
      <w:tr w:rsidR="00D34986" w14:paraId="59A578E0" w14:textId="77777777">
        <w:trPr>
          <w:trHeight w:val="608"/>
        </w:trPr>
        <w:tc>
          <w:tcPr>
            <w:tcW w:w="2024" w:type="dxa"/>
            <w:tcBorders>
              <w:top w:val="single" w:sz="8" w:space="0" w:color="000000"/>
              <w:left w:val="single" w:sz="8" w:space="0" w:color="000000"/>
              <w:bottom w:val="single" w:sz="8" w:space="0" w:color="000000"/>
              <w:right w:val="single" w:sz="8" w:space="0" w:color="000000"/>
            </w:tcBorders>
          </w:tcPr>
          <w:p w14:paraId="374058F4" w14:textId="77777777" w:rsidR="00D34986" w:rsidRDefault="00DB2D38">
            <w:pPr>
              <w:spacing w:after="0" w:line="259" w:lineRule="auto"/>
              <w:ind w:left="0" w:right="0" w:firstLine="0"/>
              <w:jc w:val="left"/>
            </w:pPr>
            <w:r>
              <w:rPr>
                <w:b/>
              </w:rPr>
              <w:t xml:space="preserve">Localization </w:t>
            </w:r>
          </w:p>
        </w:tc>
        <w:tc>
          <w:tcPr>
            <w:tcW w:w="7607" w:type="dxa"/>
            <w:tcBorders>
              <w:top w:val="single" w:sz="8" w:space="0" w:color="000000"/>
              <w:left w:val="single" w:sz="8" w:space="0" w:color="000000"/>
              <w:bottom w:val="single" w:sz="8" w:space="0" w:color="000000"/>
              <w:right w:val="single" w:sz="8" w:space="0" w:color="000000"/>
            </w:tcBorders>
          </w:tcPr>
          <w:p w14:paraId="3AA150CC" w14:textId="77777777" w:rsidR="00D34986" w:rsidRDefault="00DB2D38">
            <w:pPr>
              <w:spacing w:after="0" w:line="259" w:lineRule="auto"/>
              <w:ind w:left="0" w:right="0" w:firstLine="0"/>
            </w:pPr>
            <w:r>
              <w:t xml:space="preserve">Since localization is not provided other than for English speaking users, all error messages will be displayed in English </w:t>
            </w:r>
          </w:p>
        </w:tc>
      </w:tr>
    </w:tbl>
    <w:p w14:paraId="3C1B1041" w14:textId="77777777" w:rsidR="00D34986" w:rsidRDefault="00DB2D38">
      <w:pPr>
        <w:spacing w:after="0" w:line="259" w:lineRule="auto"/>
        <w:ind w:left="101" w:right="0" w:firstLine="0"/>
        <w:jc w:val="left"/>
      </w:pPr>
      <w:r>
        <w:t xml:space="preserve"> </w:t>
      </w:r>
    </w:p>
    <w:p w14:paraId="754B5026" w14:textId="77777777" w:rsidR="00D34986" w:rsidRDefault="00DB2D38">
      <w:pPr>
        <w:spacing w:after="362" w:line="259" w:lineRule="auto"/>
        <w:ind w:left="101" w:right="0" w:firstLine="0"/>
        <w:jc w:val="left"/>
      </w:pPr>
      <w:r>
        <w:t xml:space="preserve"> </w:t>
      </w:r>
    </w:p>
    <w:p w14:paraId="654EA708" w14:textId="77777777" w:rsidR="00D34986" w:rsidRDefault="00DB2D38">
      <w:pPr>
        <w:pStyle w:val="Heading2"/>
        <w:ind w:left="96"/>
      </w:pPr>
      <w:r>
        <w:rPr>
          <w:b w:val="0"/>
          <w:sz w:val="32"/>
        </w:rPr>
        <w:t>4.12</w:t>
      </w:r>
      <w:r>
        <w:rPr>
          <w:rFonts w:ascii="Arial" w:eastAsia="Arial" w:hAnsi="Arial" w:cs="Arial"/>
          <w:b w:val="0"/>
          <w:sz w:val="32"/>
        </w:rPr>
        <w:t xml:space="preserve"> </w:t>
      </w:r>
      <w:r>
        <w:rPr>
          <w:sz w:val="32"/>
        </w:rPr>
        <w:t>U</w:t>
      </w:r>
      <w:r>
        <w:t xml:space="preserve">SER </w:t>
      </w:r>
      <w:r>
        <w:rPr>
          <w:sz w:val="32"/>
        </w:rPr>
        <w:t>I</w:t>
      </w:r>
      <w:r>
        <w:t>NPUTS</w:t>
      </w:r>
      <w:r>
        <w:rPr>
          <w:sz w:val="32"/>
        </w:rPr>
        <w:t xml:space="preserve"> </w:t>
      </w:r>
    </w:p>
    <w:p w14:paraId="156AC709" w14:textId="77777777" w:rsidR="00D34986" w:rsidRDefault="00DB2D38">
      <w:pPr>
        <w:spacing w:after="0" w:line="259" w:lineRule="auto"/>
        <w:ind w:left="101" w:right="0" w:firstLine="0"/>
        <w:jc w:val="left"/>
      </w:pPr>
      <w:r>
        <w:t xml:space="preserve"> </w:t>
      </w:r>
    </w:p>
    <w:tbl>
      <w:tblPr>
        <w:tblStyle w:val="TableGrid"/>
        <w:tblW w:w="9542" w:type="dxa"/>
        <w:tblInd w:w="-108" w:type="dxa"/>
        <w:tblCellMar>
          <w:top w:w="50" w:type="dxa"/>
          <w:left w:w="108" w:type="dxa"/>
          <w:right w:w="51" w:type="dxa"/>
        </w:tblCellMar>
        <w:tblLook w:val="04A0" w:firstRow="1" w:lastRow="0" w:firstColumn="1" w:lastColumn="0" w:noHBand="0" w:noVBand="1"/>
      </w:tblPr>
      <w:tblGrid>
        <w:gridCol w:w="1935"/>
        <w:gridCol w:w="7607"/>
      </w:tblGrid>
      <w:tr w:rsidR="00D34986" w14:paraId="280CF3B2" w14:textId="77777777">
        <w:trPr>
          <w:trHeight w:val="264"/>
        </w:trPr>
        <w:tc>
          <w:tcPr>
            <w:tcW w:w="1935" w:type="dxa"/>
            <w:tcBorders>
              <w:top w:val="single" w:sz="8" w:space="0" w:color="000000"/>
              <w:left w:val="single" w:sz="8" w:space="0" w:color="000000"/>
              <w:bottom w:val="single" w:sz="8" w:space="0" w:color="000000"/>
              <w:right w:val="single" w:sz="8" w:space="0" w:color="000000"/>
            </w:tcBorders>
          </w:tcPr>
          <w:p w14:paraId="3C6251AD" w14:textId="77777777" w:rsidR="00D34986" w:rsidRDefault="00DB2D38">
            <w:pPr>
              <w:spacing w:after="0" w:line="259" w:lineRule="auto"/>
              <w:ind w:left="0" w:right="0" w:firstLine="0"/>
              <w:jc w:val="left"/>
            </w:pPr>
            <w:r>
              <w:rPr>
                <w:b/>
                <w:sz w:val="20"/>
              </w:rPr>
              <w:t xml:space="preserve">ITEM </w:t>
            </w:r>
          </w:p>
        </w:tc>
        <w:tc>
          <w:tcPr>
            <w:tcW w:w="7607" w:type="dxa"/>
            <w:tcBorders>
              <w:top w:val="single" w:sz="8" w:space="0" w:color="000000"/>
              <w:left w:val="single" w:sz="8" w:space="0" w:color="000000"/>
              <w:bottom w:val="single" w:sz="8" w:space="0" w:color="000000"/>
              <w:right w:val="single" w:sz="8" w:space="0" w:color="000000"/>
            </w:tcBorders>
          </w:tcPr>
          <w:p w14:paraId="22E43689" w14:textId="77777777" w:rsidR="00D34986" w:rsidRDefault="00DB2D38">
            <w:pPr>
              <w:spacing w:after="0" w:line="259" w:lineRule="auto"/>
              <w:ind w:left="0" w:right="0" w:firstLine="0"/>
              <w:jc w:val="left"/>
            </w:pPr>
            <w:r>
              <w:rPr>
                <w:b/>
                <w:sz w:val="20"/>
              </w:rPr>
              <w:t xml:space="preserve">REQUIREMENT </w:t>
            </w:r>
          </w:p>
        </w:tc>
      </w:tr>
      <w:tr w:rsidR="00D34986" w14:paraId="5D9F9A4D" w14:textId="77777777">
        <w:trPr>
          <w:trHeight w:val="900"/>
        </w:trPr>
        <w:tc>
          <w:tcPr>
            <w:tcW w:w="1935" w:type="dxa"/>
            <w:tcBorders>
              <w:top w:val="single" w:sz="8" w:space="0" w:color="000000"/>
              <w:left w:val="single" w:sz="8" w:space="0" w:color="000000"/>
              <w:bottom w:val="single" w:sz="8" w:space="0" w:color="000000"/>
              <w:right w:val="single" w:sz="8" w:space="0" w:color="000000"/>
            </w:tcBorders>
          </w:tcPr>
          <w:p w14:paraId="13EDC9E9" w14:textId="77777777" w:rsidR="00D34986" w:rsidRDefault="00DB2D38">
            <w:pPr>
              <w:spacing w:after="0" w:line="259" w:lineRule="auto"/>
              <w:ind w:left="0" w:right="0" w:firstLine="0"/>
              <w:jc w:val="left"/>
            </w:pPr>
            <w:r>
              <w:rPr>
                <w:b/>
              </w:rPr>
              <w:t xml:space="preserve">Special </w:t>
            </w:r>
          </w:p>
          <w:p w14:paraId="2467A5BF" w14:textId="77777777" w:rsidR="00D34986" w:rsidRDefault="00DB2D38">
            <w:pPr>
              <w:spacing w:after="0" w:line="259" w:lineRule="auto"/>
              <w:ind w:left="0" w:right="0" w:firstLine="0"/>
              <w:jc w:val="left"/>
            </w:pPr>
            <w:r>
              <w:rPr>
                <w:b/>
              </w:rPr>
              <w:t xml:space="preserve">Characters </w:t>
            </w:r>
          </w:p>
        </w:tc>
        <w:tc>
          <w:tcPr>
            <w:tcW w:w="7607" w:type="dxa"/>
            <w:tcBorders>
              <w:top w:val="single" w:sz="8" w:space="0" w:color="000000"/>
              <w:left w:val="single" w:sz="8" w:space="0" w:color="000000"/>
              <w:bottom w:val="single" w:sz="8" w:space="0" w:color="000000"/>
              <w:right w:val="single" w:sz="8" w:space="0" w:color="000000"/>
            </w:tcBorders>
          </w:tcPr>
          <w:p w14:paraId="374E4968" w14:textId="77777777" w:rsidR="00D34986" w:rsidRDefault="00DB2D38">
            <w:pPr>
              <w:spacing w:after="0" w:line="242" w:lineRule="auto"/>
              <w:ind w:left="0" w:right="0" w:firstLine="0"/>
            </w:pPr>
            <w:r>
              <w:t xml:space="preserve">Special characters like (~,!@#$%^&amp;*()_+|){`=-\/.,.&gt;&lt;;:’”, &amp;#16;} will be restricted to passwords. Note: Malaysian addresses commonly use ‘#’ and </w:t>
            </w:r>
          </w:p>
          <w:p w14:paraId="5162FD63" w14:textId="77777777" w:rsidR="00D34986" w:rsidRDefault="00DB2D38">
            <w:pPr>
              <w:spacing w:after="0" w:line="259" w:lineRule="auto"/>
              <w:ind w:left="0" w:right="0" w:firstLine="0"/>
              <w:jc w:val="left"/>
            </w:pPr>
            <w:r>
              <w:t xml:space="preserve">‘/’ </w:t>
            </w:r>
          </w:p>
        </w:tc>
      </w:tr>
      <w:tr w:rsidR="00D34986" w14:paraId="1B6BC443" w14:textId="77777777">
        <w:trPr>
          <w:trHeight w:val="605"/>
        </w:trPr>
        <w:tc>
          <w:tcPr>
            <w:tcW w:w="1935" w:type="dxa"/>
            <w:tcBorders>
              <w:top w:val="single" w:sz="8" w:space="0" w:color="000000"/>
              <w:left w:val="single" w:sz="8" w:space="0" w:color="000000"/>
              <w:bottom w:val="single" w:sz="8" w:space="0" w:color="000000"/>
              <w:right w:val="single" w:sz="8" w:space="0" w:color="000000"/>
            </w:tcBorders>
          </w:tcPr>
          <w:p w14:paraId="4EEF65EC" w14:textId="77777777" w:rsidR="00D34986" w:rsidRDefault="00DB2D38">
            <w:pPr>
              <w:spacing w:after="0" w:line="259" w:lineRule="auto"/>
              <w:ind w:left="0" w:right="0" w:firstLine="0"/>
              <w:jc w:val="left"/>
            </w:pPr>
            <w:r>
              <w:rPr>
                <w:b/>
              </w:rPr>
              <w:t xml:space="preserve">Auto-Generated </w:t>
            </w:r>
          </w:p>
          <w:p w14:paraId="5125E26E" w14:textId="77777777" w:rsidR="00D34986" w:rsidRDefault="00DB2D38">
            <w:pPr>
              <w:spacing w:after="0" w:line="259" w:lineRule="auto"/>
              <w:ind w:left="0" w:right="0" w:firstLine="0"/>
              <w:jc w:val="left"/>
            </w:pPr>
            <w:r>
              <w:rPr>
                <w:b/>
              </w:rPr>
              <w:t xml:space="preserve">IDs </w:t>
            </w:r>
          </w:p>
        </w:tc>
        <w:tc>
          <w:tcPr>
            <w:tcW w:w="7607" w:type="dxa"/>
            <w:tcBorders>
              <w:top w:val="single" w:sz="8" w:space="0" w:color="000000"/>
              <w:left w:val="single" w:sz="8" w:space="0" w:color="000000"/>
              <w:bottom w:val="single" w:sz="8" w:space="0" w:color="000000"/>
              <w:right w:val="single" w:sz="8" w:space="0" w:color="000000"/>
            </w:tcBorders>
          </w:tcPr>
          <w:p w14:paraId="356C6BAE" w14:textId="77777777" w:rsidR="00D34986" w:rsidRDefault="00DB2D38">
            <w:pPr>
              <w:spacing w:after="0" w:line="259" w:lineRule="auto"/>
              <w:ind w:left="0" w:right="0" w:firstLine="0"/>
            </w:pPr>
            <w:r>
              <w:t xml:space="preserve">Auto generated ID’s will be used within a database context. Passwords may be auto generated for the user.  </w:t>
            </w:r>
          </w:p>
        </w:tc>
      </w:tr>
      <w:tr w:rsidR="00D34986" w14:paraId="0A68CAC5" w14:textId="77777777">
        <w:trPr>
          <w:trHeight w:val="607"/>
        </w:trPr>
        <w:tc>
          <w:tcPr>
            <w:tcW w:w="1935" w:type="dxa"/>
            <w:tcBorders>
              <w:top w:val="single" w:sz="8" w:space="0" w:color="000000"/>
              <w:left w:val="single" w:sz="8" w:space="0" w:color="000000"/>
              <w:bottom w:val="single" w:sz="8" w:space="0" w:color="000000"/>
              <w:right w:val="single" w:sz="8" w:space="0" w:color="000000"/>
            </w:tcBorders>
          </w:tcPr>
          <w:p w14:paraId="1054EDD9" w14:textId="77777777" w:rsidR="00D34986" w:rsidRDefault="00DB2D38">
            <w:pPr>
              <w:spacing w:after="0" w:line="259" w:lineRule="auto"/>
              <w:ind w:left="0" w:right="0" w:firstLine="0"/>
              <w:jc w:val="left"/>
            </w:pPr>
            <w:r>
              <w:rPr>
                <w:b/>
              </w:rPr>
              <w:t xml:space="preserve">Boundary Conditions </w:t>
            </w:r>
          </w:p>
        </w:tc>
        <w:tc>
          <w:tcPr>
            <w:tcW w:w="7607" w:type="dxa"/>
            <w:tcBorders>
              <w:top w:val="single" w:sz="8" w:space="0" w:color="000000"/>
              <w:left w:val="single" w:sz="8" w:space="0" w:color="000000"/>
              <w:bottom w:val="single" w:sz="8" w:space="0" w:color="000000"/>
              <w:right w:val="single" w:sz="8" w:space="0" w:color="000000"/>
            </w:tcBorders>
          </w:tcPr>
          <w:p w14:paraId="25355774" w14:textId="77777777" w:rsidR="00D34986" w:rsidRDefault="00DB2D38">
            <w:pPr>
              <w:spacing w:after="0" w:line="259" w:lineRule="auto"/>
              <w:ind w:left="0" w:right="0" w:firstLine="0"/>
              <w:jc w:val="left"/>
            </w:pPr>
            <w:r>
              <w:t xml:space="preserve">Birth year values should be checked for boundary conditions.   </w:t>
            </w:r>
          </w:p>
        </w:tc>
      </w:tr>
      <w:tr w:rsidR="00D34986" w14:paraId="4D77759A" w14:textId="77777777">
        <w:trPr>
          <w:trHeight w:val="1193"/>
        </w:trPr>
        <w:tc>
          <w:tcPr>
            <w:tcW w:w="1935" w:type="dxa"/>
            <w:tcBorders>
              <w:top w:val="single" w:sz="8" w:space="0" w:color="000000"/>
              <w:left w:val="single" w:sz="8" w:space="0" w:color="000000"/>
              <w:bottom w:val="single" w:sz="8" w:space="0" w:color="000000"/>
              <w:right w:val="single" w:sz="8" w:space="0" w:color="000000"/>
            </w:tcBorders>
          </w:tcPr>
          <w:p w14:paraId="7137A1EF" w14:textId="77777777" w:rsidR="00D34986" w:rsidRDefault="00DB2D38">
            <w:pPr>
              <w:spacing w:after="0" w:line="259" w:lineRule="auto"/>
              <w:ind w:left="0" w:right="0" w:firstLine="0"/>
              <w:jc w:val="left"/>
            </w:pPr>
            <w:r>
              <w:rPr>
                <w:b/>
              </w:rPr>
              <w:lastRenderedPageBreak/>
              <w:t xml:space="preserve">Character Length </w:t>
            </w:r>
          </w:p>
        </w:tc>
        <w:tc>
          <w:tcPr>
            <w:tcW w:w="7607" w:type="dxa"/>
            <w:tcBorders>
              <w:top w:val="single" w:sz="8" w:space="0" w:color="000000"/>
              <w:left w:val="single" w:sz="8" w:space="0" w:color="000000"/>
              <w:bottom w:val="single" w:sz="8" w:space="0" w:color="000000"/>
              <w:right w:val="single" w:sz="8" w:space="0" w:color="000000"/>
            </w:tcBorders>
          </w:tcPr>
          <w:p w14:paraId="7E4C3AC4" w14:textId="77777777" w:rsidR="00D34986" w:rsidRDefault="00DB2D38">
            <w:pPr>
              <w:spacing w:after="0" w:line="259" w:lineRule="auto"/>
              <w:ind w:left="0" w:right="60" w:firstLine="0"/>
            </w:pPr>
            <w:r>
              <w:t xml:space="preserve">Passwords (min length 8), usernames (length&gt;8 &amp;&amp; &lt;15), emails (xx@xxx.xxx) should be checked for character length. A check should be provided for source document length (&gt; xxx characters &amp; &lt; xxxxx characters as an example) </w:t>
            </w:r>
          </w:p>
        </w:tc>
      </w:tr>
    </w:tbl>
    <w:p w14:paraId="7AE76D48" w14:textId="77777777" w:rsidR="00D34986" w:rsidRDefault="00DB2D38">
      <w:pPr>
        <w:spacing w:after="360" w:line="259" w:lineRule="auto"/>
        <w:ind w:left="101" w:right="0" w:firstLine="0"/>
        <w:jc w:val="left"/>
      </w:pPr>
      <w:r>
        <w:t xml:space="preserve"> </w:t>
      </w:r>
    </w:p>
    <w:p w14:paraId="1B586948" w14:textId="77777777" w:rsidR="00D34986" w:rsidRDefault="00DB2D38">
      <w:pPr>
        <w:pStyle w:val="Heading2"/>
        <w:spacing w:after="0"/>
        <w:ind w:left="96"/>
      </w:pPr>
      <w:r>
        <w:rPr>
          <w:b w:val="0"/>
          <w:sz w:val="32"/>
        </w:rPr>
        <w:t>4.13</w:t>
      </w:r>
      <w:r>
        <w:rPr>
          <w:rFonts w:ascii="Arial" w:eastAsia="Arial" w:hAnsi="Arial" w:cs="Arial"/>
          <w:b w:val="0"/>
          <w:sz w:val="32"/>
        </w:rPr>
        <w:t xml:space="preserve"> </w:t>
      </w:r>
      <w:r>
        <w:rPr>
          <w:sz w:val="32"/>
        </w:rPr>
        <w:t>U</w:t>
      </w:r>
      <w:r>
        <w:t>SABILITY</w:t>
      </w:r>
      <w:r>
        <w:rPr>
          <w:sz w:val="32"/>
        </w:rPr>
        <w:t xml:space="preserve"> </w:t>
      </w:r>
    </w:p>
    <w:tbl>
      <w:tblPr>
        <w:tblStyle w:val="TableGrid"/>
        <w:tblW w:w="9441" w:type="dxa"/>
        <w:tblInd w:w="-7" w:type="dxa"/>
        <w:tblCellMar>
          <w:top w:w="48" w:type="dxa"/>
          <w:left w:w="108" w:type="dxa"/>
          <w:right w:w="2" w:type="dxa"/>
        </w:tblCellMar>
        <w:tblLook w:val="04A0" w:firstRow="1" w:lastRow="0" w:firstColumn="1" w:lastColumn="0" w:noHBand="0" w:noVBand="1"/>
      </w:tblPr>
      <w:tblGrid>
        <w:gridCol w:w="1791"/>
        <w:gridCol w:w="7650"/>
      </w:tblGrid>
      <w:tr w:rsidR="00D34986" w14:paraId="0274A033" w14:textId="77777777">
        <w:trPr>
          <w:trHeight w:val="290"/>
        </w:trPr>
        <w:tc>
          <w:tcPr>
            <w:tcW w:w="1791" w:type="dxa"/>
            <w:tcBorders>
              <w:top w:val="single" w:sz="8" w:space="0" w:color="000000"/>
              <w:left w:val="single" w:sz="8" w:space="0" w:color="000000"/>
              <w:bottom w:val="single" w:sz="8" w:space="0" w:color="000000"/>
              <w:right w:val="single" w:sz="8" w:space="0" w:color="000000"/>
            </w:tcBorders>
          </w:tcPr>
          <w:p w14:paraId="29CBA807" w14:textId="77777777" w:rsidR="00D34986" w:rsidRDefault="00DB2D38">
            <w:pPr>
              <w:spacing w:after="0" w:line="259" w:lineRule="auto"/>
              <w:ind w:left="0" w:right="0" w:firstLine="0"/>
              <w:jc w:val="left"/>
            </w:pPr>
            <w:r>
              <w:rPr>
                <w:b/>
                <w:sz w:val="20"/>
              </w:rPr>
              <w:t xml:space="preserve">ITEM </w:t>
            </w:r>
          </w:p>
        </w:tc>
        <w:tc>
          <w:tcPr>
            <w:tcW w:w="7650" w:type="dxa"/>
            <w:tcBorders>
              <w:top w:val="single" w:sz="8" w:space="0" w:color="000000"/>
              <w:left w:val="single" w:sz="8" w:space="0" w:color="000000"/>
              <w:bottom w:val="single" w:sz="8" w:space="0" w:color="000000"/>
              <w:right w:val="single" w:sz="8" w:space="0" w:color="000000"/>
            </w:tcBorders>
          </w:tcPr>
          <w:p w14:paraId="04F9E937" w14:textId="77777777" w:rsidR="00D34986" w:rsidRDefault="00DB2D38">
            <w:pPr>
              <w:spacing w:after="0" w:line="259" w:lineRule="auto"/>
              <w:ind w:left="0" w:right="0" w:firstLine="0"/>
              <w:jc w:val="left"/>
            </w:pPr>
            <w:r>
              <w:rPr>
                <w:b/>
                <w:sz w:val="20"/>
              </w:rPr>
              <w:t xml:space="preserve">REQUIREMENT </w:t>
            </w:r>
          </w:p>
        </w:tc>
      </w:tr>
      <w:tr w:rsidR="00D34986" w14:paraId="232F6540" w14:textId="77777777">
        <w:trPr>
          <w:trHeight w:val="433"/>
        </w:trPr>
        <w:tc>
          <w:tcPr>
            <w:tcW w:w="1791" w:type="dxa"/>
            <w:tcBorders>
              <w:top w:val="single" w:sz="8" w:space="0" w:color="000000"/>
              <w:left w:val="single" w:sz="8" w:space="0" w:color="000000"/>
              <w:bottom w:val="single" w:sz="8" w:space="0" w:color="000000"/>
              <w:right w:val="single" w:sz="8" w:space="0" w:color="000000"/>
            </w:tcBorders>
          </w:tcPr>
          <w:p w14:paraId="4F32875D" w14:textId="77777777" w:rsidR="00D34986" w:rsidRDefault="00DB2D38">
            <w:pPr>
              <w:spacing w:after="0" w:line="259" w:lineRule="auto"/>
              <w:ind w:left="0" w:right="0" w:firstLine="0"/>
            </w:pPr>
            <w:r>
              <w:rPr>
                <w:b/>
              </w:rPr>
              <w:t xml:space="preserve">Documentation </w:t>
            </w:r>
          </w:p>
        </w:tc>
        <w:tc>
          <w:tcPr>
            <w:tcW w:w="7650" w:type="dxa"/>
            <w:tcBorders>
              <w:top w:val="single" w:sz="8" w:space="0" w:color="000000"/>
              <w:left w:val="single" w:sz="8" w:space="0" w:color="000000"/>
              <w:bottom w:val="single" w:sz="8" w:space="0" w:color="000000"/>
              <w:right w:val="single" w:sz="8" w:space="0" w:color="000000"/>
            </w:tcBorders>
          </w:tcPr>
          <w:p w14:paraId="607FD586" w14:textId="77777777" w:rsidR="00D34986" w:rsidRDefault="00DB2D38">
            <w:pPr>
              <w:spacing w:after="0" w:line="259" w:lineRule="auto"/>
              <w:ind w:left="0" w:right="0" w:firstLine="0"/>
              <w:jc w:val="left"/>
            </w:pPr>
            <w:r>
              <w:t xml:space="preserve">User manuals and other relevant documents will be provided. </w:t>
            </w:r>
          </w:p>
        </w:tc>
      </w:tr>
      <w:tr w:rsidR="00D34986" w14:paraId="7F4B8C12" w14:textId="77777777">
        <w:trPr>
          <w:trHeight w:val="1193"/>
        </w:trPr>
        <w:tc>
          <w:tcPr>
            <w:tcW w:w="1791" w:type="dxa"/>
            <w:tcBorders>
              <w:top w:val="single" w:sz="8" w:space="0" w:color="000000"/>
              <w:left w:val="single" w:sz="8" w:space="0" w:color="000000"/>
              <w:bottom w:val="single" w:sz="8" w:space="0" w:color="000000"/>
              <w:right w:val="single" w:sz="8" w:space="0" w:color="000000"/>
            </w:tcBorders>
          </w:tcPr>
          <w:p w14:paraId="6C4C0D7B" w14:textId="77777777" w:rsidR="00D34986" w:rsidRDefault="00DB2D38">
            <w:pPr>
              <w:spacing w:after="0" w:line="259" w:lineRule="auto"/>
              <w:ind w:left="0" w:right="0" w:firstLine="0"/>
              <w:jc w:val="left"/>
            </w:pPr>
            <w:r>
              <w:rPr>
                <w:b/>
              </w:rPr>
              <w:t xml:space="preserve">Time Zones </w:t>
            </w:r>
          </w:p>
        </w:tc>
        <w:tc>
          <w:tcPr>
            <w:tcW w:w="7650" w:type="dxa"/>
            <w:tcBorders>
              <w:top w:val="single" w:sz="8" w:space="0" w:color="000000"/>
              <w:left w:val="single" w:sz="8" w:space="0" w:color="000000"/>
              <w:bottom w:val="single" w:sz="8" w:space="0" w:color="000000"/>
              <w:right w:val="single" w:sz="8" w:space="0" w:color="000000"/>
            </w:tcBorders>
          </w:tcPr>
          <w:p w14:paraId="3CAE2198" w14:textId="77777777" w:rsidR="00D34986" w:rsidRDefault="00DB2D38">
            <w:pPr>
              <w:spacing w:after="0" w:line="259" w:lineRule="auto"/>
              <w:ind w:left="0" w:right="107" w:firstLine="0"/>
            </w:pPr>
            <w:r>
              <w:t xml:space="preserve">The prototype application will have UAE Standard Time as its time zone.  Time zones cannot be configured in the current version of the application. Where ever applicable system date and time will be used to represent logical/business/calendar dates.  </w:t>
            </w:r>
          </w:p>
        </w:tc>
      </w:tr>
      <w:tr w:rsidR="00D34986" w14:paraId="50CB4D51" w14:textId="77777777">
        <w:trPr>
          <w:trHeight w:val="607"/>
        </w:trPr>
        <w:tc>
          <w:tcPr>
            <w:tcW w:w="1791" w:type="dxa"/>
            <w:tcBorders>
              <w:top w:val="single" w:sz="8" w:space="0" w:color="000000"/>
              <w:left w:val="single" w:sz="8" w:space="0" w:color="000000"/>
              <w:bottom w:val="single" w:sz="8" w:space="0" w:color="000000"/>
              <w:right w:val="single" w:sz="8" w:space="0" w:color="000000"/>
            </w:tcBorders>
          </w:tcPr>
          <w:p w14:paraId="1049962A" w14:textId="77777777" w:rsidR="00D34986" w:rsidRDefault="00DB2D38">
            <w:pPr>
              <w:spacing w:after="0" w:line="259" w:lineRule="auto"/>
              <w:ind w:left="0" w:right="0" w:firstLine="0"/>
              <w:jc w:val="left"/>
            </w:pPr>
            <w:r>
              <w:rPr>
                <w:b/>
              </w:rPr>
              <w:t xml:space="preserve">User Interface </w:t>
            </w:r>
          </w:p>
        </w:tc>
        <w:tc>
          <w:tcPr>
            <w:tcW w:w="7650" w:type="dxa"/>
            <w:tcBorders>
              <w:top w:val="single" w:sz="8" w:space="0" w:color="000000"/>
              <w:left w:val="single" w:sz="8" w:space="0" w:color="000000"/>
              <w:bottom w:val="single" w:sz="8" w:space="0" w:color="000000"/>
              <w:right w:val="single" w:sz="8" w:space="0" w:color="000000"/>
            </w:tcBorders>
          </w:tcPr>
          <w:p w14:paraId="7212740A" w14:textId="77777777" w:rsidR="00D34986" w:rsidRDefault="00DB2D38">
            <w:pPr>
              <w:spacing w:after="0" w:line="259" w:lineRule="auto"/>
              <w:ind w:left="0" w:right="0" w:firstLine="0"/>
              <w:jc w:val="left"/>
            </w:pPr>
            <w:r>
              <w:t xml:space="preserve">The application developed will be best viewed in the resolution 1280px by </w:t>
            </w:r>
          </w:p>
          <w:p w14:paraId="48FA98F8" w14:textId="77777777" w:rsidR="00D34986" w:rsidRDefault="00DB2D38">
            <w:pPr>
              <w:spacing w:after="0" w:line="259" w:lineRule="auto"/>
              <w:ind w:left="0" w:right="0" w:firstLine="0"/>
              <w:jc w:val="left"/>
            </w:pPr>
            <w:r>
              <w:t xml:space="preserve">768px. The application will be responsive and will be available for mobile </w:t>
            </w:r>
          </w:p>
        </w:tc>
      </w:tr>
      <w:tr w:rsidR="00D34986" w14:paraId="481DCE4F" w14:textId="77777777">
        <w:trPr>
          <w:trHeight w:val="350"/>
        </w:trPr>
        <w:tc>
          <w:tcPr>
            <w:tcW w:w="1791" w:type="dxa"/>
            <w:tcBorders>
              <w:top w:val="nil"/>
              <w:left w:val="single" w:sz="8" w:space="0" w:color="000000"/>
              <w:bottom w:val="single" w:sz="8" w:space="0" w:color="000000"/>
              <w:right w:val="single" w:sz="8" w:space="0" w:color="000000"/>
            </w:tcBorders>
          </w:tcPr>
          <w:p w14:paraId="2261F37F" w14:textId="77777777" w:rsidR="00D34986" w:rsidRDefault="00D34986">
            <w:pPr>
              <w:spacing w:after="160" w:line="259" w:lineRule="auto"/>
              <w:ind w:left="0" w:right="0" w:firstLine="0"/>
              <w:jc w:val="left"/>
            </w:pPr>
          </w:p>
        </w:tc>
        <w:tc>
          <w:tcPr>
            <w:tcW w:w="7650" w:type="dxa"/>
            <w:tcBorders>
              <w:top w:val="nil"/>
              <w:left w:val="single" w:sz="8" w:space="0" w:color="000000"/>
              <w:bottom w:val="single" w:sz="8" w:space="0" w:color="000000"/>
              <w:right w:val="single" w:sz="8" w:space="0" w:color="000000"/>
            </w:tcBorders>
          </w:tcPr>
          <w:p w14:paraId="22C7052A" w14:textId="77777777" w:rsidR="00D34986" w:rsidRDefault="00DB2D38">
            <w:pPr>
              <w:spacing w:after="0" w:line="259" w:lineRule="auto"/>
              <w:ind w:left="0" w:right="0" w:firstLine="0"/>
              <w:jc w:val="left"/>
            </w:pPr>
            <w:r>
              <w:t xml:space="preserve">devices as well as on a desktop web browser  </w:t>
            </w:r>
          </w:p>
        </w:tc>
      </w:tr>
      <w:tr w:rsidR="00D34986" w14:paraId="5257366B" w14:textId="77777777">
        <w:trPr>
          <w:trHeight w:val="314"/>
        </w:trPr>
        <w:tc>
          <w:tcPr>
            <w:tcW w:w="1791" w:type="dxa"/>
            <w:tcBorders>
              <w:top w:val="single" w:sz="8" w:space="0" w:color="000000"/>
              <w:left w:val="single" w:sz="8" w:space="0" w:color="000000"/>
              <w:bottom w:val="single" w:sz="8" w:space="0" w:color="000000"/>
              <w:right w:val="single" w:sz="8" w:space="0" w:color="000000"/>
            </w:tcBorders>
          </w:tcPr>
          <w:p w14:paraId="3A80936D" w14:textId="77777777" w:rsidR="00D34986" w:rsidRDefault="00DB2D38">
            <w:pPr>
              <w:spacing w:after="0" w:line="259" w:lineRule="auto"/>
              <w:ind w:left="0" w:right="0" w:firstLine="0"/>
              <w:jc w:val="left"/>
            </w:pPr>
            <w:r>
              <w:rPr>
                <w:b/>
              </w:rPr>
              <w:t xml:space="preserve">Tab Sequence </w:t>
            </w:r>
          </w:p>
        </w:tc>
        <w:tc>
          <w:tcPr>
            <w:tcW w:w="7650" w:type="dxa"/>
            <w:tcBorders>
              <w:top w:val="single" w:sz="8" w:space="0" w:color="000000"/>
              <w:left w:val="single" w:sz="8" w:space="0" w:color="000000"/>
              <w:bottom w:val="single" w:sz="8" w:space="0" w:color="000000"/>
              <w:right w:val="single" w:sz="8" w:space="0" w:color="000000"/>
            </w:tcBorders>
          </w:tcPr>
          <w:p w14:paraId="71A4978F" w14:textId="77777777" w:rsidR="00D34986" w:rsidRDefault="00DB2D38">
            <w:pPr>
              <w:spacing w:after="0" w:line="259" w:lineRule="auto"/>
              <w:ind w:left="0" w:right="0" w:firstLine="0"/>
              <w:jc w:val="left"/>
            </w:pPr>
            <w:r>
              <w:t xml:space="preserve">Forward and backward tab sequences will be maintained in the form.  </w:t>
            </w:r>
          </w:p>
        </w:tc>
      </w:tr>
      <w:tr w:rsidR="00D34986" w14:paraId="77ED388F" w14:textId="77777777">
        <w:trPr>
          <w:trHeight w:val="606"/>
        </w:trPr>
        <w:tc>
          <w:tcPr>
            <w:tcW w:w="1791" w:type="dxa"/>
            <w:tcBorders>
              <w:top w:val="single" w:sz="8" w:space="0" w:color="000000"/>
              <w:left w:val="single" w:sz="8" w:space="0" w:color="000000"/>
              <w:bottom w:val="single" w:sz="8" w:space="0" w:color="000000"/>
              <w:right w:val="single" w:sz="8" w:space="0" w:color="000000"/>
            </w:tcBorders>
          </w:tcPr>
          <w:p w14:paraId="76CF8F3E" w14:textId="77777777" w:rsidR="00D34986" w:rsidRDefault="00DB2D38">
            <w:pPr>
              <w:spacing w:after="0" w:line="259" w:lineRule="auto"/>
              <w:ind w:left="0" w:right="0" w:firstLine="0"/>
              <w:jc w:val="left"/>
            </w:pPr>
            <w:r>
              <w:rPr>
                <w:b/>
              </w:rPr>
              <w:t xml:space="preserve">Transactions </w:t>
            </w:r>
          </w:p>
        </w:tc>
        <w:tc>
          <w:tcPr>
            <w:tcW w:w="7650" w:type="dxa"/>
            <w:tcBorders>
              <w:top w:val="single" w:sz="8" w:space="0" w:color="000000"/>
              <w:left w:val="single" w:sz="8" w:space="0" w:color="000000"/>
              <w:bottom w:val="single" w:sz="4" w:space="0" w:color="000000"/>
              <w:right w:val="single" w:sz="8" w:space="0" w:color="000000"/>
            </w:tcBorders>
          </w:tcPr>
          <w:p w14:paraId="13B73EB4" w14:textId="77777777" w:rsidR="00D34986" w:rsidRDefault="00DB2D38">
            <w:pPr>
              <w:spacing w:after="0" w:line="259" w:lineRule="auto"/>
              <w:ind w:left="0" w:right="0" w:firstLine="0"/>
              <w:jc w:val="left"/>
            </w:pPr>
            <w:r>
              <w:t xml:space="preserve">Transactions will be ACID (Atomic, Consistent, Isolated and Durable) where required.  </w:t>
            </w:r>
          </w:p>
        </w:tc>
      </w:tr>
    </w:tbl>
    <w:p w14:paraId="629FB67D" w14:textId="77777777" w:rsidR="00D34986" w:rsidRDefault="00DB2D38">
      <w:pPr>
        <w:spacing w:after="356" w:line="259" w:lineRule="auto"/>
        <w:ind w:left="101" w:right="0" w:firstLine="0"/>
        <w:jc w:val="left"/>
      </w:pPr>
      <w:r>
        <w:rPr>
          <w:i/>
        </w:rPr>
        <w:t xml:space="preserve"> </w:t>
      </w:r>
    </w:p>
    <w:p w14:paraId="2428D305" w14:textId="77777777" w:rsidR="00D34986" w:rsidRDefault="00DB2D38">
      <w:pPr>
        <w:spacing w:after="309" w:line="259" w:lineRule="auto"/>
        <w:ind w:left="96" w:right="0"/>
        <w:jc w:val="left"/>
      </w:pPr>
      <w:r>
        <w:rPr>
          <w:rFonts w:ascii="Times New Roman" w:eastAsia="Times New Roman" w:hAnsi="Times New Roman" w:cs="Times New Roman"/>
          <w:b/>
          <w:sz w:val="32"/>
        </w:rPr>
        <w:t>5</w:t>
      </w:r>
      <w:r>
        <w:rPr>
          <w:rFonts w:ascii="Arial" w:eastAsia="Arial" w:hAnsi="Arial" w:cs="Arial"/>
          <w:b/>
          <w:sz w:val="32"/>
        </w:rPr>
        <w:t xml:space="preserve"> </w:t>
      </w:r>
      <w:r>
        <w:rPr>
          <w:rFonts w:ascii="Times New Roman" w:eastAsia="Times New Roman" w:hAnsi="Times New Roman" w:cs="Times New Roman"/>
          <w:b/>
          <w:sz w:val="32"/>
        </w:rPr>
        <w:t xml:space="preserve">Analysis Models </w:t>
      </w:r>
    </w:p>
    <w:p w14:paraId="4D343916" w14:textId="77777777" w:rsidR="00D34986" w:rsidRDefault="00DB2D38">
      <w:pPr>
        <w:pStyle w:val="Heading1"/>
        <w:spacing w:after="137"/>
        <w:ind w:left="96"/>
      </w:pPr>
      <w:r>
        <w:rPr>
          <w:b w:val="0"/>
          <w:sz w:val="32"/>
        </w:rPr>
        <w:lastRenderedPageBreak/>
        <w:t>5.1</w:t>
      </w:r>
      <w:r>
        <w:rPr>
          <w:rFonts w:ascii="Arial" w:eastAsia="Arial" w:hAnsi="Arial" w:cs="Arial"/>
          <w:b w:val="0"/>
          <w:sz w:val="32"/>
        </w:rPr>
        <w:t xml:space="preserve"> </w:t>
      </w:r>
      <w:r>
        <w:rPr>
          <w:sz w:val="32"/>
        </w:rPr>
        <w:t>S</w:t>
      </w:r>
      <w:r>
        <w:t xml:space="preserve">OLUTION </w:t>
      </w:r>
      <w:r>
        <w:rPr>
          <w:sz w:val="32"/>
        </w:rPr>
        <w:t>C</w:t>
      </w:r>
      <w:r>
        <w:t xml:space="preserve">ONCEPT </w:t>
      </w:r>
      <w:r>
        <w:rPr>
          <w:sz w:val="32"/>
        </w:rPr>
        <w:t>D</w:t>
      </w:r>
      <w:r>
        <w:t>IAGRAM</w:t>
      </w:r>
      <w:r>
        <w:rPr>
          <w:sz w:val="32"/>
        </w:rPr>
        <w:t xml:space="preserve"> </w:t>
      </w:r>
    </w:p>
    <w:p w14:paraId="677EEBC3" w14:textId="77777777" w:rsidR="00D34986" w:rsidRDefault="00DB2D38">
      <w:pPr>
        <w:spacing w:after="0" w:line="259" w:lineRule="auto"/>
        <w:ind w:left="0" w:right="0" w:firstLine="0"/>
        <w:jc w:val="right"/>
      </w:pPr>
      <w:r>
        <w:rPr>
          <w:noProof/>
        </w:rPr>
        <w:drawing>
          <wp:inline distT="0" distB="0" distL="0" distR="0" wp14:anchorId="71C5B83D" wp14:editId="4939ECB4">
            <wp:extent cx="5943600" cy="2838450"/>
            <wp:effectExtent l="0" t="0" r="0" b="0"/>
            <wp:docPr id="7068" name="Picture 7068"/>
            <wp:cNvGraphicFramePr/>
            <a:graphic xmlns:a="http://schemas.openxmlformats.org/drawingml/2006/main">
              <a:graphicData uri="http://schemas.openxmlformats.org/drawingml/2006/picture">
                <pic:pic xmlns:pic="http://schemas.openxmlformats.org/drawingml/2006/picture">
                  <pic:nvPicPr>
                    <pic:cNvPr id="7068" name="Picture 7068"/>
                    <pic:cNvPicPr/>
                  </pic:nvPicPr>
                  <pic:blipFill>
                    <a:blip r:embed="rId36"/>
                    <a:stretch>
                      <a:fillRect/>
                    </a:stretch>
                  </pic:blipFill>
                  <pic:spPr>
                    <a:xfrm>
                      <a:off x="0" y="0"/>
                      <a:ext cx="5943600" cy="2838450"/>
                    </a:xfrm>
                    <a:prstGeom prst="rect">
                      <a:avLst/>
                    </a:prstGeom>
                  </pic:spPr>
                </pic:pic>
              </a:graphicData>
            </a:graphic>
          </wp:inline>
        </w:drawing>
      </w:r>
      <w:r>
        <w:rPr>
          <w:rFonts w:ascii="Times New Roman" w:eastAsia="Times New Roman" w:hAnsi="Times New Roman" w:cs="Times New Roman"/>
          <w:b/>
          <w:sz w:val="32"/>
        </w:rPr>
        <w:t xml:space="preserve"> </w:t>
      </w:r>
    </w:p>
    <w:p w14:paraId="0B2791D4" w14:textId="77777777" w:rsidR="00D34986" w:rsidRDefault="00DB2D38">
      <w:pPr>
        <w:spacing w:after="191"/>
        <w:ind w:left="831" w:right="647"/>
      </w:pPr>
      <w:r>
        <w:t xml:space="preserve">The diagram depicts the application compartmentalized based on the user profiles namely the admin and conference creator and conference attendee (the application does not make a distinction between the two).  The different functions of the application are modularized to handle just that.    </w:t>
      </w:r>
    </w:p>
    <w:p w14:paraId="08121A68" w14:textId="77777777" w:rsidR="00D34986" w:rsidRDefault="00DB2D38">
      <w:pPr>
        <w:spacing w:after="0" w:line="259" w:lineRule="auto"/>
        <w:ind w:left="101"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398BB796" w14:textId="77777777" w:rsidR="00D34986" w:rsidRDefault="00DB2D38">
      <w:pPr>
        <w:pStyle w:val="Heading1"/>
        <w:ind w:left="96"/>
      </w:pPr>
      <w:r>
        <w:rPr>
          <w:b w:val="0"/>
          <w:sz w:val="32"/>
        </w:rPr>
        <w:t>5.2</w:t>
      </w:r>
      <w:r>
        <w:rPr>
          <w:rFonts w:ascii="Arial" w:eastAsia="Arial" w:hAnsi="Arial" w:cs="Arial"/>
          <w:b w:val="0"/>
          <w:sz w:val="32"/>
        </w:rPr>
        <w:t xml:space="preserve"> </w:t>
      </w:r>
      <w:r>
        <w:rPr>
          <w:sz w:val="32"/>
        </w:rPr>
        <w:t>H</w:t>
      </w:r>
      <w:r>
        <w:t xml:space="preserve">IGH </w:t>
      </w:r>
      <w:r>
        <w:rPr>
          <w:sz w:val="32"/>
        </w:rPr>
        <w:t>L</w:t>
      </w:r>
      <w:r>
        <w:t xml:space="preserve">EVEL </w:t>
      </w:r>
      <w:r>
        <w:rPr>
          <w:sz w:val="32"/>
        </w:rPr>
        <w:t>A</w:t>
      </w:r>
      <w:r>
        <w:t xml:space="preserve">RCHITECTURAL </w:t>
      </w:r>
      <w:r>
        <w:rPr>
          <w:sz w:val="32"/>
        </w:rPr>
        <w:t>O</w:t>
      </w:r>
      <w:r>
        <w:t xml:space="preserve">VERVIEW </w:t>
      </w:r>
      <w:r>
        <w:rPr>
          <w:sz w:val="32"/>
        </w:rPr>
        <w:t xml:space="preserve"> </w:t>
      </w:r>
    </w:p>
    <w:p w14:paraId="400ECAFC" w14:textId="77777777" w:rsidR="00D34986" w:rsidRDefault="00DB2D38">
      <w:pPr>
        <w:spacing w:after="243" w:line="259" w:lineRule="auto"/>
        <w:ind w:left="101" w:right="0" w:firstLine="0"/>
        <w:jc w:val="left"/>
      </w:pPr>
      <w:r>
        <w:rPr>
          <w:rFonts w:ascii="Times New Roman" w:eastAsia="Times New Roman" w:hAnsi="Times New Roman" w:cs="Times New Roman"/>
        </w:rPr>
        <w:t xml:space="preserve"> </w:t>
      </w:r>
    </w:p>
    <w:p w14:paraId="128E090E" w14:textId="77777777" w:rsidR="00D34986" w:rsidRDefault="00DB2D38">
      <w:pPr>
        <w:pStyle w:val="Heading2"/>
        <w:spacing w:after="10" w:line="249" w:lineRule="auto"/>
        <w:ind w:left="96"/>
      </w:pPr>
      <w:r>
        <w:rPr>
          <w:rFonts w:ascii="Times New Roman" w:eastAsia="Times New Roman" w:hAnsi="Times New Roman" w:cs="Times New Roman"/>
          <w:b w:val="0"/>
          <w:sz w:val="30"/>
        </w:rPr>
        <w:t>5.2.1</w:t>
      </w:r>
      <w:r>
        <w:rPr>
          <w:rFonts w:ascii="Arial" w:eastAsia="Arial" w:hAnsi="Arial" w:cs="Arial"/>
          <w:b w:val="0"/>
          <w:sz w:val="30"/>
        </w:rPr>
        <w:t xml:space="preserve"> </w:t>
      </w:r>
      <w:r>
        <w:rPr>
          <w:rFonts w:ascii="Times New Roman" w:eastAsia="Times New Roman" w:hAnsi="Times New Roman" w:cs="Times New Roman"/>
          <w:b w:val="0"/>
          <w:sz w:val="30"/>
        </w:rPr>
        <w:t>A</w:t>
      </w:r>
      <w:r>
        <w:rPr>
          <w:rFonts w:ascii="Times New Roman" w:eastAsia="Times New Roman" w:hAnsi="Times New Roman" w:cs="Times New Roman"/>
          <w:b w:val="0"/>
          <w:sz w:val="24"/>
        </w:rPr>
        <w:t xml:space="preserve">PPLICATION </w:t>
      </w:r>
      <w:r>
        <w:rPr>
          <w:rFonts w:ascii="Times New Roman" w:eastAsia="Times New Roman" w:hAnsi="Times New Roman" w:cs="Times New Roman"/>
          <w:b w:val="0"/>
          <w:sz w:val="30"/>
        </w:rPr>
        <w:t>A</w:t>
      </w:r>
      <w:r>
        <w:rPr>
          <w:rFonts w:ascii="Times New Roman" w:eastAsia="Times New Roman" w:hAnsi="Times New Roman" w:cs="Times New Roman"/>
          <w:b w:val="0"/>
          <w:sz w:val="24"/>
        </w:rPr>
        <w:t>RCHITECTURE</w:t>
      </w:r>
      <w:r>
        <w:rPr>
          <w:rFonts w:ascii="Times New Roman" w:eastAsia="Times New Roman" w:hAnsi="Times New Roman" w:cs="Times New Roman"/>
          <w:b w:val="0"/>
          <w:sz w:val="30"/>
        </w:rPr>
        <w:t xml:space="preserve"> </w:t>
      </w:r>
    </w:p>
    <w:p w14:paraId="6DFE19F3" w14:textId="77777777" w:rsidR="00D34986" w:rsidRDefault="00DB2D38">
      <w:pPr>
        <w:spacing w:after="2" w:line="238" w:lineRule="auto"/>
        <w:ind w:left="101" w:right="9957" w:firstLine="0"/>
        <w:jc w:val="left"/>
      </w:pPr>
      <w:r>
        <w:rPr>
          <w:rFonts w:ascii="Times New Roman" w:eastAsia="Times New Roman" w:hAnsi="Times New Roman" w:cs="Times New Roman"/>
        </w:rPr>
        <w:t xml:space="preserve">  </w:t>
      </w:r>
    </w:p>
    <w:p w14:paraId="48368480" w14:textId="77777777" w:rsidR="00D34986" w:rsidRDefault="00DB2D38">
      <w:pPr>
        <w:spacing w:after="46" w:line="259" w:lineRule="auto"/>
        <w:ind w:left="101" w:right="0" w:firstLine="0"/>
        <w:jc w:val="left"/>
      </w:pPr>
      <w:r>
        <w:rPr>
          <w:rFonts w:ascii="Arial" w:eastAsia="Arial" w:hAnsi="Arial" w:cs="Arial"/>
          <w:i/>
          <w:color w:val="FF0000"/>
        </w:rPr>
        <w:t xml:space="preserve"> </w:t>
      </w:r>
    </w:p>
    <w:p w14:paraId="6E85FAD7" w14:textId="77777777" w:rsidR="00D34986" w:rsidRDefault="00DB2D38">
      <w:pPr>
        <w:spacing w:after="0" w:line="259" w:lineRule="auto"/>
        <w:ind w:left="0" w:right="1107" w:firstLine="0"/>
        <w:jc w:val="right"/>
      </w:pPr>
      <w:r>
        <w:rPr>
          <w:noProof/>
        </w:rPr>
        <w:lastRenderedPageBreak/>
        <w:drawing>
          <wp:inline distT="0" distB="0" distL="0" distR="0" wp14:anchorId="4E3A88A3" wp14:editId="3698A77D">
            <wp:extent cx="5619750" cy="2790825"/>
            <wp:effectExtent l="0" t="0" r="0" b="0"/>
            <wp:docPr id="7180" name="Picture 7180"/>
            <wp:cNvGraphicFramePr/>
            <a:graphic xmlns:a="http://schemas.openxmlformats.org/drawingml/2006/main">
              <a:graphicData uri="http://schemas.openxmlformats.org/drawingml/2006/picture">
                <pic:pic xmlns:pic="http://schemas.openxmlformats.org/drawingml/2006/picture">
                  <pic:nvPicPr>
                    <pic:cNvPr id="7180" name="Picture 7180"/>
                    <pic:cNvPicPr/>
                  </pic:nvPicPr>
                  <pic:blipFill>
                    <a:blip r:embed="rId37"/>
                    <a:stretch>
                      <a:fillRect/>
                    </a:stretch>
                  </pic:blipFill>
                  <pic:spPr>
                    <a:xfrm>
                      <a:off x="0" y="0"/>
                      <a:ext cx="5619750" cy="2790825"/>
                    </a:xfrm>
                    <a:prstGeom prst="rect">
                      <a:avLst/>
                    </a:prstGeom>
                  </pic:spPr>
                </pic:pic>
              </a:graphicData>
            </a:graphic>
          </wp:inline>
        </w:drawing>
      </w:r>
      <w:r>
        <w:rPr>
          <w:rFonts w:ascii="Times New Roman" w:eastAsia="Times New Roman" w:hAnsi="Times New Roman" w:cs="Times New Roman"/>
        </w:rPr>
        <w:t xml:space="preserve"> </w:t>
      </w:r>
    </w:p>
    <w:p w14:paraId="24F4E9DE" w14:textId="77777777" w:rsidR="00D34986" w:rsidRDefault="00DB2D38">
      <w:pPr>
        <w:spacing w:after="0" w:line="259" w:lineRule="auto"/>
        <w:ind w:left="101" w:right="0" w:firstLine="0"/>
        <w:jc w:val="left"/>
      </w:pPr>
      <w:r>
        <w:rPr>
          <w:rFonts w:ascii="Times New Roman" w:eastAsia="Times New Roman" w:hAnsi="Times New Roman" w:cs="Times New Roman"/>
        </w:rPr>
        <w:t xml:space="preserve"> </w:t>
      </w:r>
    </w:p>
    <w:p w14:paraId="62BCA284" w14:textId="77777777" w:rsidR="00D34986" w:rsidRDefault="00DB2D38">
      <w:pPr>
        <w:spacing w:after="171"/>
        <w:ind w:left="253" w:right="647"/>
      </w:pPr>
      <w:r>
        <w:t xml:space="preserve">The application architecture depicted above contains a web server that PHP over Apache (Linux). The PHP code Ignitor framework will used to contain the Model-View-Controller (MVS) framework. </w:t>
      </w:r>
    </w:p>
    <w:p w14:paraId="79B39CFB" w14:textId="77777777" w:rsidR="00D34986" w:rsidRDefault="00DB2D38">
      <w:pPr>
        <w:ind w:left="253" w:right="647"/>
      </w:pPr>
      <w:r>
        <w:t xml:space="preserve">The web server communicates with an SQL (mySql) server. All data related to conferences older than 3 months will be archived to increase the scalability of the application. The web </w:t>
      </w:r>
    </w:p>
    <w:p w14:paraId="7A9A5320" w14:textId="77777777" w:rsidR="00D34986" w:rsidRDefault="00DB2D38">
      <w:pPr>
        <w:ind w:left="253" w:right="647"/>
      </w:pPr>
      <w:r>
        <w:t>server will also communicate with a payment gateway where users may make financial contributions (donations).</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0D73DBE7" w14:textId="77777777" w:rsidR="00D34986" w:rsidRDefault="00DB2D38">
      <w:pPr>
        <w:pStyle w:val="Heading2"/>
        <w:spacing w:after="10" w:line="249" w:lineRule="auto"/>
        <w:ind w:left="96"/>
      </w:pPr>
      <w:r>
        <w:rPr>
          <w:rFonts w:ascii="Times New Roman" w:eastAsia="Times New Roman" w:hAnsi="Times New Roman" w:cs="Times New Roman"/>
          <w:b w:val="0"/>
          <w:sz w:val="30"/>
        </w:rPr>
        <w:t>5.2.2</w:t>
      </w:r>
      <w:r>
        <w:rPr>
          <w:rFonts w:ascii="Arial" w:eastAsia="Arial" w:hAnsi="Arial" w:cs="Arial"/>
          <w:b w:val="0"/>
          <w:sz w:val="30"/>
        </w:rPr>
        <w:t xml:space="preserve"> </w:t>
      </w:r>
      <w:r>
        <w:rPr>
          <w:rFonts w:ascii="Times New Roman" w:eastAsia="Times New Roman" w:hAnsi="Times New Roman" w:cs="Times New Roman"/>
          <w:b w:val="0"/>
          <w:sz w:val="30"/>
        </w:rPr>
        <w:t>T</w:t>
      </w:r>
      <w:r>
        <w:rPr>
          <w:rFonts w:ascii="Times New Roman" w:eastAsia="Times New Roman" w:hAnsi="Times New Roman" w:cs="Times New Roman"/>
          <w:b w:val="0"/>
          <w:sz w:val="24"/>
        </w:rPr>
        <w:t xml:space="preserve">ECHNOLOGY </w:t>
      </w:r>
      <w:r>
        <w:rPr>
          <w:rFonts w:ascii="Times New Roman" w:eastAsia="Times New Roman" w:hAnsi="Times New Roman" w:cs="Times New Roman"/>
          <w:b w:val="0"/>
          <w:sz w:val="30"/>
        </w:rPr>
        <w:t>A</w:t>
      </w:r>
      <w:r>
        <w:rPr>
          <w:rFonts w:ascii="Times New Roman" w:eastAsia="Times New Roman" w:hAnsi="Times New Roman" w:cs="Times New Roman"/>
          <w:b w:val="0"/>
          <w:sz w:val="24"/>
        </w:rPr>
        <w:t>RCHITECTURE</w:t>
      </w:r>
      <w:r>
        <w:rPr>
          <w:rFonts w:ascii="Times New Roman" w:eastAsia="Times New Roman" w:hAnsi="Times New Roman" w:cs="Times New Roman"/>
          <w:b w:val="0"/>
          <w:sz w:val="30"/>
        </w:rPr>
        <w:t xml:space="preserve"> </w:t>
      </w:r>
    </w:p>
    <w:p w14:paraId="30C7E856" w14:textId="77777777" w:rsidR="00D34986" w:rsidRDefault="00DB2D38">
      <w:pPr>
        <w:spacing w:after="0" w:line="259" w:lineRule="auto"/>
        <w:ind w:left="101" w:right="0" w:firstLine="0"/>
        <w:jc w:val="left"/>
      </w:pPr>
      <w:r>
        <w:rPr>
          <w:rFonts w:ascii="Times New Roman" w:eastAsia="Times New Roman" w:hAnsi="Times New Roman" w:cs="Times New Roman"/>
        </w:rPr>
        <w:t xml:space="preserve"> </w:t>
      </w:r>
    </w:p>
    <w:p w14:paraId="002906A9" w14:textId="77777777" w:rsidR="00D34986" w:rsidRDefault="00DB2D38">
      <w:pPr>
        <w:spacing w:after="108" w:line="259" w:lineRule="auto"/>
        <w:ind w:left="0" w:right="567" w:firstLine="0"/>
        <w:jc w:val="right"/>
      </w:pPr>
      <w:r>
        <w:rPr>
          <w:noProof/>
        </w:rPr>
        <w:lastRenderedPageBreak/>
        <w:drawing>
          <wp:inline distT="0" distB="0" distL="0" distR="0" wp14:anchorId="195E2AD3" wp14:editId="4C9D8DE9">
            <wp:extent cx="5953125" cy="3209925"/>
            <wp:effectExtent l="0" t="0" r="0" b="0"/>
            <wp:docPr id="7270" name="Picture 7270"/>
            <wp:cNvGraphicFramePr/>
            <a:graphic xmlns:a="http://schemas.openxmlformats.org/drawingml/2006/main">
              <a:graphicData uri="http://schemas.openxmlformats.org/drawingml/2006/picture">
                <pic:pic xmlns:pic="http://schemas.openxmlformats.org/drawingml/2006/picture">
                  <pic:nvPicPr>
                    <pic:cNvPr id="7270" name="Picture 7270"/>
                    <pic:cNvPicPr/>
                  </pic:nvPicPr>
                  <pic:blipFill>
                    <a:blip r:embed="rId38"/>
                    <a:stretch>
                      <a:fillRect/>
                    </a:stretch>
                  </pic:blipFill>
                  <pic:spPr>
                    <a:xfrm>
                      <a:off x="0" y="0"/>
                      <a:ext cx="5953125" cy="3209925"/>
                    </a:xfrm>
                    <a:prstGeom prst="rect">
                      <a:avLst/>
                    </a:prstGeom>
                  </pic:spPr>
                </pic:pic>
              </a:graphicData>
            </a:graphic>
          </wp:inline>
        </w:drawing>
      </w:r>
      <w:r>
        <w:rPr>
          <w:rFonts w:ascii="Times New Roman" w:eastAsia="Times New Roman" w:hAnsi="Times New Roman" w:cs="Times New Roman"/>
        </w:rPr>
        <w:t xml:space="preserve"> </w:t>
      </w:r>
    </w:p>
    <w:p w14:paraId="40F12596" w14:textId="77777777" w:rsidR="00D34986" w:rsidRDefault="00DB2D38">
      <w:pPr>
        <w:ind w:left="253" w:right="647"/>
      </w:pPr>
      <w:r>
        <w:t xml:space="preserve">The diagram above depicts the network topology as well as the physical architecture of the application.  The physical components of the web server is shown as a blow up (The application developed using PHP and CodeIgnitor sitting over Linux web server and connecting to a mysql server) </w:t>
      </w:r>
    </w:p>
    <w:p w14:paraId="7E3BBB10" w14:textId="77777777" w:rsidR="00D34986" w:rsidRDefault="00DB2D38">
      <w:pPr>
        <w:pStyle w:val="Heading2"/>
        <w:spacing w:after="10" w:line="249" w:lineRule="auto"/>
        <w:ind w:left="96"/>
      </w:pPr>
      <w:r>
        <w:rPr>
          <w:rFonts w:ascii="Times New Roman" w:eastAsia="Times New Roman" w:hAnsi="Times New Roman" w:cs="Times New Roman"/>
          <w:b w:val="0"/>
          <w:sz w:val="30"/>
        </w:rPr>
        <w:lastRenderedPageBreak/>
        <w:t>5.2.3</w:t>
      </w:r>
      <w:r>
        <w:rPr>
          <w:rFonts w:ascii="Arial" w:eastAsia="Arial" w:hAnsi="Arial" w:cs="Arial"/>
          <w:b w:val="0"/>
          <w:sz w:val="30"/>
        </w:rPr>
        <w:t xml:space="preserve"> </w:t>
      </w:r>
      <w:r>
        <w:rPr>
          <w:rFonts w:ascii="Times New Roman" w:eastAsia="Times New Roman" w:hAnsi="Times New Roman" w:cs="Times New Roman"/>
          <w:b w:val="0"/>
          <w:sz w:val="30"/>
        </w:rPr>
        <w:t>A</w:t>
      </w:r>
      <w:r>
        <w:rPr>
          <w:rFonts w:ascii="Times New Roman" w:eastAsia="Times New Roman" w:hAnsi="Times New Roman" w:cs="Times New Roman"/>
          <w:b w:val="0"/>
          <w:sz w:val="24"/>
        </w:rPr>
        <w:t>PPLICATION WORKFLOW</w:t>
      </w:r>
      <w:r>
        <w:rPr>
          <w:rFonts w:ascii="Times New Roman" w:eastAsia="Times New Roman" w:hAnsi="Times New Roman" w:cs="Times New Roman"/>
          <w:b w:val="0"/>
          <w:sz w:val="30"/>
        </w:rPr>
        <w:t xml:space="preserve"> </w:t>
      </w:r>
    </w:p>
    <w:p w14:paraId="54845FA7" w14:textId="77777777" w:rsidR="00D34986" w:rsidRDefault="00DB2D38">
      <w:pPr>
        <w:spacing w:after="301" w:line="259" w:lineRule="auto"/>
        <w:ind w:left="0" w:right="602" w:firstLine="0"/>
        <w:jc w:val="right"/>
      </w:pPr>
      <w:r>
        <w:rPr>
          <w:noProof/>
        </w:rPr>
        <w:drawing>
          <wp:inline distT="0" distB="0" distL="0" distR="0" wp14:anchorId="5359F265" wp14:editId="3CB4E2DC">
            <wp:extent cx="5934075" cy="5676900"/>
            <wp:effectExtent l="0" t="0" r="0" b="0"/>
            <wp:docPr id="7371" name="Picture 7371"/>
            <wp:cNvGraphicFramePr/>
            <a:graphic xmlns:a="http://schemas.openxmlformats.org/drawingml/2006/main">
              <a:graphicData uri="http://schemas.openxmlformats.org/drawingml/2006/picture">
                <pic:pic xmlns:pic="http://schemas.openxmlformats.org/drawingml/2006/picture">
                  <pic:nvPicPr>
                    <pic:cNvPr id="7371" name="Picture 7371"/>
                    <pic:cNvPicPr/>
                  </pic:nvPicPr>
                  <pic:blipFill>
                    <a:blip r:embed="rId39"/>
                    <a:stretch>
                      <a:fillRect/>
                    </a:stretch>
                  </pic:blipFill>
                  <pic:spPr>
                    <a:xfrm>
                      <a:off x="0" y="0"/>
                      <a:ext cx="5934075" cy="5676900"/>
                    </a:xfrm>
                    <a:prstGeom prst="rect">
                      <a:avLst/>
                    </a:prstGeom>
                  </pic:spPr>
                </pic:pic>
              </a:graphicData>
            </a:graphic>
          </wp:inline>
        </w:drawing>
      </w:r>
      <w:r>
        <w:t xml:space="preserve"> </w:t>
      </w:r>
    </w:p>
    <w:p w14:paraId="755679D5" w14:textId="77777777" w:rsidR="00D34986" w:rsidRDefault="00DB2D38">
      <w:pPr>
        <w:pStyle w:val="Heading2"/>
        <w:spacing w:after="14"/>
        <w:ind w:left="96"/>
      </w:pPr>
      <w:r>
        <w:rPr>
          <w:sz w:val="32"/>
        </w:rPr>
        <w:t>6</w:t>
      </w:r>
      <w:r>
        <w:rPr>
          <w:rFonts w:ascii="Arial" w:eastAsia="Arial" w:hAnsi="Arial" w:cs="Arial"/>
          <w:sz w:val="32"/>
        </w:rPr>
        <w:t xml:space="preserve"> </w:t>
      </w:r>
      <w:r>
        <w:rPr>
          <w:sz w:val="32"/>
        </w:rPr>
        <w:t xml:space="preserve">Project &amp; Change Management Process </w:t>
      </w:r>
    </w:p>
    <w:p w14:paraId="118CDD5D" w14:textId="77777777" w:rsidR="00D34986" w:rsidRDefault="00DB2D38">
      <w:pPr>
        <w:spacing w:after="0" w:line="259" w:lineRule="auto"/>
        <w:ind w:left="101" w:right="0" w:firstLine="0"/>
        <w:jc w:val="left"/>
      </w:pPr>
      <w:r>
        <w:rPr>
          <w:i/>
        </w:rPr>
        <w:t xml:space="preserve"> </w:t>
      </w:r>
    </w:p>
    <w:p w14:paraId="6414EB5C" w14:textId="77777777" w:rsidR="00D34986" w:rsidRDefault="00DB2D38">
      <w:pPr>
        <w:ind w:left="96" w:right="647"/>
      </w:pPr>
      <w:r>
        <w:t xml:space="preserve">Disciplined Agile Delivery (DAD)'s approach will be used for project management. DAD is an extension to the Agile Scrum methodology’s approach to requirements management. Where Scrum treats requirements like a prioritized stack called a product backlog, DAD takes it one step further to recognize that not only do you implement requirements as part of your daily job but you also do non-requirement related work such as take training, go on vacation, review products of other teams, address defects and so on. With this approach the software development team </w:t>
      </w:r>
      <w:r>
        <w:lastRenderedPageBreak/>
        <w:t xml:space="preserve">has a stack of prioritized and estimated work items, including requirements, which need to be addressed - Programmers will have a stack of user stories written on index cards whereas DAD might use a defect tracker like JIRA to manage the stack. </w:t>
      </w:r>
    </w:p>
    <w:p w14:paraId="11961991" w14:textId="77777777" w:rsidR="00D34986" w:rsidRDefault="00DB2D38">
      <w:pPr>
        <w:spacing w:after="0" w:line="259" w:lineRule="auto"/>
        <w:ind w:left="101" w:right="0" w:firstLine="0"/>
        <w:jc w:val="left"/>
      </w:pPr>
      <w:r>
        <w:t xml:space="preserve"> </w:t>
      </w:r>
    </w:p>
    <w:p w14:paraId="465F8DCB" w14:textId="77777777" w:rsidR="00D34986" w:rsidRDefault="00DB2D38">
      <w:pPr>
        <w:ind w:left="96" w:right="647"/>
      </w:pPr>
      <w:r>
        <w:t xml:space="preserve">Stakeholders are responsible for prioritizing the requirements whereas developers are responsible for estimating. The priorities of non-requirement work items are either negotiated by the team with stakeholders or are addressed as part of slack time within the schedule. </w:t>
      </w:r>
    </w:p>
    <w:p w14:paraId="5ACF6E79" w14:textId="77777777" w:rsidR="00D34986" w:rsidRDefault="00DB2D38">
      <w:pPr>
        <w:spacing w:after="53" w:line="259" w:lineRule="auto"/>
        <w:ind w:left="101" w:right="0" w:firstLine="0"/>
        <w:jc w:val="left"/>
      </w:pPr>
      <w:r>
        <w:rPr>
          <w:noProof/>
          <w:sz w:val="22"/>
        </w:rPr>
        <mc:AlternateContent>
          <mc:Choice Requires="wpg">
            <w:drawing>
              <wp:inline distT="0" distB="0" distL="0" distR="0" wp14:anchorId="026FE76B" wp14:editId="1A0DB104">
                <wp:extent cx="5220285" cy="3954852"/>
                <wp:effectExtent l="0" t="0" r="0" b="0"/>
                <wp:docPr id="44660" name="Group 44660"/>
                <wp:cNvGraphicFramePr/>
                <a:graphic xmlns:a="http://schemas.openxmlformats.org/drawingml/2006/main">
                  <a:graphicData uri="http://schemas.microsoft.com/office/word/2010/wordprocessingGroup">
                    <wpg:wgp>
                      <wpg:cNvGrpSpPr/>
                      <wpg:grpSpPr>
                        <a:xfrm>
                          <a:off x="0" y="0"/>
                          <a:ext cx="5220285" cy="3954852"/>
                          <a:chOff x="0" y="0"/>
                          <a:chExt cx="5220285" cy="3954852"/>
                        </a:xfrm>
                      </wpg:grpSpPr>
                      <wps:wsp>
                        <wps:cNvPr id="7462" name="Rectangle 7462"/>
                        <wps:cNvSpPr/>
                        <wps:spPr>
                          <a:xfrm>
                            <a:off x="0" y="0"/>
                            <a:ext cx="45808" cy="206453"/>
                          </a:xfrm>
                          <a:prstGeom prst="rect">
                            <a:avLst/>
                          </a:prstGeom>
                          <a:ln>
                            <a:noFill/>
                          </a:ln>
                        </wps:spPr>
                        <wps:txbx>
                          <w:txbxContent>
                            <w:p w14:paraId="3BD37189" w14:textId="77777777" w:rsidR="00053224" w:rsidRDefault="00053224">
                              <w:pPr>
                                <w:spacing w:after="160" w:line="259" w:lineRule="auto"/>
                                <w:ind w:left="0" w:right="0" w:firstLine="0"/>
                                <w:jc w:val="left"/>
                              </w:pPr>
                              <w:r>
                                <w:t xml:space="preserve"> </w:t>
                              </w:r>
                            </w:p>
                          </w:txbxContent>
                        </wps:txbx>
                        <wps:bodyPr horzOverflow="overflow" vert="horz" lIns="0" tIns="0" rIns="0" bIns="0" rtlCol="0">
                          <a:noAutofit/>
                        </wps:bodyPr>
                      </wps:wsp>
                      <wps:wsp>
                        <wps:cNvPr id="7463" name="Rectangle 7463"/>
                        <wps:cNvSpPr/>
                        <wps:spPr>
                          <a:xfrm>
                            <a:off x="0" y="184725"/>
                            <a:ext cx="3352104" cy="169632"/>
                          </a:xfrm>
                          <a:prstGeom prst="rect">
                            <a:avLst/>
                          </a:prstGeom>
                          <a:ln>
                            <a:noFill/>
                          </a:ln>
                        </wps:spPr>
                        <wps:txbx>
                          <w:txbxContent>
                            <w:p w14:paraId="4BC237DD" w14:textId="77777777" w:rsidR="00053224" w:rsidRDefault="00053224">
                              <w:pPr>
                                <w:spacing w:after="160" w:line="259" w:lineRule="auto"/>
                                <w:ind w:left="0" w:right="0" w:firstLine="0"/>
                                <w:jc w:val="left"/>
                              </w:pPr>
                              <w:r>
                                <w:rPr>
                                  <w:rFonts w:ascii="Times New Roman" w:eastAsia="Times New Roman" w:hAnsi="Times New Roman" w:cs="Times New Roman"/>
                                  <w:sz w:val="22"/>
                                </w:rPr>
                                <w:t>DAD WORKITEM STACK REPRESENTA</w:t>
                              </w:r>
                            </w:p>
                          </w:txbxContent>
                        </wps:txbx>
                        <wps:bodyPr horzOverflow="overflow" vert="horz" lIns="0" tIns="0" rIns="0" bIns="0" rtlCol="0">
                          <a:noAutofit/>
                        </wps:bodyPr>
                      </wps:wsp>
                      <wps:wsp>
                        <wps:cNvPr id="7464" name="Rectangle 7464"/>
                        <wps:cNvSpPr/>
                        <wps:spPr>
                          <a:xfrm>
                            <a:off x="2519502" y="184725"/>
                            <a:ext cx="442509" cy="169632"/>
                          </a:xfrm>
                          <a:prstGeom prst="rect">
                            <a:avLst/>
                          </a:prstGeom>
                          <a:ln>
                            <a:noFill/>
                          </a:ln>
                        </wps:spPr>
                        <wps:txbx>
                          <w:txbxContent>
                            <w:p w14:paraId="33FAAC51" w14:textId="77777777" w:rsidR="00053224" w:rsidRDefault="00053224">
                              <w:pPr>
                                <w:spacing w:after="160" w:line="259" w:lineRule="auto"/>
                                <w:ind w:left="0" w:right="0" w:firstLine="0"/>
                                <w:jc w:val="left"/>
                              </w:pPr>
                              <w:r>
                                <w:rPr>
                                  <w:rFonts w:ascii="Times New Roman" w:eastAsia="Times New Roman" w:hAnsi="Times New Roman" w:cs="Times New Roman"/>
                                  <w:sz w:val="22"/>
                                </w:rPr>
                                <w:t>TION</w:t>
                              </w:r>
                            </w:p>
                          </w:txbxContent>
                        </wps:txbx>
                        <wps:bodyPr horzOverflow="overflow" vert="horz" lIns="0" tIns="0" rIns="0" bIns="0" rtlCol="0">
                          <a:noAutofit/>
                        </wps:bodyPr>
                      </wps:wsp>
                      <wps:wsp>
                        <wps:cNvPr id="7465" name="Rectangle 7465"/>
                        <wps:cNvSpPr/>
                        <wps:spPr>
                          <a:xfrm>
                            <a:off x="2853258" y="184725"/>
                            <a:ext cx="46619" cy="169632"/>
                          </a:xfrm>
                          <a:prstGeom prst="rect">
                            <a:avLst/>
                          </a:prstGeom>
                          <a:ln>
                            <a:noFill/>
                          </a:ln>
                        </wps:spPr>
                        <wps:txbx>
                          <w:txbxContent>
                            <w:p w14:paraId="5B808EA7" w14:textId="77777777" w:rsidR="00053224" w:rsidRDefault="00053224">
                              <w:pPr>
                                <w:spacing w:after="160" w:line="259" w:lineRule="auto"/>
                                <w:ind w:left="0" w:righ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7466" name="Rectangle 7466"/>
                        <wps:cNvSpPr/>
                        <wps:spPr>
                          <a:xfrm>
                            <a:off x="5182185" y="3816070"/>
                            <a:ext cx="50673" cy="184580"/>
                          </a:xfrm>
                          <a:prstGeom prst="rect">
                            <a:avLst/>
                          </a:prstGeom>
                          <a:ln>
                            <a:noFill/>
                          </a:ln>
                        </wps:spPr>
                        <wps:txbx>
                          <w:txbxContent>
                            <w:p w14:paraId="4BC5556E" w14:textId="77777777" w:rsidR="00053224" w:rsidRDefault="00053224">
                              <w:pPr>
                                <w:spacing w:after="160" w:line="259" w:lineRule="auto"/>
                                <w:ind w:left="0" w:right="0" w:firstLine="0"/>
                                <w:jc w:val="left"/>
                              </w:pPr>
                              <w:r>
                                <w:rPr>
                                  <w:rFonts w:ascii="Times New Roman" w:eastAsia="Times New Roman" w:hAnsi="Times New Roman" w:cs="Times New Roman"/>
                                  <w:i/>
                                </w:rPr>
                                <w:t xml:space="preserve"> </w:t>
                              </w:r>
                            </w:p>
                          </w:txbxContent>
                        </wps:txbx>
                        <wps:bodyPr horzOverflow="overflow" vert="horz" lIns="0" tIns="0" rIns="0" bIns="0" rtlCol="0">
                          <a:noAutofit/>
                        </wps:bodyPr>
                      </wps:wsp>
                      <pic:pic xmlns:pic="http://schemas.openxmlformats.org/drawingml/2006/picture">
                        <pic:nvPicPr>
                          <pic:cNvPr id="7470" name="Picture 7470"/>
                          <pic:cNvPicPr/>
                        </pic:nvPicPr>
                        <pic:blipFill>
                          <a:blip r:embed="rId40"/>
                          <a:stretch>
                            <a:fillRect/>
                          </a:stretch>
                        </pic:blipFill>
                        <pic:spPr>
                          <a:xfrm>
                            <a:off x="25095" y="340995"/>
                            <a:ext cx="5120005" cy="3545713"/>
                          </a:xfrm>
                          <a:prstGeom prst="rect">
                            <a:avLst/>
                          </a:prstGeom>
                        </pic:spPr>
                      </pic:pic>
                      <wps:wsp>
                        <wps:cNvPr id="7471" name="Shape 7471"/>
                        <wps:cNvSpPr/>
                        <wps:spPr>
                          <a:xfrm>
                            <a:off x="20333" y="336169"/>
                            <a:ext cx="5129530" cy="3555238"/>
                          </a:xfrm>
                          <a:custGeom>
                            <a:avLst/>
                            <a:gdLst/>
                            <a:ahLst/>
                            <a:cxnLst/>
                            <a:rect l="0" t="0" r="0" b="0"/>
                            <a:pathLst>
                              <a:path w="5129530" h="3555238">
                                <a:moveTo>
                                  <a:pt x="0" y="3555238"/>
                                </a:moveTo>
                                <a:lnTo>
                                  <a:pt x="5129530" y="3555238"/>
                                </a:lnTo>
                                <a:lnTo>
                                  <a:pt x="5129530" y="0"/>
                                </a:lnTo>
                                <a:lnTo>
                                  <a:pt x="0" y="0"/>
                                </a:lnTo>
                                <a:close/>
                              </a:path>
                            </a:pathLst>
                          </a:custGeom>
                          <a:ln w="9525" cap="flat">
                            <a:round/>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026FE76B" id="Group 44660" o:spid="_x0000_s1026" style="width:411.05pt;height:311.4pt;mso-position-horizontal-relative:char;mso-position-vertical-relative:line" coordsize="52202,39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">
                <v:rect id="Rectangle 7462" o:spid="_x0000_s1027" style="position:absolute;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i/sYA&#10;AADdAAAADwAAAGRycy9kb3ducmV2LnhtbESPS4vCQBCE74L/YWjBm05WFh/RUURX9Ohjwd1bk2mT&#10;sJmekBlN9Nc7grDHoqq+omaLxhTiRpXLLSv46EcgiBOrc04VfJ82vTEI55E1FpZJwZ0cLObt1gxj&#10;bWs+0O3oUxEg7GJUkHlfxlK6JCODrm9L4uBdbGXQB1mlUldYB7gp5CCKhtJgzmEhw5JWGSV/x6tR&#10;sB2Xy5+dfdRp8fW7Pe/Pk/Vp4pXqdprlFISnxv+H3+2dVjD6HA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Ei/sYAAADdAAAADwAAAAAAAAAAAAAAAACYAgAAZHJz&#10;L2Rvd25yZXYueG1sUEsFBgAAAAAEAAQA9QAAAIsDAAAAAA==&#10;" filled="f" stroked="f">
                  <v:textbox inset="0,0,0,0">
                    <w:txbxContent>
                      <w:p w14:paraId="3BD37189" w14:textId="77777777" w:rsidR="00053224" w:rsidRDefault="00053224">
                        <w:pPr>
                          <w:spacing w:after="160" w:line="259" w:lineRule="auto"/>
                          <w:ind w:left="0" w:right="0" w:firstLine="0"/>
                          <w:jc w:val="left"/>
                        </w:pPr>
                        <w:r>
                          <w:t xml:space="preserve"> </w:t>
                        </w:r>
                      </w:p>
                    </w:txbxContent>
                  </v:textbox>
                </v:rect>
                <v:rect id="Rectangle 7463" o:spid="_x0000_s1028" style="position:absolute;top:1847;width:33521;height:1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2HZccA&#10;AADdAAAADwAAAGRycy9kb3ducmV2LnhtbESPT2vCQBTE7wW/w/KE3pqNtaSauopURY/+Kai3R/Y1&#10;CWbfhuzWpP30bkHwOMzMb5jJrDOVuFLjSssKBlEMgjizuuRcwddh9TIC4TyyxsoyKfglB7Np72mC&#10;qbYt7+i697kIEHYpKii8r1MpXVaQQRfZmjh437Yx6INscqkbbAPcVPI1jhNpsOSwUGBNnwVll/2P&#10;UbAe1fPTxv61ebU8r4/b43hxGHulnvvd/AOEp84/wvf2Rit4f0uG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9h2XHAAAA3QAAAA8AAAAAAAAAAAAAAAAAmAIAAGRy&#10;cy9kb3ducmV2LnhtbFBLBQYAAAAABAAEAPUAAACMAwAAAAA=&#10;" filled="f" stroked="f">
                  <v:textbox inset="0,0,0,0">
                    <w:txbxContent>
                      <w:p w14:paraId="4BC237DD" w14:textId="77777777" w:rsidR="00053224" w:rsidRDefault="00053224">
                        <w:pPr>
                          <w:spacing w:after="160" w:line="259" w:lineRule="auto"/>
                          <w:ind w:left="0" w:right="0" w:firstLine="0"/>
                          <w:jc w:val="left"/>
                        </w:pPr>
                        <w:r>
                          <w:rPr>
                            <w:rFonts w:ascii="Times New Roman" w:eastAsia="Times New Roman" w:hAnsi="Times New Roman" w:cs="Times New Roman"/>
                            <w:sz w:val="22"/>
                          </w:rPr>
                          <w:t>DAD WORKITEM STACK REPRESENTA</w:t>
                        </w:r>
                      </w:p>
                    </w:txbxContent>
                  </v:textbox>
                </v:rect>
                <v:rect id="Rectangle 7464" o:spid="_x0000_s1029" style="position:absolute;left:25195;top:1847;width:4425;height:1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QfEcYA&#10;AADdAAAADwAAAGRycy9kb3ducmV2LnhtbESPT4vCMBTE74LfITxhb5oq4mo1iqiLHtc/oN4ezbMt&#10;Ni+lydqun94sLHgcZuY3zGzRmEI8qHK5ZQX9XgSCOLE651TB6fjVHYNwHlljYZkU/JKDxbzdmmGs&#10;bc17ehx8KgKEXYwKMu/LWEqXZGTQ9WxJHLybrQz6IKtU6grrADeFHETRSBrMOSxkWNIqo+R++DEK&#10;tuNyednZZ50Wm+v2/H2erI8Tr9RHp1lOQXhq/Dv8395pBZ/D0RD+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hQfEcYAAADdAAAADwAAAAAAAAAAAAAAAACYAgAAZHJz&#10;L2Rvd25yZXYueG1sUEsFBgAAAAAEAAQA9QAAAIsDAAAAAA==&#10;" filled="f" stroked="f">
                  <v:textbox inset="0,0,0,0">
                    <w:txbxContent>
                      <w:p w14:paraId="33FAAC51" w14:textId="77777777" w:rsidR="00053224" w:rsidRDefault="00053224">
                        <w:pPr>
                          <w:spacing w:after="160" w:line="259" w:lineRule="auto"/>
                          <w:ind w:left="0" w:right="0" w:firstLine="0"/>
                          <w:jc w:val="left"/>
                        </w:pPr>
                        <w:r>
                          <w:rPr>
                            <w:rFonts w:ascii="Times New Roman" w:eastAsia="Times New Roman" w:hAnsi="Times New Roman" w:cs="Times New Roman"/>
                            <w:sz w:val="22"/>
                          </w:rPr>
                          <w:t>TION</w:t>
                        </w:r>
                      </w:p>
                    </w:txbxContent>
                  </v:textbox>
                </v:rect>
                <v:rect id="Rectangle 7465" o:spid="_x0000_s1030" style="position:absolute;left:28532;top:1847;width:466;height:1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i6iscA&#10;AADdAAAADwAAAGRycy9kb3ducmV2LnhtbESPT2vCQBTE7wW/w/KE3pqNxaaauopURY/+Kai3R/Y1&#10;CWbfhuzWpP30bkHwOMzMb5jJrDOVuFLjSssKBlEMgjizuuRcwddh9TIC4TyyxsoyKfglB7Np72mC&#10;qbYt7+i697kIEHYpKii8r1MpXVaQQRfZmjh437Yx6INscqkbbAPcVPI1jhNpsOSwUGBNnwVll/2P&#10;UbAe1fPTxv61ebU8r4/b43hxGHulnvvd/AOEp84/wvf2Rit4HyZ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YuorHAAAA3QAAAA8AAAAAAAAAAAAAAAAAmAIAAGRy&#10;cy9kb3ducmV2LnhtbFBLBQYAAAAABAAEAPUAAACMAwAAAAA=&#10;" filled="f" stroked="f">
                  <v:textbox inset="0,0,0,0">
                    <w:txbxContent>
                      <w:p w14:paraId="5B808EA7" w14:textId="77777777" w:rsidR="00053224" w:rsidRDefault="00053224">
                        <w:pPr>
                          <w:spacing w:after="160" w:line="259" w:lineRule="auto"/>
                          <w:ind w:left="0" w:right="0" w:firstLine="0"/>
                          <w:jc w:val="left"/>
                        </w:pPr>
                        <w:r>
                          <w:rPr>
                            <w:rFonts w:ascii="Times New Roman" w:eastAsia="Times New Roman" w:hAnsi="Times New Roman" w:cs="Times New Roman"/>
                            <w:sz w:val="22"/>
                          </w:rPr>
                          <w:t xml:space="preserve"> </w:t>
                        </w:r>
                      </w:p>
                    </w:txbxContent>
                  </v:textbox>
                </v:rect>
                <v:rect id="Rectangle 7466" o:spid="_x0000_s1031" style="position:absolute;left:51821;top:38160;width:507;height:18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k/cYA&#10;AADdAAAADwAAAGRycy9kb3ducmV2LnhtbESPQWvCQBSE7wX/w/IEb3WjlDRGVxGt6LFVQb09ss8k&#10;mH0bsquJ/fXdQqHHYWa+YWaLzlTiQY0rLSsYDSMQxJnVJecKjofNawLCeWSNlWVS8CQHi3nvZYap&#10;ti1/0WPvcxEg7FJUUHhfp1K6rCCDbmhr4uBdbWPQB9nkUjfYBrip5DiKYmmw5LBQYE2rgrLb/m4U&#10;bJN6ed7Z7zavPi7b0+dpsj5MvFKDfrecgvDU+f/wX3unFby/xTH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ok/cYAAADdAAAADwAAAAAAAAAAAAAAAACYAgAAZHJz&#10;L2Rvd25yZXYueG1sUEsFBgAAAAAEAAQA9QAAAIsDAAAAAA==&#10;" filled="f" stroked="f">
                  <v:textbox inset="0,0,0,0">
                    <w:txbxContent>
                      <w:p w14:paraId="4BC5556E" w14:textId="77777777" w:rsidR="00053224" w:rsidRDefault="00053224">
                        <w:pPr>
                          <w:spacing w:after="160" w:line="259" w:lineRule="auto"/>
                          <w:ind w:left="0" w:right="0" w:firstLine="0"/>
                          <w:jc w:val="left"/>
                        </w:pPr>
                        <w:r>
                          <w:rPr>
                            <w:rFonts w:ascii="Times New Roman" w:eastAsia="Times New Roman" w:hAnsi="Times New Roman" w:cs="Times New Roman"/>
                            <w: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70" o:spid="_x0000_s1032" type="#_x0000_t75" style="position:absolute;left:250;top:3409;width:51201;height:35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qnr/DAAAA3QAAAA8AAABkcnMvZG93bnJldi54bWxET91qwjAUvhf2DuEMdiOauokt1bQMYbCL&#10;MafzAQ7NsSlrTmoTtX375ULw8uP735SDbcWVet84VrCYJyCIK6cbrhUcfz9mGQgfkDW2jknBSB7K&#10;4mmywVy7G+/pegi1iCHsc1RgQuhyKX1lyKKfu444cifXWwwR9rXUPd5iuG3la5KspMWGY4PBjraG&#10;qr/DxSp4O7df43e2W+ynY3Z26Q9WaFZKvTwP72sQgYbwEN/dn1pBukzj/vgmPgFZ/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qev8MAAADdAAAADwAAAAAAAAAAAAAAAACf&#10;AgAAZHJzL2Rvd25yZXYueG1sUEsFBgAAAAAEAAQA9wAAAI8DAAAAAA==&#10;">
                  <v:imagedata r:id="rId41" o:title=""/>
                </v:shape>
                <v:shape id="Shape 7471" o:spid="_x0000_s1033" style="position:absolute;left:203;top:3361;width:51295;height:35553;visibility:visible;mso-wrap-style:square;v-text-anchor:top" coordsize="5129530,3555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G2isUA&#10;AADdAAAADwAAAGRycy9kb3ducmV2LnhtbESPQWvCQBSE7wX/w/KE3uom2laJrqJCIUIvjYrXR/aZ&#10;BLNvw+6q8d93hUKPw8x8wyxWvWnFjZxvLCtIRwkI4tLqhisFh/3X2wyED8gaW8uk4EEeVsvBywIz&#10;be/8Q7ciVCJC2GeooA6hy6T0ZU0G/ch2xNE7W2cwROkqqR3eI9y0cpwkn9Jgw3Ghxo62NZWX4moU&#10;5O1uRt9nUxzko3GTbZ6ePjZHpV6H/XoOIlAf/sN/7VwrmL5PU3i+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baKxQAAAN0AAAAPAAAAAAAAAAAAAAAAAJgCAABkcnMv&#10;ZG93bnJldi54bWxQSwUGAAAAAAQABAD1AAAAigMAAAAA&#10;" path="m,3555238r5129530,l5129530,,,,,3555238xe" filled="f" strokecolor="#5b9bd5">
                  <v:path arrowok="t" textboxrect="0,0,5129530,3555238"/>
                </v:shape>
                <w10:anchorlock/>
              </v:group>
            </w:pict>
          </mc:Fallback>
        </mc:AlternateContent>
      </w:r>
    </w:p>
    <w:p w14:paraId="62CE0DF8" w14:textId="77777777" w:rsidR="00D34986" w:rsidRDefault="00DB2D38">
      <w:pPr>
        <w:spacing w:after="0" w:line="259" w:lineRule="auto"/>
        <w:ind w:left="101"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sz w:val="32"/>
        </w:rPr>
        <w:t xml:space="preserve"> </w:t>
      </w:r>
    </w:p>
    <w:p w14:paraId="15FAC028" w14:textId="77777777" w:rsidR="00D34986" w:rsidRDefault="00DB2D38">
      <w:pPr>
        <w:spacing w:after="239" w:line="259" w:lineRule="auto"/>
        <w:ind w:left="96" w:right="0"/>
        <w:jc w:val="left"/>
      </w:pPr>
      <w:r>
        <w:rPr>
          <w:rFonts w:ascii="Times New Roman" w:eastAsia="Times New Roman" w:hAnsi="Times New Roman" w:cs="Times New Roman"/>
          <w:b/>
          <w:sz w:val="32"/>
        </w:rPr>
        <w:t xml:space="preserve">Appendices </w:t>
      </w:r>
    </w:p>
    <w:p w14:paraId="4FAA88EF" w14:textId="77777777" w:rsidR="00D34986" w:rsidRDefault="00DB2D38">
      <w:pPr>
        <w:pStyle w:val="Heading2"/>
        <w:spacing w:after="16"/>
        <w:ind w:left="96"/>
      </w:pPr>
      <w:r>
        <w:rPr>
          <w:rFonts w:ascii="Times New Roman" w:eastAsia="Times New Roman" w:hAnsi="Times New Roman" w:cs="Times New Roman"/>
          <w:sz w:val="32"/>
        </w:rPr>
        <w:t>A.1</w:t>
      </w:r>
      <w:r>
        <w:rPr>
          <w:rFonts w:ascii="Times New Roman" w:eastAsia="Times New Roman" w:hAnsi="Times New Roman" w:cs="Times New Roman"/>
        </w:rPr>
        <w:t xml:space="preserve"> </w:t>
      </w:r>
      <w:r>
        <w:rPr>
          <w:rFonts w:ascii="Times New Roman" w:eastAsia="Times New Roman" w:hAnsi="Times New Roman" w:cs="Times New Roman"/>
          <w:sz w:val="32"/>
        </w:rPr>
        <w:t>–</w:t>
      </w:r>
      <w:r>
        <w:rPr>
          <w:rFonts w:ascii="Times New Roman" w:eastAsia="Times New Roman" w:hAnsi="Times New Roman" w:cs="Times New Roman"/>
        </w:rPr>
        <w:t xml:space="preserve"> </w:t>
      </w:r>
      <w:r>
        <w:rPr>
          <w:rFonts w:ascii="Times New Roman" w:eastAsia="Times New Roman" w:hAnsi="Times New Roman" w:cs="Times New Roman"/>
          <w:sz w:val="32"/>
        </w:rPr>
        <w:t>R</w:t>
      </w:r>
      <w:r>
        <w:rPr>
          <w:rFonts w:ascii="Times New Roman" w:eastAsia="Times New Roman" w:hAnsi="Times New Roman" w:cs="Times New Roman"/>
        </w:rPr>
        <w:t xml:space="preserve">EADING </w:t>
      </w:r>
      <w:r>
        <w:rPr>
          <w:rFonts w:ascii="Times New Roman" w:eastAsia="Times New Roman" w:hAnsi="Times New Roman" w:cs="Times New Roman"/>
          <w:sz w:val="32"/>
        </w:rPr>
        <w:t>R</w:t>
      </w:r>
      <w:r>
        <w:rPr>
          <w:rFonts w:ascii="Times New Roman" w:eastAsia="Times New Roman" w:hAnsi="Times New Roman" w:cs="Times New Roman"/>
        </w:rPr>
        <w:t>EFERENCES</w:t>
      </w:r>
      <w:r>
        <w:rPr>
          <w:rFonts w:ascii="Times New Roman" w:eastAsia="Times New Roman" w:hAnsi="Times New Roman" w:cs="Times New Roman"/>
          <w:sz w:val="32"/>
        </w:rPr>
        <w:t xml:space="preserve"> </w:t>
      </w:r>
    </w:p>
    <w:p w14:paraId="5C5420D3" w14:textId="77777777" w:rsidR="00D34986" w:rsidRDefault="00DB2D38">
      <w:pPr>
        <w:spacing w:after="142"/>
        <w:ind w:left="96" w:right="647"/>
      </w:pPr>
      <w:r>
        <w:t xml:space="preserve">Following documents and URL’s were referenced from which the requirements were derived </w:t>
      </w:r>
    </w:p>
    <w:p w14:paraId="227C1CFD" w14:textId="77777777" w:rsidR="00D34986" w:rsidRDefault="00DB2D38">
      <w:pPr>
        <w:spacing w:after="0" w:line="259" w:lineRule="auto"/>
        <w:ind w:left="461" w:right="0" w:firstLine="0"/>
        <w:jc w:val="left"/>
      </w:pPr>
      <w:r>
        <w:rPr>
          <w:rFonts w:ascii="Wingdings" w:eastAsia="Wingdings" w:hAnsi="Wingdings" w:cs="Wingdings"/>
        </w:rPr>
        <w:t></w:t>
      </w:r>
      <w:r>
        <w:rPr>
          <w:rFonts w:ascii="Arial" w:eastAsia="Arial" w:hAnsi="Arial" w:cs="Arial"/>
        </w:rPr>
        <w:t xml:space="preserve"> </w:t>
      </w:r>
      <w:hyperlink r:id="rId42">
        <w:r>
          <w:rPr>
            <w:color w:val="0563C1"/>
            <w:u w:val="single" w:color="0563C1"/>
          </w:rPr>
          <w:t>www.allconferences.com</w:t>
        </w:r>
      </w:hyperlink>
      <w:hyperlink r:id="rId43">
        <w:r>
          <w:t xml:space="preserve"> </w:t>
        </w:r>
      </w:hyperlink>
    </w:p>
    <w:sectPr w:rsidR="00D34986">
      <w:headerReference w:type="even" r:id="rId44"/>
      <w:headerReference w:type="default" r:id="rId45"/>
      <w:footerReference w:type="even" r:id="rId46"/>
      <w:footerReference w:type="default" r:id="rId47"/>
      <w:headerReference w:type="first" r:id="rId48"/>
      <w:footerReference w:type="first" r:id="rId49"/>
      <w:footnotePr>
        <w:numRestart w:val="eachPage"/>
      </w:footnotePr>
      <w:pgSz w:w="12240" w:h="15840"/>
      <w:pgMar w:top="1733" w:right="782" w:bottom="1448" w:left="1339" w:header="720" w:footer="566"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onam Sodani" w:date="2016-11-28T10:13:00Z" w:initials="SS">
    <w:p w14:paraId="5DEA44CC" w14:textId="5768FF34" w:rsidR="00053224" w:rsidRDefault="00053224">
      <w:pPr>
        <w:pStyle w:val="CommentText"/>
      </w:pPr>
      <w:r>
        <w:rPr>
          <w:rStyle w:val="CommentReference"/>
        </w:rPr>
        <w:annotationRef/>
      </w:r>
      <w:r>
        <w:t>By clicking this button ADMIN will receive a notification.</w:t>
      </w:r>
    </w:p>
  </w:comment>
  <w:comment w:id="7" w:author="Sonam Sodani" w:date="2016-11-28T08:38:00Z" w:initials="SS">
    <w:p w14:paraId="3A40D043" w14:textId="1D318B96" w:rsidR="00053224" w:rsidRDefault="00053224">
      <w:pPr>
        <w:pStyle w:val="CommentText"/>
      </w:pPr>
      <w:r>
        <w:rPr>
          <w:rStyle w:val="CommentReference"/>
        </w:rPr>
        <w:annotationRef/>
      </w:r>
      <w:r>
        <w:t>No data should be deleted from the database</w:t>
      </w:r>
    </w:p>
  </w:comment>
  <w:comment w:id="9" w:author="Sonam Sodani" w:date="2016-11-28T08:38:00Z" w:initials="SS">
    <w:p w14:paraId="10C4B789" w14:textId="5F04416E" w:rsidR="00053224" w:rsidRDefault="00053224">
      <w:pPr>
        <w:pStyle w:val="CommentText"/>
      </w:pPr>
      <w:r>
        <w:rPr>
          <w:rStyle w:val="CommentReference"/>
        </w:rPr>
        <w:annotationRef/>
      </w:r>
      <w:r>
        <w:t>From the basic/quick search &amp; advance search USER can see only the upcoming events</w:t>
      </w:r>
    </w:p>
  </w:comment>
  <w:comment w:id="10" w:author="Prashant Thomas" w:date="2016-11-28T16:19:00Z" w:initials="PT">
    <w:p w14:paraId="594CC954" w14:textId="6DB66E6B" w:rsidR="00053224" w:rsidRDefault="00053224">
      <w:pPr>
        <w:pStyle w:val="CommentText"/>
      </w:pPr>
      <w:r>
        <w:rPr>
          <w:rStyle w:val="CommentReference"/>
        </w:rPr>
        <w:annotationRef/>
      </w:r>
      <w:r>
        <w:t>I’m not sure what the confusion is here</w:t>
      </w:r>
    </w:p>
  </w:comment>
  <w:comment w:id="14" w:author="Sonam Sodani" w:date="2016-11-28T09:32:00Z" w:initials="SS">
    <w:p w14:paraId="1A1BBE6F" w14:textId="47AAE5CB" w:rsidR="00053224" w:rsidRDefault="00053224" w:rsidP="00E10F51">
      <w:pPr>
        <w:pStyle w:val="CommentText"/>
      </w:pPr>
      <w:r>
        <w:rPr>
          <w:rStyle w:val="CommentReference"/>
        </w:rPr>
        <w:annotationRef/>
      </w:r>
      <w:r>
        <w:t>To have better performance we can restrict quick search &amp; advance search to upcoming conferences only.</w:t>
      </w:r>
    </w:p>
    <w:p w14:paraId="0D62AEEE" w14:textId="4637DB78" w:rsidR="00053224" w:rsidRDefault="00053224">
      <w:pPr>
        <w:pStyle w:val="CommentText"/>
      </w:pPr>
      <w:r>
        <w:t>But anywhere we need to give facility to users to access past conferences as well. There could be many ways to implement this. We can discuss further on this based on the database design &amp; possibilities.</w:t>
      </w:r>
    </w:p>
  </w:comment>
  <w:comment w:id="15" w:author="Prashant Thomas" w:date="2016-11-28T16:20:00Z" w:initials="PT">
    <w:p w14:paraId="0AB6FA48" w14:textId="023E753E" w:rsidR="00053224" w:rsidRDefault="00053224">
      <w:pPr>
        <w:pStyle w:val="CommentText"/>
      </w:pPr>
      <w:r>
        <w:rPr>
          <w:rStyle w:val="CommentReference"/>
        </w:rPr>
        <w:annotationRef/>
      </w:r>
      <w:r w:rsidR="00E10F51">
        <w:t>Up for discussion</w:t>
      </w:r>
    </w:p>
  </w:comment>
  <w:comment w:id="18" w:author="Sonam Sodani" w:date="2016-11-28T08:40:00Z" w:initials="SS">
    <w:p w14:paraId="771803C6" w14:textId="71154159" w:rsidR="00053224" w:rsidRDefault="00053224">
      <w:pPr>
        <w:pStyle w:val="CommentText"/>
      </w:pPr>
      <w:r>
        <w:rPr>
          <w:rStyle w:val="CommentReference"/>
        </w:rPr>
        <w:annotationRef/>
      </w:r>
      <w:r>
        <w:t>At the time of creating conference, USER will be asked to choose any of the two options:</w:t>
      </w:r>
    </w:p>
    <w:p w14:paraId="6777917C" w14:textId="5E823A64" w:rsidR="00053224" w:rsidRDefault="00053224" w:rsidP="00931664">
      <w:pPr>
        <w:pStyle w:val="CommentText"/>
        <w:numPr>
          <w:ilvl w:val="0"/>
          <w:numId w:val="33"/>
        </w:numPr>
      </w:pPr>
      <w:r>
        <w:t>New Conference/First time this Conference is been organized</w:t>
      </w:r>
    </w:p>
    <w:p w14:paraId="1528EFBF" w14:textId="0E5DA1C9" w:rsidR="00053224" w:rsidRDefault="00053224" w:rsidP="00931664">
      <w:pPr>
        <w:pStyle w:val="CommentText"/>
        <w:numPr>
          <w:ilvl w:val="0"/>
          <w:numId w:val="33"/>
        </w:numPr>
      </w:pPr>
      <w:r>
        <w:t xml:space="preserve"> Reoccurring one, means the Conferences which has been organized earlier also, say last year. </w:t>
      </w:r>
    </w:p>
    <w:p w14:paraId="31665139" w14:textId="77777777" w:rsidR="00053224" w:rsidRDefault="00053224" w:rsidP="00931664">
      <w:pPr>
        <w:pStyle w:val="CommentText"/>
      </w:pPr>
    </w:p>
    <w:p w14:paraId="5D892012" w14:textId="704FF952" w:rsidR="00053224" w:rsidRDefault="00053224" w:rsidP="00931664">
      <w:pPr>
        <w:pStyle w:val="CommentText"/>
      </w:pPr>
      <w:r>
        <w:t>If the USER chooses first option, then no further action &amp; no need to link previous Conferences</w:t>
      </w:r>
    </w:p>
    <w:p w14:paraId="70A02C60" w14:textId="77777777" w:rsidR="00053224" w:rsidRDefault="00053224" w:rsidP="00931664">
      <w:pPr>
        <w:pStyle w:val="CommentText"/>
      </w:pPr>
    </w:p>
    <w:p w14:paraId="617411B3" w14:textId="77777777" w:rsidR="00053224" w:rsidRDefault="00053224" w:rsidP="00931664">
      <w:pPr>
        <w:pStyle w:val="CommentText"/>
      </w:pPr>
      <w:r>
        <w:t>But if the USER chooses second option then the USER can attach the links of the previous Conferences happened &amp; can retrieve the information from the previous Conference.</w:t>
      </w:r>
    </w:p>
    <w:p w14:paraId="44B332EF" w14:textId="77777777" w:rsidR="00053224" w:rsidRDefault="00053224" w:rsidP="00931664">
      <w:pPr>
        <w:pStyle w:val="CommentText"/>
      </w:pPr>
    </w:p>
    <w:p w14:paraId="763DA2BC" w14:textId="77777777" w:rsidR="00053224" w:rsidRDefault="00053224" w:rsidP="00931664">
      <w:pPr>
        <w:pStyle w:val="CommentText"/>
      </w:pPr>
      <w:r>
        <w:t>The main purpose behind this is to attach the reviews of the Conferences which have been organized earlier as well.</w:t>
      </w:r>
    </w:p>
    <w:p w14:paraId="4793112A" w14:textId="77777777" w:rsidR="00053224" w:rsidRDefault="00053224" w:rsidP="00931664">
      <w:pPr>
        <w:pStyle w:val="CommentText"/>
      </w:pPr>
    </w:p>
    <w:p w14:paraId="6EEE0ED4" w14:textId="77777777" w:rsidR="00053224" w:rsidRDefault="00053224" w:rsidP="00931664">
      <w:pPr>
        <w:pStyle w:val="CommentText"/>
      </w:pPr>
      <w:r>
        <w:t>The above functionality can be achieved by generating unique index code for all the conferences. This code can be communicated to the USER through email.</w:t>
      </w:r>
    </w:p>
    <w:p w14:paraId="663B3A1D" w14:textId="77777777" w:rsidR="00053224" w:rsidRDefault="00053224" w:rsidP="00931664">
      <w:pPr>
        <w:pStyle w:val="CommentText"/>
      </w:pPr>
    </w:p>
    <w:p w14:paraId="09314C8C" w14:textId="77777777" w:rsidR="00053224" w:rsidRDefault="00053224" w:rsidP="00931664">
      <w:pPr>
        <w:pStyle w:val="CommentText"/>
      </w:pPr>
      <w:r>
        <w:t xml:space="preserve">Now to add links of previous Conferences USER just have to input this unique index code. </w:t>
      </w:r>
    </w:p>
    <w:p w14:paraId="44993255" w14:textId="77777777" w:rsidR="00053224" w:rsidRDefault="00053224" w:rsidP="00931664">
      <w:pPr>
        <w:pStyle w:val="CommentText"/>
      </w:pPr>
    </w:p>
    <w:p w14:paraId="05BA0230" w14:textId="000AAD18" w:rsidR="00053224" w:rsidRDefault="00053224" w:rsidP="00931664">
      <w:pPr>
        <w:pStyle w:val="CommentText"/>
      </w:pPr>
      <w:r>
        <w:t>We should also provide option to search previous conferences by Conference title as well</w:t>
      </w:r>
    </w:p>
    <w:p w14:paraId="7259F4A1" w14:textId="77777777" w:rsidR="00053224" w:rsidRDefault="00053224" w:rsidP="00931664">
      <w:pPr>
        <w:pStyle w:val="CommentText"/>
      </w:pPr>
    </w:p>
    <w:p w14:paraId="349F14B6" w14:textId="55EA5D4A" w:rsidR="00053224" w:rsidRDefault="00053224" w:rsidP="00931664">
      <w:pPr>
        <w:pStyle w:val="CommentText"/>
      </w:pPr>
      <w:r>
        <w:t>We can discuss this more over phone/skype</w:t>
      </w:r>
    </w:p>
  </w:comment>
  <w:comment w:id="37" w:author="Sonam Sodani" w:date="2016-11-28T09:23:00Z" w:initials="SS">
    <w:p w14:paraId="0ED33036" w14:textId="108209B5" w:rsidR="00053224" w:rsidRDefault="00053224">
      <w:pPr>
        <w:pStyle w:val="CommentText"/>
      </w:pPr>
      <w:r>
        <w:rPr>
          <w:rStyle w:val="CommentReference"/>
        </w:rPr>
        <w:annotationRef/>
      </w:r>
      <w:r>
        <w:t>Please visit “</w:t>
      </w:r>
      <w:r w:rsidRPr="00EF4040">
        <w:t>https://www.confiq.com/</w:t>
      </w:r>
      <w:r>
        <w:t>” , see if we can implement anything similar to this website for Review on dashboard.</w:t>
      </w:r>
    </w:p>
  </w:comment>
  <w:comment w:id="63" w:author="Sonam Sodani" w:date="2016-11-28T09:45:00Z" w:initials="SS">
    <w:p w14:paraId="4C649CF6" w14:textId="0692163C" w:rsidR="00053224" w:rsidRDefault="00053224">
      <w:pPr>
        <w:pStyle w:val="CommentText"/>
      </w:pPr>
      <w:r>
        <w:rPr>
          <w:rStyle w:val="CommentReference"/>
        </w:rPr>
        <w:annotationRef/>
      </w:r>
      <w:r>
        <w:t>Which Image?</w:t>
      </w:r>
    </w:p>
  </w:comment>
  <w:comment w:id="88" w:author="Sonam Sodani" w:date="2016-11-28T09:56:00Z" w:initials="SS">
    <w:p w14:paraId="0EE890E5" w14:textId="4C153D4B" w:rsidR="00053224" w:rsidRDefault="00053224">
      <w:pPr>
        <w:pStyle w:val="CommentText"/>
      </w:pPr>
      <w:r>
        <w:rPr>
          <w:rStyle w:val="CommentReference"/>
        </w:rPr>
        <w:annotationRef/>
      </w:r>
      <w:r>
        <w:t>Clicking on the conference will take to detailed page of the conference</w:t>
      </w:r>
    </w:p>
  </w:comment>
  <w:comment w:id="116" w:author="Sonam Sodani" w:date="2016-11-28T10:17:00Z" w:initials="SS">
    <w:p w14:paraId="7AAFA2EF" w14:textId="0EEDABB6" w:rsidR="00053224" w:rsidRDefault="00053224">
      <w:pPr>
        <w:pStyle w:val="CommentText"/>
      </w:pPr>
      <w:r>
        <w:rPr>
          <w:rStyle w:val="CommentReference"/>
        </w:rPr>
        <w:annotationRef/>
      </w:r>
      <w:r>
        <w:t>Please refer comments on section 2.2</w:t>
      </w:r>
    </w:p>
  </w:comment>
  <w:comment w:id="152" w:author="Nazar Zaki" w:date="2016-11-27T11:24:00Z" w:initials="NZ">
    <w:p w14:paraId="5CE8A350" w14:textId="77777777" w:rsidR="00053224" w:rsidRDefault="00053224">
      <w:pPr>
        <w:pStyle w:val="CommentText"/>
      </w:pPr>
      <w:r>
        <w:rPr>
          <w:rStyle w:val="CommentReference"/>
        </w:rPr>
        <w:annotationRef/>
      </w:r>
      <w:r>
        <w:t>revise</w:t>
      </w:r>
    </w:p>
    <w:p w14:paraId="72C77D69" w14:textId="77777777" w:rsidR="00053224" w:rsidRDefault="00053224">
      <w:pPr>
        <w:pStyle w:val="CommentText"/>
      </w:pPr>
    </w:p>
    <w:p w14:paraId="31A595E3" w14:textId="481AD238" w:rsidR="00053224" w:rsidRDefault="00053224">
      <w:pPr>
        <w:pStyle w:val="CommentText"/>
      </w:pPr>
      <w:r>
        <w:t>Please refer comments given on section 2.2 &amp; 2.3</w:t>
      </w:r>
    </w:p>
  </w:comment>
  <w:comment w:id="163" w:author="Sonam Sodani" w:date="2016-11-28T10:06:00Z" w:initials="SS">
    <w:p w14:paraId="47FF9C57" w14:textId="1E31DEC8" w:rsidR="00053224" w:rsidRDefault="00053224">
      <w:pPr>
        <w:pStyle w:val="CommentText"/>
      </w:pPr>
      <w:r>
        <w:rPr>
          <w:rStyle w:val="CommentReference"/>
        </w:rPr>
        <w:annotationRef/>
      </w:r>
      <w:r>
        <w:t>Is it a Quick search with advance search button beside?</w:t>
      </w:r>
    </w:p>
  </w:comment>
  <w:comment w:id="171" w:author="Sonam Sodani" w:date="2016-11-28T10:07:00Z" w:initials="SS">
    <w:p w14:paraId="704DC4FE" w14:textId="638CB0F7" w:rsidR="00053224" w:rsidRDefault="00053224">
      <w:pPr>
        <w:pStyle w:val="CommentText"/>
      </w:pPr>
      <w:r>
        <w:rPr>
          <w:rStyle w:val="CommentReference"/>
        </w:rPr>
        <w:annotationRef/>
      </w:r>
      <w:r>
        <w:t>Email should also be sent to USER when the Paper submission date is altered by the conference organizer.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EA44CC" w15:done="0"/>
  <w15:commentEx w15:paraId="3A40D043" w15:done="0"/>
  <w15:commentEx w15:paraId="10C4B789" w15:done="0"/>
  <w15:commentEx w15:paraId="594CC954" w15:paraIdParent="10C4B789" w15:done="0"/>
  <w15:commentEx w15:paraId="0D62AEEE" w15:done="0"/>
  <w15:commentEx w15:paraId="0AB6FA48" w15:paraIdParent="0D62AEEE" w15:done="0"/>
  <w15:commentEx w15:paraId="349F14B6" w15:done="0"/>
  <w15:commentEx w15:paraId="0ED33036" w15:done="0"/>
  <w15:commentEx w15:paraId="4C649CF6" w15:done="0"/>
  <w15:commentEx w15:paraId="0EE890E5" w15:done="0"/>
  <w15:commentEx w15:paraId="7AAFA2EF" w15:done="0"/>
  <w15:commentEx w15:paraId="31A595E3" w15:done="0"/>
  <w15:commentEx w15:paraId="47FF9C57" w15:done="0"/>
  <w15:commentEx w15:paraId="704DC4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189E6" w14:textId="77777777" w:rsidR="006A05DA" w:rsidRDefault="006A05DA">
      <w:pPr>
        <w:spacing w:after="0" w:line="240" w:lineRule="auto"/>
      </w:pPr>
      <w:r>
        <w:separator/>
      </w:r>
    </w:p>
  </w:endnote>
  <w:endnote w:type="continuationSeparator" w:id="0">
    <w:p w14:paraId="1DD8665B" w14:textId="77777777" w:rsidR="006A05DA" w:rsidRDefault="006A0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Gill Sans MT">
    <w:altName w:val="Segoe UI"/>
    <w:charset w:val="00"/>
    <w:family w:val="swiss"/>
    <w:pitch w:val="variable"/>
    <w:sig w:usb0="00000001" w:usb1="00000000" w:usb2="00000000" w:usb3="00000000" w:csb0="00000003" w:csb1="00000000"/>
  </w:font>
  <w:font w:name="Rockwell">
    <w:altName w:val="Lobster"/>
    <w:charset w:val="00"/>
    <w:family w:val="roman"/>
    <w:pitch w:val="variable"/>
    <w:sig w:usb0="00000001"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27DDA" w14:textId="77777777" w:rsidR="00053224" w:rsidRDefault="00053224">
    <w:pPr>
      <w:spacing w:after="17" w:line="259" w:lineRule="auto"/>
      <w:ind w:left="0" w:right="-58" w:firstLine="0"/>
      <w:jc w:val="right"/>
    </w:pPr>
    <w:r>
      <w:rPr>
        <w:noProof/>
        <w:sz w:val="22"/>
      </w:rPr>
      <mc:AlternateContent>
        <mc:Choice Requires="wpg">
          <w:drawing>
            <wp:anchor distT="0" distB="0" distL="114300" distR="114300" simplePos="0" relativeHeight="251658240" behindDoc="0" locked="0" layoutInCell="1" allowOverlap="1" wp14:anchorId="29AB1919" wp14:editId="23EEA5D5">
              <wp:simplePos x="0" y="0"/>
              <wp:positionH relativeFrom="page">
                <wp:posOffset>896417</wp:posOffset>
              </wp:positionH>
              <wp:positionV relativeFrom="page">
                <wp:posOffset>9280855</wp:posOffset>
              </wp:positionV>
              <wp:extent cx="5981065" cy="6096"/>
              <wp:effectExtent l="0" t="0" r="0" b="0"/>
              <wp:wrapSquare wrapText="bothSides"/>
              <wp:docPr id="45562" name="Group 4556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47517" name="Shape 4751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xmlns:mv="urn:schemas-microsoft-com:mac:vml" xmlns:mo="http://schemas.microsoft.com/office/mac/office/2008/main">
          <w:pict>
            <v:group w14:anchorId="7CD7AD48" id="Group 45562" o:spid="_x0000_s1026" style="position:absolute;margin-left:70.6pt;margin-top:730.8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">
              <v:shape id="Shape 4751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9j78cA&#10;AADeAAAADwAAAGRycy9kb3ducmV2LnhtbESPzWrCQBSF94LvMFyhO51YbVOjoxSh2Apd1NaFu0vm&#10;mglm7oTMGGOfvlMQXB7Oz8dZrDpbiZYaXzpWMB4lIIhzp0suFPx8vw1fQPiArLFyTAqu5GG17PcW&#10;mGl34S9qd6EQcYR9hgpMCHUmpc8NWfQjVxNH7+gaiyHKppC6wUsct5V8TJJnabHkSDBY09pQftqd&#10;rYJNavez6/bj0+vkMGlNd/7NI1w9DLrXOYhAXbiHb+13rWCaPo1T+L8Tr4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fY+/HAAAA3gAAAA8AAAAAAAAAAAAAAAAAmAIAAGRy&#10;cy9kb3ducmV2LnhtbFBLBQYAAAAABAAEAPUAAACMAwAAAAA=&#10;" path="m,l5981065,r,9144l,9144,,e" fillcolor="#595959" stroked="f" strokeweight="0">
                <v:stroke miterlimit="83231f" joinstyle="miter"/>
                <v:path arrowok="t" textboxrect="0,0,5981065,9144"/>
              </v:shape>
              <w10:wrap type="square" anchorx="page" anchory="page"/>
            </v:group>
          </w:pict>
        </mc:Fallback>
      </mc:AlternateContent>
    </w:r>
    <w:r>
      <w:rPr>
        <w:rFonts w:ascii="Rockwell" w:eastAsia="Rockwell" w:hAnsi="Rockwell" w:cs="Rockwell"/>
        <w:sz w:val="20"/>
      </w:rPr>
      <w:t xml:space="preserve"> </w:t>
    </w:r>
  </w:p>
  <w:p w14:paraId="1432FFDF" w14:textId="77777777" w:rsidR="00053224" w:rsidRDefault="00053224">
    <w:pPr>
      <w:tabs>
        <w:tab w:val="center" w:pos="6669"/>
      </w:tabs>
      <w:spacing w:line="259" w:lineRule="auto"/>
      <w:ind w:left="0" w:right="0" w:firstLine="0"/>
      <w:jc w:val="left"/>
    </w:pPr>
    <w:r>
      <w:rPr>
        <w:rFonts w:ascii="Gill Sans MT" w:eastAsia="Gill Sans MT" w:hAnsi="Gill Sans MT" w:cs="Gill Sans MT"/>
        <w:color w:val="808080"/>
        <w:sz w:val="20"/>
      </w:rPr>
      <w:t xml:space="preserve">Verbat Technologies LLC                                            </w:t>
    </w:r>
    <w:r>
      <w:rPr>
        <w:rFonts w:ascii="Gill Sans MT" w:eastAsia="Gill Sans MT" w:hAnsi="Gill Sans MT" w:cs="Gill Sans MT"/>
        <w:color w:val="808080"/>
        <w:sz w:val="20"/>
      </w:rPr>
      <w:tab/>
      <w:t xml:space="preserve">                                                      </w:t>
    </w:r>
    <w:r>
      <w:fldChar w:fldCharType="begin"/>
    </w:r>
    <w:r>
      <w:instrText xml:space="preserve"> PAGE   \* MERGEFORMAT </w:instrText>
    </w:r>
    <w:r>
      <w:fldChar w:fldCharType="separate"/>
    </w:r>
    <w:r>
      <w:rPr>
        <w:rFonts w:ascii="Gill Sans MT" w:eastAsia="Gill Sans MT" w:hAnsi="Gill Sans MT" w:cs="Gill Sans MT"/>
        <w:b/>
        <w:sz w:val="20"/>
      </w:rPr>
      <w:t>ii</w:t>
    </w:r>
    <w:r>
      <w:rPr>
        <w:rFonts w:ascii="Gill Sans MT" w:eastAsia="Gill Sans MT" w:hAnsi="Gill Sans MT" w:cs="Gill Sans MT"/>
        <w:b/>
        <w:sz w:val="20"/>
      </w:rPr>
      <w:fldChar w:fldCharType="end"/>
    </w:r>
    <w:r>
      <w:rPr>
        <w:rFonts w:ascii="Gill Sans MT" w:eastAsia="Gill Sans MT" w:hAnsi="Gill Sans MT" w:cs="Gill Sans MT"/>
        <w:b/>
        <w:sz w:val="20"/>
      </w:rPr>
      <w:t xml:space="preserve"> </w:t>
    </w:r>
    <w:r>
      <w:rPr>
        <w:rFonts w:ascii="Gill Sans MT" w:eastAsia="Gill Sans MT" w:hAnsi="Gill Sans MT" w:cs="Gill Sans MT"/>
        <w:sz w:val="20"/>
      </w:rPr>
      <w:t>|</w:t>
    </w:r>
    <w:r>
      <w:rPr>
        <w:rFonts w:ascii="Gill Sans MT" w:eastAsia="Gill Sans MT" w:hAnsi="Gill Sans MT" w:cs="Gill Sans MT"/>
        <w:b/>
        <w:sz w:val="20"/>
      </w:rPr>
      <w:t xml:space="preserve"> </w:t>
    </w:r>
    <w:r>
      <w:rPr>
        <w:rFonts w:ascii="Gill Sans MT" w:eastAsia="Gill Sans MT" w:hAnsi="Gill Sans MT" w:cs="Gill Sans MT"/>
        <w:color w:val="7F7F7F"/>
        <w:sz w:val="20"/>
      </w:rPr>
      <w:t>P a g e</w:t>
    </w:r>
    <w:r>
      <w:rPr>
        <w:rFonts w:ascii="Gill Sans MT" w:eastAsia="Gill Sans MT" w:hAnsi="Gill Sans MT" w:cs="Gill Sans MT"/>
        <w:sz w:val="20"/>
      </w:rPr>
      <w:t xml:space="preserve"> </w:t>
    </w:r>
  </w:p>
  <w:p w14:paraId="038EC22A" w14:textId="77777777" w:rsidR="00053224" w:rsidRDefault="00053224">
    <w:pPr>
      <w:spacing w:after="0" w:line="259" w:lineRule="auto"/>
      <w:ind w:left="0" w:right="0" w:firstLine="0"/>
      <w:jc w:val="left"/>
    </w:pP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07A09" w14:textId="77777777" w:rsidR="00053224" w:rsidRDefault="00053224">
    <w:pPr>
      <w:spacing w:after="17" w:line="259" w:lineRule="auto"/>
      <w:ind w:left="0" w:right="-58" w:firstLine="0"/>
      <w:jc w:val="right"/>
    </w:pPr>
    <w:r>
      <w:rPr>
        <w:noProof/>
        <w:sz w:val="22"/>
      </w:rPr>
      <mc:AlternateContent>
        <mc:Choice Requires="wpg">
          <w:drawing>
            <wp:anchor distT="0" distB="0" distL="114300" distR="114300" simplePos="0" relativeHeight="251659264" behindDoc="0" locked="0" layoutInCell="1" allowOverlap="1" wp14:anchorId="155C9660" wp14:editId="1C01AAFB">
              <wp:simplePos x="0" y="0"/>
              <wp:positionH relativeFrom="page">
                <wp:posOffset>896417</wp:posOffset>
              </wp:positionH>
              <wp:positionV relativeFrom="page">
                <wp:posOffset>9280855</wp:posOffset>
              </wp:positionV>
              <wp:extent cx="5981065" cy="6096"/>
              <wp:effectExtent l="0" t="0" r="0" b="0"/>
              <wp:wrapSquare wrapText="bothSides"/>
              <wp:docPr id="45463" name="Group 4546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47516" name="Shape 4751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xmlns:mv="urn:schemas-microsoft-com:mac:vml" xmlns:mo="http://schemas.microsoft.com/office/mac/office/2008/main">
          <w:pict>
            <v:group w14:anchorId="3FCFD8DB" id="Group 45463" o:spid="_x0000_s1026" style="position:absolute;margin-left:70.6pt;margin-top:730.8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">
              <v:shape id="Shape 4751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PGdMcA&#10;AADeAAAADwAAAGRycy9kb3ducmV2LnhtbESPS2sCMRSF9wX/Q7iCu5pRWx+jUUqh9AEufC3cXSbX&#10;yeDkZpjEcfTXm0Khy8N5fJzFqrWlaKj2hWMFg34CgjhzuuBcwX738TwF4QOyxtIxKbiRh9Wy87TA&#10;VLsrb6jZhlzEEfYpKjAhVKmUPjNk0fddRRy9k6sthijrXOoar3HclnKYJGNpseBIMFjRu6HsvL1Y&#10;BZ8Te5jdfr7XXifHUWPayz2LcNXrtm9zEIHa8B/+a39pBS+T18EYfu/E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TxnTHAAAA3gAAAA8AAAAAAAAAAAAAAAAAmAIAAGRy&#10;cy9kb3ducmV2LnhtbFBLBQYAAAAABAAEAPUAAACMAwAAAAA=&#10;" path="m,l5981065,r,9144l,9144,,e" fillcolor="#595959" stroked="f" strokeweight="0">
                <v:stroke miterlimit="83231f" joinstyle="miter"/>
                <v:path arrowok="t" textboxrect="0,0,5981065,9144"/>
              </v:shape>
              <w10:wrap type="square" anchorx="page" anchory="page"/>
            </v:group>
          </w:pict>
        </mc:Fallback>
      </mc:AlternateContent>
    </w:r>
    <w:r>
      <w:rPr>
        <w:rFonts w:ascii="Rockwell" w:eastAsia="Rockwell" w:hAnsi="Rockwell" w:cs="Rockwell"/>
        <w:sz w:val="20"/>
      </w:rPr>
      <w:t xml:space="preserve"> </w:t>
    </w:r>
  </w:p>
  <w:p w14:paraId="62D67CDD" w14:textId="77777777" w:rsidR="00053224" w:rsidRDefault="00053224">
    <w:pPr>
      <w:tabs>
        <w:tab w:val="center" w:pos="6669"/>
      </w:tabs>
      <w:spacing w:line="259" w:lineRule="auto"/>
      <w:ind w:left="0" w:right="0" w:firstLine="0"/>
      <w:jc w:val="left"/>
    </w:pPr>
    <w:r>
      <w:rPr>
        <w:rFonts w:ascii="Gill Sans MT" w:eastAsia="Gill Sans MT" w:hAnsi="Gill Sans MT" w:cs="Gill Sans MT"/>
        <w:color w:val="808080"/>
        <w:sz w:val="20"/>
      </w:rPr>
      <w:t xml:space="preserve">Verbat Technologies LLC                                            </w:t>
    </w:r>
    <w:r>
      <w:rPr>
        <w:rFonts w:ascii="Gill Sans MT" w:eastAsia="Gill Sans MT" w:hAnsi="Gill Sans MT" w:cs="Gill Sans MT"/>
        <w:color w:val="808080"/>
        <w:sz w:val="20"/>
      </w:rPr>
      <w:tab/>
      <w:t xml:space="preserve">                                                      </w:t>
    </w:r>
    <w:r>
      <w:fldChar w:fldCharType="begin"/>
    </w:r>
    <w:r>
      <w:instrText xml:space="preserve"> PAGE   \* MERGEFORMAT </w:instrText>
    </w:r>
    <w:r>
      <w:fldChar w:fldCharType="separate"/>
    </w:r>
    <w:r w:rsidR="009F6605" w:rsidRPr="009F6605">
      <w:rPr>
        <w:rFonts w:ascii="Gill Sans MT" w:eastAsia="Gill Sans MT" w:hAnsi="Gill Sans MT" w:cs="Gill Sans MT"/>
        <w:b/>
        <w:noProof/>
        <w:sz w:val="20"/>
      </w:rPr>
      <w:t>iv</w:t>
    </w:r>
    <w:r>
      <w:rPr>
        <w:rFonts w:ascii="Gill Sans MT" w:eastAsia="Gill Sans MT" w:hAnsi="Gill Sans MT" w:cs="Gill Sans MT"/>
        <w:b/>
        <w:sz w:val="20"/>
      </w:rPr>
      <w:fldChar w:fldCharType="end"/>
    </w:r>
    <w:r>
      <w:rPr>
        <w:rFonts w:ascii="Gill Sans MT" w:eastAsia="Gill Sans MT" w:hAnsi="Gill Sans MT" w:cs="Gill Sans MT"/>
        <w:b/>
        <w:sz w:val="20"/>
      </w:rPr>
      <w:t xml:space="preserve"> </w:t>
    </w:r>
    <w:r>
      <w:rPr>
        <w:rFonts w:ascii="Gill Sans MT" w:eastAsia="Gill Sans MT" w:hAnsi="Gill Sans MT" w:cs="Gill Sans MT"/>
        <w:sz w:val="20"/>
      </w:rPr>
      <w:t>|</w:t>
    </w:r>
    <w:r>
      <w:rPr>
        <w:rFonts w:ascii="Gill Sans MT" w:eastAsia="Gill Sans MT" w:hAnsi="Gill Sans MT" w:cs="Gill Sans MT"/>
        <w:b/>
        <w:sz w:val="20"/>
      </w:rPr>
      <w:t xml:space="preserve"> </w:t>
    </w:r>
    <w:r>
      <w:rPr>
        <w:rFonts w:ascii="Gill Sans MT" w:eastAsia="Gill Sans MT" w:hAnsi="Gill Sans MT" w:cs="Gill Sans MT"/>
        <w:color w:val="7F7F7F"/>
        <w:sz w:val="20"/>
      </w:rPr>
      <w:t>P a g e</w:t>
    </w:r>
    <w:r>
      <w:rPr>
        <w:rFonts w:ascii="Gill Sans MT" w:eastAsia="Gill Sans MT" w:hAnsi="Gill Sans MT" w:cs="Gill Sans MT"/>
        <w:sz w:val="20"/>
      </w:rPr>
      <w:t xml:space="preserve"> </w:t>
    </w:r>
  </w:p>
  <w:p w14:paraId="59812311" w14:textId="77777777" w:rsidR="00053224" w:rsidRDefault="00053224">
    <w:pPr>
      <w:spacing w:after="0" w:line="259" w:lineRule="auto"/>
      <w:ind w:left="0" w:right="0" w:firstLine="0"/>
      <w:jc w:val="left"/>
    </w:pP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D004B" w14:textId="77777777" w:rsidR="00053224" w:rsidRDefault="00053224">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FE85E" w14:textId="77777777" w:rsidR="00053224" w:rsidRDefault="00053224">
    <w:pPr>
      <w:spacing w:after="17" w:line="259" w:lineRule="auto"/>
      <w:ind w:left="0" w:right="606" w:firstLine="0"/>
      <w:jc w:val="right"/>
    </w:pPr>
    <w:r>
      <w:rPr>
        <w:noProof/>
        <w:sz w:val="22"/>
      </w:rPr>
      <mc:AlternateContent>
        <mc:Choice Requires="wpg">
          <w:drawing>
            <wp:anchor distT="0" distB="0" distL="114300" distR="114300" simplePos="0" relativeHeight="251660288" behindDoc="0" locked="0" layoutInCell="1" allowOverlap="1" wp14:anchorId="07092B51" wp14:editId="05CF6486">
              <wp:simplePos x="0" y="0"/>
              <wp:positionH relativeFrom="page">
                <wp:posOffset>896417</wp:posOffset>
              </wp:positionH>
              <wp:positionV relativeFrom="page">
                <wp:posOffset>9378390</wp:posOffset>
              </wp:positionV>
              <wp:extent cx="5981065" cy="6097"/>
              <wp:effectExtent l="0" t="0" r="0" b="0"/>
              <wp:wrapSquare wrapText="bothSides"/>
              <wp:docPr id="45860" name="Group 45860"/>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47520" name="Shape 4752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xmlns:mv="urn:schemas-microsoft-com:mac:vml" xmlns:mo="http://schemas.microsoft.com/office/mac/office/2008/main">
          <w:pict>
            <v:group w14:anchorId="2A809B55" id="Group 45860" o:spid="_x0000_s1026" style="position:absolute;margin-left:70.6pt;margin-top:738.45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">
              <v:shape id="Shape 4752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oxJscA&#10;AADeAAAADwAAAGRycy9kb3ducmV2LnhtbESPTUvDQBCG74L/YRmhN7uxVdvGbosIpSp4sB+H3obs&#10;mA1mZ0N2m6b99Z2D4PHl/eKZL3tfq47aWAU28DDMQBEXwVZcGthtV/dTUDEhW6wDk4EzRVgubm/m&#10;mNtw4m/qNqlUMsIxRwMupSbXOhaOPMZhaIjF+wmtxySyLbVt8STjvtajLHvWHiuWB4cNvTkqfjdH&#10;b2A98fvZ+fPjK9rsMO5cf7wUcm4Gd/3rC6hEffoP/7XfrYHHydNIAARHUEA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aMSbHAAAA3gAAAA8AAAAAAAAAAAAAAAAAmAIAAGRy&#10;cy9kb3ducmV2LnhtbFBLBQYAAAAABAAEAPUAAACMAwAAAAA=&#10;" path="m,l5981065,r,9144l,9144,,e" fillcolor="#595959" stroked="f" strokeweight="0">
                <v:stroke miterlimit="83231f" joinstyle="miter"/>
                <v:path arrowok="t" textboxrect="0,0,5981065,9144"/>
              </v:shape>
              <w10:wrap type="square" anchorx="page" anchory="page"/>
            </v:group>
          </w:pict>
        </mc:Fallback>
      </mc:AlternateContent>
    </w:r>
    <w:r>
      <w:rPr>
        <w:rFonts w:ascii="Rockwell" w:eastAsia="Rockwell" w:hAnsi="Rockwell" w:cs="Rockwell"/>
        <w:sz w:val="20"/>
      </w:rPr>
      <w:t xml:space="preserve"> </w:t>
    </w:r>
  </w:p>
  <w:p w14:paraId="6982598E" w14:textId="77777777" w:rsidR="00053224" w:rsidRDefault="00053224">
    <w:pPr>
      <w:tabs>
        <w:tab w:val="center" w:pos="6769"/>
      </w:tabs>
      <w:spacing w:line="259" w:lineRule="auto"/>
      <w:ind w:left="0" w:right="0" w:firstLine="0"/>
      <w:jc w:val="left"/>
    </w:pPr>
    <w:r>
      <w:rPr>
        <w:rFonts w:ascii="Gill Sans MT" w:eastAsia="Gill Sans MT" w:hAnsi="Gill Sans MT" w:cs="Gill Sans MT"/>
        <w:color w:val="808080"/>
        <w:sz w:val="20"/>
      </w:rPr>
      <w:t xml:space="preserve">Verbat Technologies LLC                                            </w:t>
    </w:r>
    <w:r>
      <w:rPr>
        <w:rFonts w:ascii="Gill Sans MT" w:eastAsia="Gill Sans MT" w:hAnsi="Gill Sans MT" w:cs="Gill Sans MT"/>
        <w:color w:val="808080"/>
        <w:sz w:val="20"/>
      </w:rPr>
      <w:tab/>
      <w:t xml:space="preserve">                                                      </w:t>
    </w:r>
    <w:r>
      <w:fldChar w:fldCharType="begin"/>
    </w:r>
    <w:r>
      <w:instrText xml:space="preserve"> PAGE   \* MERGEFORMAT </w:instrText>
    </w:r>
    <w:r>
      <w:fldChar w:fldCharType="separate"/>
    </w:r>
    <w:r>
      <w:rPr>
        <w:rFonts w:ascii="Gill Sans MT" w:eastAsia="Gill Sans MT" w:hAnsi="Gill Sans MT" w:cs="Gill Sans MT"/>
        <w:b/>
        <w:sz w:val="20"/>
      </w:rPr>
      <w:t>1</w:t>
    </w:r>
    <w:r>
      <w:rPr>
        <w:rFonts w:ascii="Gill Sans MT" w:eastAsia="Gill Sans MT" w:hAnsi="Gill Sans MT" w:cs="Gill Sans MT"/>
        <w:b/>
        <w:sz w:val="20"/>
      </w:rPr>
      <w:fldChar w:fldCharType="end"/>
    </w:r>
    <w:r>
      <w:rPr>
        <w:rFonts w:ascii="Gill Sans MT" w:eastAsia="Gill Sans MT" w:hAnsi="Gill Sans MT" w:cs="Gill Sans MT"/>
        <w:b/>
        <w:sz w:val="20"/>
      </w:rPr>
      <w:t xml:space="preserve"> </w:t>
    </w:r>
    <w:r>
      <w:rPr>
        <w:rFonts w:ascii="Gill Sans MT" w:eastAsia="Gill Sans MT" w:hAnsi="Gill Sans MT" w:cs="Gill Sans MT"/>
        <w:sz w:val="20"/>
      </w:rPr>
      <w:t>|</w:t>
    </w:r>
    <w:r>
      <w:rPr>
        <w:rFonts w:ascii="Gill Sans MT" w:eastAsia="Gill Sans MT" w:hAnsi="Gill Sans MT" w:cs="Gill Sans MT"/>
        <w:b/>
        <w:sz w:val="20"/>
      </w:rPr>
      <w:t xml:space="preserve"> </w:t>
    </w:r>
    <w:r>
      <w:rPr>
        <w:rFonts w:ascii="Gill Sans MT" w:eastAsia="Gill Sans MT" w:hAnsi="Gill Sans MT" w:cs="Gill Sans MT"/>
        <w:color w:val="7F7F7F"/>
        <w:sz w:val="20"/>
      </w:rPr>
      <w:t>P a g e</w:t>
    </w:r>
    <w:r>
      <w:rPr>
        <w:rFonts w:ascii="Gill Sans MT" w:eastAsia="Gill Sans MT" w:hAnsi="Gill Sans MT" w:cs="Gill Sans MT"/>
        <w:sz w:val="20"/>
      </w:rPr>
      <w:t xml:space="preserve"> </w:t>
    </w:r>
  </w:p>
  <w:p w14:paraId="48B27CB8" w14:textId="77777777" w:rsidR="00053224" w:rsidRDefault="00053224">
    <w:pPr>
      <w:spacing w:after="0" w:line="259" w:lineRule="auto"/>
      <w:ind w:left="101" w:right="0" w:firstLine="0"/>
      <w:jc w:val="left"/>
    </w:pPr>
    <w:r>
      <w:rPr>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FC045" w14:textId="77777777" w:rsidR="00053224" w:rsidRDefault="00053224">
    <w:pPr>
      <w:spacing w:after="17" w:line="259" w:lineRule="auto"/>
      <w:ind w:left="0" w:right="606" w:firstLine="0"/>
      <w:jc w:val="right"/>
    </w:pPr>
    <w:r>
      <w:rPr>
        <w:noProof/>
        <w:sz w:val="22"/>
      </w:rPr>
      <mc:AlternateContent>
        <mc:Choice Requires="wpg">
          <w:drawing>
            <wp:anchor distT="0" distB="0" distL="114300" distR="114300" simplePos="0" relativeHeight="251661312" behindDoc="0" locked="0" layoutInCell="1" allowOverlap="1" wp14:anchorId="00500E99" wp14:editId="1A4CB39D">
              <wp:simplePos x="0" y="0"/>
              <wp:positionH relativeFrom="page">
                <wp:posOffset>896417</wp:posOffset>
              </wp:positionH>
              <wp:positionV relativeFrom="page">
                <wp:posOffset>9378390</wp:posOffset>
              </wp:positionV>
              <wp:extent cx="5981065" cy="6097"/>
              <wp:effectExtent l="0" t="0" r="0" b="0"/>
              <wp:wrapSquare wrapText="bothSides"/>
              <wp:docPr id="45761" name="Group 45761"/>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47519" name="Shape 4751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xmlns:mv="urn:schemas-microsoft-com:mac:vml" xmlns:mo="http://schemas.microsoft.com/office/mac/office/2008/main">
          <w:pict>
            <v:group w14:anchorId="7F840702" id="Group 45761" o:spid="_x0000_s1026" style="position:absolute;margin-left:70.6pt;margin-top:738.45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">
              <v:shape id="Shape 4751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SBscA&#10;AADeAAAADwAAAGRycy9kb3ducmV2LnhtbESPS2vCQBSF90L/w3AFdzrR1kZTR5GC9AFd1Meiu0vm&#10;mgnN3AmZMcb++o4guDycx8dZrDpbiZYaXzpWMB4lIIhzp0suFOx3m+EMhA/IGivHpOBCHlbLh94C&#10;M+3O/E3tNhQijrDPUIEJoc6k9Lkhi37kauLoHV1jMUTZFFI3eI7jtpKTJHmWFkuOBIM1vRrKf7cn&#10;q+AttYf55fPjy+vk57E13ekvj3A16HfrFxCBunAP39rvWsFTOh3P4XonXg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MUgbHAAAA3gAAAA8AAAAAAAAAAAAAAAAAmAIAAGRy&#10;cy9kb3ducmV2LnhtbFBLBQYAAAAABAAEAPUAAACMAwAAAAA=&#10;" path="m,l5981065,r,9144l,9144,,e" fillcolor="#595959" stroked="f" strokeweight="0">
                <v:stroke miterlimit="83231f" joinstyle="miter"/>
                <v:path arrowok="t" textboxrect="0,0,5981065,9144"/>
              </v:shape>
              <w10:wrap type="square" anchorx="page" anchory="page"/>
            </v:group>
          </w:pict>
        </mc:Fallback>
      </mc:AlternateContent>
    </w:r>
    <w:r>
      <w:rPr>
        <w:rFonts w:ascii="Rockwell" w:eastAsia="Rockwell" w:hAnsi="Rockwell" w:cs="Rockwell"/>
        <w:sz w:val="20"/>
      </w:rPr>
      <w:t xml:space="preserve"> </w:t>
    </w:r>
  </w:p>
  <w:p w14:paraId="7B1004C3" w14:textId="77777777" w:rsidR="00053224" w:rsidRDefault="00053224">
    <w:pPr>
      <w:tabs>
        <w:tab w:val="center" w:pos="6769"/>
      </w:tabs>
      <w:spacing w:line="259" w:lineRule="auto"/>
      <w:ind w:left="0" w:right="0" w:firstLine="0"/>
      <w:jc w:val="left"/>
    </w:pPr>
    <w:r>
      <w:rPr>
        <w:rFonts w:ascii="Gill Sans MT" w:eastAsia="Gill Sans MT" w:hAnsi="Gill Sans MT" w:cs="Gill Sans MT"/>
        <w:color w:val="808080"/>
        <w:sz w:val="20"/>
      </w:rPr>
      <w:t xml:space="preserve">Verbat Technologies LLC                                            </w:t>
    </w:r>
    <w:r>
      <w:rPr>
        <w:rFonts w:ascii="Gill Sans MT" w:eastAsia="Gill Sans MT" w:hAnsi="Gill Sans MT" w:cs="Gill Sans MT"/>
        <w:color w:val="808080"/>
        <w:sz w:val="20"/>
      </w:rPr>
      <w:tab/>
      <w:t xml:space="preserve">                                                      </w:t>
    </w:r>
    <w:r>
      <w:fldChar w:fldCharType="begin"/>
    </w:r>
    <w:r>
      <w:instrText xml:space="preserve"> PAGE   \* MERGEFORMAT </w:instrText>
    </w:r>
    <w:r>
      <w:fldChar w:fldCharType="separate"/>
    </w:r>
    <w:r w:rsidR="009F6605" w:rsidRPr="009F6605">
      <w:rPr>
        <w:rFonts w:ascii="Gill Sans MT" w:eastAsia="Gill Sans MT" w:hAnsi="Gill Sans MT" w:cs="Gill Sans MT"/>
        <w:b/>
        <w:noProof/>
        <w:sz w:val="20"/>
      </w:rPr>
      <w:t>15</w:t>
    </w:r>
    <w:r>
      <w:rPr>
        <w:rFonts w:ascii="Gill Sans MT" w:eastAsia="Gill Sans MT" w:hAnsi="Gill Sans MT" w:cs="Gill Sans MT"/>
        <w:b/>
        <w:sz w:val="20"/>
      </w:rPr>
      <w:fldChar w:fldCharType="end"/>
    </w:r>
    <w:r>
      <w:rPr>
        <w:rFonts w:ascii="Gill Sans MT" w:eastAsia="Gill Sans MT" w:hAnsi="Gill Sans MT" w:cs="Gill Sans MT"/>
        <w:b/>
        <w:sz w:val="20"/>
      </w:rPr>
      <w:t xml:space="preserve"> </w:t>
    </w:r>
    <w:r>
      <w:rPr>
        <w:rFonts w:ascii="Gill Sans MT" w:eastAsia="Gill Sans MT" w:hAnsi="Gill Sans MT" w:cs="Gill Sans MT"/>
        <w:sz w:val="20"/>
      </w:rPr>
      <w:t>|</w:t>
    </w:r>
    <w:r>
      <w:rPr>
        <w:rFonts w:ascii="Gill Sans MT" w:eastAsia="Gill Sans MT" w:hAnsi="Gill Sans MT" w:cs="Gill Sans MT"/>
        <w:b/>
        <w:sz w:val="20"/>
      </w:rPr>
      <w:t xml:space="preserve"> </w:t>
    </w:r>
    <w:r>
      <w:rPr>
        <w:rFonts w:ascii="Gill Sans MT" w:eastAsia="Gill Sans MT" w:hAnsi="Gill Sans MT" w:cs="Gill Sans MT"/>
        <w:color w:val="7F7F7F"/>
        <w:sz w:val="20"/>
      </w:rPr>
      <w:t>P a g e</w:t>
    </w:r>
    <w:r>
      <w:rPr>
        <w:rFonts w:ascii="Gill Sans MT" w:eastAsia="Gill Sans MT" w:hAnsi="Gill Sans MT" w:cs="Gill Sans MT"/>
        <w:sz w:val="20"/>
      </w:rPr>
      <w:t xml:space="preserve"> </w:t>
    </w:r>
  </w:p>
  <w:p w14:paraId="30939AB0" w14:textId="77777777" w:rsidR="00053224" w:rsidRDefault="00053224">
    <w:pPr>
      <w:spacing w:after="0" w:line="259" w:lineRule="auto"/>
      <w:ind w:left="101" w:right="0" w:firstLine="0"/>
      <w:jc w:val="left"/>
    </w:pPr>
    <w:r>
      <w:rPr>
        <w:sz w:val="2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96B1D" w14:textId="77777777" w:rsidR="00053224" w:rsidRDefault="00053224">
    <w:pPr>
      <w:spacing w:after="17" w:line="259" w:lineRule="auto"/>
      <w:ind w:left="0" w:right="606" w:firstLine="0"/>
      <w:jc w:val="right"/>
    </w:pPr>
    <w:r>
      <w:rPr>
        <w:noProof/>
        <w:sz w:val="22"/>
      </w:rPr>
      <mc:AlternateContent>
        <mc:Choice Requires="wpg">
          <w:drawing>
            <wp:anchor distT="0" distB="0" distL="114300" distR="114300" simplePos="0" relativeHeight="251662336" behindDoc="0" locked="0" layoutInCell="1" allowOverlap="1" wp14:anchorId="0B935213" wp14:editId="2DC0620D">
              <wp:simplePos x="0" y="0"/>
              <wp:positionH relativeFrom="page">
                <wp:posOffset>896417</wp:posOffset>
              </wp:positionH>
              <wp:positionV relativeFrom="page">
                <wp:posOffset>9378390</wp:posOffset>
              </wp:positionV>
              <wp:extent cx="5981065" cy="6097"/>
              <wp:effectExtent l="0" t="0" r="0" b="0"/>
              <wp:wrapSquare wrapText="bothSides"/>
              <wp:docPr id="45662" name="Group 45662"/>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47518" name="Shape 4751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xmlns:mv="urn:schemas-microsoft-com:mac:vml" xmlns:mo="http://schemas.microsoft.com/office/mac/office/2008/main">
          <w:pict>
            <v:group w14:anchorId="46AFF86E" id="Group 45662" o:spid="_x0000_s1026" style="position:absolute;margin-left:70.6pt;margin-top:738.45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">
              <v:shape id="Shape 4751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D3ncUA&#10;AADeAAAADwAAAGRycy9kb3ducmV2LnhtbERPS2vCQBC+C/0PyxR6qxvtw5q6ighiW+ihtj14G7LT&#10;bDA7G7JrjP5651Dw+PG9Z4ve16qjNlaBDYyGGSjiItiKSwM/3+v7F1AxIVusA5OBE0VYzG8GM8xt&#10;OPIXddtUKgnhmKMBl1KTax0LRx7jMDTEwv2F1mMS2JbatniUcF/rcZY9a48VS4PDhlaOiv324A1s&#10;Jv53evp4/4w22z10rj+cCyk3d7f98hVUoj5dxf/uN2vgcfI0kr1yR66An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QPedxQAAAN4AAAAPAAAAAAAAAAAAAAAAAJgCAABkcnMv&#10;ZG93bnJldi54bWxQSwUGAAAAAAQABAD1AAAAigMAAAAA&#10;" path="m,l5981065,r,9144l,9144,,e" fillcolor="#595959" stroked="f" strokeweight="0">
                <v:stroke miterlimit="83231f" joinstyle="miter"/>
                <v:path arrowok="t" textboxrect="0,0,5981065,9144"/>
              </v:shape>
              <w10:wrap type="square" anchorx="page" anchory="page"/>
            </v:group>
          </w:pict>
        </mc:Fallback>
      </mc:AlternateContent>
    </w:r>
    <w:r>
      <w:rPr>
        <w:rFonts w:ascii="Rockwell" w:eastAsia="Rockwell" w:hAnsi="Rockwell" w:cs="Rockwell"/>
        <w:sz w:val="20"/>
      </w:rPr>
      <w:t xml:space="preserve"> </w:t>
    </w:r>
  </w:p>
  <w:p w14:paraId="4E7EFFEA" w14:textId="77777777" w:rsidR="00053224" w:rsidRDefault="00053224">
    <w:pPr>
      <w:tabs>
        <w:tab w:val="center" w:pos="6769"/>
      </w:tabs>
      <w:spacing w:line="259" w:lineRule="auto"/>
      <w:ind w:left="0" w:right="0" w:firstLine="0"/>
      <w:jc w:val="left"/>
    </w:pPr>
    <w:r>
      <w:rPr>
        <w:rFonts w:ascii="Gill Sans MT" w:eastAsia="Gill Sans MT" w:hAnsi="Gill Sans MT" w:cs="Gill Sans MT"/>
        <w:color w:val="808080"/>
        <w:sz w:val="20"/>
      </w:rPr>
      <w:t xml:space="preserve">Verbat Technologies LLC                                            </w:t>
    </w:r>
    <w:r>
      <w:rPr>
        <w:rFonts w:ascii="Gill Sans MT" w:eastAsia="Gill Sans MT" w:hAnsi="Gill Sans MT" w:cs="Gill Sans MT"/>
        <w:color w:val="808080"/>
        <w:sz w:val="20"/>
      </w:rPr>
      <w:tab/>
      <w:t xml:space="preserve">                                                      </w:t>
    </w:r>
    <w:r>
      <w:fldChar w:fldCharType="begin"/>
    </w:r>
    <w:r>
      <w:instrText xml:space="preserve"> PAGE   \* MERGEFORMAT </w:instrText>
    </w:r>
    <w:r>
      <w:fldChar w:fldCharType="separate"/>
    </w:r>
    <w:r>
      <w:rPr>
        <w:rFonts w:ascii="Gill Sans MT" w:eastAsia="Gill Sans MT" w:hAnsi="Gill Sans MT" w:cs="Gill Sans MT"/>
        <w:b/>
        <w:sz w:val="20"/>
      </w:rPr>
      <w:t>1</w:t>
    </w:r>
    <w:r>
      <w:rPr>
        <w:rFonts w:ascii="Gill Sans MT" w:eastAsia="Gill Sans MT" w:hAnsi="Gill Sans MT" w:cs="Gill Sans MT"/>
        <w:b/>
        <w:sz w:val="20"/>
      </w:rPr>
      <w:fldChar w:fldCharType="end"/>
    </w:r>
    <w:r>
      <w:rPr>
        <w:rFonts w:ascii="Gill Sans MT" w:eastAsia="Gill Sans MT" w:hAnsi="Gill Sans MT" w:cs="Gill Sans MT"/>
        <w:b/>
        <w:sz w:val="20"/>
      </w:rPr>
      <w:t xml:space="preserve"> </w:t>
    </w:r>
    <w:r>
      <w:rPr>
        <w:rFonts w:ascii="Gill Sans MT" w:eastAsia="Gill Sans MT" w:hAnsi="Gill Sans MT" w:cs="Gill Sans MT"/>
        <w:sz w:val="20"/>
      </w:rPr>
      <w:t>|</w:t>
    </w:r>
    <w:r>
      <w:rPr>
        <w:rFonts w:ascii="Gill Sans MT" w:eastAsia="Gill Sans MT" w:hAnsi="Gill Sans MT" w:cs="Gill Sans MT"/>
        <w:b/>
        <w:sz w:val="20"/>
      </w:rPr>
      <w:t xml:space="preserve"> </w:t>
    </w:r>
    <w:r>
      <w:rPr>
        <w:rFonts w:ascii="Gill Sans MT" w:eastAsia="Gill Sans MT" w:hAnsi="Gill Sans MT" w:cs="Gill Sans MT"/>
        <w:color w:val="7F7F7F"/>
        <w:sz w:val="20"/>
      </w:rPr>
      <w:t>P a g e</w:t>
    </w:r>
    <w:r>
      <w:rPr>
        <w:rFonts w:ascii="Gill Sans MT" w:eastAsia="Gill Sans MT" w:hAnsi="Gill Sans MT" w:cs="Gill Sans MT"/>
        <w:sz w:val="20"/>
      </w:rPr>
      <w:t xml:space="preserve"> </w:t>
    </w:r>
  </w:p>
  <w:p w14:paraId="792C9FAD" w14:textId="77777777" w:rsidR="00053224" w:rsidRDefault="00053224">
    <w:pPr>
      <w:spacing w:after="0" w:line="259" w:lineRule="auto"/>
      <w:ind w:left="101" w:right="0" w:firstLine="0"/>
      <w:jc w:val="left"/>
    </w:pP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E0E31" w14:textId="77777777" w:rsidR="006A05DA" w:rsidRDefault="006A05DA">
      <w:pPr>
        <w:spacing w:after="0" w:line="259" w:lineRule="auto"/>
        <w:ind w:left="101" w:right="0" w:firstLine="0"/>
        <w:jc w:val="left"/>
      </w:pPr>
      <w:r>
        <w:separator/>
      </w:r>
    </w:p>
  </w:footnote>
  <w:footnote w:type="continuationSeparator" w:id="0">
    <w:p w14:paraId="5C60154B" w14:textId="77777777" w:rsidR="006A05DA" w:rsidRDefault="006A05DA">
      <w:pPr>
        <w:spacing w:after="0" w:line="259" w:lineRule="auto"/>
        <w:ind w:left="101" w:right="0" w:firstLine="0"/>
        <w:jc w:val="left"/>
      </w:pPr>
      <w:r>
        <w:continuationSeparator/>
      </w:r>
    </w:p>
  </w:footnote>
  <w:footnote w:id="1">
    <w:p w14:paraId="487E4CC4" w14:textId="77777777" w:rsidR="00053224" w:rsidRDefault="00053224">
      <w:pPr>
        <w:pStyle w:val="footnotedescription"/>
      </w:pPr>
      <w:r>
        <w:rPr>
          <w:rStyle w:val="footnotemark"/>
          <w:rFonts w:eastAsia="Calibri"/>
        </w:rPr>
        <w:footnoteRef/>
      </w:r>
      <w:r>
        <w:t xml:space="preserve"> </w:t>
      </w:r>
      <w:r>
        <w:rPr>
          <w:rFonts w:ascii="Times New Roman" w:eastAsia="Times New Roman" w:hAnsi="Times New Roman" w:cs="Times New Roman"/>
          <w:sz w:val="49"/>
          <w:vertAlign w:val="superscript"/>
        </w:rPr>
        <w:t>.3</w:t>
      </w:r>
      <w:r>
        <w:rPr>
          <w:rFonts w:ascii="Arial" w:eastAsia="Arial" w:hAnsi="Arial" w:cs="Arial"/>
          <w:sz w:val="32"/>
        </w:rPr>
        <w:t xml:space="preserve"> </w:t>
      </w:r>
      <w:r>
        <w:rPr>
          <w:rFonts w:ascii="Times New Roman" w:eastAsia="Times New Roman" w:hAnsi="Times New Roman" w:cs="Times New Roman"/>
          <w:b/>
          <w:sz w:val="32"/>
        </w:rPr>
        <w:t>T</w:t>
      </w:r>
      <w:r>
        <w:rPr>
          <w:rFonts w:ascii="Times New Roman" w:eastAsia="Times New Roman" w:hAnsi="Times New Roman" w:cs="Times New Roman"/>
          <w:b/>
          <w:sz w:val="26"/>
        </w:rPr>
        <w:t xml:space="preserve">ECHNOLOGY </w:t>
      </w:r>
      <w:r>
        <w:rPr>
          <w:rFonts w:ascii="Times New Roman" w:eastAsia="Times New Roman" w:hAnsi="Times New Roman" w:cs="Times New Roman"/>
          <w:b/>
          <w:sz w:val="32"/>
        </w:rPr>
        <w:t>S</w:t>
      </w:r>
      <w:r>
        <w:rPr>
          <w:rFonts w:ascii="Times New Roman" w:eastAsia="Times New Roman" w:hAnsi="Times New Roman" w:cs="Times New Roman"/>
          <w:b/>
          <w:sz w:val="26"/>
        </w:rPr>
        <w:t xml:space="preserve">TACK USED FOR </w:t>
      </w:r>
      <w:r>
        <w:rPr>
          <w:rFonts w:ascii="Times New Roman" w:eastAsia="Times New Roman" w:hAnsi="Times New Roman" w:cs="Times New Roman"/>
          <w:b/>
          <w:sz w:val="32"/>
        </w:rPr>
        <w:t>D</w:t>
      </w:r>
      <w:r>
        <w:rPr>
          <w:rFonts w:ascii="Times New Roman" w:eastAsia="Times New Roman" w:hAnsi="Times New Roman" w:cs="Times New Roman"/>
          <w:b/>
          <w:sz w:val="26"/>
        </w:rPr>
        <w:t>EVELOPMENT</w:t>
      </w:r>
      <w:r>
        <w:rPr>
          <w:rFonts w:ascii="Times New Roman" w:eastAsia="Times New Roman" w:hAnsi="Times New Roman" w:cs="Times New Roman"/>
          <w:b/>
          <w:sz w:val="32"/>
        </w:rPr>
        <w:t xml:space="preserve"> </w:t>
      </w:r>
    </w:p>
    <w:p w14:paraId="3053E886" w14:textId="77777777" w:rsidR="00053224" w:rsidRDefault="00053224">
      <w:pPr>
        <w:pStyle w:val="footnotedescription"/>
      </w:pPr>
      <w:r>
        <w:rPr>
          <w:rFonts w:ascii="Times New Roman" w:eastAsia="Times New Roman" w:hAnsi="Times New Roman" w:cs="Times New Roman"/>
        </w:rPr>
        <w:t xml:space="preserve"> </w:t>
      </w:r>
    </w:p>
    <w:p w14:paraId="1E0C370C" w14:textId="77777777" w:rsidR="00053224" w:rsidRDefault="00053224">
      <w:pPr>
        <w:pStyle w:val="footnotedescription"/>
      </w:pPr>
      <w:r>
        <w:t xml:space="preserve">Technology Specifications for the project are specified below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361" w:tblpY="726"/>
      <w:tblOverlap w:val="never"/>
      <w:tblW w:w="11160" w:type="dxa"/>
      <w:tblInd w:w="0" w:type="dxa"/>
      <w:tblCellMar>
        <w:top w:w="71" w:type="dxa"/>
        <w:left w:w="107" w:type="dxa"/>
        <w:right w:w="42" w:type="dxa"/>
      </w:tblCellMar>
      <w:tblLook w:val="04A0" w:firstRow="1" w:lastRow="0" w:firstColumn="1" w:lastColumn="0" w:noHBand="0" w:noVBand="1"/>
    </w:tblPr>
    <w:tblGrid>
      <w:gridCol w:w="4230"/>
      <w:gridCol w:w="6930"/>
    </w:tblGrid>
    <w:tr w:rsidR="00053224" w14:paraId="1F5DAD79" w14:textId="77777777">
      <w:trPr>
        <w:trHeight w:val="360"/>
      </w:trPr>
      <w:tc>
        <w:tcPr>
          <w:tcW w:w="4230" w:type="dxa"/>
          <w:tcBorders>
            <w:top w:val="single" w:sz="4" w:space="0" w:color="000000"/>
            <w:left w:val="single" w:sz="4" w:space="0" w:color="000000"/>
            <w:bottom w:val="single" w:sz="4" w:space="0" w:color="000000"/>
            <w:right w:val="single" w:sz="4" w:space="0" w:color="000000"/>
          </w:tcBorders>
          <w:shd w:val="clear" w:color="auto" w:fill="D9D9D9"/>
        </w:tcPr>
        <w:p w14:paraId="3A4AC430" w14:textId="77777777" w:rsidR="00053224" w:rsidRDefault="00053224">
          <w:pPr>
            <w:spacing w:after="0" w:line="259" w:lineRule="auto"/>
            <w:ind w:left="0" w:right="0" w:firstLine="0"/>
            <w:jc w:val="left"/>
          </w:pPr>
          <w:r>
            <w:rPr>
              <w:sz w:val="22"/>
            </w:rPr>
            <w:t>Conference Directory Portal</w:t>
          </w:r>
          <w:r>
            <w:rPr>
              <w:rFonts w:ascii="Gill Sans MT" w:eastAsia="Gill Sans MT" w:hAnsi="Gill Sans MT" w:cs="Gill Sans MT"/>
            </w:rPr>
            <w:t xml:space="preserve"> </w:t>
          </w:r>
        </w:p>
      </w:tc>
      <w:tc>
        <w:tcPr>
          <w:tcW w:w="6930" w:type="dxa"/>
          <w:tcBorders>
            <w:top w:val="single" w:sz="4" w:space="0" w:color="000000"/>
            <w:left w:val="single" w:sz="4" w:space="0" w:color="000000"/>
            <w:bottom w:val="single" w:sz="4" w:space="0" w:color="000000"/>
            <w:right w:val="single" w:sz="4" w:space="0" w:color="000000"/>
          </w:tcBorders>
          <w:shd w:val="clear" w:color="auto" w:fill="D9D9D9"/>
        </w:tcPr>
        <w:p w14:paraId="615545A5" w14:textId="77777777" w:rsidR="00053224" w:rsidRDefault="00053224">
          <w:pPr>
            <w:spacing w:after="0" w:line="259" w:lineRule="auto"/>
            <w:ind w:left="0" w:right="67" w:firstLine="0"/>
            <w:jc w:val="right"/>
          </w:pPr>
          <w:r>
            <w:rPr>
              <w:rFonts w:ascii="Gill Sans MT" w:eastAsia="Gill Sans MT" w:hAnsi="Gill Sans MT" w:cs="Gill Sans MT"/>
            </w:rPr>
            <w:t xml:space="preserve">Version : 4.0 </w:t>
          </w:r>
        </w:p>
      </w:tc>
    </w:tr>
    <w:tr w:rsidR="00053224" w14:paraId="4B2A0B07" w14:textId="77777777">
      <w:trPr>
        <w:trHeight w:val="373"/>
      </w:trPr>
      <w:tc>
        <w:tcPr>
          <w:tcW w:w="4230" w:type="dxa"/>
          <w:tcBorders>
            <w:top w:val="single" w:sz="4" w:space="0" w:color="000000"/>
            <w:left w:val="single" w:sz="4" w:space="0" w:color="000000"/>
            <w:bottom w:val="single" w:sz="4" w:space="0" w:color="000000"/>
            <w:right w:val="single" w:sz="4" w:space="0" w:color="000000"/>
          </w:tcBorders>
        </w:tcPr>
        <w:p w14:paraId="67D4CF53" w14:textId="77777777" w:rsidR="00053224" w:rsidRDefault="00053224">
          <w:pPr>
            <w:spacing w:after="0" w:line="259" w:lineRule="auto"/>
            <w:ind w:left="0" w:right="0" w:firstLine="0"/>
            <w:jc w:val="left"/>
          </w:pPr>
          <w:r>
            <w:rPr>
              <w:rFonts w:ascii="Gill Sans MT" w:eastAsia="Gill Sans MT" w:hAnsi="Gill Sans MT" w:cs="Gill Sans MT"/>
            </w:rPr>
            <w:t xml:space="preserve">Software Requirements Specifications </w:t>
          </w:r>
        </w:p>
      </w:tc>
      <w:tc>
        <w:tcPr>
          <w:tcW w:w="6930" w:type="dxa"/>
          <w:tcBorders>
            <w:top w:val="single" w:sz="4" w:space="0" w:color="000000"/>
            <w:left w:val="single" w:sz="4" w:space="0" w:color="000000"/>
            <w:bottom w:val="single" w:sz="4" w:space="0" w:color="000000"/>
            <w:right w:val="single" w:sz="4" w:space="0" w:color="000000"/>
          </w:tcBorders>
        </w:tcPr>
        <w:p w14:paraId="6A229138" w14:textId="77777777" w:rsidR="00053224" w:rsidRDefault="00053224">
          <w:pPr>
            <w:spacing w:after="0" w:line="259" w:lineRule="auto"/>
            <w:ind w:left="0" w:right="67" w:firstLine="0"/>
            <w:jc w:val="right"/>
          </w:pPr>
          <w:r>
            <w:rPr>
              <w:rFonts w:ascii="Gill Sans MT" w:eastAsia="Gill Sans MT" w:hAnsi="Gill Sans MT" w:cs="Gill Sans MT"/>
            </w:rPr>
            <w:t xml:space="preserve">Date : 22 November 2016 </w:t>
          </w:r>
        </w:p>
      </w:tc>
    </w:tr>
  </w:tbl>
  <w:p w14:paraId="26F5E4C9" w14:textId="77777777" w:rsidR="00053224" w:rsidRDefault="00053224">
    <w:pPr>
      <w:spacing w:after="0" w:line="259" w:lineRule="auto"/>
      <w:ind w:left="0" w:right="0" w:firstLine="0"/>
      <w:jc w:val="left"/>
    </w:pPr>
    <w:r>
      <w:rPr>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361" w:tblpY="726"/>
      <w:tblOverlap w:val="never"/>
      <w:tblW w:w="11160" w:type="dxa"/>
      <w:tblInd w:w="0" w:type="dxa"/>
      <w:tblCellMar>
        <w:top w:w="71" w:type="dxa"/>
        <w:left w:w="107" w:type="dxa"/>
        <w:right w:w="42" w:type="dxa"/>
      </w:tblCellMar>
      <w:tblLook w:val="04A0" w:firstRow="1" w:lastRow="0" w:firstColumn="1" w:lastColumn="0" w:noHBand="0" w:noVBand="1"/>
    </w:tblPr>
    <w:tblGrid>
      <w:gridCol w:w="4230"/>
      <w:gridCol w:w="6930"/>
    </w:tblGrid>
    <w:tr w:rsidR="00053224" w14:paraId="369846C1" w14:textId="77777777">
      <w:trPr>
        <w:trHeight w:val="360"/>
      </w:trPr>
      <w:tc>
        <w:tcPr>
          <w:tcW w:w="4230" w:type="dxa"/>
          <w:tcBorders>
            <w:top w:val="single" w:sz="4" w:space="0" w:color="000000"/>
            <w:left w:val="single" w:sz="4" w:space="0" w:color="000000"/>
            <w:bottom w:val="single" w:sz="4" w:space="0" w:color="000000"/>
            <w:right w:val="single" w:sz="4" w:space="0" w:color="000000"/>
          </w:tcBorders>
          <w:shd w:val="clear" w:color="auto" w:fill="D9D9D9"/>
        </w:tcPr>
        <w:p w14:paraId="1329B1B2" w14:textId="77777777" w:rsidR="00053224" w:rsidRDefault="00053224">
          <w:pPr>
            <w:spacing w:after="0" w:line="259" w:lineRule="auto"/>
            <w:ind w:left="0" w:right="0" w:firstLine="0"/>
            <w:jc w:val="left"/>
          </w:pPr>
          <w:r>
            <w:rPr>
              <w:sz w:val="22"/>
            </w:rPr>
            <w:t>Conference Directory Portal</w:t>
          </w:r>
          <w:r>
            <w:rPr>
              <w:rFonts w:ascii="Gill Sans MT" w:eastAsia="Gill Sans MT" w:hAnsi="Gill Sans MT" w:cs="Gill Sans MT"/>
            </w:rPr>
            <w:t xml:space="preserve"> </w:t>
          </w:r>
        </w:p>
      </w:tc>
      <w:tc>
        <w:tcPr>
          <w:tcW w:w="6930" w:type="dxa"/>
          <w:tcBorders>
            <w:top w:val="single" w:sz="4" w:space="0" w:color="000000"/>
            <w:left w:val="single" w:sz="4" w:space="0" w:color="000000"/>
            <w:bottom w:val="single" w:sz="4" w:space="0" w:color="000000"/>
            <w:right w:val="single" w:sz="4" w:space="0" w:color="000000"/>
          </w:tcBorders>
          <w:shd w:val="clear" w:color="auto" w:fill="D9D9D9"/>
        </w:tcPr>
        <w:p w14:paraId="4192C4E4" w14:textId="77777777" w:rsidR="00053224" w:rsidRDefault="00053224">
          <w:pPr>
            <w:spacing w:after="0" w:line="259" w:lineRule="auto"/>
            <w:ind w:left="0" w:right="67" w:firstLine="0"/>
            <w:jc w:val="right"/>
          </w:pPr>
          <w:r>
            <w:rPr>
              <w:rFonts w:ascii="Gill Sans MT" w:eastAsia="Gill Sans MT" w:hAnsi="Gill Sans MT" w:cs="Gill Sans MT"/>
            </w:rPr>
            <w:t xml:space="preserve">Version : 4.0 </w:t>
          </w:r>
        </w:p>
      </w:tc>
    </w:tr>
    <w:tr w:rsidR="00053224" w14:paraId="7867D50F" w14:textId="77777777">
      <w:trPr>
        <w:trHeight w:val="373"/>
      </w:trPr>
      <w:tc>
        <w:tcPr>
          <w:tcW w:w="4230" w:type="dxa"/>
          <w:tcBorders>
            <w:top w:val="single" w:sz="4" w:space="0" w:color="000000"/>
            <w:left w:val="single" w:sz="4" w:space="0" w:color="000000"/>
            <w:bottom w:val="single" w:sz="4" w:space="0" w:color="000000"/>
            <w:right w:val="single" w:sz="4" w:space="0" w:color="000000"/>
          </w:tcBorders>
        </w:tcPr>
        <w:p w14:paraId="0ADF317C" w14:textId="77777777" w:rsidR="00053224" w:rsidRDefault="00053224">
          <w:pPr>
            <w:spacing w:after="0" w:line="259" w:lineRule="auto"/>
            <w:ind w:left="0" w:right="0" w:firstLine="0"/>
            <w:jc w:val="left"/>
          </w:pPr>
          <w:r>
            <w:rPr>
              <w:rFonts w:ascii="Gill Sans MT" w:eastAsia="Gill Sans MT" w:hAnsi="Gill Sans MT" w:cs="Gill Sans MT"/>
            </w:rPr>
            <w:t xml:space="preserve">Software Requirements Specifications </w:t>
          </w:r>
        </w:p>
      </w:tc>
      <w:tc>
        <w:tcPr>
          <w:tcW w:w="6930" w:type="dxa"/>
          <w:tcBorders>
            <w:top w:val="single" w:sz="4" w:space="0" w:color="000000"/>
            <w:left w:val="single" w:sz="4" w:space="0" w:color="000000"/>
            <w:bottom w:val="single" w:sz="4" w:space="0" w:color="000000"/>
            <w:right w:val="single" w:sz="4" w:space="0" w:color="000000"/>
          </w:tcBorders>
        </w:tcPr>
        <w:p w14:paraId="2F7A0D95" w14:textId="77777777" w:rsidR="00053224" w:rsidRDefault="00053224">
          <w:pPr>
            <w:spacing w:after="0" w:line="259" w:lineRule="auto"/>
            <w:ind w:left="0" w:right="67" w:firstLine="0"/>
            <w:jc w:val="right"/>
          </w:pPr>
          <w:r>
            <w:rPr>
              <w:rFonts w:ascii="Gill Sans MT" w:eastAsia="Gill Sans MT" w:hAnsi="Gill Sans MT" w:cs="Gill Sans MT"/>
            </w:rPr>
            <w:t xml:space="preserve">Date : 22 November 2016 </w:t>
          </w:r>
        </w:p>
      </w:tc>
    </w:tr>
  </w:tbl>
  <w:p w14:paraId="426588AD" w14:textId="77777777" w:rsidR="00053224" w:rsidRDefault="00053224">
    <w:pPr>
      <w:spacing w:after="0" w:line="259" w:lineRule="auto"/>
      <w:ind w:left="0" w:right="0" w:firstLine="0"/>
      <w:jc w:val="left"/>
    </w:pPr>
    <w:r>
      <w:rPr>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53ED7" w14:textId="77777777" w:rsidR="00053224" w:rsidRDefault="00053224">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361" w:tblpY="726"/>
      <w:tblOverlap w:val="never"/>
      <w:tblW w:w="11160" w:type="dxa"/>
      <w:tblInd w:w="0" w:type="dxa"/>
      <w:tblCellMar>
        <w:top w:w="71" w:type="dxa"/>
        <w:left w:w="107" w:type="dxa"/>
        <w:right w:w="42" w:type="dxa"/>
      </w:tblCellMar>
      <w:tblLook w:val="04A0" w:firstRow="1" w:lastRow="0" w:firstColumn="1" w:lastColumn="0" w:noHBand="0" w:noVBand="1"/>
    </w:tblPr>
    <w:tblGrid>
      <w:gridCol w:w="4230"/>
      <w:gridCol w:w="6930"/>
    </w:tblGrid>
    <w:tr w:rsidR="00053224" w14:paraId="3748EE6C" w14:textId="77777777">
      <w:trPr>
        <w:trHeight w:val="360"/>
      </w:trPr>
      <w:tc>
        <w:tcPr>
          <w:tcW w:w="4230" w:type="dxa"/>
          <w:tcBorders>
            <w:top w:val="single" w:sz="4" w:space="0" w:color="000000"/>
            <w:left w:val="single" w:sz="4" w:space="0" w:color="000000"/>
            <w:bottom w:val="single" w:sz="4" w:space="0" w:color="000000"/>
            <w:right w:val="single" w:sz="4" w:space="0" w:color="000000"/>
          </w:tcBorders>
          <w:shd w:val="clear" w:color="auto" w:fill="D9D9D9"/>
        </w:tcPr>
        <w:p w14:paraId="6026D90D" w14:textId="77777777" w:rsidR="00053224" w:rsidRDefault="00053224">
          <w:pPr>
            <w:spacing w:after="0" w:line="259" w:lineRule="auto"/>
            <w:ind w:left="0" w:right="0" w:firstLine="0"/>
            <w:jc w:val="left"/>
          </w:pPr>
          <w:r>
            <w:rPr>
              <w:sz w:val="22"/>
            </w:rPr>
            <w:t>Conference Directory Portal</w:t>
          </w:r>
          <w:r>
            <w:rPr>
              <w:rFonts w:ascii="Gill Sans MT" w:eastAsia="Gill Sans MT" w:hAnsi="Gill Sans MT" w:cs="Gill Sans MT"/>
            </w:rPr>
            <w:t xml:space="preserve"> </w:t>
          </w:r>
        </w:p>
      </w:tc>
      <w:tc>
        <w:tcPr>
          <w:tcW w:w="6930" w:type="dxa"/>
          <w:tcBorders>
            <w:top w:val="single" w:sz="4" w:space="0" w:color="000000"/>
            <w:left w:val="single" w:sz="4" w:space="0" w:color="000000"/>
            <w:bottom w:val="single" w:sz="4" w:space="0" w:color="000000"/>
            <w:right w:val="single" w:sz="4" w:space="0" w:color="000000"/>
          </w:tcBorders>
          <w:shd w:val="clear" w:color="auto" w:fill="D9D9D9"/>
        </w:tcPr>
        <w:p w14:paraId="4D61AD7A" w14:textId="77777777" w:rsidR="00053224" w:rsidRDefault="00053224">
          <w:pPr>
            <w:spacing w:after="0" w:line="259" w:lineRule="auto"/>
            <w:ind w:left="0" w:right="67" w:firstLine="0"/>
            <w:jc w:val="right"/>
          </w:pPr>
          <w:r>
            <w:rPr>
              <w:rFonts w:ascii="Gill Sans MT" w:eastAsia="Gill Sans MT" w:hAnsi="Gill Sans MT" w:cs="Gill Sans MT"/>
            </w:rPr>
            <w:t xml:space="preserve">Version : 4.0 </w:t>
          </w:r>
        </w:p>
      </w:tc>
    </w:tr>
    <w:tr w:rsidR="00053224" w14:paraId="2CEFE8EF" w14:textId="77777777">
      <w:trPr>
        <w:trHeight w:val="373"/>
      </w:trPr>
      <w:tc>
        <w:tcPr>
          <w:tcW w:w="4230" w:type="dxa"/>
          <w:tcBorders>
            <w:top w:val="single" w:sz="4" w:space="0" w:color="000000"/>
            <w:left w:val="single" w:sz="4" w:space="0" w:color="000000"/>
            <w:bottom w:val="single" w:sz="4" w:space="0" w:color="000000"/>
            <w:right w:val="single" w:sz="4" w:space="0" w:color="000000"/>
          </w:tcBorders>
        </w:tcPr>
        <w:p w14:paraId="03EF7B8E" w14:textId="77777777" w:rsidR="00053224" w:rsidRDefault="00053224">
          <w:pPr>
            <w:spacing w:after="0" w:line="259" w:lineRule="auto"/>
            <w:ind w:left="0" w:right="0" w:firstLine="0"/>
            <w:jc w:val="left"/>
          </w:pPr>
          <w:r>
            <w:rPr>
              <w:rFonts w:ascii="Gill Sans MT" w:eastAsia="Gill Sans MT" w:hAnsi="Gill Sans MT" w:cs="Gill Sans MT"/>
            </w:rPr>
            <w:t xml:space="preserve">Software Requirements Specifications </w:t>
          </w:r>
        </w:p>
      </w:tc>
      <w:tc>
        <w:tcPr>
          <w:tcW w:w="6930" w:type="dxa"/>
          <w:tcBorders>
            <w:top w:val="single" w:sz="4" w:space="0" w:color="000000"/>
            <w:left w:val="single" w:sz="4" w:space="0" w:color="000000"/>
            <w:bottom w:val="single" w:sz="4" w:space="0" w:color="000000"/>
            <w:right w:val="single" w:sz="4" w:space="0" w:color="000000"/>
          </w:tcBorders>
        </w:tcPr>
        <w:p w14:paraId="1563B3A8" w14:textId="77777777" w:rsidR="00053224" w:rsidRDefault="00053224">
          <w:pPr>
            <w:spacing w:after="0" w:line="259" w:lineRule="auto"/>
            <w:ind w:left="0" w:right="67" w:firstLine="0"/>
            <w:jc w:val="right"/>
          </w:pPr>
          <w:r>
            <w:rPr>
              <w:rFonts w:ascii="Gill Sans MT" w:eastAsia="Gill Sans MT" w:hAnsi="Gill Sans MT" w:cs="Gill Sans MT"/>
            </w:rPr>
            <w:t xml:space="preserve">Date : 22 November 2016 </w:t>
          </w:r>
        </w:p>
      </w:tc>
    </w:tr>
  </w:tbl>
  <w:p w14:paraId="0AC7D572" w14:textId="77777777" w:rsidR="00053224" w:rsidRDefault="00053224">
    <w:pPr>
      <w:spacing w:after="0" w:line="259" w:lineRule="auto"/>
      <w:ind w:left="101" w:right="0" w:firstLine="0"/>
      <w:jc w:val="left"/>
    </w:pPr>
    <w:r>
      <w:rPr>
        <w:sz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361" w:tblpY="726"/>
      <w:tblOverlap w:val="never"/>
      <w:tblW w:w="11160" w:type="dxa"/>
      <w:tblInd w:w="0" w:type="dxa"/>
      <w:tblCellMar>
        <w:top w:w="71" w:type="dxa"/>
        <w:left w:w="107" w:type="dxa"/>
        <w:right w:w="42" w:type="dxa"/>
      </w:tblCellMar>
      <w:tblLook w:val="04A0" w:firstRow="1" w:lastRow="0" w:firstColumn="1" w:lastColumn="0" w:noHBand="0" w:noVBand="1"/>
    </w:tblPr>
    <w:tblGrid>
      <w:gridCol w:w="4230"/>
      <w:gridCol w:w="6930"/>
    </w:tblGrid>
    <w:tr w:rsidR="00053224" w14:paraId="616BB794" w14:textId="77777777">
      <w:trPr>
        <w:trHeight w:val="360"/>
      </w:trPr>
      <w:tc>
        <w:tcPr>
          <w:tcW w:w="4230" w:type="dxa"/>
          <w:tcBorders>
            <w:top w:val="single" w:sz="4" w:space="0" w:color="000000"/>
            <w:left w:val="single" w:sz="4" w:space="0" w:color="000000"/>
            <w:bottom w:val="single" w:sz="4" w:space="0" w:color="000000"/>
            <w:right w:val="single" w:sz="4" w:space="0" w:color="000000"/>
          </w:tcBorders>
          <w:shd w:val="clear" w:color="auto" w:fill="D9D9D9"/>
        </w:tcPr>
        <w:p w14:paraId="4A8A44FE" w14:textId="77777777" w:rsidR="00053224" w:rsidRDefault="00053224">
          <w:pPr>
            <w:spacing w:after="0" w:line="259" w:lineRule="auto"/>
            <w:ind w:left="0" w:right="0" w:firstLine="0"/>
            <w:jc w:val="left"/>
          </w:pPr>
          <w:r>
            <w:rPr>
              <w:sz w:val="22"/>
            </w:rPr>
            <w:t>Conference Directory Portal</w:t>
          </w:r>
          <w:r>
            <w:rPr>
              <w:rFonts w:ascii="Gill Sans MT" w:eastAsia="Gill Sans MT" w:hAnsi="Gill Sans MT" w:cs="Gill Sans MT"/>
            </w:rPr>
            <w:t xml:space="preserve"> </w:t>
          </w:r>
        </w:p>
      </w:tc>
      <w:tc>
        <w:tcPr>
          <w:tcW w:w="6930" w:type="dxa"/>
          <w:tcBorders>
            <w:top w:val="single" w:sz="4" w:space="0" w:color="000000"/>
            <w:left w:val="single" w:sz="4" w:space="0" w:color="000000"/>
            <w:bottom w:val="single" w:sz="4" w:space="0" w:color="000000"/>
            <w:right w:val="single" w:sz="4" w:space="0" w:color="000000"/>
          </w:tcBorders>
          <w:shd w:val="clear" w:color="auto" w:fill="D9D9D9"/>
        </w:tcPr>
        <w:p w14:paraId="358599D8" w14:textId="77777777" w:rsidR="00053224" w:rsidRDefault="00053224">
          <w:pPr>
            <w:spacing w:after="0" w:line="259" w:lineRule="auto"/>
            <w:ind w:left="0" w:right="67" w:firstLine="0"/>
            <w:jc w:val="right"/>
          </w:pPr>
          <w:r>
            <w:rPr>
              <w:rFonts w:ascii="Gill Sans MT" w:eastAsia="Gill Sans MT" w:hAnsi="Gill Sans MT" w:cs="Gill Sans MT"/>
            </w:rPr>
            <w:t xml:space="preserve">Version : 4.0 </w:t>
          </w:r>
        </w:p>
      </w:tc>
    </w:tr>
    <w:tr w:rsidR="00053224" w14:paraId="25581B6B" w14:textId="77777777">
      <w:trPr>
        <w:trHeight w:val="373"/>
      </w:trPr>
      <w:tc>
        <w:tcPr>
          <w:tcW w:w="4230" w:type="dxa"/>
          <w:tcBorders>
            <w:top w:val="single" w:sz="4" w:space="0" w:color="000000"/>
            <w:left w:val="single" w:sz="4" w:space="0" w:color="000000"/>
            <w:bottom w:val="single" w:sz="4" w:space="0" w:color="000000"/>
            <w:right w:val="single" w:sz="4" w:space="0" w:color="000000"/>
          </w:tcBorders>
        </w:tcPr>
        <w:p w14:paraId="7C6E86DF" w14:textId="77777777" w:rsidR="00053224" w:rsidRDefault="00053224">
          <w:pPr>
            <w:spacing w:after="0" w:line="259" w:lineRule="auto"/>
            <w:ind w:left="0" w:right="0" w:firstLine="0"/>
            <w:jc w:val="left"/>
          </w:pPr>
          <w:r>
            <w:rPr>
              <w:rFonts w:ascii="Gill Sans MT" w:eastAsia="Gill Sans MT" w:hAnsi="Gill Sans MT" w:cs="Gill Sans MT"/>
            </w:rPr>
            <w:t xml:space="preserve">Software Requirements Specifications </w:t>
          </w:r>
        </w:p>
      </w:tc>
      <w:tc>
        <w:tcPr>
          <w:tcW w:w="6930" w:type="dxa"/>
          <w:tcBorders>
            <w:top w:val="single" w:sz="4" w:space="0" w:color="000000"/>
            <w:left w:val="single" w:sz="4" w:space="0" w:color="000000"/>
            <w:bottom w:val="single" w:sz="4" w:space="0" w:color="000000"/>
            <w:right w:val="single" w:sz="4" w:space="0" w:color="000000"/>
          </w:tcBorders>
        </w:tcPr>
        <w:p w14:paraId="37391E9C" w14:textId="77777777" w:rsidR="00053224" w:rsidRDefault="00053224">
          <w:pPr>
            <w:spacing w:after="0" w:line="259" w:lineRule="auto"/>
            <w:ind w:left="0" w:right="67" w:firstLine="0"/>
            <w:jc w:val="right"/>
          </w:pPr>
          <w:r>
            <w:rPr>
              <w:rFonts w:ascii="Gill Sans MT" w:eastAsia="Gill Sans MT" w:hAnsi="Gill Sans MT" w:cs="Gill Sans MT"/>
            </w:rPr>
            <w:t xml:space="preserve">Date : 22 November 2016 </w:t>
          </w:r>
        </w:p>
      </w:tc>
    </w:tr>
  </w:tbl>
  <w:p w14:paraId="40209C0E" w14:textId="77777777" w:rsidR="00053224" w:rsidRDefault="00053224">
    <w:pPr>
      <w:spacing w:after="0" w:line="259" w:lineRule="auto"/>
      <w:ind w:left="101" w:right="0" w:firstLine="0"/>
      <w:jc w:val="left"/>
    </w:pPr>
    <w:r>
      <w:rPr>
        <w:sz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361" w:tblpY="726"/>
      <w:tblOverlap w:val="never"/>
      <w:tblW w:w="11160" w:type="dxa"/>
      <w:tblInd w:w="0" w:type="dxa"/>
      <w:tblCellMar>
        <w:top w:w="71" w:type="dxa"/>
        <w:left w:w="107" w:type="dxa"/>
        <w:right w:w="42" w:type="dxa"/>
      </w:tblCellMar>
      <w:tblLook w:val="04A0" w:firstRow="1" w:lastRow="0" w:firstColumn="1" w:lastColumn="0" w:noHBand="0" w:noVBand="1"/>
    </w:tblPr>
    <w:tblGrid>
      <w:gridCol w:w="4230"/>
      <w:gridCol w:w="6930"/>
    </w:tblGrid>
    <w:tr w:rsidR="00053224" w14:paraId="110E84AF" w14:textId="77777777">
      <w:trPr>
        <w:trHeight w:val="360"/>
      </w:trPr>
      <w:tc>
        <w:tcPr>
          <w:tcW w:w="4230" w:type="dxa"/>
          <w:tcBorders>
            <w:top w:val="single" w:sz="4" w:space="0" w:color="000000"/>
            <w:left w:val="single" w:sz="4" w:space="0" w:color="000000"/>
            <w:bottom w:val="single" w:sz="4" w:space="0" w:color="000000"/>
            <w:right w:val="single" w:sz="4" w:space="0" w:color="000000"/>
          </w:tcBorders>
          <w:shd w:val="clear" w:color="auto" w:fill="D9D9D9"/>
        </w:tcPr>
        <w:p w14:paraId="495FF20A" w14:textId="77777777" w:rsidR="00053224" w:rsidRDefault="00053224">
          <w:pPr>
            <w:spacing w:after="0" w:line="259" w:lineRule="auto"/>
            <w:ind w:left="0" w:right="0" w:firstLine="0"/>
            <w:jc w:val="left"/>
          </w:pPr>
          <w:r>
            <w:rPr>
              <w:sz w:val="22"/>
            </w:rPr>
            <w:t>Conference Directory Portal</w:t>
          </w:r>
          <w:r>
            <w:rPr>
              <w:rFonts w:ascii="Gill Sans MT" w:eastAsia="Gill Sans MT" w:hAnsi="Gill Sans MT" w:cs="Gill Sans MT"/>
            </w:rPr>
            <w:t xml:space="preserve"> </w:t>
          </w:r>
        </w:p>
      </w:tc>
      <w:tc>
        <w:tcPr>
          <w:tcW w:w="6930" w:type="dxa"/>
          <w:tcBorders>
            <w:top w:val="single" w:sz="4" w:space="0" w:color="000000"/>
            <w:left w:val="single" w:sz="4" w:space="0" w:color="000000"/>
            <w:bottom w:val="single" w:sz="4" w:space="0" w:color="000000"/>
            <w:right w:val="single" w:sz="4" w:space="0" w:color="000000"/>
          </w:tcBorders>
          <w:shd w:val="clear" w:color="auto" w:fill="D9D9D9"/>
        </w:tcPr>
        <w:p w14:paraId="00D546EC" w14:textId="77777777" w:rsidR="00053224" w:rsidRDefault="00053224">
          <w:pPr>
            <w:spacing w:after="0" w:line="259" w:lineRule="auto"/>
            <w:ind w:left="0" w:right="67" w:firstLine="0"/>
            <w:jc w:val="right"/>
          </w:pPr>
          <w:r>
            <w:rPr>
              <w:rFonts w:ascii="Gill Sans MT" w:eastAsia="Gill Sans MT" w:hAnsi="Gill Sans MT" w:cs="Gill Sans MT"/>
            </w:rPr>
            <w:t xml:space="preserve">Version : 4.0 </w:t>
          </w:r>
        </w:p>
      </w:tc>
    </w:tr>
    <w:tr w:rsidR="00053224" w14:paraId="52D602A4" w14:textId="77777777">
      <w:trPr>
        <w:trHeight w:val="373"/>
      </w:trPr>
      <w:tc>
        <w:tcPr>
          <w:tcW w:w="4230" w:type="dxa"/>
          <w:tcBorders>
            <w:top w:val="single" w:sz="4" w:space="0" w:color="000000"/>
            <w:left w:val="single" w:sz="4" w:space="0" w:color="000000"/>
            <w:bottom w:val="single" w:sz="4" w:space="0" w:color="000000"/>
            <w:right w:val="single" w:sz="4" w:space="0" w:color="000000"/>
          </w:tcBorders>
        </w:tcPr>
        <w:p w14:paraId="7504E2D9" w14:textId="77777777" w:rsidR="00053224" w:rsidRDefault="00053224">
          <w:pPr>
            <w:spacing w:after="0" w:line="259" w:lineRule="auto"/>
            <w:ind w:left="0" w:right="0" w:firstLine="0"/>
            <w:jc w:val="left"/>
          </w:pPr>
          <w:r>
            <w:rPr>
              <w:rFonts w:ascii="Gill Sans MT" w:eastAsia="Gill Sans MT" w:hAnsi="Gill Sans MT" w:cs="Gill Sans MT"/>
            </w:rPr>
            <w:t xml:space="preserve">Software Requirements Specifications </w:t>
          </w:r>
        </w:p>
      </w:tc>
      <w:tc>
        <w:tcPr>
          <w:tcW w:w="6930" w:type="dxa"/>
          <w:tcBorders>
            <w:top w:val="single" w:sz="4" w:space="0" w:color="000000"/>
            <w:left w:val="single" w:sz="4" w:space="0" w:color="000000"/>
            <w:bottom w:val="single" w:sz="4" w:space="0" w:color="000000"/>
            <w:right w:val="single" w:sz="4" w:space="0" w:color="000000"/>
          </w:tcBorders>
        </w:tcPr>
        <w:p w14:paraId="577F89CB" w14:textId="77777777" w:rsidR="00053224" w:rsidRDefault="00053224">
          <w:pPr>
            <w:spacing w:after="0" w:line="259" w:lineRule="auto"/>
            <w:ind w:left="0" w:right="67" w:firstLine="0"/>
            <w:jc w:val="right"/>
          </w:pPr>
          <w:r>
            <w:rPr>
              <w:rFonts w:ascii="Gill Sans MT" w:eastAsia="Gill Sans MT" w:hAnsi="Gill Sans MT" w:cs="Gill Sans MT"/>
            </w:rPr>
            <w:t xml:space="preserve">Date : 22 November 2016 </w:t>
          </w:r>
        </w:p>
      </w:tc>
    </w:tr>
  </w:tbl>
  <w:p w14:paraId="77303BDF" w14:textId="77777777" w:rsidR="00053224" w:rsidRDefault="00053224">
    <w:pPr>
      <w:spacing w:after="0" w:line="259" w:lineRule="auto"/>
      <w:ind w:left="101" w:right="0" w:firstLine="0"/>
      <w:jc w:val="left"/>
    </w:pPr>
    <w:r>
      <w:rPr>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488C"/>
    <w:multiLevelType w:val="hybridMultilevel"/>
    <w:tmpl w:val="E4E490AC"/>
    <w:lvl w:ilvl="0" w:tplc="9DBCA8B8">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DA9FE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024A5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A43F6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1C26A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16A58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CC8BC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0A3F4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10B97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CF7FA6"/>
    <w:multiLevelType w:val="hybridMultilevel"/>
    <w:tmpl w:val="92B0FFE4"/>
    <w:lvl w:ilvl="0" w:tplc="9156FBA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6D0C0F6">
      <w:start w:val="1"/>
      <w:numFmt w:val="bullet"/>
      <w:lvlText w:val="o"/>
      <w:lvlJc w:val="left"/>
      <w:pPr>
        <w:ind w:left="11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7A8CD14">
      <w:start w:val="1"/>
      <w:numFmt w:val="bullet"/>
      <w:lvlText w:val="▪"/>
      <w:lvlJc w:val="left"/>
      <w:pPr>
        <w:ind w:left="19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48411BC">
      <w:start w:val="1"/>
      <w:numFmt w:val="bullet"/>
      <w:lvlText w:val="•"/>
      <w:lvlJc w:val="left"/>
      <w:pPr>
        <w:ind w:left="26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39E6B72">
      <w:start w:val="1"/>
      <w:numFmt w:val="bullet"/>
      <w:lvlText w:val="o"/>
      <w:lvlJc w:val="left"/>
      <w:pPr>
        <w:ind w:left="33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724D696">
      <w:start w:val="1"/>
      <w:numFmt w:val="bullet"/>
      <w:lvlText w:val="▪"/>
      <w:lvlJc w:val="left"/>
      <w:pPr>
        <w:ind w:left="4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E3AE8CA">
      <w:start w:val="1"/>
      <w:numFmt w:val="bullet"/>
      <w:lvlText w:val="•"/>
      <w:lvlJc w:val="left"/>
      <w:pPr>
        <w:ind w:left="47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DF41FB8">
      <w:start w:val="1"/>
      <w:numFmt w:val="bullet"/>
      <w:lvlText w:val="o"/>
      <w:lvlJc w:val="left"/>
      <w:pPr>
        <w:ind w:left="55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FEE7E4">
      <w:start w:val="1"/>
      <w:numFmt w:val="bullet"/>
      <w:lvlText w:val="▪"/>
      <w:lvlJc w:val="left"/>
      <w:pPr>
        <w:ind w:left="62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8525A0"/>
    <w:multiLevelType w:val="hybridMultilevel"/>
    <w:tmpl w:val="4E28D2F4"/>
    <w:lvl w:ilvl="0" w:tplc="87D45DF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8EABC38">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9C63982">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2CA1A82">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FF05238">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3F6BF70">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C723FBC">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90CC7D2">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D2D3EE">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0026AE"/>
    <w:multiLevelType w:val="hybridMultilevel"/>
    <w:tmpl w:val="116CB8A6"/>
    <w:lvl w:ilvl="0" w:tplc="31D406A6">
      <w:start w:val="1"/>
      <w:numFmt w:val="bullet"/>
      <w:lvlText w:val=""/>
      <w:lvlJc w:val="left"/>
      <w:pPr>
        <w:ind w:left="11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A1E68B6">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9D2147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042BDBA">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C9015BC">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4EADCA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6A3BE0">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BBECCFC">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ADE3CEE">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CA6099"/>
    <w:multiLevelType w:val="hybridMultilevel"/>
    <w:tmpl w:val="1AFA6708"/>
    <w:lvl w:ilvl="0" w:tplc="2862A96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29A97AC">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4AE4368">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86A84D6">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71C8CC0">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B822BCA">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8643890">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405ED6">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6A2B5AC">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60554A"/>
    <w:multiLevelType w:val="hybridMultilevel"/>
    <w:tmpl w:val="7FD22E74"/>
    <w:lvl w:ilvl="0" w:tplc="80D044E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234674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77E82BC">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95E8CF0">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494673C">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B4F79C">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9147BBA">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EF63DCA">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AD2B706">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25460E2"/>
    <w:multiLevelType w:val="hybridMultilevel"/>
    <w:tmpl w:val="30B88C3E"/>
    <w:lvl w:ilvl="0" w:tplc="98C08FC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47CC318">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B7A59C8">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4862880">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9C4F460">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DA4A942">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C78D6EE">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A04693A">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5C6B8D8">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4681E5B"/>
    <w:multiLevelType w:val="hybridMultilevel"/>
    <w:tmpl w:val="5BFEBC00"/>
    <w:lvl w:ilvl="0" w:tplc="C9D478EC">
      <w:start w:val="1"/>
      <w:numFmt w:val="bullet"/>
      <w:lvlText w:val="o"/>
      <w:lvlJc w:val="left"/>
      <w:pPr>
        <w:ind w:left="15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7CAAC4E">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5CEF90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BD613A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C62A920">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ACA797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80C4458">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A4C4E40">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1C430B8">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6D4AAA"/>
    <w:multiLevelType w:val="hybridMultilevel"/>
    <w:tmpl w:val="270E9EE4"/>
    <w:lvl w:ilvl="0" w:tplc="3B802B0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0A88170">
      <w:start w:val="1"/>
      <w:numFmt w:val="bullet"/>
      <w:lvlText w:val="o"/>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D6F79C">
      <w:start w:val="1"/>
      <w:numFmt w:val="bullet"/>
      <w:lvlRestart w:val="0"/>
      <w:lvlText w:val=""/>
      <w:lvlJc w:val="left"/>
      <w:pPr>
        <w:ind w:left="19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F3AA31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93CAB8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6EE1B1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8D09E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8EC5AF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A5674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A8B7558"/>
    <w:multiLevelType w:val="hybridMultilevel"/>
    <w:tmpl w:val="6ACEB91E"/>
    <w:lvl w:ilvl="0" w:tplc="38602CBA">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10" w15:restartNumberingAfterBreak="0">
    <w:nsid w:val="1D062B32"/>
    <w:multiLevelType w:val="hybridMultilevel"/>
    <w:tmpl w:val="A536AD12"/>
    <w:lvl w:ilvl="0" w:tplc="044643B8">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A009F38">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11E9BA8">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8E4F64">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3086478">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A0EC98A">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12E088E">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3E822EE">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C4E2A8C">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DA20E08"/>
    <w:multiLevelType w:val="hybridMultilevel"/>
    <w:tmpl w:val="071AAB92"/>
    <w:lvl w:ilvl="0" w:tplc="84C01878">
      <w:start w:val="1"/>
      <w:numFmt w:val="bullet"/>
      <w:lvlText w:val=""/>
      <w:lvlJc w:val="left"/>
      <w:pPr>
        <w:ind w:left="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B9C7D26">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384D0FA">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15C4AEE">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CA5A50">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3589268">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4B892E4">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1C8BAE6">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A5AEF0A">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0144D2A"/>
    <w:multiLevelType w:val="hybridMultilevel"/>
    <w:tmpl w:val="2E3E8720"/>
    <w:lvl w:ilvl="0" w:tplc="48A0B6F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A02BFA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00E576A">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230A54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18A7B94">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466BCA">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A304950">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4FA2046">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13C773E">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7762003"/>
    <w:multiLevelType w:val="hybridMultilevel"/>
    <w:tmpl w:val="745C84A0"/>
    <w:lvl w:ilvl="0" w:tplc="90767A90">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49A890E">
      <w:start w:val="1"/>
      <w:numFmt w:val="bullet"/>
      <w:lvlText w:val="o"/>
      <w:lvlJc w:val="left"/>
      <w:pPr>
        <w:ind w:left="11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4E2BFC4">
      <w:start w:val="1"/>
      <w:numFmt w:val="bullet"/>
      <w:lvlText w:val="▪"/>
      <w:lvlJc w:val="left"/>
      <w:pPr>
        <w:ind w:left="19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14028E">
      <w:start w:val="1"/>
      <w:numFmt w:val="bullet"/>
      <w:lvlText w:val="•"/>
      <w:lvlJc w:val="left"/>
      <w:pPr>
        <w:ind w:left="26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47C461C">
      <w:start w:val="1"/>
      <w:numFmt w:val="bullet"/>
      <w:lvlText w:val="o"/>
      <w:lvlJc w:val="left"/>
      <w:pPr>
        <w:ind w:left="33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32EBFA2">
      <w:start w:val="1"/>
      <w:numFmt w:val="bullet"/>
      <w:lvlText w:val="▪"/>
      <w:lvlJc w:val="left"/>
      <w:pPr>
        <w:ind w:left="40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234105C">
      <w:start w:val="1"/>
      <w:numFmt w:val="bullet"/>
      <w:lvlText w:val="•"/>
      <w:lvlJc w:val="left"/>
      <w:pPr>
        <w:ind w:left="47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0A062F0">
      <w:start w:val="1"/>
      <w:numFmt w:val="bullet"/>
      <w:lvlText w:val="o"/>
      <w:lvlJc w:val="left"/>
      <w:pPr>
        <w:ind w:left="55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16E2C80">
      <w:start w:val="1"/>
      <w:numFmt w:val="bullet"/>
      <w:lvlText w:val="▪"/>
      <w:lvlJc w:val="left"/>
      <w:pPr>
        <w:ind w:left="62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C766B82"/>
    <w:multiLevelType w:val="hybridMultilevel"/>
    <w:tmpl w:val="639A8EAC"/>
    <w:lvl w:ilvl="0" w:tplc="CF9A035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55474B8">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8ACA574">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A16D458">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0EAEFA">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BCE9C2C">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A08FCF2">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C76F2E8">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7880A28">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F755D01"/>
    <w:multiLevelType w:val="hybridMultilevel"/>
    <w:tmpl w:val="7AB27F82"/>
    <w:lvl w:ilvl="0" w:tplc="41EA2B1A">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B0AE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DC8A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A854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FAF6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485B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A4B6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B2CFA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C2AE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1C87E15"/>
    <w:multiLevelType w:val="hybridMultilevel"/>
    <w:tmpl w:val="9C2E0D06"/>
    <w:lvl w:ilvl="0" w:tplc="0DF24B6E">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D814F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0FA97F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A402A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73802C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6A875B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C46C7F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0261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266954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6285BD7"/>
    <w:multiLevelType w:val="hybridMultilevel"/>
    <w:tmpl w:val="2BB40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E273DF"/>
    <w:multiLevelType w:val="hybridMultilevel"/>
    <w:tmpl w:val="2856C908"/>
    <w:lvl w:ilvl="0" w:tplc="AB8ED03E">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BAE72D4">
      <w:start w:val="1"/>
      <w:numFmt w:val="bullet"/>
      <w:lvlText w:val="o"/>
      <w:lvlJc w:val="left"/>
      <w:pPr>
        <w:ind w:left="15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B9CDD14">
      <w:start w:val="1"/>
      <w:numFmt w:val="bullet"/>
      <w:lvlText w:val=""/>
      <w:lvlJc w:val="left"/>
      <w:pPr>
        <w:ind w:left="2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D2CB7FC">
      <w:start w:val="1"/>
      <w:numFmt w:val="bullet"/>
      <w:lvlText w:val="•"/>
      <w:lvlJc w:val="left"/>
      <w:pPr>
        <w:ind w:left="2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88D3C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A268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8E18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0478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1675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DF941D9"/>
    <w:multiLevelType w:val="hybridMultilevel"/>
    <w:tmpl w:val="EA1840B2"/>
    <w:lvl w:ilvl="0" w:tplc="3E6C10C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861AA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19A929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9F890DE">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266CD0">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66CCAE">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400FDA">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C96D0BE">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C444D0">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E172E53"/>
    <w:multiLevelType w:val="hybridMultilevel"/>
    <w:tmpl w:val="BBF2D152"/>
    <w:lvl w:ilvl="0" w:tplc="D174E23A">
      <w:start w:val="1"/>
      <w:numFmt w:val="bullet"/>
      <w:lvlText w:val="•"/>
      <w:lvlJc w:val="left"/>
      <w:pPr>
        <w:ind w:left="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C8B9DE">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00BABE">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E671D2">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FAC298">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449EEC">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3A1518">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DE83D4">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52F4E2">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25E4A6A"/>
    <w:multiLevelType w:val="hybridMultilevel"/>
    <w:tmpl w:val="F2509C52"/>
    <w:lvl w:ilvl="0" w:tplc="7CD449A8">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F7C00B4">
      <w:start w:val="1"/>
      <w:numFmt w:val="bullet"/>
      <w:lvlText w:val="o"/>
      <w:lvlJc w:val="left"/>
      <w:pPr>
        <w:ind w:left="11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AEA2472">
      <w:start w:val="1"/>
      <w:numFmt w:val="bullet"/>
      <w:lvlText w:val="▪"/>
      <w:lvlJc w:val="left"/>
      <w:pPr>
        <w:ind w:left="19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A2A0262">
      <w:start w:val="1"/>
      <w:numFmt w:val="bullet"/>
      <w:lvlText w:val="•"/>
      <w:lvlJc w:val="left"/>
      <w:pPr>
        <w:ind w:left="26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0FE9A5E">
      <w:start w:val="1"/>
      <w:numFmt w:val="bullet"/>
      <w:lvlText w:val="o"/>
      <w:lvlJc w:val="left"/>
      <w:pPr>
        <w:ind w:left="33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6C6C32C">
      <w:start w:val="1"/>
      <w:numFmt w:val="bullet"/>
      <w:lvlText w:val="▪"/>
      <w:lvlJc w:val="left"/>
      <w:pPr>
        <w:ind w:left="40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5562906">
      <w:start w:val="1"/>
      <w:numFmt w:val="bullet"/>
      <w:lvlText w:val="•"/>
      <w:lvlJc w:val="left"/>
      <w:pPr>
        <w:ind w:left="47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FD8A160">
      <w:start w:val="1"/>
      <w:numFmt w:val="bullet"/>
      <w:lvlText w:val="o"/>
      <w:lvlJc w:val="left"/>
      <w:pPr>
        <w:ind w:left="55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200AB42">
      <w:start w:val="1"/>
      <w:numFmt w:val="bullet"/>
      <w:lvlText w:val="▪"/>
      <w:lvlJc w:val="left"/>
      <w:pPr>
        <w:ind w:left="62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07E4A5A"/>
    <w:multiLevelType w:val="hybridMultilevel"/>
    <w:tmpl w:val="53DCAE9A"/>
    <w:lvl w:ilvl="0" w:tplc="EEEEC82E">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97A4174">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DB666E6">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46802DA">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8EEEC88">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92C8264">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F507DE0">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2B87CBE">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098A1D6">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61B1C50"/>
    <w:multiLevelType w:val="hybridMultilevel"/>
    <w:tmpl w:val="CDEE981A"/>
    <w:lvl w:ilvl="0" w:tplc="C6AC452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D5A1AC8">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DAEE194">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BBE8ED0">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D18B782">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38081E2">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865212">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7B2145C">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CDC70D4">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718029D"/>
    <w:multiLevelType w:val="hybridMultilevel"/>
    <w:tmpl w:val="FA2E6706"/>
    <w:lvl w:ilvl="0" w:tplc="CE90EB92">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17E6D0A">
      <w:start w:val="1"/>
      <w:numFmt w:val="bullet"/>
      <w:lvlText w:val="o"/>
      <w:lvlJc w:val="left"/>
      <w:pPr>
        <w:ind w:left="11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B4C1F20">
      <w:start w:val="1"/>
      <w:numFmt w:val="bullet"/>
      <w:lvlText w:val="▪"/>
      <w:lvlJc w:val="left"/>
      <w:pPr>
        <w:ind w:left="19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5466B30">
      <w:start w:val="1"/>
      <w:numFmt w:val="bullet"/>
      <w:lvlText w:val="•"/>
      <w:lvlJc w:val="left"/>
      <w:pPr>
        <w:ind w:left="26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3A6E11C">
      <w:start w:val="1"/>
      <w:numFmt w:val="bullet"/>
      <w:lvlText w:val="o"/>
      <w:lvlJc w:val="left"/>
      <w:pPr>
        <w:ind w:left="33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24CDDDC">
      <w:start w:val="1"/>
      <w:numFmt w:val="bullet"/>
      <w:lvlText w:val="▪"/>
      <w:lvlJc w:val="left"/>
      <w:pPr>
        <w:ind w:left="40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3942E4E">
      <w:start w:val="1"/>
      <w:numFmt w:val="bullet"/>
      <w:lvlText w:val="•"/>
      <w:lvlJc w:val="left"/>
      <w:pPr>
        <w:ind w:left="47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5288160">
      <w:start w:val="1"/>
      <w:numFmt w:val="bullet"/>
      <w:lvlText w:val="o"/>
      <w:lvlJc w:val="left"/>
      <w:pPr>
        <w:ind w:left="55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3287CFC">
      <w:start w:val="1"/>
      <w:numFmt w:val="bullet"/>
      <w:lvlText w:val="▪"/>
      <w:lvlJc w:val="left"/>
      <w:pPr>
        <w:ind w:left="62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727481C"/>
    <w:multiLevelType w:val="hybridMultilevel"/>
    <w:tmpl w:val="42B0ACF8"/>
    <w:lvl w:ilvl="0" w:tplc="4CF6D32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EB46916">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5829EB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07CDA90">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0503C30">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E10BF8C">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62ECE52">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8AEE1A">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A10F4A6">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E553507"/>
    <w:multiLevelType w:val="hybridMultilevel"/>
    <w:tmpl w:val="26EA6CFA"/>
    <w:lvl w:ilvl="0" w:tplc="38AC9B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B14E2F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47470C2">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02ED6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2A8718">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74158A">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425370">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6ABC52">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9A499A">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89C687D"/>
    <w:multiLevelType w:val="hybridMultilevel"/>
    <w:tmpl w:val="83D63AE0"/>
    <w:lvl w:ilvl="0" w:tplc="044AE19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1704154">
      <w:start w:val="1"/>
      <w:numFmt w:val="bullet"/>
      <w:lvlText w:val="o"/>
      <w:lvlJc w:val="left"/>
      <w:pPr>
        <w:ind w:left="11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E14F668">
      <w:start w:val="1"/>
      <w:numFmt w:val="bullet"/>
      <w:lvlText w:val="▪"/>
      <w:lvlJc w:val="left"/>
      <w:pPr>
        <w:ind w:left="19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0AA9A46">
      <w:start w:val="1"/>
      <w:numFmt w:val="bullet"/>
      <w:lvlText w:val="•"/>
      <w:lvlJc w:val="left"/>
      <w:pPr>
        <w:ind w:left="26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4823438">
      <w:start w:val="1"/>
      <w:numFmt w:val="bullet"/>
      <w:lvlText w:val="o"/>
      <w:lvlJc w:val="left"/>
      <w:pPr>
        <w:ind w:left="33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31868E2">
      <w:start w:val="1"/>
      <w:numFmt w:val="bullet"/>
      <w:lvlText w:val="▪"/>
      <w:lvlJc w:val="left"/>
      <w:pPr>
        <w:ind w:left="40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24E8F22">
      <w:start w:val="1"/>
      <w:numFmt w:val="bullet"/>
      <w:lvlText w:val="•"/>
      <w:lvlJc w:val="left"/>
      <w:pPr>
        <w:ind w:left="47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A08D2A6">
      <w:start w:val="1"/>
      <w:numFmt w:val="bullet"/>
      <w:lvlText w:val="o"/>
      <w:lvlJc w:val="left"/>
      <w:pPr>
        <w:ind w:left="55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3C29A06">
      <w:start w:val="1"/>
      <w:numFmt w:val="bullet"/>
      <w:lvlText w:val="▪"/>
      <w:lvlJc w:val="left"/>
      <w:pPr>
        <w:ind w:left="62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9AB15F0"/>
    <w:multiLevelType w:val="hybridMultilevel"/>
    <w:tmpl w:val="A204DD40"/>
    <w:lvl w:ilvl="0" w:tplc="775C9BEA">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B800B4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EFCCE8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2341BF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D0C7AD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492B0B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4C20FE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EF0FBB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9B01BF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DC8681B"/>
    <w:multiLevelType w:val="hybridMultilevel"/>
    <w:tmpl w:val="5876F922"/>
    <w:lvl w:ilvl="0" w:tplc="2C4E3BE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4761936">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84E3C08">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5C4BC86">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8086104">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A6A5BC6">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0A09730">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C3E3A78">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742E0B6">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1DB3546"/>
    <w:multiLevelType w:val="hybridMultilevel"/>
    <w:tmpl w:val="D982F13A"/>
    <w:lvl w:ilvl="0" w:tplc="CC2C5A76">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1AE639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B2AF0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4222FF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59ABC1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1F6A46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AB6A0B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A90F3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CBEDCA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441362F"/>
    <w:multiLevelType w:val="hybridMultilevel"/>
    <w:tmpl w:val="F3EEB074"/>
    <w:lvl w:ilvl="0" w:tplc="DFB00302">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CB8407A">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EA892F0">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B8A2B48">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0FE03CE">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12E0898">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72847DC">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A0407F0">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3D49410">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6FA2C8F"/>
    <w:multiLevelType w:val="hybridMultilevel"/>
    <w:tmpl w:val="6B786F34"/>
    <w:lvl w:ilvl="0" w:tplc="9E58281E">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95025C2">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4E85CA4">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8D8FB3C">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65052B4">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948D340">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2748E7C">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77EAB7A">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8B4F17C">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94E0251"/>
    <w:multiLevelType w:val="hybridMultilevel"/>
    <w:tmpl w:val="15F6C266"/>
    <w:lvl w:ilvl="0" w:tplc="6CF8C44C">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CBE5102">
      <w:start w:val="1"/>
      <w:numFmt w:val="bullet"/>
      <w:lvlRestart w:val="0"/>
      <w:lvlText w:val="o"/>
      <w:lvlJc w:val="left"/>
      <w:pPr>
        <w:ind w:left="10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CC053E6">
      <w:start w:val="1"/>
      <w:numFmt w:val="bullet"/>
      <w:lvlText w:val="▪"/>
      <w:lvlJc w:val="left"/>
      <w:pPr>
        <w:ind w:left="19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0062EB2">
      <w:start w:val="1"/>
      <w:numFmt w:val="bullet"/>
      <w:lvlText w:val="•"/>
      <w:lvlJc w:val="left"/>
      <w:pPr>
        <w:ind w:left="26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B0AD820">
      <w:start w:val="1"/>
      <w:numFmt w:val="bullet"/>
      <w:lvlText w:val="o"/>
      <w:lvlJc w:val="left"/>
      <w:pPr>
        <w:ind w:left="33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DD46C92">
      <w:start w:val="1"/>
      <w:numFmt w:val="bullet"/>
      <w:lvlText w:val="▪"/>
      <w:lvlJc w:val="left"/>
      <w:pPr>
        <w:ind w:left="40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E5C3170">
      <w:start w:val="1"/>
      <w:numFmt w:val="bullet"/>
      <w:lvlText w:val="•"/>
      <w:lvlJc w:val="left"/>
      <w:pPr>
        <w:ind w:left="47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08A998C">
      <w:start w:val="1"/>
      <w:numFmt w:val="bullet"/>
      <w:lvlText w:val="o"/>
      <w:lvlJc w:val="left"/>
      <w:pPr>
        <w:ind w:left="55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1F210E4">
      <w:start w:val="1"/>
      <w:numFmt w:val="bullet"/>
      <w:lvlText w:val="▪"/>
      <w:lvlJc w:val="left"/>
      <w:pPr>
        <w:ind w:left="62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18"/>
  </w:num>
  <w:num w:numId="2">
    <w:abstractNumId w:val="8"/>
  </w:num>
  <w:num w:numId="3">
    <w:abstractNumId w:val="3"/>
  </w:num>
  <w:num w:numId="4">
    <w:abstractNumId w:val="30"/>
  </w:num>
  <w:num w:numId="5">
    <w:abstractNumId w:val="28"/>
  </w:num>
  <w:num w:numId="6">
    <w:abstractNumId w:val="7"/>
  </w:num>
  <w:num w:numId="7">
    <w:abstractNumId w:val="16"/>
  </w:num>
  <w:num w:numId="8">
    <w:abstractNumId w:val="15"/>
  </w:num>
  <w:num w:numId="9">
    <w:abstractNumId w:val="0"/>
  </w:num>
  <w:num w:numId="10">
    <w:abstractNumId w:val="20"/>
  </w:num>
  <w:num w:numId="11">
    <w:abstractNumId w:val="2"/>
  </w:num>
  <w:num w:numId="12">
    <w:abstractNumId w:val="1"/>
  </w:num>
  <w:num w:numId="13">
    <w:abstractNumId w:val="25"/>
  </w:num>
  <w:num w:numId="14">
    <w:abstractNumId w:val="6"/>
  </w:num>
  <w:num w:numId="15">
    <w:abstractNumId w:val="29"/>
  </w:num>
  <w:num w:numId="16">
    <w:abstractNumId w:val="11"/>
  </w:num>
  <w:num w:numId="17">
    <w:abstractNumId w:val="27"/>
  </w:num>
  <w:num w:numId="18">
    <w:abstractNumId w:val="21"/>
  </w:num>
  <w:num w:numId="19">
    <w:abstractNumId w:val="24"/>
  </w:num>
  <w:num w:numId="20">
    <w:abstractNumId w:val="13"/>
  </w:num>
  <w:num w:numId="21">
    <w:abstractNumId w:val="19"/>
  </w:num>
  <w:num w:numId="22">
    <w:abstractNumId w:val="14"/>
  </w:num>
  <w:num w:numId="23">
    <w:abstractNumId w:val="33"/>
  </w:num>
  <w:num w:numId="24">
    <w:abstractNumId w:val="10"/>
  </w:num>
  <w:num w:numId="25">
    <w:abstractNumId w:val="22"/>
  </w:num>
  <w:num w:numId="26">
    <w:abstractNumId w:val="5"/>
  </w:num>
  <w:num w:numId="27">
    <w:abstractNumId w:val="4"/>
  </w:num>
  <w:num w:numId="28">
    <w:abstractNumId w:val="12"/>
  </w:num>
  <w:num w:numId="29">
    <w:abstractNumId w:val="32"/>
  </w:num>
  <w:num w:numId="30">
    <w:abstractNumId w:val="23"/>
  </w:num>
  <w:num w:numId="31">
    <w:abstractNumId w:val="31"/>
  </w:num>
  <w:num w:numId="32">
    <w:abstractNumId w:val="26"/>
  </w:num>
  <w:num w:numId="33">
    <w:abstractNumId w:val="9"/>
  </w:num>
  <w:num w:numId="34">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zar Zaki">
    <w15:presenceInfo w15:providerId="AD" w15:userId="S-1-5-21-1390067357-2052111302-682003330-67122"/>
  </w15:person>
  <w15:person w15:author="Prashant Thomas">
    <w15:presenceInfo w15:providerId="AD" w15:userId="S-1-5-21-2697682162-3649133358-3183734412-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986"/>
    <w:rsid w:val="00053224"/>
    <w:rsid w:val="00081F1A"/>
    <w:rsid w:val="00117604"/>
    <w:rsid w:val="00147864"/>
    <w:rsid w:val="0019715C"/>
    <w:rsid w:val="003178A8"/>
    <w:rsid w:val="0036306E"/>
    <w:rsid w:val="003A50BB"/>
    <w:rsid w:val="00487271"/>
    <w:rsid w:val="004D380F"/>
    <w:rsid w:val="00622339"/>
    <w:rsid w:val="006A05DA"/>
    <w:rsid w:val="006F2A72"/>
    <w:rsid w:val="007260B8"/>
    <w:rsid w:val="008319F4"/>
    <w:rsid w:val="00921630"/>
    <w:rsid w:val="00931664"/>
    <w:rsid w:val="009F6605"/>
    <w:rsid w:val="00C0251A"/>
    <w:rsid w:val="00C57A4E"/>
    <w:rsid w:val="00C921FC"/>
    <w:rsid w:val="00D34986"/>
    <w:rsid w:val="00DB2D38"/>
    <w:rsid w:val="00DF28EA"/>
    <w:rsid w:val="00E10F51"/>
    <w:rsid w:val="00EF4040"/>
    <w:rsid w:val="00F05195"/>
    <w:rsid w:val="00F73778"/>
    <w:rsid w:val="00F849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4592"/>
  <w15:docId w15:val="{CC7FA80C-4A9D-4CE0-8AAE-EC2D907A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11" w:right="65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6"/>
      <w:ind w:left="111"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26"/>
      <w:ind w:left="111"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0"/>
      <w:ind w:left="111" w:hanging="10"/>
      <w:outlineLvl w:val="2"/>
    </w:pPr>
    <w:rPr>
      <w:rFonts w:ascii="Calibri" w:eastAsia="Calibri" w:hAnsi="Calibri" w:cs="Calibri"/>
      <w:b/>
      <w:color w:val="000000"/>
    </w:rPr>
  </w:style>
  <w:style w:type="paragraph" w:styleId="Heading4">
    <w:name w:val="heading 4"/>
    <w:next w:val="Normal"/>
    <w:link w:val="Heading4Char"/>
    <w:uiPriority w:val="9"/>
    <w:unhideWhenUsed/>
    <w:qFormat/>
    <w:pPr>
      <w:keepNext/>
      <w:keepLines/>
      <w:spacing w:after="0"/>
      <w:ind w:left="111" w:hanging="10"/>
      <w:outlineLvl w:val="3"/>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6"/>
    </w:rPr>
  </w:style>
  <w:style w:type="paragraph" w:customStyle="1" w:styleId="footnotedescription">
    <w:name w:val="footnote description"/>
    <w:next w:val="Normal"/>
    <w:link w:val="footnotedescriptionChar"/>
    <w:hidden/>
    <w:pPr>
      <w:spacing w:after="0"/>
      <w:ind w:left="101"/>
    </w:pPr>
    <w:rPr>
      <w:rFonts w:ascii="Calibri" w:eastAsia="Calibri" w:hAnsi="Calibri" w:cs="Calibri"/>
      <w:color w:val="000000"/>
      <w:sz w:val="24"/>
    </w:rPr>
  </w:style>
  <w:style w:type="character" w:customStyle="1" w:styleId="footnotedescriptionChar">
    <w:name w:val="footnote description Char"/>
    <w:link w:val="footnotedescription"/>
    <w:rPr>
      <w:rFonts w:ascii="Calibri" w:eastAsia="Calibri" w:hAnsi="Calibri" w:cs="Calibri"/>
      <w:color w:val="000000"/>
      <w:sz w:val="24"/>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3Char">
    <w:name w:val="Heading 3 Char"/>
    <w:link w:val="Heading3"/>
    <w:rPr>
      <w:rFonts w:ascii="Calibri" w:eastAsia="Calibri" w:hAnsi="Calibri" w:cs="Calibri"/>
      <w:b/>
      <w:color w:val="000000"/>
      <w:sz w:val="22"/>
    </w:rPr>
  </w:style>
  <w:style w:type="character" w:customStyle="1" w:styleId="Heading4Char">
    <w:name w:val="Heading 4 Char"/>
    <w:link w:val="Heading4"/>
    <w:rPr>
      <w:rFonts w:ascii="Calibri" w:eastAsia="Calibri" w:hAnsi="Calibri" w:cs="Calibri"/>
      <w:b/>
      <w:color w:val="000000"/>
      <w:sz w:val="22"/>
    </w:rPr>
  </w:style>
  <w:style w:type="character" w:customStyle="1" w:styleId="footnotemark">
    <w:name w:val="footnote mark"/>
    <w:hidden/>
    <w:rPr>
      <w:rFonts w:ascii="Times New Roman" w:eastAsia="Times New Roman" w:hAnsi="Times New Roman" w:cs="Times New Roman"/>
      <w:color w:val="000000"/>
      <w:sz w:val="49"/>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178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8A8"/>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DF28EA"/>
    <w:rPr>
      <w:sz w:val="16"/>
      <w:szCs w:val="16"/>
    </w:rPr>
  </w:style>
  <w:style w:type="paragraph" w:styleId="CommentText">
    <w:name w:val="annotation text"/>
    <w:basedOn w:val="Normal"/>
    <w:link w:val="CommentTextChar"/>
    <w:uiPriority w:val="99"/>
    <w:semiHidden/>
    <w:unhideWhenUsed/>
    <w:rsid w:val="00DF28EA"/>
    <w:pPr>
      <w:spacing w:line="240" w:lineRule="auto"/>
    </w:pPr>
    <w:rPr>
      <w:sz w:val="20"/>
      <w:szCs w:val="20"/>
    </w:rPr>
  </w:style>
  <w:style w:type="character" w:customStyle="1" w:styleId="CommentTextChar">
    <w:name w:val="Comment Text Char"/>
    <w:basedOn w:val="DefaultParagraphFont"/>
    <w:link w:val="CommentText"/>
    <w:uiPriority w:val="99"/>
    <w:semiHidden/>
    <w:rsid w:val="00DF28E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F28EA"/>
    <w:rPr>
      <w:b/>
      <w:bCs/>
    </w:rPr>
  </w:style>
  <w:style w:type="character" w:customStyle="1" w:styleId="CommentSubjectChar">
    <w:name w:val="Comment Subject Char"/>
    <w:basedOn w:val="CommentTextChar"/>
    <w:link w:val="CommentSubject"/>
    <w:uiPriority w:val="99"/>
    <w:semiHidden/>
    <w:rsid w:val="00DF28EA"/>
    <w:rPr>
      <w:rFonts w:ascii="Calibri" w:eastAsia="Calibri" w:hAnsi="Calibri" w:cs="Calibri"/>
      <w:b/>
      <w:bCs/>
      <w:color w:val="000000"/>
      <w:sz w:val="20"/>
      <w:szCs w:val="20"/>
    </w:rPr>
  </w:style>
  <w:style w:type="character" w:styleId="Hyperlink">
    <w:name w:val="Hyperlink"/>
    <w:basedOn w:val="DefaultParagraphFont"/>
    <w:uiPriority w:val="99"/>
    <w:unhideWhenUsed/>
    <w:rsid w:val="00EF40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allconferences.com/search" TargetMode="External"/><Relationship Id="rId26" Type="http://schemas.openxmlformats.org/officeDocument/2006/relationships/hyperlink" Target="http://www.allconferences.com/c/smartsec-europe-2016-amsterdam-2016-november-29" TargetMode="External"/><Relationship Id="rId39"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hyperlink" Target="http://www.allconferences.com/c/smartsec-europe-2016-amsterdam-2016-november-29" TargetMode="External"/><Relationship Id="rId34" Type="http://schemas.openxmlformats.org/officeDocument/2006/relationships/image" Target="media/image4.jpg"/><Relationship Id="rId42" Type="http://schemas.openxmlformats.org/officeDocument/2006/relationships/hyperlink" Target="http://www.allconferences.com/" TargetMode="External"/><Relationship Id="rId47" Type="http://schemas.openxmlformats.org/officeDocument/2006/relationships/footer" Target="footer5.xm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www.allconferences.com/search" TargetMode="External"/><Relationship Id="rId25" Type="http://schemas.openxmlformats.org/officeDocument/2006/relationships/hyperlink" Target="http://www.allconferences.com/c/smartsec-europe-2016-amsterdam-2016-november-29" TargetMode="External"/><Relationship Id="rId33" Type="http://schemas.openxmlformats.org/officeDocument/2006/relationships/image" Target="media/image3.jpg"/><Relationship Id="rId38" Type="http://schemas.openxmlformats.org/officeDocument/2006/relationships/image" Target="media/image8.jpg"/><Relationship Id="rId46"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yperlink" Target="http://www.allconferences.com/c/smartsec-europe-2016-amsterdam-2016-november-29" TargetMode="External"/><Relationship Id="rId29" Type="http://schemas.openxmlformats.org/officeDocument/2006/relationships/hyperlink" Target="http://www.allconferences.com/c/smartsec-europe-2016-amsterdam-2016-november-29" TargetMode="External"/><Relationship Id="rId41"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allconferences.com/c/smartsec-europe-2016-amsterdam-2016-november-29" TargetMode="External"/><Relationship Id="rId32" Type="http://schemas.openxmlformats.org/officeDocument/2006/relationships/hyperlink" Target="http://www.allconferences.com/c/smartsec-europe-2016-amsterdam-2016-november-29" TargetMode="External"/><Relationship Id="rId37" Type="http://schemas.openxmlformats.org/officeDocument/2006/relationships/image" Target="media/image7.jpg"/><Relationship Id="rId40" Type="http://schemas.openxmlformats.org/officeDocument/2006/relationships/image" Target="media/image10.jpg"/><Relationship Id="rId45" Type="http://schemas.openxmlformats.org/officeDocument/2006/relationships/header" Target="header5.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www.allconferences.com/c/smartsec-europe-2016-amsterdam-2016-november-29" TargetMode="External"/><Relationship Id="rId28" Type="http://schemas.openxmlformats.org/officeDocument/2006/relationships/hyperlink" Target="http://www.allconferences.com/c/smartsec-europe-2016-amsterdam-2016-november-29" TargetMode="External"/><Relationship Id="rId36" Type="http://schemas.openxmlformats.org/officeDocument/2006/relationships/image" Target="media/image6.jpg"/><Relationship Id="rId49" Type="http://schemas.openxmlformats.org/officeDocument/2006/relationships/footer" Target="footer6.xml"/><Relationship Id="rId10" Type="http://schemas.openxmlformats.org/officeDocument/2006/relationships/footer" Target="footer1.xml"/><Relationship Id="rId19" Type="http://schemas.openxmlformats.org/officeDocument/2006/relationships/hyperlink" Target="http://www.allconferences.com/c/smartsec-europe-2016-amsterdam-2016-november-29" TargetMode="External"/><Relationship Id="rId31" Type="http://schemas.openxmlformats.org/officeDocument/2006/relationships/hyperlink" Target="http://www.allconferences.com/c/smartsec-europe-2016-amsterdam-2016-november-29" TargetMode="External"/><Relationship Id="rId44" Type="http://schemas.openxmlformats.org/officeDocument/2006/relationships/header" Target="header4.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yperlink" Target="http://www.allconferences.com/c/smartsec-europe-2016-amsterdam-2016-november-29" TargetMode="External"/><Relationship Id="rId27" Type="http://schemas.openxmlformats.org/officeDocument/2006/relationships/hyperlink" Target="http://www.allconferences.com/c/smartsec-europe-2016-amsterdam-2016-november-29" TargetMode="External"/><Relationship Id="rId30" Type="http://schemas.openxmlformats.org/officeDocument/2006/relationships/hyperlink" Target="http://www.allconferences.com/c/smartsec-europe-2016-amsterdam-2016-november-29" TargetMode="External"/><Relationship Id="rId35" Type="http://schemas.openxmlformats.org/officeDocument/2006/relationships/image" Target="media/image5.jpg"/><Relationship Id="rId43" Type="http://schemas.openxmlformats.org/officeDocument/2006/relationships/hyperlink" Target="http://www.allconferences.com/" TargetMode="External"/><Relationship Id="rId48" Type="http://schemas.openxmlformats.org/officeDocument/2006/relationships/header" Target="header6.xml"/><Relationship Id="rId8" Type="http://schemas.openxmlformats.org/officeDocument/2006/relationships/header" Target="header1.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32</Pages>
  <Words>5065</Words>
  <Characters>28876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33874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Verbat</dc:creator>
  <cp:keywords/>
  <cp:lastModifiedBy>Prashant Thomas</cp:lastModifiedBy>
  <cp:revision>3</cp:revision>
  <dcterms:created xsi:type="dcterms:W3CDTF">2016-11-28T10:58:00Z</dcterms:created>
  <dcterms:modified xsi:type="dcterms:W3CDTF">2016-12-15T04:26:00Z</dcterms:modified>
</cp:coreProperties>
</file>