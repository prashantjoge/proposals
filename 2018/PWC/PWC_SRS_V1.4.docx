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B49679" w14:textId="77777777" w:rsidR="001F2895" w:rsidRPr="00522BBD" w:rsidRDefault="00F112A7" w:rsidP="00D30908">
      <w:pPr>
        <w:spacing w:after="0"/>
        <w:rPr>
          <w:rFonts w:cs="Open Sans Light"/>
          <w:color w:val="000000" w:themeColor="text1"/>
          <w:sz w:val="24"/>
          <w:szCs w:val="24"/>
        </w:rPr>
      </w:pPr>
      <w:bookmarkStart w:id="0" w:name="_Hlk490664863"/>
      <w:bookmarkEnd w:id="0"/>
      <w:r w:rsidRPr="00522BBD">
        <w:rPr>
          <w:rFonts w:cs="Open Sans Light"/>
          <w:noProof/>
          <w:color w:val="000000" w:themeColor="text1"/>
          <w:sz w:val="24"/>
          <w:szCs w:val="24"/>
        </w:rPr>
        <w:drawing>
          <wp:anchor distT="0" distB="0" distL="114300" distR="114300" simplePos="0" relativeHeight="251626496" behindDoc="0" locked="0" layoutInCell="1" allowOverlap="1" wp14:anchorId="2CFBD119" wp14:editId="5DF8A300">
            <wp:simplePos x="0" y="0"/>
            <wp:positionH relativeFrom="column">
              <wp:posOffset>3714750</wp:posOffset>
            </wp:positionH>
            <wp:positionV relativeFrom="paragraph">
              <wp:posOffset>-71120</wp:posOffset>
            </wp:positionV>
            <wp:extent cx="2519045" cy="669925"/>
            <wp:effectExtent l="0" t="0" r="0" b="0"/>
            <wp:wrapThrough wrapText="bothSides">
              <wp:wrapPolygon edited="0">
                <wp:start x="1960" y="0"/>
                <wp:lineTo x="817" y="2457"/>
                <wp:lineTo x="0" y="6756"/>
                <wp:lineTo x="0" y="14127"/>
                <wp:lineTo x="980" y="20269"/>
                <wp:lineTo x="2777" y="20883"/>
                <wp:lineTo x="3430" y="20883"/>
                <wp:lineTo x="21072" y="19041"/>
                <wp:lineTo x="21399" y="12899"/>
                <wp:lineTo x="20418" y="10442"/>
                <wp:lineTo x="21399" y="6142"/>
                <wp:lineTo x="21072" y="3071"/>
                <wp:lineTo x="3757" y="0"/>
                <wp:lineTo x="196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Verbat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19045" cy="669925"/>
                    </a:xfrm>
                    <a:prstGeom prst="rect">
                      <a:avLst/>
                    </a:prstGeom>
                  </pic:spPr>
                </pic:pic>
              </a:graphicData>
            </a:graphic>
          </wp:anchor>
        </w:drawing>
      </w:r>
      <w:r w:rsidR="00982E1F" w:rsidRPr="00522BBD">
        <w:rPr>
          <w:rFonts w:cs="Open Sans Light"/>
          <w:noProof/>
          <w:color w:val="000000" w:themeColor="text1"/>
          <w:sz w:val="24"/>
          <w:szCs w:val="24"/>
        </w:rPr>
        <mc:AlternateContent>
          <mc:Choice Requires="wps">
            <w:drawing>
              <wp:anchor distT="0" distB="0" distL="114300" distR="114300" simplePos="0" relativeHeight="251628544" behindDoc="0" locked="0" layoutInCell="1" allowOverlap="1" wp14:anchorId="0E2DBE8B" wp14:editId="26921F4D">
                <wp:simplePos x="0" y="0"/>
                <wp:positionH relativeFrom="column">
                  <wp:posOffset>-142875</wp:posOffset>
                </wp:positionH>
                <wp:positionV relativeFrom="paragraph">
                  <wp:posOffset>-104775</wp:posOffset>
                </wp:positionV>
                <wp:extent cx="2952750" cy="1134745"/>
                <wp:effectExtent l="0" t="0" r="0" b="8255"/>
                <wp:wrapNone/>
                <wp:docPr id="50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52750" cy="113474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9855DE2" w14:textId="77777777" w:rsidR="00FA37CA" w:rsidRPr="00BE00EE" w:rsidRDefault="00FA37CA" w:rsidP="00D30908">
                            <w:pPr>
                              <w:spacing w:after="0" w:line="240" w:lineRule="exact"/>
                              <w:rPr>
                                <w:rFonts w:ascii="Open Sans" w:eastAsia="Dotum" w:hAnsi="Open Sans" w:cs="Open Sans"/>
                                <w:spacing w:val="-12"/>
                                <w:sz w:val="20"/>
                              </w:rPr>
                            </w:pPr>
                            <w:r w:rsidRPr="00BE00EE">
                              <w:rPr>
                                <w:rFonts w:ascii="Open Sans" w:eastAsia="Dotum" w:hAnsi="Open Sans" w:cs="Open Sans"/>
                                <w:spacing w:val="-12"/>
                                <w:sz w:val="20"/>
                              </w:rPr>
                              <w:t xml:space="preserve">Level 3, PTC Towers, </w:t>
                            </w:r>
                          </w:p>
                          <w:p w14:paraId="6A7948D4" w14:textId="77777777" w:rsidR="00FA37CA" w:rsidRPr="00BE00EE" w:rsidRDefault="00FA37CA" w:rsidP="00D30908">
                            <w:pPr>
                              <w:spacing w:after="0" w:line="240" w:lineRule="exact"/>
                              <w:rPr>
                                <w:rFonts w:ascii="Open Sans" w:eastAsia="Dotum" w:hAnsi="Open Sans" w:cs="Open Sans"/>
                                <w:spacing w:val="-12"/>
                                <w:sz w:val="20"/>
                              </w:rPr>
                            </w:pPr>
                            <w:proofErr w:type="spellStart"/>
                            <w:r w:rsidRPr="00BE00EE">
                              <w:rPr>
                                <w:rFonts w:ascii="Open Sans" w:eastAsia="Dotum" w:hAnsi="Open Sans" w:cs="Open Sans"/>
                                <w:spacing w:val="-12"/>
                                <w:sz w:val="20"/>
                              </w:rPr>
                              <w:t>Kuravankonam</w:t>
                            </w:r>
                            <w:proofErr w:type="spellEnd"/>
                            <w:r w:rsidRPr="00BE00EE">
                              <w:rPr>
                                <w:rFonts w:ascii="Open Sans" w:eastAsia="Dotum" w:hAnsi="Open Sans" w:cs="Open Sans"/>
                                <w:spacing w:val="-12"/>
                                <w:sz w:val="20"/>
                              </w:rPr>
                              <w:t xml:space="preserve">, YMR Road, </w:t>
                            </w:r>
                          </w:p>
                          <w:p w14:paraId="76B40028" w14:textId="77777777" w:rsidR="00FA37CA" w:rsidRPr="00BE00EE" w:rsidRDefault="00FA37CA" w:rsidP="00D30908">
                            <w:pPr>
                              <w:spacing w:after="0" w:line="240" w:lineRule="exact"/>
                              <w:rPr>
                                <w:rFonts w:ascii="Open Sans" w:eastAsia="Dotum" w:hAnsi="Open Sans" w:cs="Open Sans"/>
                                <w:spacing w:val="-12"/>
                                <w:sz w:val="20"/>
                              </w:rPr>
                            </w:pPr>
                            <w:proofErr w:type="spellStart"/>
                            <w:r w:rsidRPr="00BE00EE">
                              <w:rPr>
                                <w:rFonts w:ascii="Open Sans" w:eastAsia="Dotum" w:hAnsi="Open Sans" w:cs="Open Sans"/>
                                <w:spacing w:val="-12"/>
                                <w:sz w:val="20"/>
                              </w:rPr>
                              <w:t>Nanthancodu</w:t>
                            </w:r>
                            <w:proofErr w:type="spellEnd"/>
                            <w:r w:rsidRPr="00BE00EE">
                              <w:rPr>
                                <w:rFonts w:ascii="Open Sans" w:eastAsia="Dotum" w:hAnsi="Open Sans" w:cs="Open Sans"/>
                                <w:spacing w:val="-12"/>
                                <w:sz w:val="20"/>
                              </w:rPr>
                              <w:t xml:space="preserve">, </w:t>
                            </w:r>
                          </w:p>
                          <w:p w14:paraId="3E035582" w14:textId="7276F763" w:rsidR="00FA37CA" w:rsidRPr="00C5013A" w:rsidRDefault="00FA37CA" w:rsidP="00D30908">
                            <w:pPr>
                              <w:spacing w:after="0" w:line="240" w:lineRule="exact"/>
                              <w:rPr>
                                <w:rFonts w:ascii="Open Sans" w:eastAsia="Dotum" w:hAnsi="Open Sans" w:cs="Open Sans"/>
                                <w:spacing w:val="-12"/>
                                <w:sz w:val="20"/>
                              </w:rPr>
                            </w:pPr>
                            <w:r w:rsidRPr="00BE00EE">
                              <w:rPr>
                                <w:rFonts w:ascii="Open Sans" w:eastAsia="Dotum" w:hAnsi="Open Sans" w:cs="Open Sans"/>
                                <w:spacing w:val="-12"/>
                                <w:sz w:val="20"/>
                              </w:rPr>
                              <w:t>Thiruvananthapuram, Kerala 695003</w:t>
                            </w:r>
                          </w:p>
                          <w:p w14:paraId="20F43EE9" w14:textId="1B121D7F" w:rsidR="00FA37CA" w:rsidRPr="00C5013A" w:rsidRDefault="00FA37CA" w:rsidP="00D30908">
                            <w:pPr>
                              <w:spacing w:after="0" w:line="240" w:lineRule="exact"/>
                              <w:rPr>
                                <w:rFonts w:ascii="Open Sans" w:eastAsia="Dotum" w:hAnsi="Open Sans" w:cs="Open Sans"/>
                                <w:spacing w:val="-12"/>
                                <w:sz w:val="20"/>
                              </w:rPr>
                            </w:pPr>
                            <w:r w:rsidRPr="00C5013A">
                              <w:rPr>
                                <w:rFonts w:ascii="Open Sans" w:eastAsia="Dotum" w:hAnsi="Open Sans" w:cs="Open Sans"/>
                                <w:spacing w:val="-12"/>
                                <w:sz w:val="20"/>
                              </w:rPr>
                              <w:t xml:space="preserve">Tel: </w:t>
                            </w:r>
                            <w:r w:rsidRPr="00BE00EE">
                              <w:rPr>
                                <w:rFonts w:ascii="Open Sans" w:eastAsia="Dotum" w:hAnsi="Open Sans" w:cs="Open Sans"/>
                                <w:spacing w:val="-12"/>
                                <w:sz w:val="20"/>
                              </w:rPr>
                              <w:t>+91 471 2103295</w:t>
                            </w:r>
                          </w:p>
                          <w:p w14:paraId="551E2C96" w14:textId="3CF5CBCE" w:rsidR="00FA37CA" w:rsidRPr="00C5013A" w:rsidRDefault="00FA37CA" w:rsidP="00D30908">
                            <w:pPr>
                              <w:spacing w:after="0" w:line="240" w:lineRule="exact"/>
                              <w:rPr>
                                <w:rFonts w:ascii="Open Sans" w:eastAsia="Dotum" w:hAnsi="Open Sans" w:cs="Open Sans"/>
                                <w:spacing w:val="-12"/>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type w14:anchorId="0E2DBE8B" id="_x0000_t202" coordsize="21600,21600" o:spt="202" path="m,l,21600r21600,l21600,xe">
                <v:stroke joinstyle="miter"/>
                <v:path gradientshapeok="t" o:connecttype="rect"/>
              </v:shapetype>
              <v:shape id="Text Box 5" o:spid="_x0000_s1026" type="#_x0000_t202" style="position:absolute;left:0;text-align:left;margin-left:-11.25pt;margin-top:-8.25pt;width:232.5pt;height:89.35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" fillcolor="white [3201]" stroked="f" strokeweight=".5pt">
                <v:path arrowok="t"/>
                <v:textbox>
                  <w:txbxContent>
                    <w:p w14:paraId="39855DE2" w14:textId="77777777" w:rsidR="00FA37CA" w:rsidRPr="00BE00EE" w:rsidRDefault="00FA37CA" w:rsidP="00D30908">
                      <w:pPr>
                        <w:spacing w:after="0" w:line="240" w:lineRule="exact"/>
                        <w:rPr>
                          <w:rFonts w:ascii="Open Sans" w:eastAsia="Dotum" w:hAnsi="Open Sans" w:cs="Open Sans"/>
                          <w:spacing w:val="-12"/>
                          <w:sz w:val="20"/>
                        </w:rPr>
                      </w:pPr>
                      <w:r w:rsidRPr="00BE00EE">
                        <w:rPr>
                          <w:rFonts w:ascii="Open Sans" w:eastAsia="Dotum" w:hAnsi="Open Sans" w:cs="Open Sans"/>
                          <w:spacing w:val="-12"/>
                          <w:sz w:val="20"/>
                        </w:rPr>
                        <w:t xml:space="preserve">Level 3, PTC Towers, </w:t>
                      </w:r>
                    </w:p>
                    <w:p w14:paraId="6A7948D4" w14:textId="77777777" w:rsidR="00FA37CA" w:rsidRPr="00BE00EE" w:rsidRDefault="00FA37CA" w:rsidP="00D30908">
                      <w:pPr>
                        <w:spacing w:after="0" w:line="240" w:lineRule="exact"/>
                        <w:rPr>
                          <w:rFonts w:ascii="Open Sans" w:eastAsia="Dotum" w:hAnsi="Open Sans" w:cs="Open Sans"/>
                          <w:spacing w:val="-12"/>
                          <w:sz w:val="20"/>
                        </w:rPr>
                      </w:pPr>
                      <w:r w:rsidRPr="00BE00EE">
                        <w:rPr>
                          <w:rFonts w:ascii="Open Sans" w:eastAsia="Dotum" w:hAnsi="Open Sans" w:cs="Open Sans"/>
                          <w:spacing w:val="-12"/>
                          <w:sz w:val="20"/>
                        </w:rPr>
                        <w:t xml:space="preserve">Kuravankonam, YMR Road, </w:t>
                      </w:r>
                    </w:p>
                    <w:p w14:paraId="76B40028" w14:textId="77777777" w:rsidR="00FA37CA" w:rsidRPr="00BE00EE" w:rsidRDefault="00FA37CA" w:rsidP="00D30908">
                      <w:pPr>
                        <w:spacing w:after="0" w:line="240" w:lineRule="exact"/>
                        <w:rPr>
                          <w:rFonts w:ascii="Open Sans" w:eastAsia="Dotum" w:hAnsi="Open Sans" w:cs="Open Sans"/>
                          <w:spacing w:val="-12"/>
                          <w:sz w:val="20"/>
                        </w:rPr>
                      </w:pPr>
                      <w:r w:rsidRPr="00BE00EE">
                        <w:rPr>
                          <w:rFonts w:ascii="Open Sans" w:eastAsia="Dotum" w:hAnsi="Open Sans" w:cs="Open Sans"/>
                          <w:spacing w:val="-12"/>
                          <w:sz w:val="20"/>
                        </w:rPr>
                        <w:t xml:space="preserve">Nanthancodu, </w:t>
                      </w:r>
                    </w:p>
                    <w:p w14:paraId="3E035582" w14:textId="7276F763" w:rsidR="00FA37CA" w:rsidRPr="00C5013A" w:rsidRDefault="00FA37CA" w:rsidP="00D30908">
                      <w:pPr>
                        <w:spacing w:after="0" w:line="240" w:lineRule="exact"/>
                        <w:rPr>
                          <w:rFonts w:ascii="Open Sans" w:eastAsia="Dotum" w:hAnsi="Open Sans" w:cs="Open Sans"/>
                          <w:spacing w:val="-12"/>
                          <w:sz w:val="20"/>
                        </w:rPr>
                      </w:pPr>
                      <w:r w:rsidRPr="00BE00EE">
                        <w:rPr>
                          <w:rFonts w:ascii="Open Sans" w:eastAsia="Dotum" w:hAnsi="Open Sans" w:cs="Open Sans"/>
                          <w:spacing w:val="-12"/>
                          <w:sz w:val="20"/>
                        </w:rPr>
                        <w:t>Thiruvananthapuram, Kerala 695003</w:t>
                      </w:r>
                    </w:p>
                    <w:p w14:paraId="20F43EE9" w14:textId="1B121D7F" w:rsidR="00FA37CA" w:rsidRPr="00C5013A" w:rsidRDefault="00FA37CA" w:rsidP="00D30908">
                      <w:pPr>
                        <w:spacing w:after="0" w:line="240" w:lineRule="exact"/>
                        <w:rPr>
                          <w:rFonts w:ascii="Open Sans" w:eastAsia="Dotum" w:hAnsi="Open Sans" w:cs="Open Sans"/>
                          <w:spacing w:val="-12"/>
                          <w:sz w:val="20"/>
                        </w:rPr>
                      </w:pPr>
                      <w:r w:rsidRPr="00C5013A">
                        <w:rPr>
                          <w:rFonts w:ascii="Open Sans" w:eastAsia="Dotum" w:hAnsi="Open Sans" w:cs="Open Sans"/>
                          <w:spacing w:val="-12"/>
                          <w:sz w:val="20"/>
                        </w:rPr>
                        <w:t xml:space="preserve">Tel: </w:t>
                      </w:r>
                      <w:r w:rsidRPr="00BE00EE">
                        <w:rPr>
                          <w:rFonts w:ascii="Open Sans" w:eastAsia="Dotum" w:hAnsi="Open Sans" w:cs="Open Sans"/>
                          <w:spacing w:val="-12"/>
                          <w:sz w:val="20"/>
                        </w:rPr>
                        <w:t>+91 471 2103295</w:t>
                      </w:r>
                    </w:p>
                    <w:p w14:paraId="551E2C96" w14:textId="3CF5CBCE" w:rsidR="00FA37CA" w:rsidRPr="00C5013A" w:rsidRDefault="00FA37CA" w:rsidP="00D30908">
                      <w:pPr>
                        <w:spacing w:after="0" w:line="240" w:lineRule="exact"/>
                        <w:rPr>
                          <w:rFonts w:ascii="Open Sans" w:eastAsia="Dotum" w:hAnsi="Open Sans" w:cs="Open Sans"/>
                          <w:spacing w:val="-12"/>
                          <w:sz w:val="20"/>
                        </w:rPr>
                      </w:pPr>
                    </w:p>
                  </w:txbxContent>
                </v:textbox>
              </v:shape>
            </w:pict>
          </mc:Fallback>
        </mc:AlternateContent>
      </w:r>
      <w:proofErr w:type="spellStart"/>
      <w:proofErr w:type="gramStart"/>
      <w:r w:rsidR="008C2D93" w:rsidRPr="00522BBD">
        <w:rPr>
          <w:rFonts w:cs="Open Sans Light"/>
          <w:color w:val="000000" w:themeColor="text1"/>
          <w:sz w:val="24"/>
          <w:szCs w:val="24"/>
        </w:rPr>
        <w:t>roid</w:t>
      </w:r>
      <w:proofErr w:type="spellEnd"/>
      <w:proofErr w:type="gramEnd"/>
    </w:p>
    <w:p w14:paraId="28FD5741" w14:textId="77777777" w:rsidR="001F2895" w:rsidRPr="00522BBD" w:rsidRDefault="001F2895" w:rsidP="00D30908">
      <w:pPr>
        <w:spacing w:after="0"/>
        <w:rPr>
          <w:rFonts w:cs="Open Sans Light"/>
          <w:color w:val="000000" w:themeColor="text1"/>
          <w:sz w:val="24"/>
          <w:szCs w:val="24"/>
        </w:rPr>
      </w:pPr>
    </w:p>
    <w:p w14:paraId="1A093467" w14:textId="77777777" w:rsidR="001F2895" w:rsidRPr="00522BBD" w:rsidRDefault="001F2895" w:rsidP="00D30908">
      <w:pPr>
        <w:spacing w:after="0"/>
        <w:rPr>
          <w:rFonts w:cs="Open Sans Light"/>
          <w:color w:val="000000" w:themeColor="text1"/>
          <w:sz w:val="24"/>
          <w:szCs w:val="24"/>
        </w:rPr>
      </w:pPr>
    </w:p>
    <w:p w14:paraId="6E2C1A73" w14:textId="77777777" w:rsidR="001F2895" w:rsidRPr="00522BBD" w:rsidRDefault="001F2895" w:rsidP="00D30908">
      <w:pPr>
        <w:spacing w:after="0"/>
        <w:rPr>
          <w:rFonts w:cs="Open Sans Light"/>
          <w:color w:val="000000" w:themeColor="text1"/>
          <w:sz w:val="24"/>
          <w:szCs w:val="24"/>
        </w:rPr>
      </w:pPr>
    </w:p>
    <w:p w14:paraId="2CFF8F1C" w14:textId="77777777" w:rsidR="001F2895" w:rsidRPr="00522BBD" w:rsidRDefault="001F2895" w:rsidP="00D30908">
      <w:pPr>
        <w:spacing w:after="0"/>
        <w:rPr>
          <w:rFonts w:cs="Open Sans Light"/>
          <w:color w:val="000000" w:themeColor="text1"/>
          <w:sz w:val="24"/>
          <w:szCs w:val="24"/>
        </w:rPr>
      </w:pPr>
    </w:p>
    <w:p w14:paraId="6321FD36" w14:textId="77777777" w:rsidR="001F2895" w:rsidRPr="00522BBD" w:rsidRDefault="001F2895" w:rsidP="00D30908">
      <w:pPr>
        <w:spacing w:after="0"/>
        <w:rPr>
          <w:rFonts w:cs="Open Sans Light"/>
          <w:color w:val="000000" w:themeColor="text1"/>
          <w:sz w:val="24"/>
          <w:szCs w:val="24"/>
        </w:rPr>
      </w:pPr>
    </w:p>
    <w:p w14:paraId="29FBEADE" w14:textId="77777777" w:rsidR="001F2895" w:rsidRPr="00522BBD" w:rsidRDefault="001F2895" w:rsidP="00D30908">
      <w:pPr>
        <w:spacing w:after="0"/>
        <w:rPr>
          <w:rFonts w:cs="Open Sans Light"/>
          <w:color w:val="000000" w:themeColor="text1"/>
          <w:sz w:val="24"/>
          <w:szCs w:val="24"/>
        </w:rPr>
      </w:pPr>
    </w:p>
    <w:p w14:paraId="406E0FDB" w14:textId="77777777" w:rsidR="001F2895" w:rsidRPr="00522BBD" w:rsidRDefault="001F2895" w:rsidP="00D30908">
      <w:pPr>
        <w:spacing w:after="0"/>
        <w:rPr>
          <w:rFonts w:cs="Open Sans Light"/>
          <w:color w:val="000000" w:themeColor="text1"/>
          <w:sz w:val="24"/>
          <w:szCs w:val="24"/>
        </w:rPr>
      </w:pPr>
    </w:p>
    <w:p w14:paraId="596309CB" w14:textId="77777777" w:rsidR="00C73386" w:rsidRPr="00522BBD" w:rsidRDefault="00C73386" w:rsidP="00D30908">
      <w:pPr>
        <w:spacing w:after="0"/>
        <w:rPr>
          <w:rFonts w:cs="Open Sans Light"/>
          <w:color w:val="000000" w:themeColor="text1"/>
          <w:sz w:val="24"/>
          <w:szCs w:val="24"/>
        </w:rPr>
      </w:pPr>
    </w:p>
    <w:p w14:paraId="477B844A" w14:textId="7CD38B4C" w:rsidR="00861FFF" w:rsidRPr="00BB7E1F" w:rsidRDefault="00BB7E1F" w:rsidP="00D30908">
      <w:pPr>
        <w:spacing w:after="0" w:line="1080" w:lineRule="exact"/>
        <w:rPr>
          <w:rFonts w:cs="Open Sans Light"/>
          <w:color w:val="000000" w:themeColor="text1"/>
          <w:sz w:val="90"/>
          <w:szCs w:val="90"/>
        </w:rPr>
      </w:pPr>
      <w:r w:rsidRPr="00BB7E1F">
        <w:rPr>
          <w:rFonts w:cs="Open Sans Light"/>
          <w:noProof/>
          <w:color w:val="000000" w:themeColor="text1"/>
          <w:sz w:val="90"/>
          <w:szCs w:val="90"/>
        </w:rPr>
        <mc:AlternateContent>
          <mc:Choice Requires="wps">
            <w:drawing>
              <wp:anchor distT="0" distB="0" distL="114300" distR="114300" simplePos="0" relativeHeight="251627520" behindDoc="0" locked="0" layoutInCell="1" allowOverlap="1" wp14:anchorId="19B439F8" wp14:editId="5C0862CF">
                <wp:simplePos x="0" y="0"/>
                <wp:positionH relativeFrom="margin">
                  <wp:posOffset>12700</wp:posOffset>
                </wp:positionH>
                <wp:positionV relativeFrom="page">
                  <wp:posOffset>4962525</wp:posOffset>
                </wp:positionV>
                <wp:extent cx="4772025" cy="161925"/>
                <wp:effectExtent l="0" t="0" r="9525" b="9525"/>
                <wp:wrapNone/>
                <wp:docPr id="499"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772025" cy="161925"/>
                        </a:xfrm>
                        <a:prstGeom prst="rect">
                          <a:avLst/>
                        </a:prstGeom>
                        <a:solidFill>
                          <a:srgbClr val="8E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rect w14:anchorId="19F4ED70" id="Rectangle 3" o:spid="_x0000_s1026" style="position:absolute;margin-left:1pt;margin-top:390.75pt;width:375.75pt;height:12.75pt;z-index:25162752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" fillcolor="#8e0000" stroked="f" strokeweight="1pt">
                <v:path arrowok="t"/>
                <w10:wrap anchorx="margin" anchory="page"/>
              </v:rect>
            </w:pict>
          </mc:Fallback>
        </mc:AlternateContent>
      </w:r>
      <w:r w:rsidR="00DB73A4" w:rsidRPr="00BB7E1F">
        <w:rPr>
          <w:rFonts w:cs="Open Sans Light"/>
          <w:color w:val="000000" w:themeColor="text1"/>
          <w:position w:val="12"/>
          <w:sz w:val="90"/>
          <w:szCs w:val="90"/>
        </w:rPr>
        <w:t>SOFTWARE REQUIREMENT</w:t>
      </w:r>
      <w:r w:rsidR="00FC4BF7" w:rsidRPr="00BB7E1F">
        <w:rPr>
          <w:rFonts w:cs="Open Sans Light"/>
          <w:color w:val="000000" w:themeColor="text1"/>
          <w:position w:val="12"/>
          <w:sz w:val="90"/>
          <w:szCs w:val="90"/>
        </w:rPr>
        <w:t xml:space="preserve"> SPECIFICATION</w:t>
      </w:r>
    </w:p>
    <w:p w14:paraId="688EF906" w14:textId="31B80CE5" w:rsidR="00FC4BF7" w:rsidRPr="00522BBD" w:rsidRDefault="00FC4BF7" w:rsidP="00D30908">
      <w:pPr>
        <w:spacing w:after="0"/>
        <w:rPr>
          <w:rFonts w:eastAsiaTheme="minorEastAsia" w:cs="Open Sans Light"/>
          <w:b/>
          <w:color w:val="000000" w:themeColor="text1"/>
          <w:sz w:val="24"/>
          <w:szCs w:val="24"/>
        </w:rPr>
      </w:pPr>
    </w:p>
    <w:p w14:paraId="4FF45BD5" w14:textId="0E48BDE4" w:rsidR="00A54BCA" w:rsidRPr="00BB7E1F" w:rsidRDefault="004862F8" w:rsidP="00D30908">
      <w:pPr>
        <w:spacing w:after="0"/>
        <w:rPr>
          <w:rFonts w:eastAsiaTheme="minorEastAsia" w:cs="Open Sans Light"/>
          <w:b/>
          <w:color w:val="000000" w:themeColor="text1"/>
          <w:sz w:val="36"/>
          <w:szCs w:val="24"/>
        </w:rPr>
      </w:pPr>
      <w:proofErr w:type="spellStart"/>
      <w:r w:rsidRPr="00BB7E1F">
        <w:rPr>
          <w:rFonts w:eastAsiaTheme="minorEastAsia" w:cs="Open Sans Light"/>
          <w:b/>
          <w:color w:val="000000" w:themeColor="text1"/>
          <w:sz w:val="36"/>
          <w:szCs w:val="24"/>
        </w:rPr>
        <w:t>TaxBreeze</w:t>
      </w:r>
      <w:proofErr w:type="spellEnd"/>
    </w:p>
    <w:p w14:paraId="6C73CF7F" w14:textId="2607DAB3" w:rsidR="0097115D" w:rsidRPr="00522BBD" w:rsidRDefault="0097115D" w:rsidP="00D30908">
      <w:pPr>
        <w:spacing w:after="0"/>
        <w:rPr>
          <w:rFonts w:eastAsiaTheme="minorEastAsia" w:cs="Open Sans Light"/>
          <w:b/>
          <w:color w:val="000000" w:themeColor="text1"/>
          <w:sz w:val="24"/>
          <w:szCs w:val="24"/>
        </w:rPr>
      </w:pPr>
    </w:p>
    <w:p w14:paraId="31EC222A" w14:textId="7355BF75" w:rsidR="00C73386" w:rsidRPr="00522BBD" w:rsidRDefault="00C73386" w:rsidP="00D30908">
      <w:pPr>
        <w:spacing w:after="0"/>
        <w:rPr>
          <w:rFonts w:eastAsiaTheme="minorEastAsia" w:cs="Open Sans Light"/>
          <w:b/>
          <w:color w:val="000000" w:themeColor="text1"/>
          <w:sz w:val="24"/>
          <w:szCs w:val="24"/>
        </w:rPr>
      </w:pPr>
    </w:p>
    <w:p w14:paraId="4AE775CE" w14:textId="77777777" w:rsidR="0097115D" w:rsidRPr="00522BBD" w:rsidRDefault="0097115D" w:rsidP="00D30908">
      <w:pPr>
        <w:spacing w:after="0"/>
        <w:rPr>
          <w:rFonts w:eastAsiaTheme="minorEastAsia" w:cs="Open Sans Light"/>
          <w:b/>
          <w:color w:val="000000" w:themeColor="text1"/>
          <w:sz w:val="24"/>
          <w:szCs w:val="24"/>
        </w:rPr>
      </w:pPr>
    </w:p>
    <w:tbl>
      <w:tblPr>
        <w:tblStyle w:val="TableGrid"/>
        <w:tblW w:w="0" w:type="auto"/>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03"/>
        <w:gridCol w:w="2819"/>
      </w:tblGrid>
      <w:tr w:rsidR="00FC4BF7" w:rsidRPr="00522BBD" w14:paraId="0F57D8C2" w14:textId="77777777" w:rsidTr="0023098C">
        <w:tc>
          <w:tcPr>
            <w:tcW w:w="6503" w:type="dxa"/>
          </w:tcPr>
          <w:p w14:paraId="2C9F43CB" w14:textId="4A2B081F" w:rsidR="007C7778" w:rsidRPr="00522BBD" w:rsidRDefault="007C7778" w:rsidP="00D30908">
            <w:pPr>
              <w:spacing w:after="0"/>
              <w:jc w:val="left"/>
              <w:rPr>
                <w:rFonts w:eastAsiaTheme="minorEastAsia" w:cs="Open Sans Light"/>
                <w:color w:val="000000" w:themeColor="text1"/>
                <w:sz w:val="24"/>
                <w:szCs w:val="24"/>
              </w:rPr>
            </w:pPr>
            <w:r w:rsidRPr="00522BBD">
              <w:rPr>
                <w:rFonts w:eastAsiaTheme="minorEastAsia" w:cs="Open Sans Light"/>
                <w:b/>
                <w:color w:val="000000" w:themeColor="text1"/>
                <w:sz w:val="24"/>
                <w:szCs w:val="24"/>
              </w:rPr>
              <w:t>Prepared for:</w:t>
            </w:r>
            <w:r w:rsidRPr="00522BBD">
              <w:rPr>
                <w:rFonts w:eastAsiaTheme="minorEastAsia" w:cs="Open Sans Light"/>
                <w:color w:val="000000" w:themeColor="text1"/>
                <w:sz w:val="24"/>
                <w:szCs w:val="24"/>
              </w:rPr>
              <w:br/>
            </w:r>
          </w:p>
          <w:p w14:paraId="74F8820F" w14:textId="19CB3C68" w:rsidR="007C7778" w:rsidRPr="00522BBD" w:rsidRDefault="004E7D00" w:rsidP="00D30908">
            <w:pPr>
              <w:spacing w:after="0"/>
              <w:jc w:val="left"/>
              <w:rPr>
                <w:rFonts w:cs="Open Sans Light"/>
                <w:color w:val="000000" w:themeColor="text1"/>
                <w:sz w:val="24"/>
                <w:szCs w:val="24"/>
              </w:rPr>
            </w:pPr>
            <w:r w:rsidRPr="00522BBD">
              <w:rPr>
                <w:rFonts w:ascii="Open Sans Semibold" w:eastAsiaTheme="minorEastAsia" w:hAnsi="Open Sans Semibold" w:cs="Open Sans Semibold"/>
                <w:b/>
                <w:color w:val="262626" w:themeColor="text1" w:themeTint="D9"/>
                <w:sz w:val="24"/>
                <w:szCs w:val="24"/>
                <w:highlight w:val="yellow"/>
              </w:rPr>
              <w:t>PWC</w:t>
            </w:r>
          </w:p>
        </w:tc>
        <w:tc>
          <w:tcPr>
            <w:tcW w:w="2835" w:type="dxa"/>
          </w:tcPr>
          <w:p w14:paraId="7CA265F1" w14:textId="77777777" w:rsidR="007C7778" w:rsidRPr="00522BBD" w:rsidRDefault="00512205" w:rsidP="00D30908">
            <w:pPr>
              <w:spacing w:after="0" w:line="300" w:lineRule="exact"/>
              <w:jc w:val="left"/>
              <w:rPr>
                <w:rFonts w:eastAsiaTheme="minorEastAsia" w:cs="Open Sans Light"/>
                <w:b/>
                <w:color w:val="000000" w:themeColor="text1"/>
                <w:sz w:val="24"/>
                <w:szCs w:val="24"/>
              </w:rPr>
            </w:pPr>
            <w:r w:rsidRPr="00522BBD">
              <w:rPr>
                <w:rFonts w:eastAsiaTheme="minorEastAsia" w:cs="Open Sans Light"/>
                <w:b/>
                <w:color w:val="000000" w:themeColor="text1"/>
                <w:sz w:val="24"/>
                <w:szCs w:val="24"/>
              </w:rPr>
              <w:t>Submission Date:</w:t>
            </w:r>
          </w:p>
          <w:p w14:paraId="7D2DCF59" w14:textId="3912D0EE" w:rsidR="00512205" w:rsidRPr="00522BBD" w:rsidRDefault="004E7D00" w:rsidP="00D30908">
            <w:pPr>
              <w:spacing w:after="0" w:line="300" w:lineRule="exact"/>
              <w:jc w:val="left"/>
              <w:rPr>
                <w:rFonts w:eastAsiaTheme="minorEastAsia" w:cs="Open Sans Light"/>
                <w:color w:val="000000" w:themeColor="text1"/>
                <w:sz w:val="24"/>
                <w:szCs w:val="24"/>
              </w:rPr>
            </w:pPr>
            <w:r w:rsidRPr="00522BBD">
              <w:rPr>
                <w:rFonts w:eastAsiaTheme="minorEastAsia" w:cs="Open Sans Light"/>
                <w:color w:val="000000" w:themeColor="text1"/>
                <w:sz w:val="24"/>
                <w:szCs w:val="24"/>
              </w:rPr>
              <w:t>1</w:t>
            </w:r>
            <w:r w:rsidR="00BB7E1F">
              <w:rPr>
                <w:rFonts w:eastAsiaTheme="minorEastAsia" w:cs="Open Sans Light"/>
                <w:color w:val="000000" w:themeColor="text1"/>
                <w:sz w:val="24"/>
                <w:szCs w:val="24"/>
              </w:rPr>
              <w:t>9</w:t>
            </w:r>
            <w:r w:rsidR="002D2ED2" w:rsidRPr="00522BBD">
              <w:rPr>
                <w:rFonts w:eastAsiaTheme="minorEastAsia" w:cs="Open Sans Light"/>
                <w:color w:val="000000" w:themeColor="text1"/>
                <w:sz w:val="24"/>
                <w:szCs w:val="24"/>
              </w:rPr>
              <w:t xml:space="preserve"> </w:t>
            </w:r>
            <w:r w:rsidRPr="00522BBD">
              <w:rPr>
                <w:rFonts w:eastAsiaTheme="minorEastAsia" w:cs="Open Sans Light"/>
                <w:color w:val="000000" w:themeColor="text1"/>
                <w:sz w:val="24"/>
                <w:szCs w:val="24"/>
              </w:rPr>
              <w:t>Mar</w:t>
            </w:r>
            <w:r w:rsidR="0040695C" w:rsidRPr="00522BBD">
              <w:rPr>
                <w:rFonts w:eastAsiaTheme="minorEastAsia" w:cs="Open Sans Light"/>
                <w:color w:val="000000" w:themeColor="text1"/>
                <w:sz w:val="24"/>
                <w:szCs w:val="24"/>
              </w:rPr>
              <w:t xml:space="preserve"> 201</w:t>
            </w:r>
            <w:r w:rsidRPr="00522BBD">
              <w:rPr>
                <w:rFonts w:eastAsiaTheme="minorEastAsia" w:cs="Open Sans Light"/>
                <w:color w:val="000000" w:themeColor="text1"/>
                <w:sz w:val="24"/>
                <w:szCs w:val="24"/>
              </w:rPr>
              <w:t>8</w:t>
            </w:r>
          </w:p>
          <w:p w14:paraId="617892D3" w14:textId="77777777" w:rsidR="00512205" w:rsidRPr="00522BBD" w:rsidRDefault="00512205" w:rsidP="00D30908">
            <w:pPr>
              <w:spacing w:after="0"/>
              <w:jc w:val="left"/>
              <w:rPr>
                <w:rFonts w:eastAsiaTheme="minorEastAsia" w:cs="Open Sans Light"/>
                <w:color w:val="000000" w:themeColor="text1"/>
                <w:sz w:val="24"/>
                <w:szCs w:val="24"/>
              </w:rPr>
            </w:pPr>
          </w:p>
          <w:p w14:paraId="69A58E7A" w14:textId="5950D509" w:rsidR="00512205" w:rsidRPr="00522BBD" w:rsidRDefault="00512205" w:rsidP="00C71E0E">
            <w:pPr>
              <w:tabs>
                <w:tab w:val="left" w:pos="1490"/>
              </w:tabs>
              <w:spacing w:after="0" w:line="300" w:lineRule="exact"/>
              <w:jc w:val="left"/>
              <w:rPr>
                <w:rFonts w:cs="Open Sans Light"/>
                <w:color w:val="000000" w:themeColor="text1"/>
                <w:sz w:val="24"/>
                <w:szCs w:val="24"/>
              </w:rPr>
            </w:pPr>
            <w:r w:rsidRPr="00522BBD">
              <w:rPr>
                <w:rFonts w:eastAsiaTheme="minorEastAsia" w:cs="Open Sans Light"/>
                <w:b/>
                <w:color w:val="000000" w:themeColor="text1"/>
                <w:sz w:val="24"/>
                <w:szCs w:val="24"/>
              </w:rPr>
              <w:t>Proposal ID:</w:t>
            </w:r>
            <w:r w:rsidR="00DB73A4" w:rsidRPr="00522BBD">
              <w:rPr>
                <w:rFonts w:eastAsiaTheme="minorEastAsia" w:cs="Open Sans Light"/>
                <w:b/>
                <w:color w:val="000000" w:themeColor="text1"/>
                <w:sz w:val="24"/>
                <w:szCs w:val="24"/>
              </w:rPr>
              <w:tab/>
            </w:r>
            <w:r w:rsidRPr="00522BBD">
              <w:rPr>
                <w:rFonts w:cs="Open Sans Light"/>
                <w:color w:val="000000" w:themeColor="text1"/>
                <w:sz w:val="24"/>
                <w:szCs w:val="24"/>
              </w:rPr>
              <w:br/>
            </w:r>
            <w:r w:rsidR="00FA068F" w:rsidRPr="00522BBD">
              <w:rPr>
                <w:rFonts w:eastAsiaTheme="minorEastAsia" w:cs="Open Sans Light"/>
                <w:color w:val="000000" w:themeColor="text1"/>
                <w:sz w:val="24"/>
                <w:szCs w:val="24"/>
                <w:highlight w:val="yellow"/>
              </w:rPr>
              <w:t>SRS</w:t>
            </w:r>
            <w:r w:rsidR="00F45E36" w:rsidRPr="00522BBD">
              <w:rPr>
                <w:rFonts w:eastAsiaTheme="minorEastAsia" w:cs="Open Sans Light"/>
                <w:color w:val="000000" w:themeColor="text1"/>
                <w:sz w:val="24"/>
                <w:szCs w:val="24"/>
                <w:highlight w:val="yellow"/>
              </w:rPr>
              <w:t>/</w:t>
            </w:r>
            <w:r w:rsidR="00C71E0E">
              <w:rPr>
                <w:rFonts w:eastAsiaTheme="minorEastAsia" w:cs="Open Sans Light"/>
                <w:color w:val="000000" w:themeColor="text1"/>
                <w:sz w:val="24"/>
                <w:szCs w:val="24"/>
                <w:highlight w:val="yellow"/>
              </w:rPr>
              <w:t>19032018</w:t>
            </w:r>
            <w:r w:rsidR="00F45E36" w:rsidRPr="00522BBD">
              <w:rPr>
                <w:rFonts w:eastAsiaTheme="minorEastAsia" w:cs="Open Sans Light"/>
                <w:color w:val="000000" w:themeColor="text1"/>
                <w:sz w:val="24"/>
                <w:szCs w:val="24"/>
                <w:highlight w:val="yellow"/>
              </w:rPr>
              <w:t>/1343</w:t>
            </w:r>
            <w:r w:rsidR="00FA068F" w:rsidRPr="00522BBD">
              <w:rPr>
                <w:rFonts w:eastAsiaTheme="minorEastAsia" w:cs="Open Sans Light"/>
                <w:color w:val="000000" w:themeColor="text1"/>
                <w:sz w:val="24"/>
                <w:szCs w:val="24"/>
                <w:highlight w:val="yellow"/>
              </w:rPr>
              <w:t>/2</w:t>
            </w:r>
          </w:p>
        </w:tc>
      </w:tr>
    </w:tbl>
    <w:p w14:paraId="3823364F" w14:textId="77777777" w:rsidR="00BF2BB9" w:rsidRPr="00522BBD" w:rsidRDefault="00277D94" w:rsidP="00D30908">
      <w:pPr>
        <w:spacing w:after="0" w:line="240" w:lineRule="auto"/>
        <w:rPr>
          <w:rFonts w:eastAsiaTheme="minorEastAsia" w:cs="Open Sans Light"/>
          <w:color w:val="000000" w:themeColor="text1"/>
          <w:sz w:val="24"/>
          <w:szCs w:val="24"/>
        </w:rPr>
      </w:pPr>
      <w:r w:rsidRPr="00522BBD">
        <w:rPr>
          <w:rFonts w:eastAsiaTheme="minorEastAsia" w:cs="Open Sans Light"/>
          <w:color w:val="000000" w:themeColor="text1"/>
          <w:sz w:val="24"/>
          <w:szCs w:val="24"/>
        </w:rPr>
        <w:br/>
      </w:r>
    </w:p>
    <w:p w14:paraId="39E75881" w14:textId="77777777" w:rsidR="00EB343F" w:rsidRPr="00522BBD" w:rsidRDefault="00982E1F" w:rsidP="00D30908">
      <w:pPr>
        <w:spacing w:after="0"/>
        <w:rPr>
          <w:rFonts w:eastAsiaTheme="minorEastAsia" w:cs="Open Sans Light"/>
          <w:color w:val="000000" w:themeColor="text1"/>
          <w:sz w:val="24"/>
          <w:szCs w:val="24"/>
        </w:rPr>
      </w:pPr>
      <w:r w:rsidRPr="00522BBD">
        <w:rPr>
          <w:rFonts w:cs="Open Sans Light"/>
          <w:noProof/>
          <w:color w:val="000000" w:themeColor="text1"/>
          <w:position w:val="12"/>
          <w:sz w:val="24"/>
          <w:szCs w:val="24"/>
        </w:rPr>
        <mc:AlternateContent>
          <mc:Choice Requires="wps">
            <w:drawing>
              <wp:anchor distT="0" distB="0" distL="114300" distR="114300" simplePos="0" relativeHeight="251629568" behindDoc="0" locked="0" layoutInCell="1" allowOverlap="1" wp14:anchorId="26C35B4A" wp14:editId="5B715594">
                <wp:simplePos x="0" y="0"/>
                <wp:positionH relativeFrom="margin">
                  <wp:posOffset>-415290</wp:posOffset>
                </wp:positionH>
                <wp:positionV relativeFrom="page">
                  <wp:posOffset>7686675</wp:posOffset>
                </wp:positionV>
                <wp:extent cx="6761480" cy="2038350"/>
                <wp:effectExtent l="0" t="0" r="1270" b="0"/>
                <wp:wrapNone/>
                <wp:docPr id="498"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61480" cy="2038350"/>
                        </a:xfrm>
                        <a:prstGeom prst="rect">
                          <a:avLst/>
                        </a:prstGeom>
                        <a:solidFill>
                          <a:srgbClr val="8E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65F89DC" w14:textId="6706548F" w:rsidR="00FA37CA" w:rsidRDefault="00FA37CA" w:rsidP="00F00BB2">
                            <w:pPr>
                              <w:rPr>
                                <w:rFonts w:cs="Open Sans Light"/>
                                <w:color w:val="FFFFFF" w:themeColor="background1"/>
                                <w:sz w:val="18"/>
                              </w:rPr>
                            </w:pPr>
                            <w:r w:rsidRPr="00C54E3A">
                              <w:rPr>
                                <w:rFonts w:cs="Open Sans Light"/>
                                <w:color w:val="FFFFFF" w:themeColor="background1"/>
                                <w:sz w:val="18"/>
                              </w:rPr>
                              <w:t>___________________________________________________________________________________________________________</w:t>
                            </w:r>
                            <w:r>
                              <w:rPr>
                                <w:rFonts w:cs="Open Sans Light"/>
                                <w:color w:val="FFFFFF" w:themeColor="background1"/>
                                <w:sz w:val="18"/>
                              </w:rPr>
                              <w:t>_______________________________</w:t>
                            </w:r>
                            <w:r w:rsidRPr="00C54E3A">
                              <w:rPr>
                                <w:rFonts w:cs="Open Sans Light"/>
                                <w:color w:val="FFFFFF" w:themeColor="background1"/>
                                <w:sz w:val="18"/>
                              </w:rPr>
                              <w:br/>
                              <w:t xml:space="preserve">Conﬁdentiality Notice: This </w:t>
                            </w:r>
                            <w:r>
                              <w:rPr>
                                <w:rFonts w:cs="Open Sans Light"/>
                                <w:color w:val="FFFFFF" w:themeColor="background1"/>
                                <w:sz w:val="18"/>
                              </w:rPr>
                              <w:t>Proposal</w:t>
                            </w:r>
                            <w:r w:rsidRPr="00C54E3A">
                              <w:rPr>
                                <w:rFonts w:cs="Open Sans Light"/>
                                <w:color w:val="FFFFFF" w:themeColor="background1"/>
                                <w:sz w:val="18"/>
                              </w:rPr>
                              <w:t xml:space="preserve"> is conﬁdential and contains proprietary information and</w:t>
                            </w:r>
                            <w:r>
                              <w:rPr>
                                <w:rFonts w:cs="Open Sans Light"/>
                                <w:color w:val="FFFFFF" w:themeColor="background1"/>
                                <w:sz w:val="18"/>
                              </w:rPr>
                              <w:t xml:space="preserve"> intellectual property of Verbat Technologies</w:t>
                            </w:r>
                            <w:r w:rsidRPr="00C54E3A">
                              <w:rPr>
                                <w:rFonts w:cs="Open Sans Light"/>
                                <w:color w:val="FFFFFF" w:themeColor="background1"/>
                                <w:sz w:val="18"/>
                              </w:rPr>
                              <w:t xml:space="preserve">. Neither this </w:t>
                            </w:r>
                            <w:r>
                              <w:rPr>
                                <w:rFonts w:cs="Open Sans Light"/>
                                <w:color w:val="FFFFFF" w:themeColor="background1"/>
                                <w:sz w:val="18"/>
                              </w:rPr>
                              <w:t>proposal</w:t>
                            </w:r>
                            <w:r w:rsidRPr="00C54E3A">
                              <w:rPr>
                                <w:rFonts w:cs="Open Sans Light"/>
                                <w:color w:val="FFFFFF" w:themeColor="background1"/>
                                <w:sz w:val="18"/>
                              </w:rPr>
                              <w:t xml:space="preserve"> nor any of the information contained herein may be reproduced or disclosed under any circumstances without the expr</w:t>
                            </w:r>
                            <w:r>
                              <w:rPr>
                                <w:rFonts w:cs="Open Sans Light"/>
                                <w:color w:val="FFFFFF" w:themeColor="background1"/>
                                <w:sz w:val="18"/>
                              </w:rPr>
                              <w:t>ess written permission of Verba</w:t>
                            </w:r>
                            <w:r w:rsidRPr="00C54E3A">
                              <w:rPr>
                                <w:rFonts w:cs="Open Sans Light"/>
                                <w:color w:val="FFFFFF" w:themeColor="background1"/>
                                <w:sz w:val="18"/>
                              </w:rPr>
                              <w:t xml:space="preserve">t. </w:t>
                            </w:r>
                          </w:p>
                          <w:p w14:paraId="3A388F1F" w14:textId="77777777" w:rsidR="00FA37CA" w:rsidRPr="00C54E3A" w:rsidRDefault="00FA37CA" w:rsidP="00F00BB2">
                            <w:pPr>
                              <w:rPr>
                                <w:rFonts w:cs="Open Sans Light"/>
                                <w:color w:val="FFFFFF" w:themeColor="background1"/>
                                <w:sz w:val="18"/>
                              </w:rPr>
                            </w:pPr>
                          </w:p>
                          <w:p w14:paraId="26D76135" w14:textId="69FE3EA4" w:rsidR="00FA37CA" w:rsidRPr="00C54E3A" w:rsidRDefault="00FA37CA" w:rsidP="00782E41">
                            <w:pPr>
                              <w:jc w:val="left"/>
                              <w:rPr>
                                <w:rFonts w:cs="Open Sans Light"/>
                                <w:color w:val="FFFFFF" w:themeColor="background1"/>
                                <w:sz w:val="18"/>
                              </w:rPr>
                            </w:pPr>
                            <w:r w:rsidRPr="00C54E3A">
                              <w:rPr>
                                <w:rFonts w:cs="Open Sans Light"/>
                                <w:color w:val="FFFFFF" w:themeColor="background1"/>
                                <w:sz w:val="18"/>
                              </w:rPr>
                              <w:t>© 201</w:t>
                            </w:r>
                            <w:r>
                              <w:rPr>
                                <w:rFonts w:cs="Open Sans Light"/>
                                <w:color w:val="FFFFFF" w:themeColor="background1"/>
                                <w:sz w:val="18"/>
                              </w:rPr>
                              <w:t>8 by Verbat Technologies</w:t>
                            </w:r>
                            <w:r w:rsidRPr="00C54E3A">
                              <w:rPr>
                                <w:rFonts w:cs="Open Sans Light"/>
                                <w:color w:val="FFFFFF" w:themeColor="background1"/>
                                <w:sz w:val="18"/>
                              </w:rPr>
                              <w:t>. All rights reserved. Confidential.</w:t>
                            </w:r>
                          </w:p>
                          <w:p w14:paraId="2FB8EE3E" w14:textId="77777777" w:rsidR="00FA37CA" w:rsidRPr="00C54E3A" w:rsidRDefault="00FA37CA" w:rsidP="00F00BB2">
                            <w:pPr>
                              <w:rPr>
                                <w:rFonts w:cs="Open Sans Light"/>
                                <w:color w:val="FFFFFF" w:themeColor="background1"/>
                                <w:sz w:val="18"/>
                              </w:rPr>
                            </w:pPr>
                            <w:r w:rsidRPr="00C54E3A">
                              <w:rPr>
                                <w:rFonts w:cs="Open Sans Light"/>
                                <w:color w:val="FFFFFF" w:themeColor="background1"/>
                                <w:sz w:val="18"/>
                              </w:rPr>
                              <w:t>___________________________________________________________________________________________________________</w:t>
                            </w:r>
                            <w:r>
                              <w:rPr>
                                <w:rFonts w:cs="Open Sans Light"/>
                                <w:color w:val="FFFFFF" w:themeColor="background1"/>
                                <w:sz w:val="18"/>
                              </w:rPr>
                              <w:t>________________________________</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rect w14:anchorId="26C35B4A" id="Rectangle 1" o:spid="_x0000_s1027" style="position:absolute;left:0;text-align:left;margin-left:-32.7pt;margin-top:605.25pt;width:532.4pt;height:160.5pt;z-index:25162956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" fillcolor="#8e0000" stroked="f" strokeweight="1pt">
                <v:path arrowok="t"/>
                <v:textbox>
                  <w:txbxContent>
                    <w:p w14:paraId="265F89DC" w14:textId="6706548F" w:rsidR="00FA37CA" w:rsidRDefault="00FA37CA" w:rsidP="00F00BB2">
                      <w:pPr>
                        <w:rPr>
                          <w:rFonts w:cs="Open Sans Light"/>
                          <w:color w:val="FFFFFF" w:themeColor="background1"/>
                          <w:sz w:val="18"/>
                        </w:rPr>
                      </w:pPr>
                      <w:r w:rsidRPr="00C54E3A">
                        <w:rPr>
                          <w:rFonts w:cs="Open Sans Light"/>
                          <w:color w:val="FFFFFF" w:themeColor="background1"/>
                          <w:sz w:val="18"/>
                        </w:rPr>
                        <w:t>___________________________________________________________________________________________________________</w:t>
                      </w:r>
                      <w:r>
                        <w:rPr>
                          <w:rFonts w:cs="Open Sans Light"/>
                          <w:color w:val="FFFFFF" w:themeColor="background1"/>
                          <w:sz w:val="18"/>
                        </w:rPr>
                        <w:t>_______________________________</w:t>
                      </w:r>
                      <w:r w:rsidRPr="00C54E3A">
                        <w:rPr>
                          <w:rFonts w:cs="Open Sans Light"/>
                          <w:color w:val="FFFFFF" w:themeColor="background1"/>
                          <w:sz w:val="18"/>
                        </w:rPr>
                        <w:br/>
                        <w:t xml:space="preserve">Conﬁdentiality Notice: This </w:t>
                      </w:r>
                      <w:r>
                        <w:rPr>
                          <w:rFonts w:cs="Open Sans Light"/>
                          <w:color w:val="FFFFFF" w:themeColor="background1"/>
                          <w:sz w:val="18"/>
                        </w:rPr>
                        <w:t>Proposal</w:t>
                      </w:r>
                      <w:r w:rsidRPr="00C54E3A">
                        <w:rPr>
                          <w:rFonts w:cs="Open Sans Light"/>
                          <w:color w:val="FFFFFF" w:themeColor="background1"/>
                          <w:sz w:val="18"/>
                        </w:rPr>
                        <w:t xml:space="preserve"> is conﬁdential and contains proprietary information and</w:t>
                      </w:r>
                      <w:r>
                        <w:rPr>
                          <w:rFonts w:cs="Open Sans Light"/>
                          <w:color w:val="FFFFFF" w:themeColor="background1"/>
                          <w:sz w:val="18"/>
                        </w:rPr>
                        <w:t xml:space="preserve"> intellectual property of Verbat Technologies</w:t>
                      </w:r>
                      <w:r w:rsidRPr="00C54E3A">
                        <w:rPr>
                          <w:rFonts w:cs="Open Sans Light"/>
                          <w:color w:val="FFFFFF" w:themeColor="background1"/>
                          <w:sz w:val="18"/>
                        </w:rPr>
                        <w:t xml:space="preserve">. Neither this </w:t>
                      </w:r>
                      <w:r>
                        <w:rPr>
                          <w:rFonts w:cs="Open Sans Light"/>
                          <w:color w:val="FFFFFF" w:themeColor="background1"/>
                          <w:sz w:val="18"/>
                        </w:rPr>
                        <w:t>proposal</w:t>
                      </w:r>
                      <w:r w:rsidRPr="00C54E3A">
                        <w:rPr>
                          <w:rFonts w:cs="Open Sans Light"/>
                          <w:color w:val="FFFFFF" w:themeColor="background1"/>
                          <w:sz w:val="18"/>
                        </w:rPr>
                        <w:t xml:space="preserve"> nor any of the information contained herein may be reproduced or disclosed under any circumstances without the expr</w:t>
                      </w:r>
                      <w:r>
                        <w:rPr>
                          <w:rFonts w:cs="Open Sans Light"/>
                          <w:color w:val="FFFFFF" w:themeColor="background1"/>
                          <w:sz w:val="18"/>
                        </w:rPr>
                        <w:t>ess written permission of Verba</w:t>
                      </w:r>
                      <w:r w:rsidRPr="00C54E3A">
                        <w:rPr>
                          <w:rFonts w:cs="Open Sans Light"/>
                          <w:color w:val="FFFFFF" w:themeColor="background1"/>
                          <w:sz w:val="18"/>
                        </w:rPr>
                        <w:t xml:space="preserve">t. </w:t>
                      </w:r>
                    </w:p>
                    <w:p w14:paraId="3A388F1F" w14:textId="77777777" w:rsidR="00FA37CA" w:rsidRPr="00C54E3A" w:rsidRDefault="00FA37CA" w:rsidP="00F00BB2">
                      <w:pPr>
                        <w:rPr>
                          <w:rFonts w:cs="Open Sans Light"/>
                          <w:color w:val="FFFFFF" w:themeColor="background1"/>
                          <w:sz w:val="18"/>
                        </w:rPr>
                      </w:pPr>
                    </w:p>
                    <w:p w14:paraId="26D76135" w14:textId="69FE3EA4" w:rsidR="00FA37CA" w:rsidRPr="00C54E3A" w:rsidRDefault="00FA37CA" w:rsidP="00782E41">
                      <w:pPr>
                        <w:jc w:val="left"/>
                        <w:rPr>
                          <w:rFonts w:cs="Open Sans Light"/>
                          <w:color w:val="FFFFFF" w:themeColor="background1"/>
                          <w:sz w:val="18"/>
                        </w:rPr>
                      </w:pPr>
                      <w:r w:rsidRPr="00C54E3A">
                        <w:rPr>
                          <w:rFonts w:cs="Open Sans Light"/>
                          <w:color w:val="FFFFFF" w:themeColor="background1"/>
                          <w:sz w:val="18"/>
                        </w:rPr>
                        <w:t>© 201</w:t>
                      </w:r>
                      <w:r>
                        <w:rPr>
                          <w:rFonts w:cs="Open Sans Light"/>
                          <w:color w:val="FFFFFF" w:themeColor="background1"/>
                          <w:sz w:val="18"/>
                        </w:rPr>
                        <w:t>8 by Verbat Technologies</w:t>
                      </w:r>
                      <w:r w:rsidRPr="00C54E3A">
                        <w:rPr>
                          <w:rFonts w:cs="Open Sans Light"/>
                          <w:color w:val="FFFFFF" w:themeColor="background1"/>
                          <w:sz w:val="18"/>
                        </w:rPr>
                        <w:t>. All rights reserved. Confidential.</w:t>
                      </w:r>
                    </w:p>
                    <w:p w14:paraId="2FB8EE3E" w14:textId="77777777" w:rsidR="00FA37CA" w:rsidRPr="00C54E3A" w:rsidRDefault="00FA37CA" w:rsidP="00F00BB2">
                      <w:pPr>
                        <w:rPr>
                          <w:rFonts w:cs="Open Sans Light"/>
                          <w:color w:val="FFFFFF" w:themeColor="background1"/>
                          <w:sz w:val="18"/>
                        </w:rPr>
                      </w:pPr>
                      <w:r w:rsidRPr="00C54E3A">
                        <w:rPr>
                          <w:rFonts w:cs="Open Sans Light"/>
                          <w:color w:val="FFFFFF" w:themeColor="background1"/>
                          <w:sz w:val="18"/>
                        </w:rPr>
                        <w:t>___________________________________________________________________________________________________________</w:t>
                      </w:r>
                      <w:r>
                        <w:rPr>
                          <w:rFonts w:cs="Open Sans Light"/>
                          <w:color w:val="FFFFFF" w:themeColor="background1"/>
                          <w:sz w:val="18"/>
                        </w:rPr>
                        <w:t>________________________________</w:t>
                      </w:r>
                    </w:p>
                  </w:txbxContent>
                </v:textbox>
                <w10:wrap anchorx="margin" anchory="page"/>
              </v:rect>
            </w:pict>
          </mc:Fallback>
        </mc:AlternateContent>
      </w:r>
      <w:r w:rsidR="00BF2BB9" w:rsidRPr="00522BBD">
        <w:rPr>
          <w:rFonts w:eastAsiaTheme="minorEastAsia" w:cs="Open Sans Light"/>
          <w:color w:val="000000" w:themeColor="text1"/>
          <w:sz w:val="24"/>
          <w:szCs w:val="24"/>
        </w:rPr>
        <w:br w:type="page"/>
      </w:r>
    </w:p>
    <w:p w14:paraId="26F81CAF" w14:textId="77777777" w:rsidR="00EB343F" w:rsidRPr="00522BBD" w:rsidRDefault="00EB343F" w:rsidP="00EB343F">
      <w:pPr>
        <w:pStyle w:val="TOCHeading1"/>
        <w:rPr>
          <w:rFonts w:ascii="Open Sans Light" w:hAnsi="Open Sans Light" w:cs="Open Sans Light"/>
          <w:color w:val="000000" w:themeColor="text1"/>
          <w:sz w:val="24"/>
          <w:szCs w:val="24"/>
        </w:rPr>
      </w:pPr>
      <w:r w:rsidRPr="00522BBD">
        <w:rPr>
          <w:rFonts w:ascii="Open Sans Light" w:hAnsi="Open Sans Light" w:cs="Open Sans Light"/>
          <w:color w:val="000000" w:themeColor="text1"/>
          <w:sz w:val="24"/>
          <w:szCs w:val="24"/>
        </w:rPr>
        <w:lastRenderedPageBreak/>
        <w:t>Revision History</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2553"/>
        <w:gridCol w:w="6474"/>
      </w:tblGrid>
      <w:tr w:rsidR="00EB343F" w:rsidRPr="00522BBD" w14:paraId="3BA6991A" w14:textId="77777777" w:rsidTr="003D46BA">
        <w:tc>
          <w:tcPr>
            <w:tcW w:w="1414" w:type="pct"/>
          </w:tcPr>
          <w:p w14:paraId="17713F6B" w14:textId="77777777" w:rsidR="00EB343F" w:rsidRPr="00522BBD" w:rsidRDefault="00EB343F" w:rsidP="003D46BA">
            <w:pPr>
              <w:spacing w:after="0"/>
              <w:jc w:val="left"/>
              <w:rPr>
                <w:rFonts w:cs="Open Sans Light"/>
                <w:b/>
                <w:i/>
                <w:sz w:val="24"/>
                <w:szCs w:val="24"/>
              </w:rPr>
            </w:pPr>
            <w:r w:rsidRPr="00522BBD">
              <w:rPr>
                <w:rFonts w:cs="Open Sans Light"/>
                <w:b/>
                <w:i/>
                <w:sz w:val="24"/>
                <w:szCs w:val="24"/>
              </w:rPr>
              <w:t>Document Owner</w:t>
            </w:r>
          </w:p>
        </w:tc>
        <w:tc>
          <w:tcPr>
            <w:tcW w:w="3586" w:type="pct"/>
          </w:tcPr>
          <w:p w14:paraId="6E9A972D" w14:textId="35731418" w:rsidR="00EB343F" w:rsidRPr="00522BBD" w:rsidRDefault="00BE00EE" w:rsidP="003D46BA">
            <w:pPr>
              <w:spacing w:after="0"/>
              <w:jc w:val="left"/>
              <w:rPr>
                <w:rFonts w:cs="Open Sans Light"/>
                <w:sz w:val="24"/>
                <w:szCs w:val="24"/>
              </w:rPr>
            </w:pPr>
            <w:r>
              <w:rPr>
                <w:rFonts w:cs="Open Sans Light"/>
                <w:sz w:val="24"/>
                <w:szCs w:val="24"/>
              </w:rPr>
              <w:t>Verbat Technologies</w:t>
            </w:r>
          </w:p>
        </w:tc>
      </w:tr>
      <w:tr w:rsidR="00EB343F" w:rsidRPr="00522BBD" w14:paraId="2E17EC08" w14:textId="77777777" w:rsidTr="003D46BA">
        <w:tc>
          <w:tcPr>
            <w:tcW w:w="1414" w:type="pct"/>
          </w:tcPr>
          <w:p w14:paraId="014C48C0" w14:textId="77777777" w:rsidR="00EB343F" w:rsidRPr="00522BBD" w:rsidRDefault="00EB343F" w:rsidP="003D46BA">
            <w:pPr>
              <w:spacing w:after="0"/>
              <w:jc w:val="left"/>
              <w:rPr>
                <w:rFonts w:cs="Open Sans Light"/>
                <w:b/>
                <w:i/>
                <w:sz w:val="24"/>
                <w:szCs w:val="24"/>
              </w:rPr>
            </w:pPr>
            <w:r w:rsidRPr="00522BBD">
              <w:rPr>
                <w:rFonts w:cs="Open Sans Light"/>
                <w:b/>
                <w:i/>
                <w:sz w:val="24"/>
                <w:szCs w:val="24"/>
              </w:rPr>
              <w:t>Document Location</w:t>
            </w:r>
          </w:p>
        </w:tc>
        <w:tc>
          <w:tcPr>
            <w:tcW w:w="3586" w:type="pct"/>
          </w:tcPr>
          <w:p w14:paraId="668F9A1B" w14:textId="77777777" w:rsidR="00EB343F" w:rsidRPr="00522BBD" w:rsidRDefault="00EB343F" w:rsidP="003D46BA">
            <w:pPr>
              <w:spacing w:after="0"/>
              <w:jc w:val="left"/>
              <w:rPr>
                <w:rFonts w:cs="Open Sans Light"/>
                <w:sz w:val="24"/>
                <w:szCs w:val="24"/>
              </w:rPr>
            </w:pPr>
            <w:r w:rsidRPr="00522BBD">
              <w:rPr>
                <w:rFonts w:cs="Open Sans Light"/>
                <w:sz w:val="24"/>
                <w:szCs w:val="24"/>
              </w:rPr>
              <w:t>This document is only valid on the day it was printed and the electronic version is located at /PMO/SRS</w:t>
            </w:r>
          </w:p>
        </w:tc>
      </w:tr>
      <w:tr w:rsidR="00EB343F" w:rsidRPr="00522BBD" w14:paraId="4C1AA244" w14:textId="77777777" w:rsidTr="003D46BA">
        <w:tc>
          <w:tcPr>
            <w:tcW w:w="1414" w:type="pct"/>
          </w:tcPr>
          <w:p w14:paraId="66C6B543" w14:textId="77777777" w:rsidR="00EB343F" w:rsidRPr="00522BBD" w:rsidRDefault="00EB343F" w:rsidP="003D46BA">
            <w:pPr>
              <w:spacing w:after="0"/>
              <w:jc w:val="left"/>
              <w:rPr>
                <w:rFonts w:cs="Open Sans Light"/>
                <w:b/>
                <w:i/>
                <w:sz w:val="24"/>
                <w:szCs w:val="24"/>
              </w:rPr>
            </w:pPr>
            <w:r w:rsidRPr="00522BBD">
              <w:rPr>
                <w:rFonts w:cs="Open Sans Light"/>
                <w:b/>
                <w:i/>
                <w:sz w:val="24"/>
                <w:szCs w:val="24"/>
              </w:rPr>
              <w:t>Document Status</w:t>
            </w:r>
          </w:p>
        </w:tc>
        <w:tc>
          <w:tcPr>
            <w:tcW w:w="3586" w:type="pct"/>
          </w:tcPr>
          <w:p w14:paraId="7024BAAE" w14:textId="050E7D8B" w:rsidR="00EB343F" w:rsidRPr="00522BBD" w:rsidRDefault="00FA068F" w:rsidP="003D46BA">
            <w:pPr>
              <w:spacing w:after="0"/>
              <w:jc w:val="left"/>
              <w:rPr>
                <w:rFonts w:cs="Open Sans Light"/>
                <w:sz w:val="24"/>
                <w:szCs w:val="24"/>
              </w:rPr>
            </w:pPr>
            <w:r w:rsidRPr="00522BBD">
              <w:rPr>
                <w:rFonts w:cs="Open Sans Light"/>
                <w:b/>
                <w:i/>
                <w:sz w:val="24"/>
                <w:szCs w:val="24"/>
              </w:rPr>
              <w:t>Approved</w:t>
            </w:r>
          </w:p>
        </w:tc>
      </w:tr>
    </w:tbl>
    <w:p w14:paraId="34CFEAB0" w14:textId="77777777" w:rsidR="00EB343F" w:rsidRPr="00522BBD" w:rsidRDefault="00EB343F" w:rsidP="00EB343F">
      <w:pPr>
        <w:rPr>
          <w:rFonts w:cs="Open Sans Light"/>
          <w:sz w:val="24"/>
          <w:szCs w:val="24"/>
        </w:rPr>
      </w:pPr>
    </w:p>
    <w:tbl>
      <w:tblPr>
        <w:tblStyle w:val="TableGrid"/>
        <w:tblW w:w="5000" w:type="pct"/>
        <w:tblCellMar>
          <w:top w:w="57" w:type="dxa"/>
          <w:bottom w:w="57" w:type="dxa"/>
        </w:tblCellMar>
        <w:tblLook w:val="04A0" w:firstRow="1" w:lastRow="0" w:firstColumn="1" w:lastColumn="0" w:noHBand="0" w:noVBand="1"/>
      </w:tblPr>
      <w:tblGrid>
        <w:gridCol w:w="1288"/>
        <w:gridCol w:w="1668"/>
        <w:gridCol w:w="2564"/>
        <w:gridCol w:w="2099"/>
        <w:gridCol w:w="1398"/>
      </w:tblGrid>
      <w:tr w:rsidR="00EB343F" w:rsidRPr="00522BBD" w14:paraId="2AADD67D" w14:textId="77777777" w:rsidTr="0076521B">
        <w:trPr>
          <w:trHeight w:val="20"/>
        </w:trPr>
        <w:tc>
          <w:tcPr>
            <w:tcW w:w="714" w:type="pct"/>
            <w:shd w:val="clear" w:color="auto" w:fill="F7CAAC" w:themeFill="accent2" w:themeFillTint="66"/>
            <w:vAlign w:val="center"/>
          </w:tcPr>
          <w:p w14:paraId="276B2F91" w14:textId="77777777" w:rsidR="00EB343F" w:rsidRPr="00522BBD" w:rsidRDefault="00EB343F" w:rsidP="003D46BA">
            <w:pPr>
              <w:pStyle w:val="NoSpacing"/>
              <w:rPr>
                <w:rFonts w:cs="Open Sans Light"/>
                <w:b/>
                <w:sz w:val="24"/>
                <w:szCs w:val="24"/>
              </w:rPr>
            </w:pPr>
            <w:r w:rsidRPr="00522BBD">
              <w:rPr>
                <w:rFonts w:cs="Open Sans Light"/>
                <w:b/>
                <w:sz w:val="24"/>
                <w:szCs w:val="24"/>
              </w:rPr>
              <w:t>Revision #</w:t>
            </w:r>
          </w:p>
        </w:tc>
        <w:tc>
          <w:tcPr>
            <w:tcW w:w="925" w:type="pct"/>
            <w:shd w:val="clear" w:color="auto" w:fill="F7CAAC" w:themeFill="accent2" w:themeFillTint="66"/>
            <w:vAlign w:val="center"/>
          </w:tcPr>
          <w:p w14:paraId="560C880B" w14:textId="77777777" w:rsidR="00EB343F" w:rsidRPr="00522BBD" w:rsidRDefault="00EB343F" w:rsidP="003D46BA">
            <w:pPr>
              <w:pStyle w:val="NoSpacing"/>
              <w:rPr>
                <w:rFonts w:cs="Open Sans Light"/>
                <w:b/>
                <w:sz w:val="24"/>
                <w:szCs w:val="24"/>
              </w:rPr>
            </w:pPr>
            <w:r w:rsidRPr="00522BBD">
              <w:rPr>
                <w:rFonts w:cs="Open Sans Light"/>
                <w:b/>
                <w:sz w:val="24"/>
                <w:szCs w:val="24"/>
              </w:rPr>
              <w:t>Revision Date</w:t>
            </w:r>
          </w:p>
        </w:tc>
        <w:tc>
          <w:tcPr>
            <w:tcW w:w="1422" w:type="pct"/>
            <w:shd w:val="clear" w:color="auto" w:fill="F7CAAC" w:themeFill="accent2" w:themeFillTint="66"/>
            <w:vAlign w:val="center"/>
          </w:tcPr>
          <w:p w14:paraId="39CBFAF1" w14:textId="77777777" w:rsidR="00EB343F" w:rsidRPr="00522BBD" w:rsidRDefault="00EB343F" w:rsidP="003D46BA">
            <w:pPr>
              <w:pStyle w:val="NoSpacing"/>
              <w:rPr>
                <w:rFonts w:cs="Open Sans Light"/>
                <w:b/>
                <w:sz w:val="24"/>
                <w:szCs w:val="24"/>
              </w:rPr>
            </w:pPr>
            <w:r w:rsidRPr="00522BBD">
              <w:rPr>
                <w:rFonts w:cs="Open Sans Light"/>
                <w:b/>
                <w:sz w:val="24"/>
                <w:szCs w:val="24"/>
              </w:rPr>
              <w:t>Description of Change</w:t>
            </w:r>
          </w:p>
        </w:tc>
        <w:tc>
          <w:tcPr>
            <w:tcW w:w="1164" w:type="pct"/>
            <w:shd w:val="clear" w:color="auto" w:fill="F7CAAC" w:themeFill="accent2" w:themeFillTint="66"/>
            <w:vAlign w:val="center"/>
          </w:tcPr>
          <w:p w14:paraId="6166CD6F" w14:textId="77777777" w:rsidR="00EB343F" w:rsidRPr="00522BBD" w:rsidRDefault="00EB343F" w:rsidP="003D46BA">
            <w:pPr>
              <w:pStyle w:val="NoSpacing"/>
              <w:rPr>
                <w:rFonts w:cs="Open Sans Light"/>
                <w:b/>
                <w:sz w:val="24"/>
                <w:szCs w:val="24"/>
              </w:rPr>
            </w:pPr>
            <w:r w:rsidRPr="00522BBD">
              <w:rPr>
                <w:rFonts w:cs="Open Sans Light"/>
                <w:b/>
                <w:sz w:val="24"/>
                <w:szCs w:val="24"/>
              </w:rPr>
              <w:t>Author</w:t>
            </w:r>
          </w:p>
        </w:tc>
        <w:tc>
          <w:tcPr>
            <w:tcW w:w="775" w:type="pct"/>
            <w:shd w:val="clear" w:color="auto" w:fill="F7CAAC" w:themeFill="accent2" w:themeFillTint="66"/>
            <w:vAlign w:val="center"/>
          </w:tcPr>
          <w:p w14:paraId="3FE40C04" w14:textId="77777777" w:rsidR="00EB343F" w:rsidRPr="00522BBD" w:rsidRDefault="00EB343F" w:rsidP="003D46BA">
            <w:pPr>
              <w:pStyle w:val="NoSpacing"/>
              <w:rPr>
                <w:rFonts w:cs="Open Sans Light"/>
                <w:b/>
                <w:sz w:val="24"/>
                <w:szCs w:val="24"/>
              </w:rPr>
            </w:pPr>
            <w:r w:rsidRPr="00522BBD">
              <w:rPr>
                <w:rFonts w:cs="Open Sans Light"/>
                <w:b/>
                <w:sz w:val="24"/>
                <w:szCs w:val="24"/>
              </w:rPr>
              <w:t>Comments</w:t>
            </w:r>
          </w:p>
        </w:tc>
      </w:tr>
      <w:tr w:rsidR="00EB343F" w:rsidRPr="00522BBD" w14:paraId="2CF8458D" w14:textId="77777777" w:rsidTr="0076521B">
        <w:trPr>
          <w:trHeight w:val="20"/>
        </w:trPr>
        <w:tc>
          <w:tcPr>
            <w:tcW w:w="714" w:type="pct"/>
          </w:tcPr>
          <w:p w14:paraId="6A0A3580" w14:textId="77777777" w:rsidR="00EB343F" w:rsidRPr="00522BBD" w:rsidRDefault="00E3441C" w:rsidP="003D46BA">
            <w:pPr>
              <w:pStyle w:val="NoSpacing"/>
              <w:rPr>
                <w:rFonts w:cs="Open Sans Light"/>
                <w:sz w:val="24"/>
                <w:szCs w:val="24"/>
              </w:rPr>
            </w:pPr>
            <w:r w:rsidRPr="00522BBD">
              <w:rPr>
                <w:rFonts w:cs="Open Sans Light"/>
                <w:sz w:val="24"/>
                <w:szCs w:val="24"/>
              </w:rPr>
              <w:t>1.0</w:t>
            </w:r>
          </w:p>
        </w:tc>
        <w:tc>
          <w:tcPr>
            <w:tcW w:w="925" w:type="pct"/>
          </w:tcPr>
          <w:p w14:paraId="24B36344" w14:textId="38220AC1" w:rsidR="00EB343F" w:rsidRPr="00522BBD" w:rsidRDefault="00CC1DD0" w:rsidP="008844FE">
            <w:pPr>
              <w:pStyle w:val="NoSpacing"/>
              <w:rPr>
                <w:rFonts w:cs="Open Sans Light"/>
                <w:sz w:val="24"/>
                <w:szCs w:val="24"/>
              </w:rPr>
            </w:pPr>
            <w:r w:rsidRPr="00522BBD">
              <w:rPr>
                <w:rFonts w:cs="Open Sans Light"/>
                <w:sz w:val="24"/>
                <w:szCs w:val="24"/>
              </w:rPr>
              <w:t>1</w:t>
            </w:r>
            <w:r w:rsidR="008844FE" w:rsidRPr="00522BBD">
              <w:rPr>
                <w:rFonts w:cs="Open Sans Light"/>
                <w:sz w:val="24"/>
                <w:szCs w:val="24"/>
              </w:rPr>
              <w:t>6</w:t>
            </w:r>
            <w:r w:rsidRPr="00522BBD">
              <w:rPr>
                <w:rFonts w:cs="Open Sans Light"/>
                <w:sz w:val="24"/>
                <w:szCs w:val="24"/>
              </w:rPr>
              <w:t xml:space="preserve"> </w:t>
            </w:r>
            <w:r w:rsidR="008844FE" w:rsidRPr="00522BBD">
              <w:rPr>
                <w:rFonts w:cs="Open Sans Light"/>
                <w:sz w:val="24"/>
                <w:szCs w:val="24"/>
              </w:rPr>
              <w:t>Mar</w:t>
            </w:r>
            <w:r w:rsidRPr="00522BBD">
              <w:rPr>
                <w:rFonts w:cs="Open Sans Light"/>
                <w:sz w:val="24"/>
                <w:szCs w:val="24"/>
              </w:rPr>
              <w:t xml:space="preserve"> 2017</w:t>
            </w:r>
          </w:p>
        </w:tc>
        <w:tc>
          <w:tcPr>
            <w:tcW w:w="1422" w:type="pct"/>
          </w:tcPr>
          <w:p w14:paraId="10F3F389" w14:textId="77777777" w:rsidR="00EB343F" w:rsidRPr="00522BBD" w:rsidRDefault="00EB343F" w:rsidP="003D46BA">
            <w:pPr>
              <w:pStyle w:val="NoSpacing"/>
              <w:rPr>
                <w:rFonts w:cs="Open Sans Light"/>
                <w:sz w:val="24"/>
                <w:szCs w:val="24"/>
              </w:rPr>
            </w:pPr>
            <w:r w:rsidRPr="00522BBD">
              <w:rPr>
                <w:rFonts w:cs="Open Sans Light"/>
                <w:sz w:val="24"/>
                <w:szCs w:val="24"/>
              </w:rPr>
              <w:t>Initial Draft</w:t>
            </w:r>
          </w:p>
        </w:tc>
        <w:tc>
          <w:tcPr>
            <w:tcW w:w="1164" w:type="pct"/>
          </w:tcPr>
          <w:p w14:paraId="79D27B59" w14:textId="539011A7" w:rsidR="00EB343F" w:rsidRPr="00522BBD" w:rsidRDefault="008844FE" w:rsidP="003D46BA">
            <w:pPr>
              <w:pStyle w:val="NoSpacing"/>
              <w:rPr>
                <w:rFonts w:cs="Open Sans Light"/>
                <w:sz w:val="24"/>
                <w:szCs w:val="24"/>
              </w:rPr>
            </w:pPr>
            <w:r w:rsidRPr="00522BBD">
              <w:rPr>
                <w:rFonts w:cs="Open Sans Light"/>
                <w:sz w:val="24"/>
                <w:szCs w:val="24"/>
              </w:rPr>
              <w:t>Varsha E</w:t>
            </w:r>
          </w:p>
        </w:tc>
        <w:tc>
          <w:tcPr>
            <w:tcW w:w="775" w:type="pct"/>
            <w:vAlign w:val="center"/>
          </w:tcPr>
          <w:p w14:paraId="1AD30876" w14:textId="77777777" w:rsidR="00EB343F" w:rsidRPr="00522BBD" w:rsidRDefault="00EB343F" w:rsidP="003D46BA">
            <w:pPr>
              <w:pStyle w:val="NoSpacing"/>
              <w:rPr>
                <w:rFonts w:cs="Open Sans Light"/>
                <w:sz w:val="24"/>
                <w:szCs w:val="24"/>
              </w:rPr>
            </w:pPr>
          </w:p>
        </w:tc>
      </w:tr>
      <w:tr w:rsidR="0076521B" w:rsidRPr="00522BBD" w14:paraId="4701C0F4" w14:textId="77777777" w:rsidTr="0076521B">
        <w:trPr>
          <w:trHeight w:val="20"/>
        </w:trPr>
        <w:tc>
          <w:tcPr>
            <w:tcW w:w="714" w:type="pct"/>
            <w:vAlign w:val="center"/>
          </w:tcPr>
          <w:p w14:paraId="4B90EBEB" w14:textId="2295D1FB" w:rsidR="0076521B" w:rsidRPr="00522BBD" w:rsidRDefault="00306C47" w:rsidP="0076521B">
            <w:pPr>
              <w:pStyle w:val="NoSpacing"/>
              <w:rPr>
                <w:rFonts w:cs="Open Sans Light"/>
                <w:sz w:val="24"/>
                <w:szCs w:val="24"/>
              </w:rPr>
            </w:pPr>
            <w:r>
              <w:rPr>
                <w:rFonts w:cs="Open Sans Light"/>
                <w:sz w:val="24"/>
                <w:szCs w:val="24"/>
              </w:rPr>
              <w:t>2.0</w:t>
            </w:r>
          </w:p>
        </w:tc>
        <w:tc>
          <w:tcPr>
            <w:tcW w:w="925" w:type="pct"/>
            <w:vAlign w:val="center"/>
          </w:tcPr>
          <w:p w14:paraId="11B76AF8" w14:textId="68A545C0" w:rsidR="0076521B" w:rsidRPr="00522BBD" w:rsidRDefault="00306C47" w:rsidP="0076521B">
            <w:pPr>
              <w:pStyle w:val="NoSpacing"/>
              <w:rPr>
                <w:rFonts w:cs="Open Sans Light"/>
                <w:sz w:val="24"/>
                <w:szCs w:val="24"/>
              </w:rPr>
            </w:pPr>
            <w:r>
              <w:rPr>
                <w:rFonts w:cs="Open Sans Light"/>
                <w:sz w:val="24"/>
                <w:szCs w:val="24"/>
              </w:rPr>
              <w:t>19 Mar 2018</w:t>
            </w:r>
          </w:p>
        </w:tc>
        <w:tc>
          <w:tcPr>
            <w:tcW w:w="1422" w:type="pct"/>
            <w:vAlign w:val="center"/>
          </w:tcPr>
          <w:p w14:paraId="448F6258" w14:textId="2771C01A" w:rsidR="0076521B" w:rsidRPr="00522BBD" w:rsidRDefault="00306C47" w:rsidP="00515BEA">
            <w:pPr>
              <w:pStyle w:val="NoSpacing"/>
              <w:jc w:val="left"/>
              <w:rPr>
                <w:rFonts w:cs="Open Sans Light"/>
                <w:sz w:val="24"/>
                <w:szCs w:val="24"/>
              </w:rPr>
            </w:pPr>
            <w:r>
              <w:rPr>
                <w:rFonts w:cs="Open Sans Light"/>
                <w:sz w:val="24"/>
                <w:szCs w:val="24"/>
              </w:rPr>
              <w:t>Updated Review Comments</w:t>
            </w:r>
          </w:p>
        </w:tc>
        <w:tc>
          <w:tcPr>
            <w:tcW w:w="1164" w:type="pct"/>
          </w:tcPr>
          <w:p w14:paraId="4BBC90ED" w14:textId="51E367C2" w:rsidR="0076521B" w:rsidRPr="00522BBD" w:rsidRDefault="00306C47" w:rsidP="0076521B">
            <w:pPr>
              <w:pStyle w:val="NoSpacing"/>
              <w:rPr>
                <w:rFonts w:cs="Open Sans Light"/>
                <w:sz w:val="24"/>
                <w:szCs w:val="24"/>
              </w:rPr>
            </w:pPr>
            <w:r>
              <w:rPr>
                <w:rFonts w:cs="Open Sans Light"/>
                <w:sz w:val="24"/>
                <w:szCs w:val="24"/>
              </w:rPr>
              <w:t>Prashant Thomas</w:t>
            </w:r>
          </w:p>
        </w:tc>
        <w:tc>
          <w:tcPr>
            <w:tcW w:w="775" w:type="pct"/>
            <w:vAlign w:val="center"/>
          </w:tcPr>
          <w:p w14:paraId="1C10AE77" w14:textId="77777777" w:rsidR="0076521B" w:rsidRPr="00522BBD" w:rsidRDefault="0076521B" w:rsidP="0076521B">
            <w:pPr>
              <w:pStyle w:val="NoSpacing"/>
              <w:rPr>
                <w:rFonts w:cs="Open Sans Light"/>
                <w:sz w:val="24"/>
                <w:szCs w:val="24"/>
              </w:rPr>
            </w:pPr>
          </w:p>
        </w:tc>
      </w:tr>
      <w:tr w:rsidR="00FA068F" w:rsidRPr="00522BBD" w14:paraId="42693C8E" w14:textId="77777777" w:rsidTr="00FA068F">
        <w:trPr>
          <w:trHeight w:val="20"/>
        </w:trPr>
        <w:tc>
          <w:tcPr>
            <w:tcW w:w="714" w:type="pct"/>
            <w:vAlign w:val="center"/>
          </w:tcPr>
          <w:p w14:paraId="2954338C" w14:textId="00446788" w:rsidR="00FA068F" w:rsidRPr="00522BBD" w:rsidRDefault="004939CF" w:rsidP="00FA068F">
            <w:pPr>
              <w:pStyle w:val="NoSpacing"/>
              <w:rPr>
                <w:rFonts w:cs="Open Sans Light"/>
                <w:sz w:val="24"/>
                <w:szCs w:val="24"/>
              </w:rPr>
            </w:pPr>
            <w:r>
              <w:rPr>
                <w:rFonts w:cs="Open Sans Light"/>
                <w:sz w:val="24"/>
                <w:szCs w:val="24"/>
              </w:rPr>
              <w:t xml:space="preserve">3.0 </w:t>
            </w:r>
          </w:p>
        </w:tc>
        <w:tc>
          <w:tcPr>
            <w:tcW w:w="925" w:type="pct"/>
            <w:vAlign w:val="center"/>
          </w:tcPr>
          <w:p w14:paraId="1E4A52B6" w14:textId="6E1BB093" w:rsidR="00FA068F" w:rsidRPr="00522BBD" w:rsidRDefault="004939CF" w:rsidP="00FA068F">
            <w:pPr>
              <w:pStyle w:val="NoSpacing"/>
              <w:rPr>
                <w:rFonts w:cs="Open Sans Light"/>
                <w:sz w:val="24"/>
                <w:szCs w:val="24"/>
              </w:rPr>
            </w:pPr>
            <w:r>
              <w:rPr>
                <w:rFonts w:cs="Open Sans Light"/>
                <w:sz w:val="24"/>
                <w:szCs w:val="24"/>
              </w:rPr>
              <w:t>19 Mar 2018</w:t>
            </w:r>
          </w:p>
        </w:tc>
        <w:tc>
          <w:tcPr>
            <w:tcW w:w="1422" w:type="pct"/>
            <w:vAlign w:val="center"/>
          </w:tcPr>
          <w:p w14:paraId="2453C338" w14:textId="75781C39" w:rsidR="00FA068F" w:rsidRPr="00522BBD" w:rsidRDefault="00515BEA" w:rsidP="00FA068F">
            <w:pPr>
              <w:pStyle w:val="NoSpacing"/>
              <w:rPr>
                <w:rFonts w:cs="Open Sans Light"/>
                <w:sz w:val="24"/>
                <w:szCs w:val="24"/>
              </w:rPr>
            </w:pPr>
            <w:r>
              <w:rPr>
                <w:rFonts w:cs="Open Sans Light"/>
                <w:sz w:val="24"/>
                <w:szCs w:val="24"/>
              </w:rPr>
              <w:t>QA Review</w:t>
            </w:r>
          </w:p>
        </w:tc>
        <w:tc>
          <w:tcPr>
            <w:tcW w:w="1164" w:type="pct"/>
          </w:tcPr>
          <w:p w14:paraId="3C75108A" w14:textId="1BDFBD5B" w:rsidR="00FA068F" w:rsidRPr="00522BBD" w:rsidRDefault="00515BEA" w:rsidP="00FA068F">
            <w:pPr>
              <w:pStyle w:val="NoSpacing"/>
              <w:rPr>
                <w:rFonts w:cs="Open Sans Light"/>
                <w:sz w:val="24"/>
                <w:szCs w:val="24"/>
              </w:rPr>
            </w:pPr>
            <w:r>
              <w:rPr>
                <w:rFonts w:cs="Open Sans Light"/>
                <w:sz w:val="24"/>
                <w:szCs w:val="24"/>
              </w:rPr>
              <w:t xml:space="preserve">Suraj </w:t>
            </w:r>
            <w:proofErr w:type="spellStart"/>
            <w:r>
              <w:rPr>
                <w:rFonts w:cs="Open Sans Light"/>
                <w:sz w:val="24"/>
                <w:szCs w:val="24"/>
              </w:rPr>
              <w:t>Jayaram</w:t>
            </w:r>
            <w:proofErr w:type="spellEnd"/>
          </w:p>
        </w:tc>
        <w:tc>
          <w:tcPr>
            <w:tcW w:w="775" w:type="pct"/>
            <w:vAlign w:val="center"/>
          </w:tcPr>
          <w:p w14:paraId="720845C3" w14:textId="77777777" w:rsidR="00FA068F" w:rsidRPr="00522BBD" w:rsidRDefault="00FA068F" w:rsidP="00FA068F">
            <w:pPr>
              <w:pStyle w:val="NoSpacing"/>
              <w:rPr>
                <w:rFonts w:cs="Open Sans Light"/>
                <w:sz w:val="24"/>
                <w:szCs w:val="24"/>
              </w:rPr>
            </w:pPr>
          </w:p>
        </w:tc>
      </w:tr>
      <w:tr w:rsidR="00EB343F" w:rsidRPr="00522BBD" w14:paraId="2DCA5A6D" w14:textId="77777777" w:rsidTr="0076521B">
        <w:trPr>
          <w:trHeight w:val="20"/>
        </w:trPr>
        <w:tc>
          <w:tcPr>
            <w:tcW w:w="714" w:type="pct"/>
            <w:vAlign w:val="center"/>
          </w:tcPr>
          <w:p w14:paraId="5A44F105" w14:textId="3AECAC92" w:rsidR="00EB343F" w:rsidRPr="00522BBD" w:rsidRDefault="00EB343F" w:rsidP="003D46BA">
            <w:pPr>
              <w:pStyle w:val="NoSpacing"/>
              <w:rPr>
                <w:rFonts w:cs="Open Sans Light"/>
                <w:sz w:val="24"/>
                <w:szCs w:val="24"/>
              </w:rPr>
            </w:pPr>
          </w:p>
        </w:tc>
        <w:tc>
          <w:tcPr>
            <w:tcW w:w="925" w:type="pct"/>
            <w:vAlign w:val="center"/>
          </w:tcPr>
          <w:p w14:paraId="21DF3A10" w14:textId="0D0CB0F0" w:rsidR="00EB343F" w:rsidRPr="00522BBD" w:rsidRDefault="00EB343F" w:rsidP="003D46BA">
            <w:pPr>
              <w:pStyle w:val="NoSpacing"/>
              <w:rPr>
                <w:rFonts w:cs="Open Sans Light"/>
                <w:sz w:val="24"/>
                <w:szCs w:val="24"/>
              </w:rPr>
            </w:pPr>
          </w:p>
        </w:tc>
        <w:tc>
          <w:tcPr>
            <w:tcW w:w="1422" w:type="pct"/>
            <w:vAlign w:val="center"/>
          </w:tcPr>
          <w:p w14:paraId="0BC34B36" w14:textId="17A416D5" w:rsidR="00EB343F" w:rsidRPr="00522BBD" w:rsidRDefault="00EB343F" w:rsidP="003D46BA">
            <w:pPr>
              <w:pStyle w:val="NoSpacing"/>
              <w:rPr>
                <w:rFonts w:cs="Open Sans Light"/>
                <w:sz w:val="24"/>
                <w:szCs w:val="24"/>
              </w:rPr>
            </w:pPr>
          </w:p>
        </w:tc>
        <w:tc>
          <w:tcPr>
            <w:tcW w:w="1164" w:type="pct"/>
            <w:vAlign w:val="center"/>
          </w:tcPr>
          <w:p w14:paraId="5E291076" w14:textId="7030B531" w:rsidR="00EB343F" w:rsidRPr="00522BBD" w:rsidRDefault="00EB343F" w:rsidP="003D46BA">
            <w:pPr>
              <w:pStyle w:val="NoSpacing"/>
              <w:rPr>
                <w:rFonts w:cs="Open Sans Light"/>
                <w:sz w:val="24"/>
                <w:szCs w:val="24"/>
              </w:rPr>
            </w:pPr>
          </w:p>
        </w:tc>
        <w:tc>
          <w:tcPr>
            <w:tcW w:w="775" w:type="pct"/>
            <w:vAlign w:val="center"/>
          </w:tcPr>
          <w:p w14:paraId="68696165" w14:textId="77777777" w:rsidR="00EB343F" w:rsidRPr="00522BBD" w:rsidRDefault="00EB343F" w:rsidP="003D46BA">
            <w:pPr>
              <w:pStyle w:val="NoSpacing"/>
              <w:rPr>
                <w:rFonts w:cs="Open Sans Light"/>
                <w:sz w:val="24"/>
                <w:szCs w:val="24"/>
              </w:rPr>
            </w:pPr>
          </w:p>
        </w:tc>
      </w:tr>
      <w:tr w:rsidR="004E09C9" w:rsidRPr="00522BBD" w14:paraId="1A1AEDC4" w14:textId="77777777" w:rsidTr="0076521B">
        <w:trPr>
          <w:trHeight w:val="20"/>
        </w:trPr>
        <w:tc>
          <w:tcPr>
            <w:tcW w:w="714" w:type="pct"/>
            <w:vAlign w:val="center"/>
          </w:tcPr>
          <w:p w14:paraId="5366E4C5" w14:textId="763CD1F8" w:rsidR="004E09C9" w:rsidRPr="00522BBD" w:rsidRDefault="004E09C9" w:rsidP="003D46BA">
            <w:pPr>
              <w:pStyle w:val="NoSpacing"/>
              <w:rPr>
                <w:rFonts w:cs="Open Sans Light"/>
                <w:sz w:val="24"/>
                <w:szCs w:val="24"/>
              </w:rPr>
            </w:pPr>
          </w:p>
        </w:tc>
        <w:tc>
          <w:tcPr>
            <w:tcW w:w="925" w:type="pct"/>
            <w:vAlign w:val="center"/>
          </w:tcPr>
          <w:p w14:paraId="2D634E92" w14:textId="75631C2D" w:rsidR="004E09C9" w:rsidRPr="00522BBD" w:rsidRDefault="004E09C9" w:rsidP="003D46BA">
            <w:pPr>
              <w:pStyle w:val="NoSpacing"/>
              <w:rPr>
                <w:rFonts w:cs="Open Sans Light"/>
                <w:sz w:val="24"/>
                <w:szCs w:val="24"/>
              </w:rPr>
            </w:pPr>
          </w:p>
        </w:tc>
        <w:tc>
          <w:tcPr>
            <w:tcW w:w="1422" w:type="pct"/>
            <w:vAlign w:val="center"/>
          </w:tcPr>
          <w:p w14:paraId="55C9EF89" w14:textId="5A687BD2" w:rsidR="004E09C9" w:rsidRPr="00522BBD" w:rsidRDefault="004E09C9" w:rsidP="003D46BA">
            <w:pPr>
              <w:pStyle w:val="NoSpacing"/>
              <w:rPr>
                <w:rFonts w:cs="Open Sans Light"/>
                <w:sz w:val="24"/>
                <w:szCs w:val="24"/>
              </w:rPr>
            </w:pPr>
          </w:p>
        </w:tc>
        <w:tc>
          <w:tcPr>
            <w:tcW w:w="1164" w:type="pct"/>
            <w:vAlign w:val="center"/>
          </w:tcPr>
          <w:p w14:paraId="3EF732F6" w14:textId="77777777" w:rsidR="004E09C9" w:rsidRPr="00522BBD" w:rsidRDefault="004E09C9" w:rsidP="003D46BA">
            <w:pPr>
              <w:pStyle w:val="NoSpacing"/>
              <w:rPr>
                <w:rFonts w:cs="Open Sans Light"/>
                <w:sz w:val="24"/>
                <w:szCs w:val="24"/>
              </w:rPr>
            </w:pPr>
          </w:p>
        </w:tc>
        <w:tc>
          <w:tcPr>
            <w:tcW w:w="775" w:type="pct"/>
            <w:vAlign w:val="center"/>
          </w:tcPr>
          <w:p w14:paraId="2C6AD931" w14:textId="77777777" w:rsidR="004E09C9" w:rsidRPr="00522BBD" w:rsidRDefault="004E09C9" w:rsidP="003D46BA">
            <w:pPr>
              <w:pStyle w:val="NoSpacing"/>
              <w:rPr>
                <w:rFonts w:cs="Open Sans Light"/>
                <w:sz w:val="24"/>
                <w:szCs w:val="24"/>
              </w:rPr>
            </w:pPr>
          </w:p>
        </w:tc>
      </w:tr>
    </w:tbl>
    <w:p w14:paraId="46FBCF4E" w14:textId="77777777" w:rsidR="00EB343F" w:rsidRPr="00522BBD" w:rsidRDefault="00EB343F" w:rsidP="00EB343F">
      <w:pPr>
        <w:pStyle w:val="TOCHeading1"/>
        <w:rPr>
          <w:rFonts w:ascii="Open Sans Light" w:hAnsi="Open Sans Light" w:cs="Open Sans Light"/>
          <w:color w:val="000000" w:themeColor="text1"/>
          <w:sz w:val="24"/>
          <w:szCs w:val="24"/>
        </w:rPr>
      </w:pPr>
      <w:r w:rsidRPr="00522BBD">
        <w:rPr>
          <w:rFonts w:ascii="Open Sans Light" w:hAnsi="Open Sans Light" w:cs="Open Sans Light"/>
          <w:color w:val="000000" w:themeColor="text1"/>
          <w:sz w:val="24"/>
          <w:szCs w:val="24"/>
        </w:rPr>
        <w:t>Document Approval</w:t>
      </w:r>
    </w:p>
    <w:p w14:paraId="454CB6A8" w14:textId="77777777" w:rsidR="00EB343F" w:rsidRPr="00522BBD" w:rsidRDefault="00EB343F" w:rsidP="00EB343F">
      <w:pPr>
        <w:rPr>
          <w:rFonts w:cs="Open Sans Light"/>
          <w:sz w:val="24"/>
          <w:szCs w:val="24"/>
        </w:rPr>
      </w:pPr>
      <w:r w:rsidRPr="00522BBD">
        <w:rPr>
          <w:rFonts w:cs="Open Sans Light"/>
          <w:sz w:val="24"/>
          <w:szCs w:val="24"/>
        </w:rPr>
        <w:t>This document has been accepted and approved by the following:</w:t>
      </w:r>
    </w:p>
    <w:tbl>
      <w:tblPr>
        <w:tblStyle w:val="TableGrid"/>
        <w:tblW w:w="5000" w:type="pct"/>
        <w:tblCellMar>
          <w:top w:w="57" w:type="dxa"/>
          <w:bottom w:w="57" w:type="dxa"/>
        </w:tblCellMar>
        <w:tblLook w:val="04A0" w:firstRow="1" w:lastRow="0" w:firstColumn="1" w:lastColumn="0" w:noHBand="0" w:noVBand="1"/>
      </w:tblPr>
      <w:tblGrid>
        <w:gridCol w:w="2528"/>
        <w:gridCol w:w="3513"/>
        <w:gridCol w:w="1472"/>
        <w:gridCol w:w="1504"/>
      </w:tblGrid>
      <w:tr w:rsidR="00EB343F" w:rsidRPr="00522BBD" w14:paraId="472C46AD" w14:textId="77777777" w:rsidTr="00D63574">
        <w:tc>
          <w:tcPr>
            <w:tcW w:w="1402" w:type="pct"/>
            <w:shd w:val="clear" w:color="auto" w:fill="F7CAAC" w:themeFill="accent2" w:themeFillTint="66"/>
          </w:tcPr>
          <w:p w14:paraId="2B082446" w14:textId="77777777" w:rsidR="00EB343F" w:rsidRPr="00522BBD" w:rsidRDefault="00EB343F" w:rsidP="003D46BA">
            <w:pPr>
              <w:pStyle w:val="NoSpacing"/>
              <w:rPr>
                <w:rFonts w:cs="Open Sans Light"/>
                <w:b/>
                <w:sz w:val="24"/>
                <w:szCs w:val="24"/>
              </w:rPr>
            </w:pPr>
            <w:r w:rsidRPr="00522BBD">
              <w:rPr>
                <w:rFonts w:cs="Open Sans Light"/>
                <w:b/>
                <w:sz w:val="24"/>
                <w:szCs w:val="24"/>
              </w:rPr>
              <w:t>Signature</w:t>
            </w:r>
          </w:p>
        </w:tc>
        <w:tc>
          <w:tcPr>
            <w:tcW w:w="1948" w:type="pct"/>
            <w:shd w:val="clear" w:color="auto" w:fill="F7CAAC" w:themeFill="accent2" w:themeFillTint="66"/>
          </w:tcPr>
          <w:p w14:paraId="726451B7" w14:textId="77777777" w:rsidR="00EB343F" w:rsidRPr="00522BBD" w:rsidRDefault="00EB343F" w:rsidP="003D46BA">
            <w:pPr>
              <w:pStyle w:val="NoSpacing"/>
              <w:rPr>
                <w:rFonts w:cs="Open Sans Light"/>
                <w:b/>
                <w:sz w:val="24"/>
                <w:szCs w:val="24"/>
              </w:rPr>
            </w:pPr>
            <w:r w:rsidRPr="00522BBD">
              <w:rPr>
                <w:rFonts w:cs="Open Sans Light"/>
                <w:b/>
                <w:sz w:val="24"/>
                <w:szCs w:val="24"/>
              </w:rPr>
              <w:t>Printed Name</w:t>
            </w:r>
          </w:p>
        </w:tc>
        <w:tc>
          <w:tcPr>
            <w:tcW w:w="816" w:type="pct"/>
            <w:shd w:val="clear" w:color="auto" w:fill="F7CAAC" w:themeFill="accent2" w:themeFillTint="66"/>
          </w:tcPr>
          <w:p w14:paraId="0D9FD3D7" w14:textId="77777777" w:rsidR="00EB343F" w:rsidRPr="00522BBD" w:rsidRDefault="00EB343F" w:rsidP="003D46BA">
            <w:pPr>
              <w:pStyle w:val="NoSpacing"/>
              <w:rPr>
                <w:rFonts w:cs="Open Sans Light"/>
                <w:b/>
                <w:sz w:val="24"/>
                <w:szCs w:val="24"/>
              </w:rPr>
            </w:pPr>
            <w:r w:rsidRPr="00522BBD">
              <w:rPr>
                <w:rFonts w:cs="Open Sans Light"/>
                <w:b/>
                <w:sz w:val="24"/>
                <w:szCs w:val="24"/>
              </w:rPr>
              <w:t>Title</w:t>
            </w:r>
          </w:p>
        </w:tc>
        <w:tc>
          <w:tcPr>
            <w:tcW w:w="834" w:type="pct"/>
            <w:shd w:val="clear" w:color="auto" w:fill="F7CAAC" w:themeFill="accent2" w:themeFillTint="66"/>
          </w:tcPr>
          <w:p w14:paraId="478EAA69" w14:textId="77777777" w:rsidR="00EB343F" w:rsidRPr="00522BBD" w:rsidRDefault="00EB343F" w:rsidP="003D46BA">
            <w:pPr>
              <w:pStyle w:val="NoSpacing"/>
              <w:rPr>
                <w:rFonts w:cs="Open Sans Light"/>
                <w:b/>
                <w:sz w:val="24"/>
                <w:szCs w:val="24"/>
              </w:rPr>
            </w:pPr>
            <w:r w:rsidRPr="00522BBD">
              <w:rPr>
                <w:rFonts w:cs="Open Sans Light"/>
                <w:b/>
                <w:sz w:val="24"/>
                <w:szCs w:val="24"/>
              </w:rPr>
              <w:t>Date</w:t>
            </w:r>
          </w:p>
        </w:tc>
      </w:tr>
      <w:tr w:rsidR="00EB343F" w:rsidRPr="00522BBD" w14:paraId="470819EA" w14:textId="77777777" w:rsidTr="003D46BA">
        <w:tc>
          <w:tcPr>
            <w:tcW w:w="1402" w:type="pct"/>
          </w:tcPr>
          <w:p w14:paraId="08A02E19" w14:textId="77777777" w:rsidR="00EB343F" w:rsidRPr="00522BBD" w:rsidRDefault="00EB343F" w:rsidP="003D46BA">
            <w:pPr>
              <w:pStyle w:val="NoSpacing"/>
              <w:rPr>
                <w:rFonts w:cs="Open Sans Light"/>
                <w:sz w:val="24"/>
                <w:szCs w:val="24"/>
              </w:rPr>
            </w:pPr>
          </w:p>
        </w:tc>
        <w:tc>
          <w:tcPr>
            <w:tcW w:w="1948" w:type="pct"/>
          </w:tcPr>
          <w:p w14:paraId="041520FE" w14:textId="77777777" w:rsidR="00EB343F" w:rsidRPr="00522BBD" w:rsidRDefault="00EB343F" w:rsidP="003D46BA">
            <w:pPr>
              <w:pStyle w:val="NoSpacing"/>
              <w:rPr>
                <w:rFonts w:cs="Open Sans Light"/>
                <w:sz w:val="24"/>
                <w:szCs w:val="24"/>
              </w:rPr>
            </w:pPr>
          </w:p>
        </w:tc>
        <w:tc>
          <w:tcPr>
            <w:tcW w:w="816" w:type="pct"/>
          </w:tcPr>
          <w:p w14:paraId="399F74AF" w14:textId="77777777" w:rsidR="00EB343F" w:rsidRPr="00522BBD" w:rsidRDefault="00EB343F" w:rsidP="003D46BA">
            <w:pPr>
              <w:pStyle w:val="NoSpacing"/>
              <w:rPr>
                <w:rFonts w:cs="Open Sans Light"/>
                <w:sz w:val="24"/>
                <w:szCs w:val="24"/>
              </w:rPr>
            </w:pPr>
          </w:p>
        </w:tc>
        <w:tc>
          <w:tcPr>
            <w:tcW w:w="834" w:type="pct"/>
          </w:tcPr>
          <w:p w14:paraId="354C3132" w14:textId="77777777" w:rsidR="00EB343F" w:rsidRPr="00522BBD" w:rsidRDefault="00EB343F" w:rsidP="003D46BA">
            <w:pPr>
              <w:pStyle w:val="NoSpacing"/>
              <w:rPr>
                <w:rFonts w:cs="Open Sans Light"/>
                <w:sz w:val="24"/>
                <w:szCs w:val="24"/>
              </w:rPr>
            </w:pPr>
          </w:p>
        </w:tc>
      </w:tr>
      <w:tr w:rsidR="00EB343F" w:rsidRPr="00522BBD" w14:paraId="27A244C7" w14:textId="77777777" w:rsidTr="003D46BA">
        <w:tc>
          <w:tcPr>
            <w:tcW w:w="1402" w:type="pct"/>
          </w:tcPr>
          <w:p w14:paraId="1CD6FC2E" w14:textId="77777777" w:rsidR="00EB343F" w:rsidRPr="00522BBD" w:rsidRDefault="00EB343F" w:rsidP="003D46BA">
            <w:pPr>
              <w:pStyle w:val="NoSpacing"/>
              <w:rPr>
                <w:rFonts w:cs="Open Sans Light"/>
                <w:sz w:val="24"/>
                <w:szCs w:val="24"/>
              </w:rPr>
            </w:pPr>
          </w:p>
        </w:tc>
        <w:tc>
          <w:tcPr>
            <w:tcW w:w="1948" w:type="pct"/>
          </w:tcPr>
          <w:p w14:paraId="7E951FD6" w14:textId="77777777" w:rsidR="00EB343F" w:rsidRPr="00522BBD" w:rsidRDefault="00EB343F" w:rsidP="003D46BA">
            <w:pPr>
              <w:pStyle w:val="NoSpacing"/>
              <w:rPr>
                <w:rFonts w:cs="Open Sans Light"/>
                <w:sz w:val="24"/>
                <w:szCs w:val="24"/>
              </w:rPr>
            </w:pPr>
          </w:p>
        </w:tc>
        <w:tc>
          <w:tcPr>
            <w:tcW w:w="816" w:type="pct"/>
          </w:tcPr>
          <w:p w14:paraId="39F35E9C" w14:textId="77777777" w:rsidR="00EB343F" w:rsidRPr="00522BBD" w:rsidRDefault="00EB343F" w:rsidP="003D46BA">
            <w:pPr>
              <w:pStyle w:val="NoSpacing"/>
              <w:rPr>
                <w:rFonts w:cs="Open Sans Light"/>
                <w:sz w:val="24"/>
                <w:szCs w:val="24"/>
              </w:rPr>
            </w:pPr>
          </w:p>
        </w:tc>
        <w:tc>
          <w:tcPr>
            <w:tcW w:w="834" w:type="pct"/>
          </w:tcPr>
          <w:p w14:paraId="488168E7" w14:textId="77777777" w:rsidR="00EB343F" w:rsidRPr="00522BBD" w:rsidRDefault="00EB343F" w:rsidP="003D46BA">
            <w:pPr>
              <w:pStyle w:val="NoSpacing"/>
              <w:rPr>
                <w:rFonts w:cs="Open Sans Light"/>
                <w:sz w:val="24"/>
                <w:szCs w:val="24"/>
              </w:rPr>
            </w:pPr>
          </w:p>
        </w:tc>
      </w:tr>
      <w:tr w:rsidR="00EB343F" w:rsidRPr="00522BBD" w14:paraId="4005D635" w14:textId="77777777" w:rsidTr="003D46BA">
        <w:tc>
          <w:tcPr>
            <w:tcW w:w="1402" w:type="pct"/>
          </w:tcPr>
          <w:p w14:paraId="17355E7D" w14:textId="77777777" w:rsidR="00EB343F" w:rsidRPr="00522BBD" w:rsidRDefault="00EB343F" w:rsidP="003D46BA">
            <w:pPr>
              <w:pStyle w:val="NoSpacing"/>
              <w:rPr>
                <w:rFonts w:cs="Open Sans Light"/>
                <w:sz w:val="24"/>
                <w:szCs w:val="24"/>
              </w:rPr>
            </w:pPr>
          </w:p>
        </w:tc>
        <w:tc>
          <w:tcPr>
            <w:tcW w:w="1948" w:type="pct"/>
          </w:tcPr>
          <w:p w14:paraId="75768CDE" w14:textId="77777777" w:rsidR="00EB343F" w:rsidRPr="00522BBD" w:rsidRDefault="00EB343F" w:rsidP="003D46BA">
            <w:pPr>
              <w:pStyle w:val="NoSpacing"/>
              <w:rPr>
                <w:rFonts w:cs="Open Sans Light"/>
                <w:sz w:val="24"/>
                <w:szCs w:val="24"/>
              </w:rPr>
            </w:pPr>
          </w:p>
        </w:tc>
        <w:tc>
          <w:tcPr>
            <w:tcW w:w="816" w:type="pct"/>
          </w:tcPr>
          <w:p w14:paraId="600707F9" w14:textId="77777777" w:rsidR="00EB343F" w:rsidRPr="00522BBD" w:rsidRDefault="00EB343F" w:rsidP="003D46BA">
            <w:pPr>
              <w:pStyle w:val="NoSpacing"/>
              <w:rPr>
                <w:rFonts w:cs="Open Sans Light"/>
                <w:sz w:val="24"/>
                <w:szCs w:val="24"/>
              </w:rPr>
            </w:pPr>
          </w:p>
        </w:tc>
        <w:tc>
          <w:tcPr>
            <w:tcW w:w="834" w:type="pct"/>
          </w:tcPr>
          <w:p w14:paraId="08C9C7E2" w14:textId="77777777" w:rsidR="00EB343F" w:rsidRPr="00522BBD" w:rsidRDefault="00EB343F" w:rsidP="003D46BA">
            <w:pPr>
              <w:pStyle w:val="NoSpacing"/>
              <w:rPr>
                <w:rFonts w:cs="Open Sans Light"/>
                <w:sz w:val="24"/>
                <w:szCs w:val="24"/>
              </w:rPr>
            </w:pPr>
          </w:p>
        </w:tc>
      </w:tr>
      <w:tr w:rsidR="00EB343F" w:rsidRPr="00522BBD" w14:paraId="6769A2F9" w14:textId="77777777" w:rsidTr="003D46BA">
        <w:tc>
          <w:tcPr>
            <w:tcW w:w="1402" w:type="pct"/>
          </w:tcPr>
          <w:p w14:paraId="3AF7966E" w14:textId="77777777" w:rsidR="00EB343F" w:rsidRPr="00522BBD" w:rsidRDefault="00EB343F" w:rsidP="003D46BA">
            <w:pPr>
              <w:pStyle w:val="NoSpacing"/>
              <w:rPr>
                <w:rFonts w:cs="Open Sans Light"/>
                <w:sz w:val="24"/>
                <w:szCs w:val="24"/>
              </w:rPr>
            </w:pPr>
          </w:p>
        </w:tc>
        <w:tc>
          <w:tcPr>
            <w:tcW w:w="1948" w:type="pct"/>
          </w:tcPr>
          <w:p w14:paraId="4752D85F" w14:textId="77777777" w:rsidR="00EB343F" w:rsidRPr="00522BBD" w:rsidRDefault="00EB343F" w:rsidP="003D46BA">
            <w:pPr>
              <w:pStyle w:val="NoSpacing"/>
              <w:rPr>
                <w:rFonts w:cs="Open Sans Light"/>
                <w:sz w:val="24"/>
                <w:szCs w:val="24"/>
              </w:rPr>
            </w:pPr>
          </w:p>
        </w:tc>
        <w:tc>
          <w:tcPr>
            <w:tcW w:w="816" w:type="pct"/>
          </w:tcPr>
          <w:p w14:paraId="50438941" w14:textId="77777777" w:rsidR="00EB343F" w:rsidRPr="00522BBD" w:rsidRDefault="00EB343F" w:rsidP="003D46BA">
            <w:pPr>
              <w:pStyle w:val="NoSpacing"/>
              <w:rPr>
                <w:rFonts w:cs="Open Sans Light"/>
                <w:sz w:val="24"/>
                <w:szCs w:val="24"/>
              </w:rPr>
            </w:pPr>
          </w:p>
        </w:tc>
        <w:tc>
          <w:tcPr>
            <w:tcW w:w="834" w:type="pct"/>
          </w:tcPr>
          <w:p w14:paraId="49F56D29" w14:textId="77777777" w:rsidR="00EB343F" w:rsidRPr="00522BBD" w:rsidRDefault="00EB343F" w:rsidP="003D46BA">
            <w:pPr>
              <w:pStyle w:val="NoSpacing"/>
              <w:rPr>
                <w:rFonts w:cs="Open Sans Light"/>
                <w:sz w:val="24"/>
                <w:szCs w:val="24"/>
              </w:rPr>
            </w:pPr>
          </w:p>
        </w:tc>
      </w:tr>
    </w:tbl>
    <w:p w14:paraId="107EBBB4" w14:textId="77777777" w:rsidR="00FA068F" w:rsidRPr="00522BBD" w:rsidRDefault="00FA068F" w:rsidP="00D30908">
      <w:pPr>
        <w:spacing w:after="0"/>
        <w:rPr>
          <w:rFonts w:eastAsiaTheme="minorEastAsia" w:cs="Open Sans Light"/>
          <w:b/>
          <w:color w:val="000000" w:themeColor="text1"/>
          <w:sz w:val="24"/>
          <w:szCs w:val="24"/>
        </w:rPr>
      </w:pPr>
    </w:p>
    <w:p w14:paraId="655BDD8F" w14:textId="77777777" w:rsidR="00FA068F" w:rsidRPr="00522BBD" w:rsidRDefault="00FA068F">
      <w:pPr>
        <w:spacing w:after="160" w:line="259" w:lineRule="auto"/>
        <w:jc w:val="left"/>
        <w:rPr>
          <w:rFonts w:eastAsiaTheme="minorEastAsia" w:cs="Open Sans Light"/>
          <w:b/>
          <w:color w:val="000000" w:themeColor="text1"/>
          <w:sz w:val="24"/>
          <w:szCs w:val="24"/>
        </w:rPr>
      </w:pPr>
      <w:r w:rsidRPr="00522BBD">
        <w:rPr>
          <w:rFonts w:eastAsiaTheme="minorEastAsia" w:cs="Open Sans Light"/>
          <w:b/>
          <w:color w:val="000000" w:themeColor="text1"/>
          <w:sz w:val="24"/>
          <w:szCs w:val="24"/>
        </w:rPr>
        <w:br w:type="page"/>
      </w:r>
    </w:p>
    <w:p w14:paraId="440B7C3E" w14:textId="68F3A05C" w:rsidR="00915955" w:rsidRPr="00522BBD" w:rsidRDefault="00915955" w:rsidP="00D30908">
      <w:pPr>
        <w:spacing w:after="0"/>
        <w:rPr>
          <w:rFonts w:eastAsiaTheme="minorEastAsia" w:cs="Open Sans Light"/>
          <w:color w:val="000000" w:themeColor="text1"/>
          <w:sz w:val="24"/>
          <w:szCs w:val="24"/>
        </w:rPr>
      </w:pPr>
      <w:r w:rsidRPr="00522BBD">
        <w:rPr>
          <w:rFonts w:eastAsiaTheme="minorEastAsia" w:cs="Open Sans Light"/>
          <w:b/>
          <w:color w:val="000000" w:themeColor="text1"/>
          <w:sz w:val="24"/>
          <w:szCs w:val="24"/>
        </w:rPr>
        <w:lastRenderedPageBreak/>
        <w:t>Table of Content</w:t>
      </w:r>
    </w:p>
    <w:sdt>
      <w:sdtPr>
        <w:rPr>
          <w:rFonts w:eastAsia="Times New Roman" w:cs="Open Sans Light"/>
          <w:color w:val="000000" w:themeColor="text1"/>
          <w:sz w:val="24"/>
          <w:szCs w:val="24"/>
          <w:lang w:val="en-IN"/>
        </w:rPr>
        <w:id w:val="686643649"/>
        <w:docPartObj>
          <w:docPartGallery w:val="Cover Pages"/>
          <w:docPartUnique/>
        </w:docPartObj>
      </w:sdtPr>
      <w:sdtEndPr>
        <w:rPr>
          <w:rFonts w:cstheme="majorBidi"/>
          <w:sz w:val="36"/>
          <w:szCs w:val="32"/>
          <w:highlight w:val="yellow"/>
        </w:rPr>
      </w:sdtEndPr>
      <w:sdtContent>
        <w:p w14:paraId="07AA28B9" w14:textId="77777777" w:rsidR="00E3441C" w:rsidRPr="00522BBD" w:rsidRDefault="00E3441C" w:rsidP="00E3441C">
          <w:pPr>
            <w:spacing w:after="0"/>
            <w:rPr>
              <w:rFonts w:eastAsia="Times New Roman" w:cs="Open Sans Light"/>
              <w:color w:val="000000" w:themeColor="text1"/>
              <w:sz w:val="24"/>
              <w:szCs w:val="24"/>
              <w:lang w:val="en-IN"/>
            </w:rPr>
          </w:pPr>
        </w:p>
        <w:sdt>
          <w:sdtPr>
            <w:rPr>
              <w:sz w:val="24"/>
              <w:szCs w:val="24"/>
            </w:rPr>
            <w:id w:val="112946044"/>
            <w:docPartObj>
              <w:docPartGallery w:val="Table of Contents"/>
              <w:docPartUnique/>
            </w:docPartObj>
          </w:sdtPr>
          <w:sdtEndPr>
            <w:rPr>
              <w:b/>
              <w:bCs/>
              <w:noProof/>
            </w:rPr>
          </w:sdtEndPr>
          <w:sdtContent>
            <w:p w14:paraId="25E8FEA6" w14:textId="77777777" w:rsidR="001E0CCD" w:rsidRPr="00522BBD" w:rsidRDefault="001E0CCD" w:rsidP="00E3441C">
              <w:pPr>
                <w:spacing w:after="0"/>
                <w:rPr>
                  <w:sz w:val="24"/>
                  <w:szCs w:val="24"/>
                </w:rPr>
              </w:pPr>
            </w:p>
            <w:p w14:paraId="21E5026F" w14:textId="77777777" w:rsidR="00D455B9" w:rsidRDefault="00647267">
              <w:pPr>
                <w:pStyle w:val="TOC1"/>
                <w:tabs>
                  <w:tab w:val="left" w:pos="426"/>
                  <w:tab w:val="right" w:leader="dot" w:pos="9017"/>
                </w:tabs>
                <w:rPr>
                  <w:rFonts w:asciiTheme="minorHAnsi" w:eastAsiaTheme="minorEastAsia" w:hAnsiTheme="minorHAnsi"/>
                  <w:noProof/>
                  <w:color w:val="auto"/>
                </w:rPr>
              </w:pPr>
              <w:r w:rsidRPr="00522BBD">
                <w:rPr>
                  <w:sz w:val="24"/>
                  <w:szCs w:val="24"/>
                </w:rPr>
                <w:fldChar w:fldCharType="begin"/>
              </w:r>
              <w:r w:rsidRPr="00522BBD">
                <w:rPr>
                  <w:sz w:val="24"/>
                  <w:szCs w:val="24"/>
                </w:rPr>
                <w:instrText xml:space="preserve"> TOC \o "1-5" \h \z \u </w:instrText>
              </w:r>
              <w:r w:rsidRPr="00522BBD">
                <w:rPr>
                  <w:sz w:val="24"/>
                  <w:szCs w:val="24"/>
                </w:rPr>
                <w:fldChar w:fldCharType="separate"/>
              </w:r>
              <w:hyperlink w:anchor="_Toc509245380" w:history="1">
                <w:r w:rsidR="00D455B9" w:rsidRPr="00B057E6">
                  <w:rPr>
                    <w:rStyle w:val="Hyperlink"/>
                    <w:noProof/>
                  </w:rPr>
                  <w:t>1</w:t>
                </w:r>
                <w:r w:rsidR="00D455B9">
                  <w:rPr>
                    <w:rFonts w:asciiTheme="minorHAnsi" w:eastAsiaTheme="minorEastAsia" w:hAnsiTheme="minorHAnsi"/>
                    <w:noProof/>
                    <w:color w:val="auto"/>
                  </w:rPr>
                  <w:tab/>
                </w:r>
                <w:r w:rsidR="00D455B9" w:rsidRPr="00B057E6">
                  <w:rPr>
                    <w:rStyle w:val="Hyperlink"/>
                    <w:noProof/>
                  </w:rPr>
                  <w:t>Introduction</w:t>
                </w:r>
                <w:r w:rsidR="00D455B9">
                  <w:rPr>
                    <w:noProof/>
                    <w:webHidden/>
                  </w:rPr>
                  <w:tab/>
                </w:r>
                <w:r w:rsidR="00D455B9">
                  <w:rPr>
                    <w:noProof/>
                    <w:webHidden/>
                  </w:rPr>
                  <w:fldChar w:fldCharType="begin"/>
                </w:r>
                <w:r w:rsidR="00D455B9">
                  <w:rPr>
                    <w:noProof/>
                    <w:webHidden/>
                  </w:rPr>
                  <w:instrText xml:space="preserve"> PAGEREF _Toc509245380 \h </w:instrText>
                </w:r>
                <w:r w:rsidR="00D455B9">
                  <w:rPr>
                    <w:noProof/>
                    <w:webHidden/>
                  </w:rPr>
                </w:r>
                <w:r w:rsidR="00D455B9">
                  <w:rPr>
                    <w:noProof/>
                    <w:webHidden/>
                  </w:rPr>
                  <w:fldChar w:fldCharType="separate"/>
                </w:r>
                <w:r w:rsidR="00D455B9">
                  <w:rPr>
                    <w:noProof/>
                    <w:webHidden/>
                  </w:rPr>
                  <w:t>7</w:t>
                </w:r>
                <w:r w:rsidR="00D455B9">
                  <w:rPr>
                    <w:noProof/>
                    <w:webHidden/>
                  </w:rPr>
                  <w:fldChar w:fldCharType="end"/>
                </w:r>
              </w:hyperlink>
            </w:p>
            <w:p w14:paraId="699B16EA" w14:textId="77777777" w:rsidR="00D455B9" w:rsidRDefault="004700BC">
              <w:pPr>
                <w:pStyle w:val="TOC2"/>
                <w:rPr>
                  <w:rFonts w:asciiTheme="minorHAnsi" w:eastAsiaTheme="minorEastAsia" w:hAnsiTheme="minorHAnsi"/>
                  <w:noProof/>
                  <w:color w:val="auto"/>
                </w:rPr>
              </w:pPr>
              <w:hyperlink w:anchor="_Toc509245381" w:history="1">
                <w:r w:rsidR="00D455B9" w:rsidRPr="00B057E6">
                  <w:rPr>
                    <w:rStyle w:val="Hyperlink"/>
                    <w:noProof/>
                    <w14:scene3d>
                      <w14:camera w14:prst="orthographicFront"/>
                      <w14:lightRig w14:rig="threePt" w14:dir="t">
                        <w14:rot w14:lat="0" w14:lon="0" w14:rev="0"/>
                      </w14:lightRig>
                    </w14:scene3d>
                  </w:rPr>
                  <w:t>1.1</w:t>
                </w:r>
                <w:r w:rsidR="00D455B9">
                  <w:rPr>
                    <w:rFonts w:asciiTheme="minorHAnsi" w:eastAsiaTheme="minorEastAsia" w:hAnsiTheme="minorHAnsi"/>
                    <w:noProof/>
                    <w:color w:val="auto"/>
                  </w:rPr>
                  <w:tab/>
                </w:r>
                <w:r w:rsidR="00D455B9" w:rsidRPr="00B057E6">
                  <w:rPr>
                    <w:rStyle w:val="Hyperlink"/>
                    <w:noProof/>
                  </w:rPr>
                  <w:t>Product Perspective</w:t>
                </w:r>
                <w:r w:rsidR="00D455B9">
                  <w:rPr>
                    <w:noProof/>
                    <w:webHidden/>
                  </w:rPr>
                  <w:tab/>
                </w:r>
                <w:r w:rsidR="00D455B9">
                  <w:rPr>
                    <w:noProof/>
                    <w:webHidden/>
                  </w:rPr>
                  <w:fldChar w:fldCharType="begin"/>
                </w:r>
                <w:r w:rsidR="00D455B9">
                  <w:rPr>
                    <w:noProof/>
                    <w:webHidden/>
                  </w:rPr>
                  <w:instrText xml:space="preserve"> PAGEREF _Toc509245381 \h </w:instrText>
                </w:r>
                <w:r w:rsidR="00D455B9">
                  <w:rPr>
                    <w:noProof/>
                    <w:webHidden/>
                  </w:rPr>
                </w:r>
                <w:r w:rsidR="00D455B9">
                  <w:rPr>
                    <w:noProof/>
                    <w:webHidden/>
                  </w:rPr>
                  <w:fldChar w:fldCharType="separate"/>
                </w:r>
                <w:r w:rsidR="00D455B9">
                  <w:rPr>
                    <w:noProof/>
                    <w:webHidden/>
                  </w:rPr>
                  <w:t>7</w:t>
                </w:r>
                <w:r w:rsidR="00D455B9">
                  <w:rPr>
                    <w:noProof/>
                    <w:webHidden/>
                  </w:rPr>
                  <w:fldChar w:fldCharType="end"/>
                </w:r>
              </w:hyperlink>
            </w:p>
            <w:p w14:paraId="7DCB10DB" w14:textId="77777777" w:rsidR="00D455B9" w:rsidRDefault="004700BC">
              <w:pPr>
                <w:pStyle w:val="TOC1"/>
                <w:tabs>
                  <w:tab w:val="left" w:pos="426"/>
                  <w:tab w:val="right" w:leader="dot" w:pos="9017"/>
                </w:tabs>
                <w:rPr>
                  <w:rFonts w:asciiTheme="minorHAnsi" w:eastAsiaTheme="minorEastAsia" w:hAnsiTheme="minorHAnsi"/>
                  <w:noProof/>
                  <w:color w:val="auto"/>
                </w:rPr>
              </w:pPr>
              <w:hyperlink w:anchor="_Toc509245382" w:history="1">
                <w:r w:rsidR="00D455B9" w:rsidRPr="00B057E6">
                  <w:rPr>
                    <w:rStyle w:val="Hyperlink"/>
                    <w:noProof/>
                  </w:rPr>
                  <w:t>2</w:t>
                </w:r>
                <w:r w:rsidR="00D455B9">
                  <w:rPr>
                    <w:rFonts w:asciiTheme="minorHAnsi" w:eastAsiaTheme="minorEastAsia" w:hAnsiTheme="minorHAnsi"/>
                    <w:noProof/>
                    <w:color w:val="auto"/>
                  </w:rPr>
                  <w:tab/>
                </w:r>
                <w:r w:rsidR="00D455B9" w:rsidRPr="00B057E6">
                  <w:rPr>
                    <w:rStyle w:val="Hyperlink"/>
                    <w:noProof/>
                  </w:rPr>
                  <w:t>General description</w:t>
                </w:r>
                <w:r w:rsidR="00D455B9">
                  <w:rPr>
                    <w:noProof/>
                    <w:webHidden/>
                  </w:rPr>
                  <w:tab/>
                </w:r>
                <w:r w:rsidR="00D455B9">
                  <w:rPr>
                    <w:noProof/>
                    <w:webHidden/>
                  </w:rPr>
                  <w:fldChar w:fldCharType="begin"/>
                </w:r>
                <w:r w:rsidR="00D455B9">
                  <w:rPr>
                    <w:noProof/>
                    <w:webHidden/>
                  </w:rPr>
                  <w:instrText xml:space="preserve"> PAGEREF _Toc509245382 \h </w:instrText>
                </w:r>
                <w:r w:rsidR="00D455B9">
                  <w:rPr>
                    <w:noProof/>
                    <w:webHidden/>
                  </w:rPr>
                </w:r>
                <w:r w:rsidR="00D455B9">
                  <w:rPr>
                    <w:noProof/>
                    <w:webHidden/>
                  </w:rPr>
                  <w:fldChar w:fldCharType="separate"/>
                </w:r>
                <w:r w:rsidR="00D455B9">
                  <w:rPr>
                    <w:noProof/>
                    <w:webHidden/>
                  </w:rPr>
                  <w:t>7</w:t>
                </w:r>
                <w:r w:rsidR="00D455B9">
                  <w:rPr>
                    <w:noProof/>
                    <w:webHidden/>
                  </w:rPr>
                  <w:fldChar w:fldCharType="end"/>
                </w:r>
              </w:hyperlink>
            </w:p>
            <w:p w14:paraId="72529971" w14:textId="77777777" w:rsidR="00D455B9" w:rsidRDefault="004700BC">
              <w:pPr>
                <w:pStyle w:val="TOC2"/>
                <w:rPr>
                  <w:rFonts w:asciiTheme="minorHAnsi" w:eastAsiaTheme="minorEastAsia" w:hAnsiTheme="minorHAnsi"/>
                  <w:noProof/>
                  <w:color w:val="auto"/>
                </w:rPr>
              </w:pPr>
              <w:hyperlink w:anchor="_Toc509245383" w:history="1">
                <w:r w:rsidR="00D455B9" w:rsidRPr="00B057E6">
                  <w:rPr>
                    <w:rStyle w:val="Hyperlink"/>
                    <w:noProof/>
                    <w14:scene3d>
                      <w14:camera w14:prst="orthographicFront"/>
                      <w14:lightRig w14:rig="threePt" w14:dir="t">
                        <w14:rot w14:lat="0" w14:lon="0" w14:rev="0"/>
                      </w14:lightRig>
                    </w14:scene3d>
                  </w:rPr>
                  <w:t>2.1</w:t>
                </w:r>
                <w:r w:rsidR="00D455B9">
                  <w:rPr>
                    <w:rFonts w:asciiTheme="minorHAnsi" w:eastAsiaTheme="minorEastAsia" w:hAnsiTheme="minorHAnsi"/>
                    <w:noProof/>
                    <w:color w:val="auto"/>
                  </w:rPr>
                  <w:tab/>
                </w:r>
                <w:r w:rsidR="00D455B9" w:rsidRPr="00B057E6">
                  <w:rPr>
                    <w:rStyle w:val="Hyperlink"/>
                    <w:noProof/>
                  </w:rPr>
                  <w:t>Assumptions &amp; Dependencies</w:t>
                </w:r>
                <w:r w:rsidR="00D455B9">
                  <w:rPr>
                    <w:noProof/>
                    <w:webHidden/>
                  </w:rPr>
                  <w:tab/>
                </w:r>
                <w:r w:rsidR="00D455B9">
                  <w:rPr>
                    <w:noProof/>
                    <w:webHidden/>
                  </w:rPr>
                  <w:fldChar w:fldCharType="begin"/>
                </w:r>
                <w:r w:rsidR="00D455B9">
                  <w:rPr>
                    <w:noProof/>
                    <w:webHidden/>
                  </w:rPr>
                  <w:instrText xml:space="preserve"> PAGEREF _Toc509245383 \h </w:instrText>
                </w:r>
                <w:r w:rsidR="00D455B9">
                  <w:rPr>
                    <w:noProof/>
                    <w:webHidden/>
                  </w:rPr>
                </w:r>
                <w:r w:rsidR="00D455B9">
                  <w:rPr>
                    <w:noProof/>
                    <w:webHidden/>
                  </w:rPr>
                  <w:fldChar w:fldCharType="separate"/>
                </w:r>
                <w:r w:rsidR="00D455B9">
                  <w:rPr>
                    <w:noProof/>
                    <w:webHidden/>
                  </w:rPr>
                  <w:t>7</w:t>
                </w:r>
                <w:r w:rsidR="00D455B9">
                  <w:rPr>
                    <w:noProof/>
                    <w:webHidden/>
                  </w:rPr>
                  <w:fldChar w:fldCharType="end"/>
                </w:r>
              </w:hyperlink>
            </w:p>
            <w:p w14:paraId="65D575DD" w14:textId="77777777" w:rsidR="00D455B9" w:rsidRDefault="004700BC">
              <w:pPr>
                <w:pStyle w:val="TOC1"/>
                <w:tabs>
                  <w:tab w:val="left" w:pos="426"/>
                  <w:tab w:val="right" w:leader="dot" w:pos="9017"/>
                </w:tabs>
                <w:rPr>
                  <w:rFonts w:asciiTheme="minorHAnsi" w:eastAsiaTheme="minorEastAsia" w:hAnsiTheme="minorHAnsi"/>
                  <w:noProof/>
                  <w:color w:val="auto"/>
                </w:rPr>
              </w:pPr>
              <w:hyperlink w:anchor="_Toc509245384" w:history="1">
                <w:r w:rsidR="00D455B9" w:rsidRPr="00B057E6">
                  <w:rPr>
                    <w:rStyle w:val="Hyperlink"/>
                    <w:noProof/>
                  </w:rPr>
                  <w:t>3</w:t>
                </w:r>
                <w:r w:rsidR="00D455B9">
                  <w:rPr>
                    <w:rFonts w:asciiTheme="minorHAnsi" w:eastAsiaTheme="minorEastAsia" w:hAnsiTheme="minorHAnsi"/>
                    <w:noProof/>
                    <w:color w:val="auto"/>
                  </w:rPr>
                  <w:tab/>
                </w:r>
                <w:r w:rsidR="00D455B9" w:rsidRPr="00B057E6">
                  <w:rPr>
                    <w:rStyle w:val="Hyperlink"/>
                    <w:noProof/>
                  </w:rPr>
                  <w:t>Functional requirement</w:t>
                </w:r>
                <w:r w:rsidR="00D455B9">
                  <w:rPr>
                    <w:noProof/>
                    <w:webHidden/>
                  </w:rPr>
                  <w:tab/>
                </w:r>
                <w:r w:rsidR="00D455B9">
                  <w:rPr>
                    <w:noProof/>
                    <w:webHidden/>
                  </w:rPr>
                  <w:fldChar w:fldCharType="begin"/>
                </w:r>
                <w:r w:rsidR="00D455B9">
                  <w:rPr>
                    <w:noProof/>
                    <w:webHidden/>
                  </w:rPr>
                  <w:instrText xml:space="preserve"> PAGEREF _Toc509245384 \h </w:instrText>
                </w:r>
                <w:r w:rsidR="00D455B9">
                  <w:rPr>
                    <w:noProof/>
                    <w:webHidden/>
                  </w:rPr>
                </w:r>
                <w:r w:rsidR="00D455B9">
                  <w:rPr>
                    <w:noProof/>
                    <w:webHidden/>
                  </w:rPr>
                  <w:fldChar w:fldCharType="separate"/>
                </w:r>
                <w:r w:rsidR="00D455B9">
                  <w:rPr>
                    <w:noProof/>
                    <w:webHidden/>
                  </w:rPr>
                  <w:t>9</w:t>
                </w:r>
                <w:r w:rsidR="00D455B9">
                  <w:rPr>
                    <w:noProof/>
                    <w:webHidden/>
                  </w:rPr>
                  <w:fldChar w:fldCharType="end"/>
                </w:r>
              </w:hyperlink>
            </w:p>
            <w:p w14:paraId="49179C31" w14:textId="77777777" w:rsidR="00D455B9" w:rsidRDefault="004700BC">
              <w:pPr>
                <w:pStyle w:val="TOC2"/>
                <w:rPr>
                  <w:rFonts w:asciiTheme="minorHAnsi" w:eastAsiaTheme="minorEastAsia" w:hAnsiTheme="minorHAnsi"/>
                  <w:noProof/>
                  <w:color w:val="auto"/>
                </w:rPr>
              </w:pPr>
              <w:hyperlink w:anchor="_Toc509245385" w:history="1">
                <w:r w:rsidR="00D455B9" w:rsidRPr="00B057E6">
                  <w:rPr>
                    <w:rStyle w:val="Hyperlink"/>
                    <w:noProof/>
                    <w14:scene3d>
                      <w14:camera w14:prst="orthographicFront"/>
                      <w14:lightRig w14:rig="threePt" w14:dir="t">
                        <w14:rot w14:lat="0" w14:lon="0" w14:rev="0"/>
                      </w14:lightRig>
                    </w14:scene3d>
                  </w:rPr>
                  <w:t>3.1</w:t>
                </w:r>
                <w:r w:rsidR="00D455B9">
                  <w:rPr>
                    <w:rFonts w:asciiTheme="minorHAnsi" w:eastAsiaTheme="minorEastAsia" w:hAnsiTheme="minorHAnsi"/>
                    <w:noProof/>
                    <w:color w:val="auto"/>
                  </w:rPr>
                  <w:tab/>
                </w:r>
                <w:r w:rsidR="00D455B9" w:rsidRPr="00B057E6">
                  <w:rPr>
                    <w:rStyle w:val="Hyperlink"/>
                    <w:noProof/>
                  </w:rPr>
                  <w:t>Website</w:t>
                </w:r>
                <w:r w:rsidR="00D455B9">
                  <w:rPr>
                    <w:noProof/>
                    <w:webHidden/>
                  </w:rPr>
                  <w:tab/>
                </w:r>
                <w:r w:rsidR="00D455B9">
                  <w:rPr>
                    <w:noProof/>
                    <w:webHidden/>
                  </w:rPr>
                  <w:fldChar w:fldCharType="begin"/>
                </w:r>
                <w:r w:rsidR="00D455B9">
                  <w:rPr>
                    <w:noProof/>
                    <w:webHidden/>
                  </w:rPr>
                  <w:instrText xml:space="preserve"> PAGEREF _Toc509245385 \h </w:instrText>
                </w:r>
                <w:r w:rsidR="00D455B9">
                  <w:rPr>
                    <w:noProof/>
                    <w:webHidden/>
                  </w:rPr>
                </w:r>
                <w:r w:rsidR="00D455B9">
                  <w:rPr>
                    <w:noProof/>
                    <w:webHidden/>
                  </w:rPr>
                  <w:fldChar w:fldCharType="separate"/>
                </w:r>
                <w:r w:rsidR="00D455B9">
                  <w:rPr>
                    <w:noProof/>
                    <w:webHidden/>
                  </w:rPr>
                  <w:t>9</w:t>
                </w:r>
                <w:r w:rsidR="00D455B9">
                  <w:rPr>
                    <w:noProof/>
                    <w:webHidden/>
                  </w:rPr>
                  <w:fldChar w:fldCharType="end"/>
                </w:r>
              </w:hyperlink>
            </w:p>
            <w:p w14:paraId="29CFD5C6" w14:textId="77777777" w:rsidR="00D455B9" w:rsidRDefault="004700BC">
              <w:pPr>
                <w:pStyle w:val="TOC2"/>
                <w:rPr>
                  <w:rFonts w:asciiTheme="minorHAnsi" w:eastAsiaTheme="minorEastAsia" w:hAnsiTheme="minorHAnsi"/>
                  <w:noProof/>
                  <w:color w:val="auto"/>
                </w:rPr>
              </w:pPr>
              <w:hyperlink w:anchor="_Toc509245386" w:history="1">
                <w:r w:rsidR="00D455B9" w:rsidRPr="00B057E6">
                  <w:rPr>
                    <w:rStyle w:val="Hyperlink"/>
                    <w:noProof/>
                    <w14:scene3d>
                      <w14:camera w14:prst="orthographicFront"/>
                      <w14:lightRig w14:rig="threePt" w14:dir="t">
                        <w14:rot w14:lat="0" w14:lon="0" w14:rev="0"/>
                      </w14:lightRig>
                    </w14:scene3d>
                  </w:rPr>
                  <w:t>3.2</w:t>
                </w:r>
                <w:r w:rsidR="00D455B9">
                  <w:rPr>
                    <w:rFonts w:asciiTheme="minorHAnsi" w:eastAsiaTheme="minorEastAsia" w:hAnsiTheme="minorHAnsi"/>
                    <w:noProof/>
                    <w:color w:val="auto"/>
                  </w:rPr>
                  <w:tab/>
                </w:r>
                <w:r w:rsidR="00D455B9" w:rsidRPr="00B057E6">
                  <w:rPr>
                    <w:rStyle w:val="Hyperlink"/>
                    <w:noProof/>
                  </w:rPr>
                  <w:t>Application</w:t>
                </w:r>
                <w:r w:rsidR="00D455B9">
                  <w:rPr>
                    <w:noProof/>
                    <w:webHidden/>
                  </w:rPr>
                  <w:tab/>
                </w:r>
                <w:r w:rsidR="00D455B9">
                  <w:rPr>
                    <w:noProof/>
                    <w:webHidden/>
                  </w:rPr>
                  <w:fldChar w:fldCharType="begin"/>
                </w:r>
                <w:r w:rsidR="00D455B9">
                  <w:rPr>
                    <w:noProof/>
                    <w:webHidden/>
                  </w:rPr>
                  <w:instrText xml:space="preserve"> PAGEREF _Toc509245386 \h </w:instrText>
                </w:r>
                <w:r w:rsidR="00D455B9">
                  <w:rPr>
                    <w:noProof/>
                    <w:webHidden/>
                  </w:rPr>
                </w:r>
                <w:r w:rsidR="00D455B9">
                  <w:rPr>
                    <w:noProof/>
                    <w:webHidden/>
                  </w:rPr>
                  <w:fldChar w:fldCharType="separate"/>
                </w:r>
                <w:r w:rsidR="00D455B9">
                  <w:rPr>
                    <w:noProof/>
                    <w:webHidden/>
                  </w:rPr>
                  <w:t>10</w:t>
                </w:r>
                <w:r w:rsidR="00D455B9">
                  <w:rPr>
                    <w:noProof/>
                    <w:webHidden/>
                  </w:rPr>
                  <w:fldChar w:fldCharType="end"/>
                </w:r>
              </w:hyperlink>
            </w:p>
            <w:p w14:paraId="2548DBD5" w14:textId="77777777" w:rsidR="00D455B9" w:rsidRDefault="004700BC">
              <w:pPr>
                <w:pStyle w:val="TOC3"/>
                <w:rPr>
                  <w:rFonts w:asciiTheme="minorHAnsi" w:eastAsiaTheme="minorEastAsia" w:hAnsiTheme="minorHAnsi"/>
                  <w:noProof/>
                  <w:color w:val="auto"/>
                </w:rPr>
              </w:pPr>
              <w:hyperlink w:anchor="_Toc509245387" w:history="1">
                <w:r w:rsidR="00D455B9" w:rsidRPr="00B057E6">
                  <w:rPr>
                    <w:rStyle w:val="Hyperlink"/>
                    <w:noProof/>
                  </w:rPr>
                  <w:t>3.2.1</w:t>
                </w:r>
                <w:r w:rsidR="00D455B9">
                  <w:rPr>
                    <w:rFonts w:asciiTheme="minorHAnsi" w:eastAsiaTheme="minorEastAsia" w:hAnsiTheme="minorHAnsi"/>
                    <w:noProof/>
                    <w:color w:val="auto"/>
                  </w:rPr>
                  <w:tab/>
                </w:r>
                <w:r w:rsidR="00D455B9" w:rsidRPr="00B057E6">
                  <w:rPr>
                    <w:rStyle w:val="Hyperlink"/>
                    <w:noProof/>
                  </w:rPr>
                  <w:t>Site Registration (Via Social Media)</w:t>
                </w:r>
                <w:r w:rsidR="00D455B9">
                  <w:rPr>
                    <w:noProof/>
                    <w:webHidden/>
                  </w:rPr>
                  <w:tab/>
                </w:r>
                <w:r w:rsidR="00D455B9">
                  <w:rPr>
                    <w:noProof/>
                    <w:webHidden/>
                  </w:rPr>
                  <w:fldChar w:fldCharType="begin"/>
                </w:r>
                <w:r w:rsidR="00D455B9">
                  <w:rPr>
                    <w:noProof/>
                    <w:webHidden/>
                  </w:rPr>
                  <w:instrText xml:space="preserve"> PAGEREF _Toc509245387 \h </w:instrText>
                </w:r>
                <w:r w:rsidR="00D455B9">
                  <w:rPr>
                    <w:noProof/>
                    <w:webHidden/>
                  </w:rPr>
                </w:r>
                <w:r w:rsidR="00D455B9">
                  <w:rPr>
                    <w:noProof/>
                    <w:webHidden/>
                  </w:rPr>
                  <w:fldChar w:fldCharType="separate"/>
                </w:r>
                <w:r w:rsidR="00D455B9">
                  <w:rPr>
                    <w:noProof/>
                    <w:webHidden/>
                  </w:rPr>
                  <w:t>10</w:t>
                </w:r>
                <w:r w:rsidR="00D455B9">
                  <w:rPr>
                    <w:noProof/>
                    <w:webHidden/>
                  </w:rPr>
                  <w:fldChar w:fldCharType="end"/>
                </w:r>
              </w:hyperlink>
            </w:p>
            <w:p w14:paraId="7726381E" w14:textId="77777777" w:rsidR="00D455B9" w:rsidRDefault="004700BC">
              <w:pPr>
                <w:pStyle w:val="TOC3"/>
                <w:rPr>
                  <w:rFonts w:asciiTheme="minorHAnsi" w:eastAsiaTheme="minorEastAsia" w:hAnsiTheme="minorHAnsi"/>
                  <w:noProof/>
                  <w:color w:val="auto"/>
                </w:rPr>
              </w:pPr>
              <w:hyperlink w:anchor="_Toc509245388" w:history="1">
                <w:r w:rsidR="00D455B9" w:rsidRPr="00B057E6">
                  <w:rPr>
                    <w:rStyle w:val="Hyperlink"/>
                    <w:noProof/>
                  </w:rPr>
                  <w:t>3.2.2</w:t>
                </w:r>
                <w:r w:rsidR="00D455B9">
                  <w:rPr>
                    <w:rFonts w:asciiTheme="minorHAnsi" w:eastAsiaTheme="minorEastAsia" w:hAnsiTheme="minorHAnsi"/>
                    <w:noProof/>
                    <w:color w:val="auto"/>
                  </w:rPr>
                  <w:tab/>
                </w:r>
                <w:r w:rsidR="00D455B9" w:rsidRPr="00B057E6">
                  <w:rPr>
                    <w:rStyle w:val="Hyperlink"/>
                    <w:noProof/>
                  </w:rPr>
                  <w:t>Site Registration via PAN Number</w:t>
                </w:r>
                <w:r w:rsidR="00D455B9">
                  <w:rPr>
                    <w:noProof/>
                    <w:webHidden/>
                  </w:rPr>
                  <w:tab/>
                </w:r>
                <w:r w:rsidR="00D455B9">
                  <w:rPr>
                    <w:noProof/>
                    <w:webHidden/>
                  </w:rPr>
                  <w:fldChar w:fldCharType="begin"/>
                </w:r>
                <w:r w:rsidR="00D455B9">
                  <w:rPr>
                    <w:noProof/>
                    <w:webHidden/>
                  </w:rPr>
                  <w:instrText xml:space="preserve"> PAGEREF _Toc509245388 \h </w:instrText>
                </w:r>
                <w:r w:rsidR="00D455B9">
                  <w:rPr>
                    <w:noProof/>
                    <w:webHidden/>
                  </w:rPr>
                </w:r>
                <w:r w:rsidR="00D455B9">
                  <w:rPr>
                    <w:noProof/>
                    <w:webHidden/>
                  </w:rPr>
                  <w:fldChar w:fldCharType="separate"/>
                </w:r>
                <w:r w:rsidR="00D455B9">
                  <w:rPr>
                    <w:noProof/>
                    <w:webHidden/>
                  </w:rPr>
                  <w:t>10</w:t>
                </w:r>
                <w:r w:rsidR="00D455B9">
                  <w:rPr>
                    <w:noProof/>
                    <w:webHidden/>
                  </w:rPr>
                  <w:fldChar w:fldCharType="end"/>
                </w:r>
              </w:hyperlink>
            </w:p>
            <w:p w14:paraId="1043CA84" w14:textId="77777777" w:rsidR="00D455B9" w:rsidRDefault="004700BC">
              <w:pPr>
                <w:pStyle w:val="TOC3"/>
                <w:rPr>
                  <w:rFonts w:asciiTheme="minorHAnsi" w:eastAsiaTheme="minorEastAsia" w:hAnsiTheme="minorHAnsi"/>
                  <w:noProof/>
                  <w:color w:val="auto"/>
                </w:rPr>
              </w:pPr>
              <w:hyperlink w:anchor="_Toc509245389" w:history="1">
                <w:r w:rsidR="00D455B9" w:rsidRPr="00B057E6">
                  <w:rPr>
                    <w:rStyle w:val="Hyperlink"/>
                    <w:noProof/>
                  </w:rPr>
                  <w:t>3.2.3</w:t>
                </w:r>
                <w:r w:rsidR="00D455B9">
                  <w:rPr>
                    <w:rFonts w:asciiTheme="minorHAnsi" w:eastAsiaTheme="minorEastAsia" w:hAnsiTheme="minorHAnsi"/>
                    <w:noProof/>
                    <w:color w:val="auto"/>
                  </w:rPr>
                  <w:tab/>
                </w:r>
                <w:r w:rsidR="00D455B9" w:rsidRPr="00B057E6">
                  <w:rPr>
                    <w:rStyle w:val="Hyperlink"/>
                    <w:noProof/>
                  </w:rPr>
                  <w:t>Registration email</w:t>
                </w:r>
                <w:r w:rsidR="00D455B9">
                  <w:rPr>
                    <w:noProof/>
                    <w:webHidden/>
                  </w:rPr>
                  <w:tab/>
                </w:r>
                <w:r w:rsidR="00D455B9">
                  <w:rPr>
                    <w:noProof/>
                    <w:webHidden/>
                  </w:rPr>
                  <w:fldChar w:fldCharType="begin"/>
                </w:r>
                <w:r w:rsidR="00D455B9">
                  <w:rPr>
                    <w:noProof/>
                    <w:webHidden/>
                  </w:rPr>
                  <w:instrText xml:space="preserve"> PAGEREF _Toc509245389 \h </w:instrText>
                </w:r>
                <w:r w:rsidR="00D455B9">
                  <w:rPr>
                    <w:noProof/>
                    <w:webHidden/>
                  </w:rPr>
                </w:r>
                <w:r w:rsidR="00D455B9">
                  <w:rPr>
                    <w:noProof/>
                    <w:webHidden/>
                  </w:rPr>
                  <w:fldChar w:fldCharType="separate"/>
                </w:r>
                <w:r w:rsidR="00D455B9">
                  <w:rPr>
                    <w:noProof/>
                    <w:webHidden/>
                  </w:rPr>
                  <w:t>10</w:t>
                </w:r>
                <w:r w:rsidR="00D455B9">
                  <w:rPr>
                    <w:noProof/>
                    <w:webHidden/>
                  </w:rPr>
                  <w:fldChar w:fldCharType="end"/>
                </w:r>
              </w:hyperlink>
            </w:p>
            <w:p w14:paraId="13BCE7EC" w14:textId="77777777" w:rsidR="00D455B9" w:rsidRDefault="004700BC">
              <w:pPr>
                <w:pStyle w:val="TOC3"/>
                <w:rPr>
                  <w:rFonts w:asciiTheme="minorHAnsi" w:eastAsiaTheme="minorEastAsia" w:hAnsiTheme="minorHAnsi"/>
                  <w:noProof/>
                  <w:color w:val="auto"/>
                </w:rPr>
              </w:pPr>
              <w:hyperlink w:anchor="_Toc509245390" w:history="1">
                <w:r w:rsidR="00D455B9" w:rsidRPr="00B057E6">
                  <w:rPr>
                    <w:rStyle w:val="Hyperlink"/>
                    <w:noProof/>
                  </w:rPr>
                  <w:t>3.2.4</w:t>
                </w:r>
                <w:r w:rsidR="00D455B9">
                  <w:rPr>
                    <w:rFonts w:asciiTheme="minorHAnsi" w:eastAsiaTheme="minorEastAsia" w:hAnsiTheme="minorHAnsi"/>
                    <w:noProof/>
                    <w:color w:val="auto"/>
                  </w:rPr>
                  <w:tab/>
                </w:r>
                <w:r w:rsidR="00D455B9" w:rsidRPr="00B057E6">
                  <w:rPr>
                    <w:rStyle w:val="Hyperlink"/>
                    <w:noProof/>
                  </w:rPr>
                  <w:t>Terms and Conditions</w:t>
                </w:r>
                <w:r w:rsidR="00D455B9">
                  <w:rPr>
                    <w:noProof/>
                    <w:webHidden/>
                  </w:rPr>
                  <w:tab/>
                </w:r>
                <w:r w:rsidR="00D455B9">
                  <w:rPr>
                    <w:noProof/>
                    <w:webHidden/>
                  </w:rPr>
                  <w:fldChar w:fldCharType="begin"/>
                </w:r>
                <w:r w:rsidR="00D455B9">
                  <w:rPr>
                    <w:noProof/>
                    <w:webHidden/>
                  </w:rPr>
                  <w:instrText xml:space="preserve"> PAGEREF _Toc509245390 \h </w:instrText>
                </w:r>
                <w:r w:rsidR="00D455B9">
                  <w:rPr>
                    <w:noProof/>
                    <w:webHidden/>
                  </w:rPr>
                </w:r>
                <w:r w:rsidR="00D455B9">
                  <w:rPr>
                    <w:noProof/>
                    <w:webHidden/>
                  </w:rPr>
                  <w:fldChar w:fldCharType="separate"/>
                </w:r>
                <w:r w:rsidR="00D455B9">
                  <w:rPr>
                    <w:noProof/>
                    <w:webHidden/>
                  </w:rPr>
                  <w:t>10</w:t>
                </w:r>
                <w:r w:rsidR="00D455B9">
                  <w:rPr>
                    <w:noProof/>
                    <w:webHidden/>
                  </w:rPr>
                  <w:fldChar w:fldCharType="end"/>
                </w:r>
              </w:hyperlink>
            </w:p>
            <w:p w14:paraId="511A0487" w14:textId="77777777" w:rsidR="00D455B9" w:rsidRDefault="004700BC">
              <w:pPr>
                <w:pStyle w:val="TOC3"/>
                <w:rPr>
                  <w:rFonts w:asciiTheme="minorHAnsi" w:eastAsiaTheme="minorEastAsia" w:hAnsiTheme="minorHAnsi"/>
                  <w:noProof/>
                  <w:color w:val="auto"/>
                </w:rPr>
              </w:pPr>
              <w:hyperlink w:anchor="_Toc509245391" w:history="1">
                <w:r w:rsidR="00D455B9" w:rsidRPr="00B057E6">
                  <w:rPr>
                    <w:rStyle w:val="Hyperlink"/>
                    <w:noProof/>
                  </w:rPr>
                  <w:t>3.2.5</w:t>
                </w:r>
                <w:r w:rsidR="00D455B9">
                  <w:rPr>
                    <w:rFonts w:asciiTheme="minorHAnsi" w:eastAsiaTheme="minorEastAsia" w:hAnsiTheme="minorHAnsi"/>
                    <w:noProof/>
                    <w:color w:val="auto"/>
                  </w:rPr>
                  <w:tab/>
                </w:r>
                <w:r w:rsidR="00D455B9" w:rsidRPr="00B057E6">
                  <w:rPr>
                    <w:rStyle w:val="Hyperlink"/>
                    <w:noProof/>
                  </w:rPr>
                  <w:t>Eligibility</w:t>
                </w:r>
                <w:r w:rsidR="00D455B9">
                  <w:rPr>
                    <w:noProof/>
                    <w:webHidden/>
                  </w:rPr>
                  <w:tab/>
                </w:r>
                <w:r w:rsidR="00D455B9">
                  <w:rPr>
                    <w:noProof/>
                    <w:webHidden/>
                  </w:rPr>
                  <w:fldChar w:fldCharType="begin"/>
                </w:r>
                <w:r w:rsidR="00D455B9">
                  <w:rPr>
                    <w:noProof/>
                    <w:webHidden/>
                  </w:rPr>
                  <w:instrText xml:space="preserve"> PAGEREF _Toc509245391 \h </w:instrText>
                </w:r>
                <w:r w:rsidR="00D455B9">
                  <w:rPr>
                    <w:noProof/>
                    <w:webHidden/>
                  </w:rPr>
                </w:r>
                <w:r w:rsidR="00D455B9">
                  <w:rPr>
                    <w:noProof/>
                    <w:webHidden/>
                  </w:rPr>
                  <w:fldChar w:fldCharType="separate"/>
                </w:r>
                <w:r w:rsidR="00D455B9">
                  <w:rPr>
                    <w:noProof/>
                    <w:webHidden/>
                  </w:rPr>
                  <w:t>10</w:t>
                </w:r>
                <w:r w:rsidR="00D455B9">
                  <w:rPr>
                    <w:noProof/>
                    <w:webHidden/>
                  </w:rPr>
                  <w:fldChar w:fldCharType="end"/>
                </w:r>
              </w:hyperlink>
            </w:p>
            <w:p w14:paraId="6E2C86EE" w14:textId="77777777" w:rsidR="00D455B9" w:rsidRDefault="004700BC">
              <w:pPr>
                <w:pStyle w:val="TOC3"/>
                <w:rPr>
                  <w:rFonts w:asciiTheme="minorHAnsi" w:eastAsiaTheme="minorEastAsia" w:hAnsiTheme="minorHAnsi"/>
                  <w:noProof/>
                  <w:color w:val="auto"/>
                </w:rPr>
              </w:pPr>
              <w:hyperlink w:anchor="_Toc509245392" w:history="1">
                <w:r w:rsidR="00D455B9" w:rsidRPr="00B057E6">
                  <w:rPr>
                    <w:rStyle w:val="Hyperlink"/>
                    <w:noProof/>
                  </w:rPr>
                  <w:t>3.2.6</w:t>
                </w:r>
                <w:r w:rsidR="00D455B9">
                  <w:rPr>
                    <w:rFonts w:asciiTheme="minorHAnsi" w:eastAsiaTheme="minorEastAsia" w:hAnsiTheme="minorHAnsi"/>
                    <w:noProof/>
                    <w:color w:val="auto"/>
                  </w:rPr>
                  <w:tab/>
                </w:r>
                <w:r w:rsidR="00D455B9" w:rsidRPr="00B057E6">
                  <w:rPr>
                    <w:rStyle w:val="Hyperlink"/>
                    <w:noProof/>
                  </w:rPr>
                  <w:t>Basic Profile Information</w:t>
                </w:r>
                <w:r w:rsidR="00D455B9">
                  <w:rPr>
                    <w:noProof/>
                    <w:webHidden/>
                  </w:rPr>
                  <w:tab/>
                </w:r>
                <w:r w:rsidR="00D455B9">
                  <w:rPr>
                    <w:noProof/>
                    <w:webHidden/>
                  </w:rPr>
                  <w:fldChar w:fldCharType="begin"/>
                </w:r>
                <w:r w:rsidR="00D455B9">
                  <w:rPr>
                    <w:noProof/>
                    <w:webHidden/>
                  </w:rPr>
                  <w:instrText xml:space="preserve"> PAGEREF _Toc509245392 \h </w:instrText>
                </w:r>
                <w:r w:rsidR="00D455B9">
                  <w:rPr>
                    <w:noProof/>
                    <w:webHidden/>
                  </w:rPr>
                </w:r>
                <w:r w:rsidR="00D455B9">
                  <w:rPr>
                    <w:noProof/>
                    <w:webHidden/>
                  </w:rPr>
                  <w:fldChar w:fldCharType="separate"/>
                </w:r>
                <w:r w:rsidR="00D455B9">
                  <w:rPr>
                    <w:noProof/>
                    <w:webHidden/>
                  </w:rPr>
                  <w:t>11</w:t>
                </w:r>
                <w:r w:rsidR="00D455B9">
                  <w:rPr>
                    <w:noProof/>
                    <w:webHidden/>
                  </w:rPr>
                  <w:fldChar w:fldCharType="end"/>
                </w:r>
              </w:hyperlink>
            </w:p>
            <w:p w14:paraId="3D415B23" w14:textId="77777777" w:rsidR="00D455B9" w:rsidRDefault="004700BC">
              <w:pPr>
                <w:pStyle w:val="TOC3"/>
                <w:rPr>
                  <w:rFonts w:asciiTheme="minorHAnsi" w:eastAsiaTheme="minorEastAsia" w:hAnsiTheme="minorHAnsi"/>
                  <w:noProof/>
                  <w:color w:val="auto"/>
                </w:rPr>
              </w:pPr>
              <w:hyperlink w:anchor="_Toc509245393" w:history="1">
                <w:r w:rsidR="00D455B9" w:rsidRPr="00B057E6">
                  <w:rPr>
                    <w:rStyle w:val="Hyperlink"/>
                    <w:noProof/>
                  </w:rPr>
                  <w:t>3.2.7</w:t>
                </w:r>
                <w:r w:rsidR="00D455B9">
                  <w:rPr>
                    <w:rFonts w:asciiTheme="minorHAnsi" w:eastAsiaTheme="minorEastAsia" w:hAnsiTheme="minorHAnsi"/>
                    <w:noProof/>
                    <w:color w:val="auto"/>
                  </w:rPr>
                  <w:tab/>
                </w:r>
                <w:r w:rsidR="00D455B9" w:rsidRPr="00B057E6">
                  <w:rPr>
                    <w:rStyle w:val="Hyperlink"/>
                    <w:noProof/>
                  </w:rPr>
                  <w:t>Plan Options</w:t>
                </w:r>
                <w:r w:rsidR="00D455B9">
                  <w:rPr>
                    <w:noProof/>
                    <w:webHidden/>
                  </w:rPr>
                  <w:tab/>
                </w:r>
                <w:r w:rsidR="00D455B9">
                  <w:rPr>
                    <w:noProof/>
                    <w:webHidden/>
                  </w:rPr>
                  <w:fldChar w:fldCharType="begin"/>
                </w:r>
                <w:r w:rsidR="00D455B9">
                  <w:rPr>
                    <w:noProof/>
                    <w:webHidden/>
                  </w:rPr>
                  <w:instrText xml:space="preserve"> PAGEREF _Toc509245393 \h </w:instrText>
                </w:r>
                <w:r w:rsidR="00D455B9">
                  <w:rPr>
                    <w:noProof/>
                    <w:webHidden/>
                  </w:rPr>
                </w:r>
                <w:r w:rsidR="00D455B9">
                  <w:rPr>
                    <w:noProof/>
                    <w:webHidden/>
                  </w:rPr>
                  <w:fldChar w:fldCharType="separate"/>
                </w:r>
                <w:r w:rsidR="00D455B9">
                  <w:rPr>
                    <w:noProof/>
                    <w:webHidden/>
                  </w:rPr>
                  <w:t>11</w:t>
                </w:r>
                <w:r w:rsidR="00D455B9">
                  <w:rPr>
                    <w:noProof/>
                    <w:webHidden/>
                  </w:rPr>
                  <w:fldChar w:fldCharType="end"/>
                </w:r>
              </w:hyperlink>
            </w:p>
            <w:p w14:paraId="0F521F2A" w14:textId="77777777" w:rsidR="00D455B9" w:rsidRDefault="004700BC">
              <w:pPr>
                <w:pStyle w:val="TOC3"/>
                <w:rPr>
                  <w:rFonts w:asciiTheme="minorHAnsi" w:eastAsiaTheme="minorEastAsia" w:hAnsiTheme="minorHAnsi"/>
                  <w:noProof/>
                  <w:color w:val="auto"/>
                </w:rPr>
              </w:pPr>
              <w:hyperlink w:anchor="_Toc509245394" w:history="1">
                <w:r w:rsidR="00D455B9" w:rsidRPr="00B057E6">
                  <w:rPr>
                    <w:rStyle w:val="Hyperlink"/>
                    <w:noProof/>
                  </w:rPr>
                  <w:t>3.2.8</w:t>
                </w:r>
                <w:r w:rsidR="00D455B9">
                  <w:rPr>
                    <w:rFonts w:asciiTheme="minorHAnsi" w:eastAsiaTheme="minorEastAsia" w:hAnsiTheme="minorHAnsi"/>
                    <w:noProof/>
                    <w:color w:val="auto"/>
                  </w:rPr>
                  <w:tab/>
                </w:r>
                <w:r w:rsidR="00D455B9" w:rsidRPr="00B057E6">
                  <w:rPr>
                    <w:rStyle w:val="Hyperlink"/>
                    <w:noProof/>
                  </w:rPr>
                  <w:t>Plan options display</w:t>
                </w:r>
                <w:r w:rsidR="00D455B9">
                  <w:rPr>
                    <w:noProof/>
                    <w:webHidden/>
                  </w:rPr>
                  <w:tab/>
                </w:r>
                <w:r w:rsidR="00D455B9">
                  <w:rPr>
                    <w:noProof/>
                    <w:webHidden/>
                  </w:rPr>
                  <w:fldChar w:fldCharType="begin"/>
                </w:r>
                <w:r w:rsidR="00D455B9">
                  <w:rPr>
                    <w:noProof/>
                    <w:webHidden/>
                  </w:rPr>
                  <w:instrText xml:space="preserve"> PAGEREF _Toc509245394 \h </w:instrText>
                </w:r>
                <w:r w:rsidR="00D455B9">
                  <w:rPr>
                    <w:noProof/>
                    <w:webHidden/>
                  </w:rPr>
                </w:r>
                <w:r w:rsidR="00D455B9">
                  <w:rPr>
                    <w:noProof/>
                    <w:webHidden/>
                  </w:rPr>
                  <w:fldChar w:fldCharType="separate"/>
                </w:r>
                <w:r w:rsidR="00D455B9">
                  <w:rPr>
                    <w:noProof/>
                    <w:webHidden/>
                  </w:rPr>
                  <w:t>12</w:t>
                </w:r>
                <w:r w:rsidR="00D455B9">
                  <w:rPr>
                    <w:noProof/>
                    <w:webHidden/>
                  </w:rPr>
                  <w:fldChar w:fldCharType="end"/>
                </w:r>
              </w:hyperlink>
            </w:p>
            <w:p w14:paraId="5C8252BE" w14:textId="77777777" w:rsidR="00D455B9" w:rsidRDefault="004700BC">
              <w:pPr>
                <w:pStyle w:val="TOC3"/>
                <w:rPr>
                  <w:rFonts w:asciiTheme="minorHAnsi" w:eastAsiaTheme="minorEastAsia" w:hAnsiTheme="minorHAnsi"/>
                  <w:noProof/>
                  <w:color w:val="auto"/>
                </w:rPr>
              </w:pPr>
              <w:hyperlink w:anchor="_Toc509245395" w:history="1">
                <w:r w:rsidR="00D455B9" w:rsidRPr="00B057E6">
                  <w:rPr>
                    <w:rStyle w:val="Hyperlink"/>
                    <w:noProof/>
                  </w:rPr>
                  <w:t>3.2.9</w:t>
                </w:r>
                <w:r w:rsidR="00D455B9">
                  <w:rPr>
                    <w:rFonts w:asciiTheme="minorHAnsi" w:eastAsiaTheme="minorEastAsia" w:hAnsiTheme="minorHAnsi"/>
                    <w:noProof/>
                    <w:color w:val="auto"/>
                  </w:rPr>
                  <w:tab/>
                </w:r>
                <w:r w:rsidR="00D455B9" w:rsidRPr="00B057E6">
                  <w:rPr>
                    <w:rStyle w:val="Hyperlink"/>
                    <w:noProof/>
                  </w:rPr>
                  <w:t>Returning Registered Users: Login</w:t>
                </w:r>
                <w:r w:rsidR="00D455B9">
                  <w:rPr>
                    <w:noProof/>
                    <w:webHidden/>
                  </w:rPr>
                  <w:tab/>
                </w:r>
                <w:r w:rsidR="00D455B9">
                  <w:rPr>
                    <w:noProof/>
                    <w:webHidden/>
                  </w:rPr>
                  <w:fldChar w:fldCharType="begin"/>
                </w:r>
                <w:r w:rsidR="00D455B9">
                  <w:rPr>
                    <w:noProof/>
                    <w:webHidden/>
                  </w:rPr>
                  <w:instrText xml:space="preserve"> PAGEREF _Toc509245395 \h </w:instrText>
                </w:r>
                <w:r w:rsidR="00D455B9">
                  <w:rPr>
                    <w:noProof/>
                    <w:webHidden/>
                  </w:rPr>
                </w:r>
                <w:r w:rsidR="00D455B9">
                  <w:rPr>
                    <w:noProof/>
                    <w:webHidden/>
                  </w:rPr>
                  <w:fldChar w:fldCharType="separate"/>
                </w:r>
                <w:r w:rsidR="00D455B9">
                  <w:rPr>
                    <w:noProof/>
                    <w:webHidden/>
                  </w:rPr>
                  <w:t>12</w:t>
                </w:r>
                <w:r w:rsidR="00D455B9">
                  <w:rPr>
                    <w:noProof/>
                    <w:webHidden/>
                  </w:rPr>
                  <w:fldChar w:fldCharType="end"/>
                </w:r>
              </w:hyperlink>
            </w:p>
            <w:p w14:paraId="0EAD1D9D" w14:textId="77777777" w:rsidR="00D455B9" w:rsidRDefault="004700BC">
              <w:pPr>
                <w:pStyle w:val="TOC3"/>
                <w:rPr>
                  <w:rFonts w:asciiTheme="minorHAnsi" w:eastAsiaTheme="minorEastAsia" w:hAnsiTheme="minorHAnsi"/>
                  <w:noProof/>
                  <w:color w:val="auto"/>
                </w:rPr>
              </w:pPr>
              <w:hyperlink w:anchor="_Toc509245396" w:history="1">
                <w:r w:rsidR="00D455B9" w:rsidRPr="00B057E6">
                  <w:rPr>
                    <w:rStyle w:val="Hyperlink"/>
                    <w:noProof/>
                  </w:rPr>
                  <w:t>3.2.10</w:t>
                </w:r>
                <w:r w:rsidR="00D455B9">
                  <w:rPr>
                    <w:rFonts w:asciiTheme="minorHAnsi" w:eastAsiaTheme="minorEastAsia" w:hAnsiTheme="minorHAnsi"/>
                    <w:noProof/>
                    <w:color w:val="auto"/>
                  </w:rPr>
                  <w:tab/>
                </w:r>
                <w:r w:rsidR="00D455B9" w:rsidRPr="00B057E6">
                  <w:rPr>
                    <w:rStyle w:val="Hyperlink"/>
                    <w:noProof/>
                  </w:rPr>
                  <w:t>Payment</w:t>
                </w:r>
                <w:r w:rsidR="00D455B9">
                  <w:rPr>
                    <w:noProof/>
                    <w:webHidden/>
                  </w:rPr>
                  <w:tab/>
                </w:r>
                <w:r w:rsidR="00D455B9">
                  <w:rPr>
                    <w:noProof/>
                    <w:webHidden/>
                  </w:rPr>
                  <w:fldChar w:fldCharType="begin"/>
                </w:r>
                <w:r w:rsidR="00D455B9">
                  <w:rPr>
                    <w:noProof/>
                    <w:webHidden/>
                  </w:rPr>
                  <w:instrText xml:space="preserve"> PAGEREF _Toc509245396 \h </w:instrText>
                </w:r>
                <w:r w:rsidR="00D455B9">
                  <w:rPr>
                    <w:noProof/>
                    <w:webHidden/>
                  </w:rPr>
                </w:r>
                <w:r w:rsidR="00D455B9">
                  <w:rPr>
                    <w:noProof/>
                    <w:webHidden/>
                  </w:rPr>
                  <w:fldChar w:fldCharType="separate"/>
                </w:r>
                <w:r w:rsidR="00D455B9">
                  <w:rPr>
                    <w:noProof/>
                    <w:webHidden/>
                  </w:rPr>
                  <w:t>12</w:t>
                </w:r>
                <w:r w:rsidR="00D455B9">
                  <w:rPr>
                    <w:noProof/>
                    <w:webHidden/>
                  </w:rPr>
                  <w:fldChar w:fldCharType="end"/>
                </w:r>
              </w:hyperlink>
            </w:p>
            <w:p w14:paraId="2255DAAA" w14:textId="77777777" w:rsidR="00D455B9" w:rsidRDefault="004700BC">
              <w:pPr>
                <w:pStyle w:val="TOC3"/>
                <w:rPr>
                  <w:rFonts w:asciiTheme="minorHAnsi" w:eastAsiaTheme="minorEastAsia" w:hAnsiTheme="minorHAnsi"/>
                  <w:noProof/>
                  <w:color w:val="auto"/>
                </w:rPr>
              </w:pPr>
              <w:hyperlink w:anchor="_Toc509245397" w:history="1">
                <w:r w:rsidR="00D455B9" w:rsidRPr="00B057E6">
                  <w:rPr>
                    <w:rStyle w:val="Hyperlink"/>
                    <w:noProof/>
                  </w:rPr>
                  <w:t>3.2.11</w:t>
                </w:r>
                <w:r w:rsidR="00D455B9">
                  <w:rPr>
                    <w:rFonts w:asciiTheme="minorHAnsi" w:eastAsiaTheme="minorEastAsia" w:hAnsiTheme="minorHAnsi"/>
                    <w:noProof/>
                    <w:color w:val="auto"/>
                  </w:rPr>
                  <w:tab/>
                </w:r>
                <w:r w:rsidR="00D455B9" w:rsidRPr="00B057E6">
                  <w:rPr>
                    <w:rStyle w:val="Hyperlink"/>
                    <w:noProof/>
                  </w:rPr>
                  <w:t>New PAN Card</w:t>
                </w:r>
                <w:r w:rsidR="00D455B9">
                  <w:rPr>
                    <w:noProof/>
                    <w:webHidden/>
                  </w:rPr>
                  <w:tab/>
                </w:r>
                <w:r w:rsidR="00D455B9">
                  <w:rPr>
                    <w:noProof/>
                    <w:webHidden/>
                  </w:rPr>
                  <w:fldChar w:fldCharType="begin"/>
                </w:r>
                <w:r w:rsidR="00D455B9">
                  <w:rPr>
                    <w:noProof/>
                    <w:webHidden/>
                  </w:rPr>
                  <w:instrText xml:space="preserve"> PAGEREF _Toc509245397 \h </w:instrText>
                </w:r>
                <w:r w:rsidR="00D455B9">
                  <w:rPr>
                    <w:noProof/>
                    <w:webHidden/>
                  </w:rPr>
                </w:r>
                <w:r w:rsidR="00D455B9">
                  <w:rPr>
                    <w:noProof/>
                    <w:webHidden/>
                  </w:rPr>
                  <w:fldChar w:fldCharType="separate"/>
                </w:r>
                <w:r w:rsidR="00D455B9">
                  <w:rPr>
                    <w:noProof/>
                    <w:webHidden/>
                  </w:rPr>
                  <w:t>13</w:t>
                </w:r>
                <w:r w:rsidR="00D455B9">
                  <w:rPr>
                    <w:noProof/>
                    <w:webHidden/>
                  </w:rPr>
                  <w:fldChar w:fldCharType="end"/>
                </w:r>
              </w:hyperlink>
            </w:p>
            <w:p w14:paraId="52B2824D" w14:textId="77777777" w:rsidR="00D455B9" w:rsidRDefault="004700BC">
              <w:pPr>
                <w:pStyle w:val="TOC3"/>
                <w:rPr>
                  <w:rFonts w:asciiTheme="minorHAnsi" w:eastAsiaTheme="minorEastAsia" w:hAnsiTheme="minorHAnsi"/>
                  <w:noProof/>
                  <w:color w:val="auto"/>
                </w:rPr>
              </w:pPr>
              <w:hyperlink w:anchor="_Toc509245398" w:history="1">
                <w:r w:rsidR="00D455B9" w:rsidRPr="00B057E6">
                  <w:rPr>
                    <w:rStyle w:val="Hyperlink"/>
                    <w:noProof/>
                  </w:rPr>
                  <w:t>3.2.12</w:t>
                </w:r>
                <w:r w:rsidR="00D455B9">
                  <w:rPr>
                    <w:rFonts w:asciiTheme="minorHAnsi" w:eastAsiaTheme="minorEastAsia" w:hAnsiTheme="minorHAnsi"/>
                    <w:noProof/>
                    <w:color w:val="auto"/>
                  </w:rPr>
                  <w:tab/>
                </w:r>
                <w:r w:rsidR="00D455B9" w:rsidRPr="00B057E6">
                  <w:rPr>
                    <w:rStyle w:val="Hyperlink"/>
                    <w:noProof/>
                  </w:rPr>
                  <w:t>Download XML File</w:t>
                </w:r>
                <w:r w:rsidR="00D455B9">
                  <w:rPr>
                    <w:noProof/>
                    <w:webHidden/>
                  </w:rPr>
                  <w:tab/>
                </w:r>
                <w:r w:rsidR="00D455B9">
                  <w:rPr>
                    <w:noProof/>
                    <w:webHidden/>
                  </w:rPr>
                  <w:fldChar w:fldCharType="begin"/>
                </w:r>
                <w:r w:rsidR="00D455B9">
                  <w:rPr>
                    <w:noProof/>
                    <w:webHidden/>
                  </w:rPr>
                  <w:instrText xml:space="preserve"> PAGEREF _Toc509245398 \h </w:instrText>
                </w:r>
                <w:r w:rsidR="00D455B9">
                  <w:rPr>
                    <w:noProof/>
                    <w:webHidden/>
                  </w:rPr>
                </w:r>
                <w:r w:rsidR="00D455B9">
                  <w:rPr>
                    <w:noProof/>
                    <w:webHidden/>
                  </w:rPr>
                  <w:fldChar w:fldCharType="separate"/>
                </w:r>
                <w:r w:rsidR="00D455B9">
                  <w:rPr>
                    <w:noProof/>
                    <w:webHidden/>
                  </w:rPr>
                  <w:t>13</w:t>
                </w:r>
                <w:r w:rsidR="00D455B9">
                  <w:rPr>
                    <w:noProof/>
                    <w:webHidden/>
                  </w:rPr>
                  <w:fldChar w:fldCharType="end"/>
                </w:r>
              </w:hyperlink>
            </w:p>
            <w:p w14:paraId="253D95F2" w14:textId="77777777" w:rsidR="00D455B9" w:rsidRDefault="004700BC">
              <w:pPr>
                <w:pStyle w:val="TOC3"/>
                <w:rPr>
                  <w:rFonts w:asciiTheme="minorHAnsi" w:eastAsiaTheme="minorEastAsia" w:hAnsiTheme="minorHAnsi"/>
                  <w:noProof/>
                  <w:color w:val="auto"/>
                </w:rPr>
              </w:pPr>
              <w:hyperlink w:anchor="_Toc509245399" w:history="1">
                <w:r w:rsidR="00D455B9" w:rsidRPr="00B057E6">
                  <w:rPr>
                    <w:rStyle w:val="Hyperlink"/>
                    <w:noProof/>
                  </w:rPr>
                  <w:t>3.2.13</w:t>
                </w:r>
                <w:r w:rsidR="00D455B9">
                  <w:rPr>
                    <w:rFonts w:asciiTheme="minorHAnsi" w:eastAsiaTheme="minorEastAsia" w:hAnsiTheme="minorHAnsi"/>
                    <w:noProof/>
                    <w:color w:val="auto"/>
                  </w:rPr>
                  <w:tab/>
                </w:r>
                <w:r w:rsidR="00D455B9" w:rsidRPr="00B057E6">
                  <w:rPr>
                    <w:rStyle w:val="Hyperlink"/>
                    <w:noProof/>
                  </w:rPr>
                  <w:t>Use upload XML file to prefill data</w:t>
                </w:r>
                <w:r w:rsidR="00D455B9">
                  <w:rPr>
                    <w:noProof/>
                    <w:webHidden/>
                  </w:rPr>
                  <w:tab/>
                </w:r>
                <w:r w:rsidR="00D455B9">
                  <w:rPr>
                    <w:noProof/>
                    <w:webHidden/>
                  </w:rPr>
                  <w:fldChar w:fldCharType="begin"/>
                </w:r>
                <w:r w:rsidR="00D455B9">
                  <w:rPr>
                    <w:noProof/>
                    <w:webHidden/>
                  </w:rPr>
                  <w:instrText xml:space="preserve"> PAGEREF _Toc509245399 \h </w:instrText>
                </w:r>
                <w:r w:rsidR="00D455B9">
                  <w:rPr>
                    <w:noProof/>
                    <w:webHidden/>
                  </w:rPr>
                </w:r>
                <w:r w:rsidR="00D455B9">
                  <w:rPr>
                    <w:noProof/>
                    <w:webHidden/>
                  </w:rPr>
                  <w:fldChar w:fldCharType="separate"/>
                </w:r>
                <w:r w:rsidR="00D455B9">
                  <w:rPr>
                    <w:noProof/>
                    <w:webHidden/>
                  </w:rPr>
                  <w:t>13</w:t>
                </w:r>
                <w:r w:rsidR="00D455B9">
                  <w:rPr>
                    <w:noProof/>
                    <w:webHidden/>
                  </w:rPr>
                  <w:fldChar w:fldCharType="end"/>
                </w:r>
              </w:hyperlink>
            </w:p>
            <w:p w14:paraId="46AE33D0" w14:textId="77777777" w:rsidR="00D455B9" w:rsidRDefault="004700BC">
              <w:pPr>
                <w:pStyle w:val="TOC3"/>
                <w:rPr>
                  <w:rFonts w:asciiTheme="minorHAnsi" w:eastAsiaTheme="minorEastAsia" w:hAnsiTheme="minorHAnsi"/>
                  <w:noProof/>
                  <w:color w:val="auto"/>
                </w:rPr>
              </w:pPr>
              <w:hyperlink w:anchor="_Toc509245400" w:history="1">
                <w:r w:rsidR="00D455B9" w:rsidRPr="00B057E6">
                  <w:rPr>
                    <w:rStyle w:val="Hyperlink"/>
                    <w:noProof/>
                  </w:rPr>
                  <w:t>3.2.14</w:t>
                </w:r>
                <w:r w:rsidR="00D455B9">
                  <w:rPr>
                    <w:rFonts w:asciiTheme="minorHAnsi" w:eastAsiaTheme="minorEastAsia" w:hAnsiTheme="minorHAnsi"/>
                    <w:noProof/>
                    <w:color w:val="auto"/>
                  </w:rPr>
                  <w:tab/>
                </w:r>
                <w:r w:rsidR="00D455B9" w:rsidRPr="00B057E6">
                  <w:rPr>
                    <w:rStyle w:val="Hyperlink"/>
                    <w:noProof/>
                  </w:rPr>
                  <w:t>Prefill with PAN data</w:t>
                </w:r>
                <w:r w:rsidR="00D455B9">
                  <w:rPr>
                    <w:noProof/>
                    <w:webHidden/>
                  </w:rPr>
                  <w:tab/>
                </w:r>
                <w:r w:rsidR="00D455B9">
                  <w:rPr>
                    <w:noProof/>
                    <w:webHidden/>
                  </w:rPr>
                  <w:fldChar w:fldCharType="begin"/>
                </w:r>
                <w:r w:rsidR="00D455B9">
                  <w:rPr>
                    <w:noProof/>
                    <w:webHidden/>
                  </w:rPr>
                  <w:instrText xml:space="preserve"> PAGEREF _Toc509245400 \h </w:instrText>
                </w:r>
                <w:r w:rsidR="00D455B9">
                  <w:rPr>
                    <w:noProof/>
                    <w:webHidden/>
                  </w:rPr>
                </w:r>
                <w:r w:rsidR="00D455B9">
                  <w:rPr>
                    <w:noProof/>
                    <w:webHidden/>
                  </w:rPr>
                  <w:fldChar w:fldCharType="separate"/>
                </w:r>
                <w:r w:rsidR="00D455B9">
                  <w:rPr>
                    <w:noProof/>
                    <w:webHidden/>
                  </w:rPr>
                  <w:t>13</w:t>
                </w:r>
                <w:r w:rsidR="00D455B9">
                  <w:rPr>
                    <w:noProof/>
                    <w:webHidden/>
                  </w:rPr>
                  <w:fldChar w:fldCharType="end"/>
                </w:r>
              </w:hyperlink>
            </w:p>
            <w:p w14:paraId="240696AB" w14:textId="77777777" w:rsidR="00D455B9" w:rsidRDefault="004700BC">
              <w:pPr>
                <w:pStyle w:val="TOC3"/>
                <w:rPr>
                  <w:rFonts w:asciiTheme="minorHAnsi" w:eastAsiaTheme="minorEastAsia" w:hAnsiTheme="minorHAnsi"/>
                  <w:noProof/>
                  <w:color w:val="auto"/>
                </w:rPr>
              </w:pPr>
              <w:hyperlink w:anchor="_Toc509245401" w:history="1">
                <w:r w:rsidR="00D455B9" w:rsidRPr="00B057E6">
                  <w:rPr>
                    <w:rStyle w:val="Hyperlink"/>
                    <w:noProof/>
                  </w:rPr>
                  <w:t>3.2.15</w:t>
                </w:r>
                <w:r w:rsidR="00D455B9">
                  <w:rPr>
                    <w:rFonts w:asciiTheme="minorHAnsi" w:eastAsiaTheme="minorEastAsia" w:hAnsiTheme="minorHAnsi"/>
                    <w:noProof/>
                    <w:color w:val="auto"/>
                  </w:rPr>
                  <w:tab/>
                </w:r>
                <w:r w:rsidR="00D455B9" w:rsidRPr="00B057E6">
                  <w:rPr>
                    <w:rStyle w:val="Hyperlink"/>
                    <w:noProof/>
                  </w:rPr>
                  <w:t>Tax Period</w:t>
                </w:r>
                <w:r w:rsidR="00D455B9">
                  <w:rPr>
                    <w:noProof/>
                    <w:webHidden/>
                  </w:rPr>
                  <w:tab/>
                </w:r>
                <w:r w:rsidR="00D455B9">
                  <w:rPr>
                    <w:noProof/>
                    <w:webHidden/>
                  </w:rPr>
                  <w:fldChar w:fldCharType="begin"/>
                </w:r>
                <w:r w:rsidR="00D455B9">
                  <w:rPr>
                    <w:noProof/>
                    <w:webHidden/>
                  </w:rPr>
                  <w:instrText xml:space="preserve"> PAGEREF _Toc509245401 \h </w:instrText>
                </w:r>
                <w:r w:rsidR="00D455B9">
                  <w:rPr>
                    <w:noProof/>
                    <w:webHidden/>
                  </w:rPr>
                </w:r>
                <w:r w:rsidR="00D455B9">
                  <w:rPr>
                    <w:noProof/>
                    <w:webHidden/>
                  </w:rPr>
                  <w:fldChar w:fldCharType="separate"/>
                </w:r>
                <w:r w:rsidR="00D455B9">
                  <w:rPr>
                    <w:noProof/>
                    <w:webHidden/>
                  </w:rPr>
                  <w:t>13</w:t>
                </w:r>
                <w:r w:rsidR="00D455B9">
                  <w:rPr>
                    <w:noProof/>
                    <w:webHidden/>
                  </w:rPr>
                  <w:fldChar w:fldCharType="end"/>
                </w:r>
              </w:hyperlink>
            </w:p>
            <w:p w14:paraId="2BCEEB60" w14:textId="77777777" w:rsidR="00D455B9" w:rsidRDefault="004700BC">
              <w:pPr>
                <w:pStyle w:val="TOC3"/>
                <w:rPr>
                  <w:rFonts w:asciiTheme="minorHAnsi" w:eastAsiaTheme="minorEastAsia" w:hAnsiTheme="minorHAnsi"/>
                  <w:noProof/>
                  <w:color w:val="auto"/>
                </w:rPr>
              </w:pPr>
              <w:hyperlink w:anchor="_Toc509245402" w:history="1">
                <w:r w:rsidR="00D455B9" w:rsidRPr="00B057E6">
                  <w:rPr>
                    <w:rStyle w:val="Hyperlink"/>
                    <w:noProof/>
                  </w:rPr>
                  <w:t>3.2.16</w:t>
                </w:r>
                <w:r w:rsidR="00D455B9">
                  <w:rPr>
                    <w:rFonts w:asciiTheme="minorHAnsi" w:eastAsiaTheme="minorEastAsia" w:hAnsiTheme="minorHAnsi"/>
                    <w:noProof/>
                    <w:color w:val="auto"/>
                  </w:rPr>
                  <w:tab/>
                </w:r>
                <w:r w:rsidR="00D455B9" w:rsidRPr="00B057E6">
                  <w:rPr>
                    <w:rStyle w:val="Hyperlink"/>
                    <w:noProof/>
                  </w:rPr>
                  <w:t>User Dashboard</w:t>
                </w:r>
                <w:r w:rsidR="00D455B9">
                  <w:rPr>
                    <w:noProof/>
                    <w:webHidden/>
                  </w:rPr>
                  <w:tab/>
                </w:r>
                <w:r w:rsidR="00D455B9">
                  <w:rPr>
                    <w:noProof/>
                    <w:webHidden/>
                  </w:rPr>
                  <w:fldChar w:fldCharType="begin"/>
                </w:r>
                <w:r w:rsidR="00D455B9">
                  <w:rPr>
                    <w:noProof/>
                    <w:webHidden/>
                  </w:rPr>
                  <w:instrText xml:space="preserve"> PAGEREF _Toc509245402 \h </w:instrText>
                </w:r>
                <w:r w:rsidR="00D455B9">
                  <w:rPr>
                    <w:noProof/>
                    <w:webHidden/>
                  </w:rPr>
                </w:r>
                <w:r w:rsidR="00D455B9">
                  <w:rPr>
                    <w:noProof/>
                    <w:webHidden/>
                  </w:rPr>
                  <w:fldChar w:fldCharType="separate"/>
                </w:r>
                <w:r w:rsidR="00D455B9">
                  <w:rPr>
                    <w:noProof/>
                    <w:webHidden/>
                  </w:rPr>
                  <w:t>13</w:t>
                </w:r>
                <w:r w:rsidR="00D455B9">
                  <w:rPr>
                    <w:noProof/>
                    <w:webHidden/>
                  </w:rPr>
                  <w:fldChar w:fldCharType="end"/>
                </w:r>
              </w:hyperlink>
            </w:p>
            <w:p w14:paraId="3C287FC4" w14:textId="77777777" w:rsidR="00D455B9" w:rsidRDefault="004700BC">
              <w:pPr>
                <w:pStyle w:val="TOC4"/>
                <w:rPr>
                  <w:rFonts w:asciiTheme="minorHAnsi" w:eastAsiaTheme="minorEastAsia" w:hAnsiTheme="minorHAnsi"/>
                  <w:noProof/>
                  <w:sz w:val="22"/>
                  <w:lang w:val="en-US"/>
                </w:rPr>
              </w:pPr>
              <w:hyperlink w:anchor="_Toc509245403" w:history="1">
                <w:r w:rsidR="00D455B9" w:rsidRPr="00B057E6">
                  <w:rPr>
                    <w:rStyle w:val="Hyperlink"/>
                    <w:noProof/>
                    <w14:scene3d>
                      <w14:camera w14:prst="orthographicFront"/>
                      <w14:lightRig w14:rig="threePt" w14:dir="t">
                        <w14:rot w14:lat="0" w14:lon="0" w14:rev="0"/>
                      </w14:lightRig>
                    </w14:scene3d>
                  </w:rPr>
                  <w:t>3.2.16.1</w:t>
                </w:r>
                <w:r w:rsidR="00D455B9">
                  <w:rPr>
                    <w:rFonts w:asciiTheme="minorHAnsi" w:eastAsiaTheme="minorEastAsia" w:hAnsiTheme="minorHAnsi"/>
                    <w:noProof/>
                    <w:sz w:val="22"/>
                    <w:lang w:val="en-US"/>
                  </w:rPr>
                  <w:tab/>
                </w:r>
                <w:r w:rsidR="00D455B9" w:rsidRPr="00B057E6">
                  <w:rPr>
                    <w:rStyle w:val="Hyperlink"/>
                    <w:noProof/>
                  </w:rPr>
                  <w:t>Tax summary</w:t>
                </w:r>
                <w:r w:rsidR="00D455B9">
                  <w:rPr>
                    <w:noProof/>
                    <w:webHidden/>
                  </w:rPr>
                  <w:tab/>
                </w:r>
                <w:r w:rsidR="00D455B9">
                  <w:rPr>
                    <w:noProof/>
                    <w:webHidden/>
                  </w:rPr>
                  <w:fldChar w:fldCharType="begin"/>
                </w:r>
                <w:r w:rsidR="00D455B9">
                  <w:rPr>
                    <w:noProof/>
                    <w:webHidden/>
                  </w:rPr>
                  <w:instrText xml:space="preserve"> PAGEREF _Toc509245403 \h </w:instrText>
                </w:r>
                <w:r w:rsidR="00D455B9">
                  <w:rPr>
                    <w:noProof/>
                    <w:webHidden/>
                  </w:rPr>
                </w:r>
                <w:r w:rsidR="00D455B9">
                  <w:rPr>
                    <w:noProof/>
                    <w:webHidden/>
                  </w:rPr>
                  <w:fldChar w:fldCharType="separate"/>
                </w:r>
                <w:r w:rsidR="00D455B9">
                  <w:rPr>
                    <w:noProof/>
                    <w:webHidden/>
                  </w:rPr>
                  <w:t>14</w:t>
                </w:r>
                <w:r w:rsidR="00D455B9">
                  <w:rPr>
                    <w:noProof/>
                    <w:webHidden/>
                  </w:rPr>
                  <w:fldChar w:fldCharType="end"/>
                </w:r>
              </w:hyperlink>
            </w:p>
            <w:p w14:paraId="78BA5D63" w14:textId="77777777" w:rsidR="00D455B9" w:rsidRDefault="004700BC">
              <w:pPr>
                <w:pStyle w:val="TOC4"/>
                <w:rPr>
                  <w:rFonts w:asciiTheme="minorHAnsi" w:eastAsiaTheme="minorEastAsia" w:hAnsiTheme="minorHAnsi"/>
                  <w:noProof/>
                  <w:sz w:val="22"/>
                  <w:lang w:val="en-US"/>
                </w:rPr>
              </w:pPr>
              <w:hyperlink w:anchor="_Toc509245404" w:history="1">
                <w:r w:rsidR="00D455B9" w:rsidRPr="00B057E6">
                  <w:rPr>
                    <w:rStyle w:val="Hyperlink"/>
                    <w:noProof/>
                    <w14:scene3d>
                      <w14:camera w14:prst="orthographicFront"/>
                      <w14:lightRig w14:rig="threePt" w14:dir="t">
                        <w14:rot w14:lat="0" w14:lon="0" w14:rev="0"/>
                      </w14:lightRig>
                    </w14:scene3d>
                  </w:rPr>
                  <w:t>3.2.16.2</w:t>
                </w:r>
                <w:r w:rsidR="00D455B9">
                  <w:rPr>
                    <w:rFonts w:asciiTheme="minorHAnsi" w:eastAsiaTheme="minorEastAsia" w:hAnsiTheme="minorHAnsi"/>
                    <w:noProof/>
                    <w:sz w:val="22"/>
                    <w:lang w:val="en-US"/>
                  </w:rPr>
                  <w:tab/>
                </w:r>
                <w:r w:rsidR="00D455B9" w:rsidRPr="00B057E6">
                  <w:rPr>
                    <w:rStyle w:val="Hyperlink"/>
                    <w:noProof/>
                  </w:rPr>
                  <w:t>My tax returns (Current + History)</w:t>
                </w:r>
                <w:r w:rsidR="00D455B9">
                  <w:rPr>
                    <w:noProof/>
                    <w:webHidden/>
                  </w:rPr>
                  <w:tab/>
                </w:r>
                <w:r w:rsidR="00D455B9">
                  <w:rPr>
                    <w:noProof/>
                    <w:webHidden/>
                  </w:rPr>
                  <w:fldChar w:fldCharType="begin"/>
                </w:r>
                <w:r w:rsidR="00D455B9">
                  <w:rPr>
                    <w:noProof/>
                    <w:webHidden/>
                  </w:rPr>
                  <w:instrText xml:space="preserve"> PAGEREF _Toc509245404 \h </w:instrText>
                </w:r>
                <w:r w:rsidR="00D455B9">
                  <w:rPr>
                    <w:noProof/>
                    <w:webHidden/>
                  </w:rPr>
                </w:r>
                <w:r w:rsidR="00D455B9">
                  <w:rPr>
                    <w:noProof/>
                    <w:webHidden/>
                  </w:rPr>
                  <w:fldChar w:fldCharType="separate"/>
                </w:r>
                <w:r w:rsidR="00D455B9">
                  <w:rPr>
                    <w:noProof/>
                    <w:webHidden/>
                  </w:rPr>
                  <w:t>14</w:t>
                </w:r>
                <w:r w:rsidR="00D455B9">
                  <w:rPr>
                    <w:noProof/>
                    <w:webHidden/>
                  </w:rPr>
                  <w:fldChar w:fldCharType="end"/>
                </w:r>
              </w:hyperlink>
            </w:p>
            <w:p w14:paraId="209DA158" w14:textId="77777777" w:rsidR="00D455B9" w:rsidRDefault="004700BC">
              <w:pPr>
                <w:pStyle w:val="TOC4"/>
                <w:rPr>
                  <w:rFonts w:asciiTheme="minorHAnsi" w:eastAsiaTheme="minorEastAsia" w:hAnsiTheme="minorHAnsi"/>
                  <w:noProof/>
                  <w:sz w:val="22"/>
                  <w:lang w:val="en-US"/>
                </w:rPr>
              </w:pPr>
              <w:hyperlink w:anchor="_Toc509245405" w:history="1">
                <w:r w:rsidR="00D455B9" w:rsidRPr="00B057E6">
                  <w:rPr>
                    <w:rStyle w:val="Hyperlink"/>
                    <w:noProof/>
                    <w14:scene3d>
                      <w14:camera w14:prst="orthographicFront"/>
                      <w14:lightRig w14:rig="threePt" w14:dir="t">
                        <w14:rot w14:lat="0" w14:lon="0" w14:rev="0"/>
                      </w14:lightRig>
                    </w14:scene3d>
                  </w:rPr>
                  <w:t>3.2.16.3</w:t>
                </w:r>
                <w:r w:rsidR="00D455B9">
                  <w:rPr>
                    <w:rFonts w:asciiTheme="minorHAnsi" w:eastAsiaTheme="minorEastAsia" w:hAnsiTheme="minorHAnsi"/>
                    <w:noProof/>
                    <w:sz w:val="22"/>
                    <w:lang w:val="en-US"/>
                  </w:rPr>
                  <w:tab/>
                </w:r>
                <w:r w:rsidR="00D455B9" w:rsidRPr="00B057E6">
                  <w:rPr>
                    <w:rStyle w:val="Hyperlink"/>
                    <w:noProof/>
                  </w:rPr>
                  <w:t>Search</w:t>
                </w:r>
                <w:r w:rsidR="00D455B9">
                  <w:rPr>
                    <w:noProof/>
                    <w:webHidden/>
                  </w:rPr>
                  <w:tab/>
                </w:r>
                <w:r w:rsidR="00D455B9">
                  <w:rPr>
                    <w:noProof/>
                    <w:webHidden/>
                  </w:rPr>
                  <w:fldChar w:fldCharType="begin"/>
                </w:r>
                <w:r w:rsidR="00D455B9">
                  <w:rPr>
                    <w:noProof/>
                    <w:webHidden/>
                  </w:rPr>
                  <w:instrText xml:space="preserve"> PAGEREF _Toc509245405 \h </w:instrText>
                </w:r>
                <w:r w:rsidR="00D455B9">
                  <w:rPr>
                    <w:noProof/>
                    <w:webHidden/>
                  </w:rPr>
                </w:r>
                <w:r w:rsidR="00D455B9">
                  <w:rPr>
                    <w:noProof/>
                    <w:webHidden/>
                  </w:rPr>
                  <w:fldChar w:fldCharType="separate"/>
                </w:r>
                <w:r w:rsidR="00D455B9">
                  <w:rPr>
                    <w:noProof/>
                    <w:webHidden/>
                  </w:rPr>
                  <w:t>14</w:t>
                </w:r>
                <w:r w:rsidR="00D455B9">
                  <w:rPr>
                    <w:noProof/>
                    <w:webHidden/>
                  </w:rPr>
                  <w:fldChar w:fldCharType="end"/>
                </w:r>
              </w:hyperlink>
            </w:p>
            <w:p w14:paraId="5A43628B" w14:textId="77777777" w:rsidR="00D455B9" w:rsidRDefault="004700BC">
              <w:pPr>
                <w:pStyle w:val="TOC4"/>
                <w:rPr>
                  <w:rFonts w:asciiTheme="minorHAnsi" w:eastAsiaTheme="minorEastAsia" w:hAnsiTheme="minorHAnsi"/>
                  <w:noProof/>
                  <w:sz w:val="22"/>
                  <w:lang w:val="en-US"/>
                </w:rPr>
              </w:pPr>
              <w:hyperlink w:anchor="_Toc509245406" w:history="1">
                <w:r w:rsidR="00D455B9" w:rsidRPr="00B057E6">
                  <w:rPr>
                    <w:rStyle w:val="Hyperlink"/>
                    <w:noProof/>
                    <w14:scene3d>
                      <w14:camera w14:prst="orthographicFront"/>
                      <w14:lightRig w14:rig="threePt" w14:dir="t">
                        <w14:rot w14:lat="0" w14:lon="0" w14:rev="0"/>
                      </w14:lightRig>
                    </w14:scene3d>
                  </w:rPr>
                  <w:t>3.2.16.4</w:t>
                </w:r>
                <w:r w:rsidR="00D455B9">
                  <w:rPr>
                    <w:rFonts w:asciiTheme="minorHAnsi" w:eastAsiaTheme="minorEastAsia" w:hAnsiTheme="minorHAnsi"/>
                    <w:noProof/>
                    <w:sz w:val="22"/>
                    <w:lang w:val="en-US"/>
                  </w:rPr>
                  <w:tab/>
                </w:r>
                <w:r w:rsidR="00D455B9" w:rsidRPr="00B057E6">
                  <w:rPr>
                    <w:rStyle w:val="Hyperlink"/>
                    <w:noProof/>
                  </w:rPr>
                  <w:t>Document Library</w:t>
                </w:r>
                <w:r w:rsidR="00D455B9">
                  <w:rPr>
                    <w:noProof/>
                    <w:webHidden/>
                  </w:rPr>
                  <w:tab/>
                </w:r>
                <w:r w:rsidR="00D455B9">
                  <w:rPr>
                    <w:noProof/>
                    <w:webHidden/>
                  </w:rPr>
                  <w:fldChar w:fldCharType="begin"/>
                </w:r>
                <w:r w:rsidR="00D455B9">
                  <w:rPr>
                    <w:noProof/>
                    <w:webHidden/>
                  </w:rPr>
                  <w:instrText xml:space="preserve"> PAGEREF _Toc509245406 \h </w:instrText>
                </w:r>
                <w:r w:rsidR="00D455B9">
                  <w:rPr>
                    <w:noProof/>
                    <w:webHidden/>
                  </w:rPr>
                </w:r>
                <w:r w:rsidR="00D455B9">
                  <w:rPr>
                    <w:noProof/>
                    <w:webHidden/>
                  </w:rPr>
                  <w:fldChar w:fldCharType="separate"/>
                </w:r>
                <w:r w:rsidR="00D455B9">
                  <w:rPr>
                    <w:noProof/>
                    <w:webHidden/>
                  </w:rPr>
                  <w:t>14</w:t>
                </w:r>
                <w:r w:rsidR="00D455B9">
                  <w:rPr>
                    <w:noProof/>
                    <w:webHidden/>
                  </w:rPr>
                  <w:fldChar w:fldCharType="end"/>
                </w:r>
              </w:hyperlink>
            </w:p>
            <w:p w14:paraId="66284376" w14:textId="77777777" w:rsidR="00D455B9" w:rsidRDefault="004700BC">
              <w:pPr>
                <w:pStyle w:val="TOC4"/>
                <w:rPr>
                  <w:rFonts w:asciiTheme="minorHAnsi" w:eastAsiaTheme="minorEastAsia" w:hAnsiTheme="minorHAnsi"/>
                  <w:noProof/>
                  <w:sz w:val="22"/>
                  <w:lang w:val="en-US"/>
                </w:rPr>
              </w:pPr>
              <w:hyperlink w:anchor="_Toc509245407" w:history="1">
                <w:r w:rsidR="00D455B9" w:rsidRPr="00B057E6">
                  <w:rPr>
                    <w:rStyle w:val="Hyperlink"/>
                    <w:noProof/>
                    <w14:scene3d>
                      <w14:camera w14:prst="orthographicFront"/>
                      <w14:lightRig w14:rig="threePt" w14:dir="t">
                        <w14:rot w14:lat="0" w14:lon="0" w14:rev="0"/>
                      </w14:lightRig>
                    </w14:scene3d>
                  </w:rPr>
                  <w:t>3.2.16.5</w:t>
                </w:r>
                <w:r w:rsidR="00D455B9">
                  <w:rPr>
                    <w:rFonts w:asciiTheme="minorHAnsi" w:eastAsiaTheme="minorEastAsia" w:hAnsiTheme="minorHAnsi"/>
                    <w:noProof/>
                    <w:sz w:val="22"/>
                    <w:lang w:val="en-US"/>
                  </w:rPr>
                  <w:tab/>
                </w:r>
                <w:r w:rsidR="00D455B9" w:rsidRPr="00B057E6">
                  <w:rPr>
                    <w:rStyle w:val="Hyperlink"/>
                    <w:noProof/>
                  </w:rPr>
                  <w:t>Tax savings</w:t>
                </w:r>
                <w:r w:rsidR="00D455B9">
                  <w:rPr>
                    <w:noProof/>
                    <w:webHidden/>
                  </w:rPr>
                  <w:tab/>
                </w:r>
                <w:r w:rsidR="00D455B9">
                  <w:rPr>
                    <w:noProof/>
                    <w:webHidden/>
                  </w:rPr>
                  <w:fldChar w:fldCharType="begin"/>
                </w:r>
                <w:r w:rsidR="00D455B9">
                  <w:rPr>
                    <w:noProof/>
                    <w:webHidden/>
                  </w:rPr>
                  <w:instrText xml:space="preserve"> PAGEREF _Toc509245407 \h </w:instrText>
                </w:r>
                <w:r w:rsidR="00D455B9">
                  <w:rPr>
                    <w:noProof/>
                    <w:webHidden/>
                  </w:rPr>
                </w:r>
                <w:r w:rsidR="00D455B9">
                  <w:rPr>
                    <w:noProof/>
                    <w:webHidden/>
                  </w:rPr>
                  <w:fldChar w:fldCharType="separate"/>
                </w:r>
                <w:r w:rsidR="00D455B9">
                  <w:rPr>
                    <w:noProof/>
                    <w:webHidden/>
                  </w:rPr>
                  <w:t>15</w:t>
                </w:r>
                <w:r w:rsidR="00D455B9">
                  <w:rPr>
                    <w:noProof/>
                    <w:webHidden/>
                  </w:rPr>
                  <w:fldChar w:fldCharType="end"/>
                </w:r>
              </w:hyperlink>
            </w:p>
            <w:p w14:paraId="31B10552" w14:textId="77777777" w:rsidR="00D455B9" w:rsidRDefault="004700BC">
              <w:pPr>
                <w:pStyle w:val="TOC3"/>
                <w:rPr>
                  <w:rFonts w:asciiTheme="minorHAnsi" w:eastAsiaTheme="minorEastAsia" w:hAnsiTheme="minorHAnsi"/>
                  <w:noProof/>
                  <w:color w:val="auto"/>
                </w:rPr>
              </w:pPr>
              <w:hyperlink w:anchor="_Toc509245408" w:history="1">
                <w:r w:rsidR="00D455B9" w:rsidRPr="00B057E6">
                  <w:rPr>
                    <w:rStyle w:val="Hyperlink"/>
                    <w:noProof/>
                  </w:rPr>
                  <w:t>3.2.17</w:t>
                </w:r>
                <w:r w:rsidR="00D455B9">
                  <w:rPr>
                    <w:rFonts w:asciiTheme="minorHAnsi" w:eastAsiaTheme="minorEastAsia" w:hAnsiTheme="minorHAnsi"/>
                    <w:noProof/>
                    <w:color w:val="auto"/>
                  </w:rPr>
                  <w:tab/>
                </w:r>
                <w:r w:rsidR="00D455B9" w:rsidRPr="00B057E6">
                  <w:rPr>
                    <w:rStyle w:val="Hyperlink"/>
                    <w:noProof/>
                  </w:rPr>
                  <w:t>New Tax Filing</w:t>
                </w:r>
                <w:r w:rsidR="00D455B9">
                  <w:rPr>
                    <w:noProof/>
                    <w:webHidden/>
                  </w:rPr>
                  <w:tab/>
                </w:r>
                <w:r w:rsidR="00D455B9">
                  <w:rPr>
                    <w:noProof/>
                    <w:webHidden/>
                  </w:rPr>
                  <w:fldChar w:fldCharType="begin"/>
                </w:r>
                <w:r w:rsidR="00D455B9">
                  <w:rPr>
                    <w:noProof/>
                    <w:webHidden/>
                  </w:rPr>
                  <w:instrText xml:space="preserve"> PAGEREF _Toc509245408 \h </w:instrText>
                </w:r>
                <w:r w:rsidR="00D455B9">
                  <w:rPr>
                    <w:noProof/>
                    <w:webHidden/>
                  </w:rPr>
                </w:r>
                <w:r w:rsidR="00D455B9">
                  <w:rPr>
                    <w:noProof/>
                    <w:webHidden/>
                  </w:rPr>
                  <w:fldChar w:fldCharType="separate"/>
                </w:r>
                <w:r w:rsidR="00D455B9">
                  <w:rPr>
                    <w:noProof/>
                    <w:webHidden/>
                  </w:rPr>
                  <w:t>15</w:t>
                </w:r>
                <w:r w:rsidR="00D455B9">
                  <w:rPr>
                    <w:noProof/>
                    <w:webHidden/>
                  </w:rPr>
                  <w:fldChar w:fldCharType="end"/>
                </w:r>
              </w:hyperlink>
            </w:p>
            <w:p w14:paraId="6F25F380" w14:textId="77777777" w:rsidR="00D455B9" w:rsidRDefault="004700BC">
              <w:pPr>
                <w:pStyle w:val="TOC4"/>
                <w:rPr>
                  <w:rFonts w:asciiTheme="minorHAnsi" w:eastAsiaTheme="minorEastAsia" w:hAnsiTheme="minorHAnsi"/>
                  <w:noProof/>
                  <w:sz w:val="22"/>
                  <w:lang w:val="en-US"/>
                </w:rPr>
              </w:pPr>
              <w:hyperlink w:anchor="_Toc509245409" w:history="1">
                <w:r w:rsidR="00D455B9" w:rsidRPr="00B057E6">
                  <w:rPr>
                    <w:rStyle w:val="Hyperlink"/>
                    <w:rFonts w:eastAsiaTheme="minorHAnsi"/>
                    <w:noProof/>
                    <w14:scene3d>
                      <w14:camera w14:prst="orthographicFront"/>
                      <w14:lightRig w14:rig="threePt" w14:dir="t">
                        <w14:rot w14:lat="0" w14:lon="0" w14:rev="0"/>
                      </w14:lightRig>
                    </w14:scene3d>
                  </w:rPr>
                  <w:t>3.2.17.1</w:t>
                </w:r>
                <w:r w:rsidR="00D455B9">
                  <w:rPr>
                    <w:rFonts w:asciiTheme="minorHAnsi" w:eastAsiaTheme="minorEastAsia" w:hAnsiTheme="minorHAnsi"/>
                    <w:noProof/>
                    <w:sz w:val="22"/>
                    <w:lang w:val="en-US"/>
                  </w:rPr>
                  <w:tab/>
                </w:r>
                <w:r w:rsidR="00D455B9" w:rsidRPr="00B057E6">
                  <w:rPr>
                    <w:rStyle w:val="Hyperlink"/>
                    <w:rFonts w:eastAsiaTheme="minorHAnsi"/>
                    <w:noProof/>
                  </w:rPr>
                  <w:t>Basic Tax Profile Information</w:t>
                </w:r>
                <w:r w:rsidR="00D455B9">
                  <w:rPr>
                    <w:noProof/>
                    <w:webHidden/>
                  </w:rPr>
                  <w:tab/>
                </w:r>
                <w:r w:rsidR="00D455B9">
                  <w:rPr>
                    <w:noProof/>
                    <w:webHidden/>
                  </w:rPr>
                  <w:fldChar w:fldCharType="begin"/>
                </w:r>
                <w:r w:rsidR="00D455B9">
                  <w:rPr>
                    <w:noProof/>
                    <w:webHidden/>
                  </w:rPr>
                  <w:instrText xml:space="preserve"> PAGEREF _Toc509245409 \h </w:instrText>
                </w:r>
                <w:r w:rsidR="00D455B9">
                  <w:rPr>
                    <w:noProof/>
                    <w:webHidden/>
                  </w:rPr>
                </w:r>
                <w:r w:rsidR="00D455B9">
                  <w:rPr>
                    <w:noProof/>
                    <w:webHidden/>
                  </w:rPr>
                  <w:fldChar w:fldCharType="separate"/>
                </w:r>
                <w:r w:rsidR="00D455B9">
                  <w:rPr>
                    <w:noProof/>
                    <w:webHidden/>
                  </w:rPr>
                  <w:t>15</w:t>
                </w:r>
                <w:r w:rsidR="00D455B9">
                  <w:rPr>
                    <w:noProof/>
                    <w:webHidden/>
                  </w:rPr>
                  <w:fldChar w:fldCharType="end"/>
                </w:r>
              </w:hyperlink>
            </w:p>
            <w:p w14:paraId="1DFB781A" w14:textId="77777777" w:rsidR="00D455B9" w:rsidRDefault="004700BC">
              <w:pPr>
                <w:pStyle w:val="TOC4"/>
                <w:rPr>
                  <w:rFonts w:asciiTheme="minorHAnsi" w:eastAsiaTheme="minorEastAsia" w:hAnsiTheme="minorHAnsi"/>
                  <w:noProof/>
                  <w:sz w:val="22"/>
                  <w:lang w:val="en-US"/>
                </w:rPr>
              </w:pPr>
              <w:hyperlink w:anchor="_Toc509245410" w:history="1">
                <w:r w:rsidR="00D455B9" w:rsidRPr="00B057E6">
                  <w:rPr>
                    <w:rStyle w:val="Hyperlink"/>
                    <w:rFonts w:eastAsiaTheme="minorHAnsi"/>
                    <w:noProof/>
                    <w14:scene3d>
                      <w14:camera w14:prst="orthographicFront"/>
                      <w14:lightRig w14:rig="threePt" w14:dir="t">
                        <w14:rot w14:lat="0" w14:lon="0" w14:rev="0"/>
                      </w14:lightRig>
                    </w14:scene3d>
                  </w:rPr>
                  <w:t>3.2.17.2</w:t>
                </w:r>
                <w:r w:rsidR="00D455B9">
                  <w:rPr>
                    <w:rFonts w:asciiTheme="minorHAnsi" w:eastAsiaTheme="minorEastAsia" w:hAnsiTheme="minorHAnsi"/>
                    <w:noProof/>
                    <w:sz w:val="22"/>
                    <w:lang w:val="en-US"/>
                  </w:rPr>
                  <w:tab/>
                </w:r>
                <w:r w:rsidR="00D455B9" w:rsidRPr="00B057E6">
                  <w:rPr>
                    <w:rStyle w:val="Hyperlink"/>
                    <w:rFonts w:eastAsiaTheme="minorHAnsi"/>
                    <w:noProof/>
                  </w:rPr>
                  <w:t>Personal information</w:t>
                </w:r>
                <w:r w:rsidR="00D455B9">
                  <w:rPr>
                    <w:noProof/>
                    <w:webHidden/>
                  </w:rPr>
                  <w:tab/>
                </w:r>
                <w:r w:rsidR="00D455B9">
                  <w:rPr>
                    <w:noProof/>
                    <w:webHidden/>
                  </w:rPr>
                  <w:fldChar w:fldCharType="begin"/>
                </w:r>
                <w:r w:rsidR="00D455B9">
                  <w:rPr>
                    <w:noProof/>
                    <w:webHidden/>
                  </w:rPr>
                  <w:instrText xml:space="preserve"> PAGEREF _Toc509245410 \h </w:instrText>
                </w:r>
                <w:r w:rsidR="00D455B9">
                  <w:rPr>
                    <w:noProof/>
                    <w:webHidden/>
                  </w:rPr>
                </w:r>
                <w:r w:rsidR="00D455B9">
                  <w:rPr>
                    <w:noProof/>
                    <w:webHidden/>
                  </w:rPr>
                  <w:fldChar w:fldCharType="separate"/>
                </w:r>
                <w:r w:rsidR="00D455B9">
                  <w:rPr>
                    <w:noProof/>
                    <w:webHidden/>
                  </w:rPr>
                  <w:t>15</w:t>
                </w:r>
                <w:r w:rsidR="00D455B9">
                  <w:rPr>
                    <w:noProof/>
                    <w:webHidden/>
                  </w:rPr>
                  <w:fldChar w:fldCharType="end"/>
                </w:r>
              </w:hyperlink>
            </w:p>
            <w:p w14:paraId="533B4800" w14:textId="77777777" w:rsidR="00D455B9" w:rsidRDefault="004700BC">
              <w:pPr>
                <w:pStyle w:val="TOC4"/>
                <w:rPr>
                  <w:rFonts w:asciiTheme="minorHAnsi" w:eastAsiaTheme="minorEastAsia" w:hAnsiTheme="minorHAnsi"/>
                  <w:noProof/>
                  <w:sz w:val="22"/>
                  <w:lang w:val="en-US"/>
                </w:rPr>
              </w:pPr>
              <w:hyperlink w:anchor="_Toc509245411" w:history="1">
                <w:r w:rsidR="00D455B9" w:rsidRPr="00B057E6">
                  <w:rPr>
                    <w:rStyle w:val="Hyperlink"/>
                    <w:noProof/>
                    <w14:scene3d>
                      <w14:camera w14:prst="orthographicFront"/>
                      <w14:lightRig w14:rig="threePt" w14:dir="t">
                        <w14:rot w14:lat="0" w14:lon="0" w14:rev="0"/>
                      </w14:lightRig>
                    </w14:scene3d>
                  </w:rPr>
                  <w:t>3.2.17.3</w:t>
                </w:r>
                <w:r w:rsidR="00D455B9">
                  <w:rPr>
                    <w:rFonts w:asciiTheme="minorHAnsi" w:eastAsiaTheme="minorEastAsia" w:hAnsiTheme="minorHAnsi"/>
                    <w:noProof/>
                    <w:sz w:val="22"/>
                    <w:lang w:val="en-US"/>
                  </w:rPr>
                  <w:tab/>
                </w:r>
                <w:r w:rsidR="00D455B9" w:rsidRPr="00B057E6">
                  <w:rPr>
                    <w:rStyle w:val="Hyperlink"/>
                    <w:noProof/>
                  </w:rPr>
                  <w:t>Address</w:t>
                </w:r>
                <w:r w:rsidR="00D455B9">
                  <w:rPr>
                    <w:noProof/>
                    <w:webHidden/>
                  </w:rPr>
                  <w:tab/>
                </w:r>
                <w:r w:rsidR="00D455B9">
                  <w:rPr>
                    <w:noProof/>
                    <w:webHidden/>
                  </w:rPr>
                  <w:fldChar w:fldCharType="begin"/>
                </w:r>
                <w:r w:rsidR="00D455B9">
                  <w:rPr>
                    <w:noProof/>
                    <w:webHidden/>
                  </w:rPr>
                  <w:instrText xml:space="preserve"> PAGEREF _Toc509245411 \h </w:instrText>
                </w:r>
                <w:r w:rsidR="00D455B9">
                  <w:rPr>
                    <w:noProof/>
                    <w:webHidden/>
                  </w:rPr>
                </w:r>
                <w:r w:rsidR="00D455B9">
                  <w:rPr>
                    <w:noProof/>
                    <w:webHidden/>
                  </w:rPr>
                  <w:fldChar w:fldCharType="separate"/>
                </w:r>
                <w:r w:rsidR="00D455B9">
                  <w:rPr>
                    <w:noProof/>
                    <w:webHidden/>
                  </w:rPr>
                  <w:t>16</w:t>
                </w:r>
                <w:r w:rsidR="00D455B9">
                  <w:rPr>
                    <w:noProof/>
                    <w:webHidden/>
                  </w:rPr>
                  <w:fldChar w:fldCharType="end"/>
                </w:r>
              </w:hyperlink>
            </w:p>
            <w:p w14:paraId="2445F793" w14:textId="77777777" w:rsidR="00D455B9" w:rsidRDefault="004700BC">
              <w:pPr>
                <w:pStyle w:val="TOC4"/>
                <w:rPr>
                  <w:rFonts w:asciiTheme="minorHAnsi" w:eastAsiaTheme="minorEastAsia" w:hAnsiTheme="minorHAnsi"/>
                  <w:noProof/>
                  <w:sz w:val="22"/>
                  <w:lang w:val="en-US"/>
                </w:rPr>
              </w:pPr>
              <w:hyperlink w:anchor="_Toc509245412" w:history="1">
                <w:r w:rsidR="00D455B9" w:rsidRPr="00B057E6">
                  <w:rPr>
                    <w:rStyle w:val="Hyperlink"/>
                    <w:rFonts w:eastAsiaTheme="minorHAnsi"/>
                    <w:noProof/>
                    <w14:scene3d>
                      <w14:camera w14:prst="orthographicFront"/>
                      <w14:lightRig w14:rig="threePt" w14:dir="t">
                        <w14:rot w14:lat="0" w14:lon="0" w14:rev="0"/>
                      </w14:lightRig>
                    </w14:scene3d>
                  </w:rPr>
                  <w:t>3.2.17.4</w:t>
                </w:r>
                <w:r w:rsidR="00D455B9">
                  <w:rPr>
                    <w:rFonts w:asciiTheme="minorHAnsi" w:eastAsiaTheme="minorEastAsia" w:hAnsiTheme="minorHAnsi"/>
                    <w:noProof/>
                    <w:sz w:val="22"/>
                    <w:lang w:val="en-US"/>
                  </w:rPr>
                  <w:tab/>
                </w:r>
                <w:r w:rsidR="00D455B9" w:rsidRPr="00B057E6">
                  <w:rPr>
                    <w:rStyle w:val="Hyperlink"/>
                    <w:rFonts w:eastAsiaTheme="minorHAnsi"/>
                    <w:noProof/>
                  </w:rPr>
                  <w:t>Income Sources: Salary Income</w:t>
                </w:r>
                <w:r w:rsidR="00D455B9">
                  <w:rPr>
                    <w:noProof/>
                    <w:webHidden/>
                  </w:rPr>
                  <w:tab/>
                </w:r>
                <w:r w:rsidR="00D455B9">
                  <w:rPr>
                    <w:noProof/>
                    <w:webHidden/>
                  </w:rPr>
                  <w:fldChar w:fldCharType="begin"/>
                </w:r>
                <w:r w:rsidR="00D455B9">
                  <w:rPr>
                    <w:noProof/>
                    <w:webHidden/>
                  </w:rPr>
                  <w:instrText xml:space="preserve"> PAGEREF _Toc509245412 \h </w:instrText>
                </w:r>
                <w:r w:rsidR="00D455B9">
                  <w:rPr>
                    <w:noProof/>
                    <w:webHidden/>
                  </w:rPr>
                </w:r>
                <w:r w:rsidR="00D455B9">
                  <w:rPr>
                    <w:noProof/>
                    <w:webHidden/>
                  </w:rPr>
                  <w:fldChar w:fldCharType="separate"/>
                </w:r>
                <w:r w:rsidR="00D455B9">
                  <w:rPr>
                    <w:noProof/>
                    <w:webHidden/>
                  </w:rPr>
                  <w:t>17</w:t>
                </w:r>
                <w:r w:rsidR="00D455B9">
                  <w:rPr>
                    <w:noProof/>
                    <w:webHidden/>
                  </w:rPr>
                  <w:fldChar w:fldCharType="end"/>
                </w:r>
              </w:hyperlink>
            </w:p>
            <w:p w14:paraId="2B37987F" w14:textId="77777777" w:rsidR="00D455B9" w:rsidRDefault="004700BC">
              <w:pPr>
                <w:pStyle w:val="TOC5"/>
                <w:rPr>
                  <w:rFonts w:asciiTheme="minorHAnsi" w:eastAsiaTheme="minorEastAsia" w:hAnsiTheme="minorHAnsi" w:cstheme="minorBidi"/>
                  <w:color w:val="auto"/>
                  <w:sz w:val="22"/>
                </w:rPr>
              </w:pPr>
              <w:hyperlink w:anchor="_Toc509245413" w:history="1">
                <w:r w:rsidR="00D455B9" w:rsidRPr="00B057E6">
                  <w:rPr>
                    <w:rStyle w:val="Hyperlink"/>
                  </w:rPr>
                  <w:t>3.2.17.4.1</w:t>
                </w:r>
                <w:r w:rsidR="00D455B9">
                  <w:rPr>
                    <w:rFonts w:asciiTheme="minorHAnsi" w:eastAsiaTheme="minorEastAsia" w:hAnsiTheme="minorHAnsi" w:cstheme="minorBidi"/>
                    <w:color w:val="auto"/>
                    <w:sz w:val="22"/>
                  </w:rPr>
                  <w:tab/>
                </w:r>
                <w:r w:rsidR="00D455B9" w:rsidRPr="00B057E6">
                  <w:rPr>
                    <w:rStyle w:val="Hyperlink"/>
                  </w:rPr>
                  <w:t>Form 16 or Salary Statement</w:t>
                </w:r>
                <w:r w:rsidR="00D455B9">
                  <w:rPr>
                    <w:webHidden/>
                  </w:rPr>
                  <w:tab/>
                </w:r>
                <w:r w:rsidR="00D455B9">
                  <w:rPr>
                    <w:webHidden/>
                  </w:rPr>
                  <w:fldChar w:fldCharType="begin"/>
                </w:r>
                <w:r w:rsidR="00D455B9">
                  <w:rPr>
                    <w:webHidden/>
                  </w:rPr>
                  <w:instrText xml:space="preserve"> PAGEREF _Toc509245413 \h </w:instrText>
                </w:r>
                <w:r w:rsidR="00D455B9">
                  <w:rPr>
                    <w:webHidden/>
                  </w:rPr>
                </w:r>
                <w:r w:rsidR="00D455B9">
                  <w:rPr>
                    <w:webHidden/>
                  </w:rPr>
                  <w:fldChar w:fldCharType="separate"/>
                </w:r>
                <w:r w:rsidR="00D455B9">
                  <w:rPr>
                    <w:webHidden/>
                  </w:rPr>
                  <w:t>17</w:t>
                </w:r>
                <w:r w:rsidR="00D455B9">
                  <w:rPr>
                    <w:webHidden/>
                  </w:rPr>
                  <w:fldChar w:fldCharType="end"/>
                </w:r>
              </w:hyperlink>
            </w:p>
            <w:p w14:paraId="0EE20EAA" w14:textId="77777777" w:rsidR="00D455B9" w:rsidRDefault="004700BC">
              <w:pPr>
                <w:pStyle w:val="TOC5"/>
                <w:rPr>
                  <w:rFonts w:asciiTheme="minorHAnsi" w:eastAsiaTheme="minorEastAsia" w:hAnsiTheme="minorHAnsi" w:cstheme="minorBidi"/>
                  <w:color w:val="auto"/>
                  <w:sz w:val="22"/>
                </w:rPr>
              </w:pPr>
              <w:hyperlink w:anchor="_Toc509245414" w:history="1">
                <w:r w:rsidR="00D455B9" w:rsidRPr="00B057E6">
                  <w:rPr>
                    <w:rStyle w:val="Hyperlink"/>
                  </w:rPr>
                  <w:t>3.2.17.4.2</w:t>
                </w:r>
                <w:r w:rsidR="00D455B9">
                  <w:rPr>
                    <w:rFonts w:asciiTheme="minorHAnsi" w:eastAsiaTheme="minorEastAsia" w:hAnsiTheme="minorHAnsi" w:cstheme="minorBidi"/>
                    <w:color w:val="auto"/>
                    <w:sz w:val="22"/>
                  </w:rPr>
                  <w:tab/>
                </w:r>
                <w:r w:rsidR="00D455B9" w:rsidRPr="00B057E6">
                  <w:rPr>
                    <w:rStyle w:val="Hyperlink"/>
                  </w:rPr>
                  <w:t>Income from salary</w:t>
                </w:r>
                <w:r w:rsidR="00D455B9">
                  <w:rPr>
                    <w:webHidden/>
                  </w:rPr>
                  <w:tab/>
                </w:r>
                <w:r w:rsidR="00D455B9">
                  <w:rPr>
                    <w:webHidden/>
                  </w:rPr>
                  <w:fldChar w:fldCharType="begin"/>
                </w:r>
                <w:r w:rsidR="00D455B9">
                  <w:rPr>
                    <w:webHidden/>
                  </w:rPr>
                  <w:instrText xml:space="preserve"> PAGEREF _Toc509245414 \h </w:instrText>
                </w:r>
                <w:r w:rsidR="00D455B9">
                  <w:rPr>
                    <w:webHidden/>
                  </w:rPr>
                </w:r>
                <w:r w:rsidR="00D455B9">
                  <w:rPr>
                    <w:webHidden/>
                  </w:rPr>
                  <w:fldChar w:fldCharType="separate"/>
                </w:r>
                <w:r w:rsidR="00D455B9">
                  <w:rPr>
                    <w:webHidden/>
                  </w:rPr>
                  <w:t>17</w:t>
                </w:r>
                <w:r w:rsidR="00D455B9">
                  <w:rPr>
                    <w:webHidden/>
                  </w:rPr>
                  <w:fldChar w:fldCharType="end"/>
                </w:r>
              </w:hyperlink>
            </w:p>
            <w:p w14:paraId="11595106" w14:textId="77777777" w:rsidR="00D455B9" w:rsidRDefault="004700BC">
              <w:pPr>
                <w:pStyle w:val="TOC5"/>
                <w:rPr>
                  <w:rFonts w:asciiTheme="minorHAnsi" w:eastAsiaTheme="minorEastAsia" w:hAnsiTheme="minorHAnsi" w:cstheme="minorBidi"/>
                  <w:color w:val="auto"/>
                  <w:sz w:val="22"/>
                </w:rPr>
              </w:pPr>
              <w:hyperlink w:anchor="_Toc509245415" w:history="1">
                <w:r w:rsidR="00D455B9" w:rsidRPr="00B057E6">
                  <w:rPr>
                    <w:rStyle w:val="Hyperlink"/>
                  </w:rPr>
                  <w:t>3.2.17.4.3</w:t>
                </w:r>
                <w:r w:rsidR="00D455B9">
                  <w:rPr>
                    <w:rFonts w:asciiTheme="minorHAnsi" w:eastAsiaTheme="minorEastAsia" w:hAnsiTheme="minorHAnsi" w:cstheme="minorBidi"/>
                    <w:color w:val="auto"/>
                    <w:sz w:val="22"/>
                  </w:rPr>
                  <w:tab/>
                </w:r>
                <w:r w:rsidR="00D455B9" w:rsidRPr="00B057E6">
                  <w:rPr>
                    <w:rStyle w:val="Hyperlink"/>
                  </w:rPr>
                  <w:t>TDS for salary</w:t>
                </w:r>
                <w:r w:rsidR="00D455B9">
                  <w:rPr>
                    <w:webHidden/>
                  </w:rPr>
                  <w:tab/>
                </w:r>
                <w:r w:rsidR="00D455B9">
                  <w:rPr>
                    <w:webHidden/>
                  </w:rPr>
                  <w:fldChar w:fldCharType="begin"/>
                </w:r>
                <w:r w:rsidR="00D455B9">
                  <w:rPr>
                    <w:webHidden/>
                  </w:rPr>
                  <w:instrText xml:space="preserve"> PAGEREF _Toc509245415 \h </w:instrText>
                </w:r>
                <w:r w:rsidR="00D455B9">
                  <w:rPr>
                    <w:webHidden/>
                  </w:rPr>
                </w:r>
                <w:r w:rsidR="00D455B9">
                  <w:rPr>
                    <w:webHidden/>
                  </w:rPr>
                  <w:fldChar w:fldCharType="separate"/>
                </w:r>
                <w:r w:rsidR="00D455B9">
                  <w:rPr>
                    <w:webHidden/>
                  </w:rPr>
                  <w:t>17</w:t>
                </w:r>
                <w:r w:rsidR="00D455B9">
                  <w:rPr>
                    <w:webHidden/>
                  </w:rPr>
                  <w:fldChar w:fldCharType="end"/>
                </w:r>
              </w:hyperlink>
            </w:p>
            <w:p w14:paraId="2A860EAD" w14:textId="77777777" w:rsidR="00D455B9" w:rsidRDefault="004700BC">
              <w:pPr>
                <w:pStyle w:val="TOC4"/>
                <w:rPr>
                  <w:rFonts w:asciiTheme="minorHAnsi" w:eastAsiaTheme="minorEastAsia" w:hAnsiTheme="minorHAnsi"/>
                  <w:noProof/>
                  <w:sz w:val="22"/>
                  <w:lang w:val="en-US"/>
                </w:rPr>
              </w:pPr>
              <w:hyperlink w:anchor="_Toc509245416" w:history="1">
                <w:r w:rsidR="00D455B9" w:rsidRPr="00B057E6">
                  <w:rPr>
                    <w:rStyle w:val="Hyperlink"/>
                    <w:noProof/>
                    <w14:scene3d>
                      <w14:camera w14:prst="orthographicFront"/>
                      <w14:lightRig w14:rig="threePt" w14:dir="t">
                        <w14:rot w14:lat="0" w14:lon="0" w14:rev="0"/>
                      </w14:lightRig>
                    </w14:scene3d>
                  </w:rPr>
                  <w:t>3.2.17.5</w:t>
                </w:r>
                <w:r w:rsidR="00D455B9">
                  <w:rPr>
                    <w:rFonts w:asciiTheme="minorHAnsi" w:eastAsiaTheme="minorEastAsia" w:hAnsiTheme="minorHAnsi"/>
                    <w:noProof/>
                    <w:sz w:val="22"/>
                    <w:lang w:val="en-US"/>
                  </w:rPr>
                  <w:tab/>
                </w:r>
                <w:r w:rsidR="00D455B9" w:rsidRPr="00B057E6">
                  <w:rPr>
                    <w:rStyle w:val="Hyperlink"/>
                    <w:noProof/>
                  </w:rPr>
                  <w:t>Income Sources: Other Income</w:t>
                </w:r>
                <w:r w:rsidR="00D455B9">
                  <w:rPr>
                    <w:noProof/>
                    <w:webHidden/>
                  </w:rPr>
                  <w:tab/>
                </w:r>
                <w:r w:rsidR="00D455B9">
                  <w:rPr>
                    <w:noProof/>
                    <w:webHidden/>
                  </w:rPr>
                  <w:fldChar w:fldCharType="begin"/>
                </w:r>
                <w:r w:rsidR="00D455B9">
                  <w:rPr>
                    <w:noProof/>
                    <w:webHidden/>
                  </w:rPr>
                  <w:instrText xml:space="preserve"> PAGEREF _Toc509245416 \h </w:instrText>
                </w:r>
                <w:r w:rsidR="00D455B9">
                  <w:rPr>
                    <w:noProof/>
                    <w:webHidden/>
                  </w:rPr>
                </w:r>
                <w:r w:rsidR="00D455B9">
                  <w:rPr>
                    <w:noProof/>
                    <w:webHidden/>
                  </w:rPr>
                  <w:fldChar w:fldCharType="separate"/>
                </w:r>
                <w:r w:rsidR="00D455B9">
                  <w:rPr>
                    <w:noProof/>
                    <w:webHidden/>
                  </w:rPr>
                  <w:t>18</w:t>
                </w:r>
                <w:r w:rsidR="00D455B9">
                  <w:rPr>
                    <w:noProof/>
                    <w:webHidden/>
                  </w:rPr>
                  <w:fldChar w:fldCharType="end"/>
                </w:r>
              </w:hyperlink>
            </w:p>
            <w:p w14:paraId="73EDBEDD" w14:textId="77777777" w:rsidR="00D455B9" w:rsidRDefault="004700BC">
              <w:pPr>
                <w:pStyle w:val="TOC5"/>
                <w:rPr>
                  <w:rFonts w:asciiTheme="minorHAnsi" w:eastAsiaTheme="minorEastAsia" w:hAnsiTheme="minorHAnsi" w:cstheme="minorBidi"/>
                  <w:color w:val="auto"/>
                  <w:sz w:val="22"/>
                </w:rPr>
              </w:pPr>
              <w:hyperlink w:anchor="_Toc509245417" w:history="1">
                <w:r w:rsidR="00D455B9" w:rsidRPr="00B057E6">
                  <w:rPr>
                    <w:rStyle w:val="Hyperlink"/>
                  </w:rPr>
                  <w:t>3.2.17.5.1</w:t>
                </w:r>
                <w:r w:rsidR="00D455B9">
                  <w:rPr>
                    <w:rFonts w:asciiTheme="minorHAnsi" w:eastAsiaTheme="minorEastAsia" w:hAnsiTheme="minorHAnsi" w:cstheme="minorBidi"/>
                    <w:color w:val="auto"/>
                    <w:sz w:val="22"/>
                  </w:rPr>
                  <w:tab/>
                </w:r>
                <w:r w:rsidR="00D455B9" w:rsidRPr="00B057E6">
                  <w:rPr>
                    <w:rStyle w:val="Hyperlink"/>
                  </w:rPr>
                  <w:t>Document upload</w:t>
                </w:r>
                <w:r w:rsidR="00D455B9">
                  <w:rPr>
                    <w:webHidden/>
                  </w:rPr>
                  <w:tab/>
                </w:r>
                <w:r w:rsidR="00D455B9">
                  <w:rPr>
                    <w:webHidden/>
                  </w:rPr>
                  <w:fldChar w:fldCharType="begin"/>
                </w:r>
                <w:r w:rsidR="00D455B9">
                  <w:rPr>
                    <w:webHidden/>
                  </w:rPr>
                  <w:instrText xml:space="preserve"> PAGEREF _Toc509245417 \h </w:instrText>
                </w:r>
                <w:r w:rsidR="00D455B9">
                  <w:rPr>
                    <w:webHidden/>
                  </w:rPr>
                </w:r>
                <w:r w:rsidR="00D455B9">
                  <w:rPr>
                    <w:webHidden/>
                  </w:rPr>
                  <w:fldChar w:fldCharType="separate"/>
                </w:r>
                <w:r w:rsidR="00D455B9">
                  <w:rPr>
                    <w:webHidden/>
                  </w:rPr>
                  <w:t>18</w:t>
                </w:r>
                <w:r w:rsidR="00D455B9">
                  <w:rPr>
                    <w:webHidden/>
                  </w:rPr>
                  <w:fldChar w:fldCharType="end"/>
                </w:r>
              </w:hyperlink>
            </w:p>
            <w:p w14:paraId="02C01116" w14:textId="77777777" w:rsidR="00D455B9" w:rsidRDefault="004700BC">
              <w:pPr>
                <w:pStyle w:val="TOC5"/>
                <w:rPr>
                  <w:rFonts w:asciiTheme="minorHAnsi" w:eastAsiaTheme="minorEastAsia" w:hAnsiTheme="minorHAnsi" w:cstheme="minorBidi"/>
                  <w:color w:val="auto"/>
                  <w:sz w:val="22"/>
                </w:rPr>
              </w:pPr>
              <w:hyperlink w:anchor="_Toc509245418" w:history="1">
                <w:r w:rsidR="00D455B9" w:rsidRPr="00B057E6">
                  <w:rPr>
                    <w:rStyle w:val="Hyperlink"/>
                  </w:rPr>
                  <w:t>3.2.17.5.2</w:t>
                </w:r>
                <w:r w:rsidR="00D455B9">
                  <w:rPr>
                    <w:rFonts w:asciiTheme="minorHAnsi" w:eastAsiaTheme="minorEastAsia" w:hAnsiTheme="minorHAnsi" w:cstheme="minorBidi"/>
                    <w:color w:val="auto"/>
                    <w:sz w:val="22"/>
                  </w:rPr>
                  <w:tab/>
                </w:r>
                <w:r w:rsidR="00D455B9" w:rsidRPr="00B057E6">
                  <w:rPr>
                    <w:rStyle w:val="Hyperlink"/>
                  </w:rPr>
                  <w:t>Interest Income</w:t>
                </w:r>
                <w:r w:rsidR="00D455B9">
                  <w:rPr>
                    <w:webHidden/>
                  </w:rPr>
                  <w:tab/>
                </w:r>
                <w:r w:rsidR="00D455B9">
                  <w:rPr>
                    <w:webHidden/>
                  </w:rPr>
                  <w:fldChar w:fldCharType="begin"/>
                </w:r>
                <w:r w:rsidR="00D455B9">
                  <w:rPr>
                    <w:webHidden/>
                  </w:rPr>
                  <w:instrText xml:space="preserve"> PAGEREF _Toc509245418 \h </w:instrText>
                </w:r>
                <w:r w:rsidR="00D455B9">
                  <w:rPr>
                    <w:webHidden/>
                  </w:rPr>
                </w:r>
                <w:r w:rsidR="00D455B9">
                  <w:rPr>
                    <w:webHidden/>
                  </w:rPr>
                  <w:fldChar w:fldCharType="separate"/>
                </w:r>
                <w:r w:rsidR="00D455B9">
                  <w:rPr>
                    <w:webHidden/>
                  </w:rPr>
                  <w:t>18</w:t>
                </w:r>
                <w:r w:rsidR="00D455B9">
                  <w:rPr>
                    <w:webHidden/>
                  </w:rPr>
                  <w:fldChar w:fldCharType="end"/>
                </w:r>
              </w:hyperlink>
            </w:p>
            <w:p w14:paraId="1D5C2294" w14:textId="77777777" w:rsidR="00D455B9" w:rsidRDefault="004700BC">
              <w:pPr>
                <w:pStyle w:val="TOC5"/>
                <w:rPr>
                  <w:rFonts w:asciiTheme="minorHAnsi" w:eastAsiaTheme="minorEastAsia" w:hAnsiTheme="minorHAnsi" w:cstheme="minorBidi"/>
                  <w:color w:val="auto"/>
                  <w:sz w:val="22"/>
                </w:rPr>
              </w:pPr>
              <w:hyperlink w:anchor="_Toc509245419" w:history="1">
                <w:r w:rsidR="00D455B9" w:rsidRPr="00B057E6">
                  <w:rPr>
                    <w:rStyle w:val="Hyperlink"/>
                  </w:rPr>
                  <w:t>3.2.17.5.3</w:t>
                </w:r>
                <w:r w:rsidR="00D455B9">
                  <w:rPr>
                    <w:rFonts w:asciiTheme="minorHAnsi" w:eastAsiaTheme="minorEastAsia" w:hAnsiTheme="minorHAnsi" w:cstheme="minorBidi"/>
                    <w:color w:val="auto"/>
                    <w:sz w:val="22"/>
                  </w:rPr>
                  <w:tab/>
                </w:r>
                <w:r w:rsidR="00D455B9" w:rsidRPr="00B057E6">
                  <w:rPr>
                    <w:rStyle w:val="Hyperlink"/>
                  </w:rPr>
                  <w:t>Any Other Income</w:t>
                </w:r>
                <w:r w:rsidR="00D455B9">
                  <w:rPr>
                    <w:webHidden/>
                  </w:rPr>
                  <w:tab/>
                </w:r>
                <w:r w:rsidR="00D455B9">
                  <w:rPr>
                    <w:webHidden/>
                  </w:rPr>
                  <w:fldChar w:fldCharType="begin"/>
                </w:r>
                <w:r w:rsidR="00D455B9">
                  <w:rPr>
                    <w:webHidden/>
                  </w:rPr>
                  <w:instrText xml:space="preserve"> PAGEREF _Toc509245419 \h </w:instrText>
                </w:r>
                <w:r w:rsidR="00D455B9">
                  <w:rPr>
                    <w:webHidden/>
                  </w:rPr>
                </w:r>
                <w:r w:rsidR="00D455B9">
                  <w:rPr>
                    <w:webHidden/>
                  </w:rPr>
                  <w:fldChar w:fldCharType="separate"/>
                </w:r>
                <w:r w:rsidR="00D455B9">
                  <w:rPr>
                    <w:webHidden/>
                  </w:rPr>
                  <w:t>18</w:t>
                </w:r>
                <w:r w:rsidR="00D455B9">
                  <w:rPr>
                    <w:webHidden/>
                  </w:rPr>
                  <w:fldChar w:fldCharType="end"/>
                </w:r>
              </w:hyperlink>
            </w:p>
            <w:p w14:paraId="72A75A56" w14:textId="77777777" w:rsidR="00D455B9" w:rsidRDefault="004700BC">
              <w:pPr>
                <w:pStyle w:val="TOC5"/>
                <w:rPr>
                  <w:rFonts w:asciiTheme="minorHAnsi" w:eastAsiaTheme="minorEastAsia" w:hAnsiTheme="minorHAnsi" w:cstheme="minorBidi"/>
                  <w:color w:val="auto"/>
                  <w:sz w:val="22"/>
                </w:rPr>
              </w:pPr>
              <w:hyperlink w:anchor="_Toc509245420" w:history="1">
                <w:r w:rsidR="00D455B9" w:rsidRPr="00B057E6">
                  <w:rPr>
                    <w:rStyle w:val="Hyperlink"/>
                  </w:rPr>
                  <w:t>3.2.17.5.4</w:t>
                </w:r>
                <w:r w:rsidR="00D455B9">
                  <w:rPr>
                    <w:rFonts w:asciiTheme="minorHAnsi" w:eastAsiaTheme="minorEastAsia" w:hAnsiTheme="minorHAnsi" w:cstheme="minorBidi"/>
                    <w:color w:val="auto"/>
                    <w:sz w:val="22"/>
                  </w:rPr>
                  <w:tab/>
                </w:r>
                <w:r w:rsidR="00D455B9" w:rsidRPr="00B057E6">
                  <w:rPr>
                    <w:rStyle w:val="Hyperlink"/>
                  </w:rPr>
                  <w:t>Exempt Income</w:t>
                </w:r>
                <w:r w:rsidR="00D455B9">
                  <w:rPr>
                    <w:webHidden/>
                  </w:rPr>
                  <w:tab/>
                </w:r>
                <w:r w:rsidR="00D455B9">
                  <w:rPr>
                    <w:webHidden/>
                  </w:rPr>
                  <w:fldChar w:fldCharType="begin"/>
                </w:r>
                <w:r w:rsidR="00D455B9">
                  <w:rPr>
                    <w:webHidden/>
                  </w:rPr>
                  <w:instrText xml:space="preserve"> PAGEREF _Toc509245420 \h </w:instrText>
                </w:r>
                <w:r w:rsidR="00D455B9">
                  <w:rPr>
                    <w:webHidden/>
                  </w:rPr>
                </w:r>
                <w:r w:rsidR="00D455B9">
                  <w:rPr>
                    <w:webHidden/>
                  </w:rPr>
                  <w:fldChar w:fldCharType="separate"/>
                </w:r>
                <w:r w:rsidR="00D455B9">
                  <w:rPr>
                    <w:webHidden/>
                  </w:rPr>
                  <w:t>18</w:t>
                </w:r>
                <w:r w:rsidR="00D455B9">
                  <w:rPr>
                    <w:webHidden/>
                  </w:rPr>
                  <w:fldChar w:fldCharType="end"/>
                </w:r>
              </w:hyperlink>
            </w:p>
            <w:p w14:paraId="19418C88" w14:textId="77777777" w:rsidR="00D455B9" w:rsidRDefault="004700BC">
              <w:pPr>
                <w:pStyle w:val="TOC5"/>
                <w:rPr>
                  <w:rFonts w:asciiTheme="minorHAnsi" w:eastAsiaTheme="minorEastAsia" w:hAnsiTheme="minorHAnsi" w:cstheme="minorBidi"/>
                  <w:color w:val="auto"/>
                  <w:sz w:val="22"/>
                </w:rPr>
              </w:pPr>
              <w:hyperlink w:anchor="_Toc509245421" w:history="1">
                <w:r w:rsidR="00D455B9" w:rsidRPr="00B057E6">
                  <w:rPr>
                    <w:rStyle w:val="Hyperlink"/>
                  </w:rPr>
                  <w:t>3.2.17.5.5</w:t>
                </w:r>
                <w:r w:rsidR="00D455B9">
                  <w:rPr>
                    <w:rFonts w:asciiTheme="minorHAnsi" w:eastAsiaTheme="minorEastAsia" w:hAnsiTheme="minorHAnsi" w:cstheme="minorBidi"/>
                    <w:color w:val="auto"/>
                    <w:sz w:val="22"/>
                  </w:rPr>
                  <w:tab/>
                </w:r>
                <w:r w:rsidR="00D455B9" w:rsidRPr="00B057E6">
                  <w:rPr>
                    <w:rStyle w:val="Hyperlink"/>
                  </w:rPr>
                  <w:t>Agriculture Income</w:t>
                </w:r>
                <w:r w:rsidR="00D455B9">
                  <w:rPr>
                    <w:webHidden/>
                  </w:rPr>
                  <w:tab/>
                </w:r>
                <w:r w:rsidR="00D455B9">
                  <w:rPr>
                    <w:webHidden/>
                  </w:rPr>
                  <w:fldChar w:fldCharType="begin"/>
                </w:r>
                <w:r w:rsidR="00D455B9">
                  <w:rPr>
                    <w:webHidden/>
                  </w:rPr>
                  <w:instrText xml:space="preserve"> PAGEREF _Toc509245421 \h </w:instrText>
                </w:r>
                <w:r w:rsidR="00D455B9">
                  <w:rPr>
                    <w:webHidden/>
                  </w:rPr>
                </w:r>
                <w:r w:rsidR="00D455B9">
                  <w:rPr>
                    <w:webHidden/>
                  </w:rPr>
                  <w:fldChar w:fldCharType="separate"/>
                </w:r>
                <w:r w:rsidR="00D455B9">
                  <w:rPr>
                    <w:webHidden/>
                  </w:rPr>
                  <w:t>18</w:t>
                </w:r>
                <w:r w:rsidR="00D455B9">
                  <w:rPr>
                    <w:webHidden/>
                  </w:rPr>
                  <w:fldChar w:fldCharType="end"/>
                </w:r>
              </w:hyperlink>
            </w:p>
            <w:p w14:paraId="02B8F77B" w14:textId="77777777" w:rsidR="00D455B9" w:rsidRDefault="004700BC">
              <w:pPr>
                <w:pStyle w:val="TOC5"/>
                <w:rPr>
                  <w:rFonts w:asciiTheme="minorHAnsi" w:eastAsiaTheme="minorEastAsia" w:hAnsiTheme="minorHAnsi" w:cstheme="minorBidi"/>
                  <w:color w:val="auto"/>
                  <w:sz w:val="22"/>
                </w:rPr>
              </w:pPr>
              <w:hyperlink w:anchor="_Toc509245422" w:history="1">
                <w:r w:rsidR="00D455B9" w:rsidRPr="00B057E6">
                  <w:rPr>
                    <w:rStyle w:val="Hyperlink"/>
                  </w:rPr>
                  <w:t>3.2.17.5.6</w:t>
                </w:r>
                <w:r w:rsidR="00D455B9">
                  <w:rPr>
                    <w:rFonts w:asciiTheme="minorHAnsi" w:eastAsiaTheme="minorEastAsia" w:hAnsiTheme="minorHAnsi" w:cstheme="minorBidi"/>
                    <w:color w:val="auto"/>
                    <w:sz w:val="22"/>
                  </w:rPr>
                  <w:tab/>
                </w:r>
                <w:r w:rsidR="00D455B9" w:rsidRPr="00B057E6">
                  <w:rPr>
                    <w:rStyle w:val="Hyperlink"/>
                  </w:rPr>
                  <w:t>Dependent Income</w:t>
                </w:r>
                <w:r w:rsidR="00D455B9">
                  <w:rPr>
                    <w:webHidden/>
                  </w:rPr>
                  <w:tab/>
                </w:r>
                <w:r w:rsidR="00D455B9">
                  <w:rPr>
                    <w:webHidden/>
                  </w:rPr>
                  <w:fldChar w:fldCharType="begin"/>
                </w:r>
                <w:r w:rsidR="00D455B9">
                  <w:rPr>
                    <w:webHidden/>
                  </w:rPr>
                  <w:instrText xml:space="preserve"> PAGEREF _Toc509245422 \h </w:instrText>
                </w:r>
                <w:r w:rsidR="00D455B9">
                  <w:rPr>
                    <w:webHidden/>
                  </w:rPr>
                </w:r>
                <w:r w:rsidR="00D455B9">
                  <w:rPr>
                    <w:webHidden/>
                  </w:rPr>
                  <w:fldChar w:fldCharType="separate"/>
                </w:r>
                <w:r w:rsidR="00D455B9">
                  <w:rPr>
                    <w:webHidden/>
                  </w:rPr>
                  <w:t>19</w:t>
                </w:r>
                <w:r w:rsidR="00D455B9">
                  <w:rPr>
                    <w:webHidden/>
                  </w:rPr>
                  <w:fldChar w:fldCharType="end"/>
                </w:r>
              </w:hyperlink>
            </w:p>
            <w:p w14:paraId="0CFAD465" w14:textId="77777777" w:rsidR="00D455B9" w:rsidRDefault="004700BC">
              <w:pPr>
                <w:pStyle w:val="TOC5"/>
                <w:rPr>
                  <w:rFonts w:asciiTheme="minorHAnsi" w:eastAsiaTheme="minorEastAsia" w:hAnsiTheme="minorHAnsi" w:cstheme="minorBidi"/>
                  <w:color w:val="auto"/>
                  <w:sz w:val="22"/>
                </w:rPr>
              </w:pPr>
              <w:hyperlink w:anchor="_Toc509245423" w:history="1">
                <w:r w:rsidR="00D455B9" w:rsidRPr="00B057E6">
                  <w:rPr>
                    <w:rStyle w:val="Hyperlink"/>
                  </w:rPr>
                  <w:t>3.2.17.5.7</w:t>
                </w:r>
                <w:r w:rsidR="00D455B9">
                  <w:rPr>
                    <w:rFonts w:asciiTheme="minorHAnsi" w:eastAsiaTheme="minorEastAsia" w:hAnsiTheme="minorHAnsi" w:cstheme="minorBidi"/>
                    <w:color w:val="auto"/>
                    <w:sz w:val="22"/>
                  </w:rPr>
                  <w:tab/>
                </w:r>
                <w:r w:rsidR="00D455B9" w:rsidRPr="00B057E6">
                  <w:rPr>
                    <w:rStyle w:val="Hyperlink"/>
                  </w:rPr>
                  <w:t>PF Withdrawal Income &amp; Tax Rate</w:t>
                </w:r>
                <w:r w:rsidR="00D455B9">
                  <w:rPr>
                    <w:webHidden/>
                  </w:rPr>
                  <w:tab/>
                </w:r>
                <w:r w:rsidR="00D455B9">
                  <w:rPr>
                    <w:webHidden/>
                  </w:rPr>
                  <w:fldChar w:fldCharType="begin"/>
                </w:r>
                <w:r w:rsidR="00D455B9">
                  <w:rPr>
                    <w:webHidden/>
                  </w:rPr>
                  <w:instrText xml:space="preserve"> PAGEREF _Toc509245423 \h </w:instrText>
                </w:r>
                <w:r w:rsidR="00D455B9">
                  <w:rPr>
                    <w:webHidden/>
                  </w:rPr>
                </w:r>
                <w:r w:rsidR="00D455B9">
                  <w:rPr>
                    <w:webHidden/>
                  </w:rPr>
                  <w:fldChar w:fldCharType="separate"/>
                </w:r>
                <w:r w:rsidR="00D455B9">
                  <w:rPr>
                    <w:webHidden/>
                  </w:rPr>
                  <w:t>19</w:t>
                </w:r>
                <w:r w:rsidR="00D455B9">
                  <w:rPr>
                    <w:webHidden/>
                  </w:rPr>
                  <w:fldChar w:fldCharType="end"/>
                </w:r>
              </w:hyperlink>
            </w:p>
            <w:p w14:paraId="0DB2EEB4" w14:textId="77777777" w:rsidR="00D455B9" w:rsidRDefault="004700BC">
              <w:pPr>
                <w:pStyle w:val="TOC4"/>
                <w:rPr>
                  <w:rFonts w:asciiTheme="minorHAnsi" w:eastAsiaTheme="minorEastAsia" w:hAnsiTheme="minorHAnsi"/>
                  <w:noProof/>
                  <w:sz w:val="22"/>
                  <w:lang w:val="en-US"/>
                </w:rPr>
              </w:pPr>
              <w:hyperlink w:anchor="_Toc509245424" w:history="1">
                <w:r w:rsidR="00D455B9" w:rsidRPr="00B057E6">
                  <w:rPr>
                    <w:rStyle w:val="Hyperlink"/>
                    <w:rFonts w:eastAsiaTheme="minorHAnsi"/>
                    <w:noProof/>
                    <w14:scene3d>
                      <w14:camera w14:prst="orthographicFront"/>
                      <w14:lightRig w14:rig="threePt" w14:dir="t">
                        <w14:rot w14:lat="0" w14:lon="0" w14:rev="0"/>
                      </w14:lightRig>
                    </w14:scene3d>
                  </w:rPr>
                  <w:t>3.2.17.6</w:t>
                </w:r>
                <w:r w:rsidR="00D455B9">
                  <w:rPr>
                    <w:rFonts w:asciiTheme="minorHAnsi" w:eastAsiaTheme="minorEastAsia" w:hAnsiTheme="minorHAnsi"/>
                    <w:noProof/>
                    <w:sz w:val="22"/>
                    <w:lang w:val="en-US"/>
                  </w:rPr>
                  <w:tab/>
                </w:r>
                <w:r w:rsidR="00D455B9" w:rsidRPr="00B057E6">
                  <w:rPr>
                    <w:rStyle w:val="Hyperlink"/>
                    <w:rFonts w:eastAsiaTheme="minorHAnsi"/>
                    <w:noProof/>
                  </w:rPr>
                  <w:t>Income Sources: House Property</w:t>
                </w:r>
                <w:r w:rsidR="00D455B9">
                  <w:rPr>
                    <w:noProof/>
                    <w:webHidden/>
                  </w:rPr>
                  <w:tab/>
                </w:r>
                <w:r w:rsidR="00D455B9">
                  <w:rPr>
                    <w:noProof/>
                    <w:webHidden/>
                  </w:rPr>
                  <w:fldChar w:fldCharType="begin"/>
                </w:r>
                <w:r w:rsidR="00D455B9">
                  <w:rPr>
                    <w:noProof/>
                    <w:webHidden/>
                  </w:rPr>
                  <w:instrText xml:space="preserve"> PAGEREF _Toc509245424 \h </w:instrText>
                </w:r>
                <w:r w:rsidR="00D455B9">
                  <w:rPr>
                    <w:noProof/>
                    <w:webHidden/>
                  </w:rPr>
                </w:r>
                <w:r w:rsidR="00D455B9">
                  <w:rPr>
                    <w:noProof/>
                    <w:webHidden/>
                  </w:rPr>
                  <w:fldChar w:fldCharType="separate"/>
                </w:r>
                <w:r w:rsidR="00D455B9">
                  <w:rPr>
                    <w:noProof/>
                    <w:webHidden/>
                  </w:rPr>
                  <w:t>19</w:t>
                </w:r>
                <w:r w:rsidR="00D455B9">
                  <w:rPr>
                    <w:noProof/>
                    <w:webHidden/>
                  </w:rPr>
                  <w:fldChar w:fldCharType="end"/>
                </w:r>
              </w:hyperlink>
            </w:p>
            <w:p w14:paraId="247C28DA" w14:textId="77777777" w:rsidR="00D455B9" w:rsidRDefault="004700BC">
              <w:pPr>
                <w:pStyle w:val="TOC5"/>
                <w:rPr>
                  <w:rFonts w:asciiTheme="minorHAnsi" w:eastAsiaTheme="minorEastAsia" w:hAnsiTheme="minorHAnsi" w:cstheme="minorBidi"/>
                  <w:color w:val="auto"/>
                  <w:sz w:val="22"/>
                </w:rPr>
              </w:pPr>
              <w:hyperlink w:anchor="_Toc509245425" w:history="1">
                <w:r w:rsidR="00D455B9" w:rsidRPr="00B057E6">
                  <w:rPr>
                    <w:rStyle w:val="Hyperlink"/>
                  </w:rPr>
                  <w:t>3.2.17.6.1</w:t>
                </w:r>
                <w:r w:rsidR="00D455B9">
                  <w:rPr>
                    <w:rFonts w:asciiTheme="minorHAnsi" w:eastAsiaTheme="minorEastAsia" w:hAnsiTheme="minorHAnsi" w:cstheme="minorBidi"/>
                    <w:color w:val="auto"/>
                    <w:sz w:val="22"/>
                  </w:rPr>
                  <w:tab/>
                </w:r>
                <w:r w:rsidR="00D455B9" w:rsidRPr="00B057E6">
                  <w:rPr>
                    <w:rStyle w:val="Hyperlink"/>
                  </w:rPr>
                  <w:t>House address</w:t>
                </w:r>
                <w:r w:rsidR="00D455B9">
                  <w:rPr>
                    <w:webHidden/>
                  </w:rPr>
                  <w:tab/>
                </w:r>
                <w:r w:rsidR="00D455B9">
                  <w:rPr>
                    <w:webHidden/>
                  </w:rPr>
                  <w:fldChar w:fldCharType="begin"/>
                </w:r>
                <w:r w:rsidR="00D455B9">
                  <w:rPr>
                    <w:webHidden/>
                  </w:rPr>
                  <w:instrText xml:space="preserve"> PAGEREF _Toc509245425 \h </w:instrText>
                </w:r>
                <w:r w:rsidR="00D455B9">
                  <w:rPr>
                    <w:webHidden/>
                  </w:rPr>
                </w:r>
                <w:r w:rsidR="00D455B9">
                  <w:rPr>
                    <w:webHidden/>
                  </w:rPr>
                  <w:fldChar w:fldCharType="separate"/>
                </w:r>
                <w:r w:rsidR="00D455B9">
                  <w:rPr>
                    <w:webHidden/>
                  </w:rPr>
                  <w:t>19</w:t>
                </w:r>
                <w:r w:rsidR="00D455B9">
                  <w:rPr>
                    <w:webHidden/>
                  </w:rPr>
                  <w:fldChar w:fldCharType="end"/>
                </w:r>
              </w:hyperlink>
            </w:p>
            <w:p w14:paraId="4A380A00" w14:textId="77777777" w:rsidR="00D455B9" w:rsidRDefault="004700BC">
              <w:pPr>
                <w:pStyle w:val="TOC5"/>
                <w:rPr>
                  <w:rFonts w:asciiTheme="minorHAnsi" w:eastAsiaTheme="minorEastAsia" w:hAnsiTheme="minorHAnsi" w:cstheme="minorBidi"/>
                  <w:color w:val="auto"/>
                  <w:sz w:val="22"/>
                </w:rPr>
              </w:pPr>
              <w:hyperlink w:anchor="_Toc509245426" w:history="1">
                <w:r w:rsidR="00D455B9" w:rsidRPr="00B057E6">
                  <w:rPr>
                    <w:rStyle w:val="Hyperlink"/>
                  </w:rPr>
                  <w:t>3.2.17.6.2</w:t>
                </w:r>
                <w:r w:rsidR="00D455B9">
                  <w:rPr>
                    <w:rFonts w:asciiTheme="minorHAnsi" w:eastAsiaTheme="minorEastAsia" w:hAnsiTheme="minorHAnsi" w:cstheme="minorBidi"/>
                    <w:color w:val="auto"/>
                    <w:sz w:val="22"/>
                  </w:rPr>
                  <w:tab/>
                </w:r>
                <w:r w:rsidR="00D455B9" w:rsidRPr="00B057E6">
                  <w:rPr>
                    <w:rStyle w:val="Hyperlink"/>
                  </w:rPr>
                  <w:t>Interest paid on housing loan for self-occupied property</w:t>
                </w:r>
                <w:r w:rsidR="00D455B9">
                  <w:rPr>
                    <w:webHidden/>
                  </w:rPr>
                  <w:tab/>
                </w:r>
                <w:r w:rsidR="00D455B9">
                  <w:rPr>
                    <w:webHidden/>
                  </w:rPr>
                  <w:fldChar w:fldCharType="begin"/>
                </w:r>
                <w:r w:rsidR="00D455B9">
                  <w:rPr>
                    <w:webHidden/>
                  </w:rPr>
                  <w:instrText xml:space="preserve"> PAGEREF _Toc509245426 \h </w:instrText>
                </w:r>
                <w:r w:rsidR="00D455B9">
                  <w:rPr>
                    <w:webHidden/>
                  </w:rPr>
                </w:r>
                <w:r w:rsidR="00D455B9">
                  <w:rPr>
                    <w:webHidden/>
                  </w:rPr>
                  <w:fldChar w:fldCharType="separate"/>
                </w:r>
                <w:r w:rsidR="00D455B9">
                  <w:rPr>
                    <w:webHidden/>
                  </w:rPr>
                  <w:t>19</w:t>
                </w:r>
                <w:r w:rsidR="00D455B9">
                  <w:rPr>
                    <w:webHidden/>
                  </w:rPr>
                  <w:fldChar w:fldCharType="end"/>
                </w:r>
              </w:hyperlink>
            </w:p>
            <w:p w14:paraId="62E4792D" w14:textId="77777777" w:rsidR="00D455B9" w:rsidRDefault="004700BC">
              <w:pPr>
                <w:pStyle w:val="TOC5"/>
                <w:rPr>
                  <w:rFonts w:asciiTheme="minorHAnsi" w:eastAsiaTheme="minorEastAsia" w:hAnsiTheme="minorHAnsi" w:cstheme="minorBidi"/>
                  <w:color w:val="auto"/>
                  <w:sz w:val="22"/>
                </w:rPr>
              </w:pPr>
              <w:hyperlink w:anchor="_Toc509245427" w:history="1">
                <w:r w:rsidR="00D455B9" w:rsidRPr="00B057E6">
                  <w:rPr>
                    <w:rStyle w:val="Hyperlink"/>
                  </w:rPr>
                  <w:t>3.2.17.6.3</w:t>
                </w:r>
                <w:r w:rsidR="00D455B9">
                  <w:rPr>
                    <w:rFonts w:asciiTheme="minorHAnsi" w:eastAsiaTheme="minorEastAsia" w:hAnsiTheme="minorHAnsi" w:cstheme="minorBidi"/>
                    <w:color w:val="auto"/>
                    <w:sz w:val="22"/>
                  </w:rPr>
                  <w:tab/>
                </w:r>
                <w:r w:rsidR="00D455B9" w:rsidRPr="00B057E6">
                  <w:rPr>
                    <w:rStyle w:val="Hyperlink"/>
                  </w:rPr>
                  <w:t>Property Ownership</w:t>
                </w:r>
                <w:r w:rsidR="00D455B9">
                  <w:rPr>
                    <w:webHidden/>
                  </w:rPr>
                  <w:tab/>
                </w:r>
                <w:r w:rsidR="00D455B9">
                  <w:rPr>
                    <w:webHidden/>
                  </w:rPr>
                  <w:fldChar w:fldCharType="begin"/>
                </w:r>
                <w:r w:rsidR="00D455B9">
                  <w:rPr>
                    <w:webHidden/>
                  </w:rPr>
                  <w:instrText xml:space="preserve"> PAGEREF _Toc509245427 \h </w:instrText>
                </w:r>
                <w:r w:rsidR="00D455B9">
                  <w:rPr>
                    <w:webHidden/>
                  </w:rPr>
                </w:r>
                <w:r w:rsidR="00D455B9">
                  <w:rPr>
                    <w:webHidden/>
                  </w:rPr>
                  <w:fldChar w:fldCharType="separate"/>
                </w:r>
                <w:r w:rsidR="00D455B9">
                  <w:rPr>
                    <w:webHidden/>
                  </w:rPr>
                  <w:t>20</w:t>
                </w:r>
                <w:r w:rsidR="00D455B9">
                  <w:rPr>
                    <w:webHidden/>
                  </w:rPr>
                  <w:fldChar w:fldCharType="end"/>
                </w:r>
              </w:hyperlink>
            </w:p>
            <w:p w14:paraId="7209AD54" w14:textId="77777777" w:rsidR="00D455B9" w:rsidRDefault="004700BC">
              <w:pPr>
                <w:pStyle w:val="TOC5"/>
                <w:rPr>
                  <w:rFonts w:asciiTheme="minorHAnsi" w:eastAsiaTheme="minorEastAsia" w:hAnsiTheme="minorHAnsi" w:cstheme="minorBidi"/>
                  <w:color w:val="auto"/>
                  <w:sz w:val="22"/>
                </w:rPr>
              </w:pPr>
              <w:hyperlink w:anchor="_Toc509245428" w:history="1">
                <w:r w:rsidR="00D455B9" w:rsidRPr="00B057E6">
                  <w:rPr>
                    <w:rStyle w:val="Hyperlink"/>
                  </w:rPr>
                  <w:t>3.2.17.6.4</w:t>
                </w:r>
                <w:r w:rsidR="00D455B9">
                  <w:rPr>
                    <w:rFonts w:asciiTheme="minorHAnsi" w:eastAsiaTheme="minorEastAsia" w:hAnsiTheme="minorHAnsi" w:cstheme="minorBidi"/>
                    <w:color w:val="auto"/>
                    <w:sz w:val="22"/>
                  </w:rPr>
                  <w:tab/>
                </w:r>
                <w:r w:rsidR="00D455B9" w:rsidRPr="00B057E6">
                  <w:rPr>
                    <w:rStyle w:val="Hyperlink"/>
                  </w:rPr>
                  <w:t>Co-Owner details</w:t>
                </w:r>
                <w:r w:rsidR="00D455B9">
                  <w:rPr>
                    <w:webHidden/>
                  </w:rPr>
                  <w:tab/>
                </w:r>
                <w:r w:rsidR="00D455B9">
                  <w:rPr>
                    <w:webHidden/>
                  </w:rPr>
                  <w:fldChar w:fldCharType="begin"/>
                </w:r>
                <w:r w:rsidR="00D455B9">
                  <w:rPr>
                    <w:webHidden/>
                  </w:rPr>
                  <w:instrText xml:space="preserve"> PAGEREF _Toc509245428 \h </w:instrText>
                </w:r>
                <w:r w:rsidR="00D455B9">
                  <w:rPr>
                    <w:webHidden/>
                  </w:rPr>
                </w:r>
                <w:r w:rsidR="00D455B9">
                  <w:rPr>
                    <w:webHidden/>
                  </w:rPr>
                  <w:fldChar w:fldCharType="separate"/>
                </w:r>
                <w:r w:rsidR="00D455B9">
                  <w:rPr>
                    <w:webHidden/>
                  </w:rPr>
                  <w:t>20</w:t>
                </w:r>
                <w:r w:rsidR="00D455B9">
                  <w:rPr>
                    <w:webHidden/>
                  </w:rPr>
                  <w:fldChar w:fldCharType="end"/>
                </w:r>
              </w:hyperlink>
            </w:p>
            <w:p w14:paraId="784B64A0" w14:textId="77777777" w:rsidR="00D455B9" w:rsidRDefault="004700BC">
              <w:pPr>
                <w:pStyle w:val="TOC4"/>
                <w:rPr>
                  <w:rFonts w:asciiTheme="minorHAnsi" w:eastAsiaTheme="minorEastAsia" w:hAnsiTheme="minorHAnsi"/>
                  <w:noProof/>
                  <w:sz w:val="22"/>
                  <w:lang w:val="en-US"/>
                </w:rPr>
              </w:pPr>
              <w:hyperlink w:anchor="_Toc509245429" w:history="1">
                <w:r w:rsidR="00D455B9" w:rsidRPr="00B057E6">
                  <w:rPr>
                    <w:rStyle w:val="Hyperlink"/>
                    <w:noProof/>
                    <w14:scene3d>
                      <w14:camera w14:prst="orthographicFront"/>
                      <w14:lightRig w14:rig="threePt" w14:dir="t">
                        <w14:rot w14:lat="0" w14:lon="0" w14:rev="0"/>
                      </w14:lightRig>
                    </w14:scene3d>
                  </w:rPr>
                  <w:t>3.2.17.7</w:t>
                </w:r>
                <w:r w:rsidR="00D455B9">
                  <w:rPr>
                    <w:rFonts w:asciiTheme="minorHAnsi" w:eastAsiaTheme="minorEastAsia" w:hAnsiTheme="minorHAnsi"/>
                    <w:noProof/>
                    <w:sz w:val="22"/>
                    <w:lang w:val="en-US"/>
                  </w:rPr>
                  <w:tab/>
                </w:r>
                <w:r w:rsidR="00D455B9" w:rsidRPr="00B057E6">
                  <w:rPr>
                    <w:rStyle w:val="Hyperlink"/>
                    <w:noProof/>
                  </w:rPr>
                  <w:t>Other Income: Rental property</w:t>
                </w:r>
                <w:r w:rsidR="00D455B9">
                  <w:rPr>
                    <w:noProof/>
                    <w:webHidden/>
                  </w:rPr>
                  <w:tab/>
                </w:r>
                <w:r w:rsidR="00D455B9">
                  <w:rPr>
                    <w:noProof/>
                    <w:webHidden/>
                  </w:rPr>
                  <w:fldChar w:fldCharType="begin"/>
                </w:r>
                <w:r w:rsidR="00D455B9">
                  <w:rPr>
                    <w:noProof/>
                    <w:webHidden/>
                  </w:rPr>
                  <w:instrText xml:space="preserve"> PAGEREF _Toc509245429 \h </w:instrText>
                </w:r>
                <w:r w:rsidR="00D455B9">
                  <w:rPr>
                    <w:noProof/>
                    <w:webHidden/>
                  </w:rPr>
                </w:r>
                <w:r w:rsidR="00D455B9">
                  <w:rPr>
                    <w:noProof/>
                    <w:webHidden/>
                  </w:rPr>
                  <w:fldChar w:fldCharType="separate"/>
                </w:r>
                <w:r w:rsidR="00D455B9">
                  <w:rPr>
                    <w:noProof/>
                    <w:webHidden/>
                  </w:rPr>
                  <w:t>20</w:t>
                </w:r>
                <w:r w:rsidR="00D455B9">
                  <w:rPr>
                    <w:noProof/>
                    <w:webHidden/>
                  </w:rPr>
                  <w:fldChar w:fldCharType="end"/>
                </w:r>
              </w:hyperlink>
            </w:p>
            <w:p w14:paraId="7F604ABA" w14:textId="77777777" w:rsidR="00D455B9" w:rsidRDefault="004700BC">
              <w:pPr>
                <w:pStyle w:val="TOC5"/>
                <w:rPr>
                  <w:rFonts w:asciiTheme="minorHAnsi" w:eastAsiaTheme="minorEastAsia" w:hAnsiTheme="minorHAnsi" w:cstheme="minorBidi"/>
                  <w:color w:val="auto"/>
                  <w:sz w:val="22"/>
                </w:rPr>
              </w:pPr>
              <w:hyperlink w:anchor="_Toc509245430" w:history="1">
                <w:r w:rsidR="00D455B9" w:rsidRPr="00B057E6">
                  <w:rPr>
                    <w:rStyle w:val="Hyperlink"/>
                  </w:rPr>
                  <w:t>3.2.17.7.1</w:t>
                </w:r>
                <w:r w:rsidR="00D455B9">
                  <w:rPr>
                    <w:rFonts w:asciiTheme="minorHAnsi" w:eastAsiaTheme="minorEastAsia" w:hAnsiTheme="minorHAnsi" w:cstheme="minorBidi"/>
                    <w:color w:val="auto"/>
                    <w:sz w:val="22"/>
                  </w:rPr>
                  <w:tab/>
                </w:r>
                <w:r w:rsidR="00D455B9" w:rsidRPr="00B057E6">
                  <w:rPr>
                    <w:rStyle w:val="Hyperlink"/>
                  </w:rPr>
                  <w:t>Property Address</w:t>
                </w:r>
                <w:r w:rsidR="00D455B9">
                  <w:rPr>
                    <w:webHidden/>
                  </w:rPr>
                  <w:tab/>
                </w:r>
                <w:r w:rsidR="00D455B9">
                  <w:rPr>
                    <w:webHidden/>
                  </w:rPr>
                  <w:fldChar w:fldCharType="begin"/>
                </w:r>
                <w:r w:rsidR="00D455B9">
                  <w:rPr>
                    <w:webHidden/>
                  </w:rPr>
                  <w:instrText xml:space="preserve"> PAGEREF _Toc509245430 \h </w:instrText>
                </w:r>
                <w:r w:rsidR="00D455B9">
                  <w:rPr>
                    <w:webHidden/>
                  </w:rPr>
                </w:r>
                <w:r w:rsidR="00D455B9">
                  <w:rPr>
                    <w:webHidden/>
                  </w:rPr>
                  <w:fldChar w:fldCharType="separate"/>
                </w:r>
                <w:r w:rsidR="00D455B9">
                  <w:rPr>
                    <w:webHidden/>
                  </w:rPr>
                  <w:t>20</w:t>
                </w:r>
                <w:r w:rsidR="00D455B9">
                  <w:rPr>
                    <w:webHidden/>
                  </w:rPr>
                  <w:fldChar w:fldCharType="end"/>
                </w:r>
              </w:hyperlink>
            </w:p>
            <w:p w14:paraId="2C1FC479" w14:textId="77777777" w:rsidR="00D455B9" w:rsidRDefault="004700BC">
              <w:pPr>
                <w:pStyle w:val="TOC5"/>
                <w:rPr>
                  <w:rFonts w:asciiTheme="minorHAnsi" w:eastAsiaTheme="minorEastAsia" w:hAnsiTheme="minorHAnsi" w:cstheme="minorBidi"/>
                  <w:color w:val="auto"/>
                  <w:sz w:val="22"/>
                </w:rPr>
              </w:pPr>
              <w:hyperlink w:anchor="_Toc509245431" w:history="1">
                <w:r w:rsidR="00D455B9" w:rsidRPr="00B057E6">
                  <w:rPr>
                    <w:rStyle w:val="Hyperlink"/>
                  </w:rPr>
                  <w:t>3.2.17.7.2</w:t>
                </w:r>
                <w:r w:rsidR="00D455B9">
                  <w:rPr>
                    <w:rFonts w:asciiTheme="minorHAnsi" w:eastAsiaTheme="minorEastAsia" w:hAnsiTheme="minorHAnsi" w:cstheme="minorBidi"/>
                    <w:color w:val="auto"/>
                    <w:sz w:val="22"/>
                  </w:rPr>
                  <w:tab/>
                </w:r>
                <w:r w:rsidR="00D455B9" w:rsidRPr="00B057E6">
                  <w:rPr>
                    <w:rStyle w:val="Hyperlink"/>
                  </w:rPr>
                  <w:t>Income earned from Rental Property</w:t>
                </w:r>
                <w:r w:rsidR="00D455B9">
                  <w:rPr>
                    <w:webHidden/>
                  </w:rPr>
                  <w:tab/>
                </w:r>
                <w:r w:rsidR="00D455B9">
                  <w:rPr>
                    <w:webHidden/>
                  </w:rPr>
                  <w:fldChar w:fldCharType="begin"/>
                </w:r>
                <w:r w:rsidR="00D455B9">
                  <w:rPr>
                    <w:webHidden/>
                  </w:rPr>
                  <w:instrText xml:space="preserve"> PAGEREF _Toc509245431 \h </w:instrText>
                </w:r>
                <w:r w:rsidR="00D455B9">
                  <w:rPr>
                    <w:webHidden/>
                  </w:rPr>
                </w:r>
                <w:r w:rsidR="00D455B9">
                  <w:rPr>
                    <w:webHidden/>
                  </w:rPr>
                  <w:fldChar w:fldCharType="separate"/>
                </w:r>
                <w:r w:rsidR="00D455B9">
                  <w:rPr>
                    <w:webHidden/>
                  </w:rPr>
                  <w:t>21</w:t>
                </w:r>
                <w:r w:rsidR="00D455B9">
                  <w:rPr>
                    <w:webHidden/>
                  </w:rPr>
                  <w:fldChar w:fldCharType="end"/>
                </w:r>
              </w:hyperlink>
            </w:p>
            <w:p w14:paraId="59C11605" w14:textId="77777777" w:rsidR="00D455B9" w:rsidRDefault="004700BC">
              <w:pPr>
                <w:pStyle w:val="TOC5"/>
                <w:rPr>
                  <w:rFonts w:asciiTheme="minorHAnsi" w:eastAsiaTheme="minorEastAsia" w:hAnsiTheme="minorHAnsi" w:cstheme="minorBidi"/>
                  <w:color w:val="auto"/>
                  <w:sz w:val="22"/>
                </w:rPr>
              </w:pPr>
              <w:hyperlink w:anchor="_Toc509245432" w:history="1">
                <w:r w:rsidR="00D455B9" w:rsidRPr="00B057E6">
                  <w:rPr>
                    <w:rStyle w:val="Hyperlink"/>
                    <w:rFonts w:eastAsia="Times New Roman"/>
                  </w:rPr>
                  <w:t>3.2.17.7.3</w:t>
                </w:r>
                <w:r w:rsidR="00D455B9">
                  <w:rPr>
                    <w:rFonts w:asciiTheme="minorHAnsi" w:eastAsiaTheme="minorEastAsia" w:hAnsiTheme="minorHAnsi" w:cstheme="minorBidi"/>
                    <w:color w:val="auto"/>
                    <w:sz w:val="22"/>
                  </w:rPr>
                  <w:tab/>
                </w:r>
                <w:r w:rsidR="00D455B9" w:rsidRPr="00B057E6">
                  <w:rPr>
                    <w:rStyle w:val="Hyperlink"/>
                    <w:rFonts w:eastAsia="Times New Roman"/>
                  </w:rPr>
                  <w:t>Interest paid on housing loan rental property</w:t>
                </w:r>
                <w:r w:rsidR="00D455B9">
                  <w:rPr>
                    <w:webHidden/>
                  </w:rPr>
                  <w:tab/>
                </w:r>
                <w:r w:rsidR="00D455B9">
                  <w:rPr>
                    <w:webHidden/>
                  </w:rPr>
                  <w:fldChar w:fldCharType="begin"/>
                </w:r>
                <w:r w:rsidR="00D455B9">
                  <w:rPr>
                    <w:webHidden/>
                  </w:rPr>
                  <w:instrText xml:space="preserve"> PAGEREF _Toc509245432 \h </w:instrText>
                </w:r>
                <w:r w:rsidR="00D455B9">
                  <w:rPr>
                    <w:webHidden/>
                  </w:rPr>
                </w:r>
                <w:r w:rsidR="00D455B9">
                  <w:rPr>
                    <w:webHidden/>
                  </w:rPr>
                  <w:fldChar w:fldCharType="separate"/>
                </w:r>
                <w:r w:rsidR="00D455B9">
                  <w:rPr>
                    <w:webHidden/>
                  </w:rPr>
                  <w:t>21</w:t>
                </w:r>
                <w:r w:rsidR="00D455B9">
                  <w:rPr>
                    <w:webHidden/>
                  </w:rPr>
                  <w:fldChar w:fldCharType="end"/>
                </w:r>
              </w:hyperlink>
            </w:p>
            <w:p w14:paraId="5F76A345" w14:textId="77777777" w:rsidR="00D455B9" w:rsidRDefault="004700BC">
              <w:pPr>
                <w:pStyle w:val="TOC5"/>
                <w:rPr>
                  <w:rFonts w:asciiTheme="minorHAnsi" w:eastAsiaTheme="minorEastAsia" w:hAnsiTheme="minorHAnsi" w:cstheme="minorBidi"/>
                  <w:color w:val="auto"/>
                  <w:sz w:val="22"/>
                </w:rPr>
              </w:pPr>
              <w:hyperlink w:anchor="_Toc509245433" w:history="1">
                <w:r w:rsidR="00D455B9" w:rsidRPr="00B057E6">
                  <w:rPr>
                    <w:rStyle w:val="Hyperlink"/>
                    <w:rFonts w:eastAsia="Times New Roman"/>
                  </w:rPr>
                  <w:t>3.2.17.7.4</w:t>
                </w:r>
                <w:r w:rsidR="00D455B9">
                  <w:rPr>
                    <w:rFonts w:asciiTheme="minorHAnsi" w:eastAsiaTheme="minorEastAsia" w:hAnsiTheme="minorHAnsi" w:cstheme="minorBidi"/>
                    <w:color w:val="auto"/>
                    <w:sz w:val="22"/>
                  </w:rPr>
                  <w:tab/>
                </w:r>
                <w:r w:rsidR="00D455B9" w:rsidRPr="00B057E6">
                  <w:rPr>
                    <w:rStyle w:val="Hyperlink"/>
                    <w:rFonts w:eastAsia="Times New Roman"/>
                  </w:rPr>
                  <w:t>Unrealized Rent</w:t>
                </w:r>
                <w:r w:rsidR="00D455B9">
                  <w:rPr>
                    <w:webHidden/>
                  </w:rPr>
                  <w:tab/>
                </w:r>
                <w:r w:rsidR="00D455B9">
                  <w:rPr>
                    <w:webHidden/>
                  </w:rPr>
                  <w:fldChar w:fldCharType="begin"/>
                </w:r>
                <w:r w:rsidR="00D455B9">
                  <w:rPr>
                    <w:webHidden/>
                  </w:rPr>
                  <w:instrText xml:space="preserve"> PAGEREF _Toc509245433 \h </w:instrText>
                </w:r>
                <w:r w:rsidR="00D455B9">
                  <w:rPr>
                    <w:webHidden/>
                  </w:rPr>
                </w:r>
                <w:r w:rsidR="00D455B9">
                  <w:rPr>
                    <w:webHidden/>
                  </w:rPr>
                  <w:fldChar w:fldCharType="separate"/>
                </w:r>
                <w:r w:rsidR="00D455B9">
                  <w:rPr>
                    <w:webHidden/>
                  </w:rPr>
                  <w:t>21</w:t>
                </w:r>
                <w:r w:rsidR="00D455B9">
                  <w:rPr>
                    <w:webHidden/>
                  </w:rPr>
                  <w:fldChar w:fldCharType="end"/>
                </w:r>
              </w:hyperlink>
            </w:p>
            <w:p w14:paraId="656265A8" w14:textId="77777777" w:rsidR="00D455B9" w:rsidRDefault="004700BC">
              <w:pPr>
                <w:pStyle w:val="TOC5"/>
                <w:rPr>
                  <w:rFonts w:asciiTheme="minorHAnsi" w:eastAsiaTheme="minorEastAsia" w:hAnsiTheme="minorHAnsi" w:cstheme="minorBidi"/>
                  <w:color w:val="auto"/>
                  <w:sz w:val="22"/>
                </w:rPr>
              </w:pPr>
              <w:hyperlink w:anchor="_Toc509245434" w:history="1">
                <w:r w:rsidR="00D455B9" w:rsidRPr="00B057E6">
                  <w:rPr>
                    <w:rStyle w:val="Hyperlink"/>
                  </w:rPr>
                  <w:t>3.2.17.7.5</w:t>
                </w:r>
                <w:r w:rsidR="00D455B9">
                  <w:rPr>
                    <w:rFonts w:asciiTheme="minorHAnsi" w:eastAsiaTheme="minorEastAsia" w:hAnsiTheme="minorHAnsi" w:cstheme="minorBidi"/>
                    <w:color w:val="auto"/>
                    <w:sz w:val="22"/>
                  </w:rPr>
                  <w:tab/>
                </w:r>
                <w:r w:rsidR="00D455B9" w:rsidRPr="00B057E6">
                  <w:rPr>
                    <w:rStyle w:val="Hyperlink"/>
                  </w:rPr>
                  <w:t>Property Ownership</w:t>
                </w:r>
                <w:r w:rsidR="00D455B9">
                  <w:rPr>
                    <w:webHidden/>
                  </w:rPr>
                  <w:tab/>
                </w:r>
                <w:r w:rsidR="00D455B9">
                  <w:rPr>
                    <w:webHidden/>
                  </w:rPr>
                  <w:fldChar w:fldCharType="begin"/>
                </w:r>
                <w:r w:rsidR="00D455B9">
                  <w:rPr>
                    <w:webHidden/>
                  </w:rPr>
                  <w:instrText xml:space="preserve"> PAGEREF _Toc509245434 \h </w:instrText>
                </w:r>
                <w:r w:rsidR="00D455B9">
                  <w:rPr>
                    <w:webHidden/>
                  </w:rPr>
                </w:r>
                <w:r w:rsidR="00D455B9">
                  <w:rPr>
                    <w:webHidden/>
                  </w:rPr>
                  <w:fldChar w:fldCharType="separate"/>
                </w:r>
                <w:r w:rsidR="00D455B9">
                  <w:rPr>
                    <w:webHidden/>
                  </w:rPr>
                  <w:t>21</w:t>
                </w:r>
                <w:r w:rsidR="00D455B9">
                  <w:rPr>
                    <w:webHidden/>
                  </w:rPr>
                  <w:fldChar w:fldCharType="end"/>
                </w:r>
              </w:hyperlink>
            </w:p>
            <w:p w14:paraId="0AE2C4D6" w14:textId="77777777" w:rsidR="00D455B9" w:rsidRDefault="004700BC">
              <w:pPr>
                <w:pStyle w:val="TOC5"/>
                <w:rPr>
                  <w:rFonts w:asciiTheme="minorHAnsi" w:eastAsiaTheme="minorEastAsia" w:hAnsiTheme="minorHAnsi" w:cstheme="minorBidi"/>
                  <w:color w:val="auto"/>
                  <w:sz w:val="22"/>
                </w:rPr>
              </w:pPr>
              <w:hyperlink w:anchor="_Toc509245435" w:history="1">
                <w:r w:rsidR="00D455B9" w:rsidRPr="00B057E6">
                  <w:rPr>
                    <w:rStyle w:val="Hyperlink"/>
                  </w:rPr>
                  <w:t>3.2.17.7.6</w:t>
                </w:r>
                <w:r w:rsidR="00D455B9">
                  <w:rPr>
                    <w:rFonts w:asciiTheme="minorHAnsi" w:eastAsiaTheme="minorEastAsia" w:hAnsiTheme="minorHAnsi" w:cstheme="minorBidi"/>
                    <w:color w:val="auto"/>
                    <w:sz w:val="22"/>
                  </w:rPr>
                  <w:tab/>
                </w:r>
                <w:r w:rsidR="00D455B9" w:rsidRPr="00B057E6">
                  <w:rPr>
                    <w:rStyle w:val="Hyperlink"/>
                  </w:rPr>
                  <w:t>Co-Owner details</w:t>
                </w:r>
                <w:r w:rsidR="00D455B9">
                  <w:rPr>
                    <w:webHidden/>
                  </w:rPr>
                  <w:tab/>
                </w:r>
                <w:r w:rsidR="00D455B9">
                  <w:rPr>
                    <w:webHidden/>
                  </w:rPr>
                  <w:fldChar w:fldCharType="begin"/>
                </w:r>
                <w:r w:rsidR="00D455B9">
                  <w:rPr>
                    <w:webHidden/>
                  </w:rPr>
                  <w:instrText xml:space="preserve"> PAGEREF _Toc509245435 \h </w:instrText>
                </w:r>
                <w:r w:rsidR="00D455B9">
                  <w:rPr>
                    <w:webHidden/>
                  </w:rPr>
                </w:r>
                <w:r w:rsidR="00D455B9">
                  <w:rPr>
                    <w:webHidden/>
                  </w:rPr>
                  <w:fldChar w:fldCharType="separate"/>
                </w:r>
                <w:r w:rsidR="00D455B9">
                  <w:rPr>
                    <w:webHidden/>
                  </w:rPr>
                  <w:t>21</w:t>
                </w:r>
                <w:r w:rsidR="00D455B9">
                  <w:rPr>
                    <w:webHidden/>
                  </w:rPr>
                  <w:fldChar w:fldCharType="end"/>
                </w:r>
              </w:hyperlink>
            </w:p>
            <w:p w14:paraId="38A60150" w14:textId="77777777" w:rsidR="00D455B9" w:rsidRDefault="004700BC">
              <w:pPr>
                <w:pStyle w:val="TOC4"/>
                <w:rPr>
                  <w:rFonts w:asciiTheme="minorHAnsi" w:eastAsiaTheme="minorEastAsia" w:hAnsiTheme="minorHAnsi"/>
                  <w:noProof/>
                  <w:sz w:val="22"/>
                  <w:lang w:val="en-US"/>
                </w:rPr>
              </w:pPr>
              <w:hyperlink w:anchor="_Toc509245436" w:history="1">
                <w:r w:rsidR="00D455B9" w:rsidRPr="00B057E6">
                  <w:rPr>
                    <w:rStyle w:val="Hyperlink"/>
                    <w:noProof/>
                    <w14:scene3d>
                      <w14:camera w14:prst="orthographicFront"/>
                      <w14:lightRig w14:rig="threePt" w14:dir="t">
                        <w14:rot w14:lat="0" w14:lon="0" w14:rev="0"/>
                      </w14:lightRig>
                    </w14:scene3d>
                  </w:rPr>
                  <w:t>3.2.17.8</w:t>
                </w:r>
                <w:r w:rsidR="00D455B9">
                  <w:rPr>
                    <w:rFonts w:asciiTheme="minorHAnsi" w:eastAsiaTheme="minorEastAsia" w:hAnsiTheme="minorHAnsi"/>
                    <w:noProof/>
                    <w:sz w:val="22"/>
                    <w:lang w:val="en-US"/>
                  </w:rPr>
                  <w:tab/>
                </w:r>
                <w:r w:rsidR="00D455B9" w:rsidRPr="00B057E6">
                  <w:rPr>
                    <w:rStyle w:val="Hyperlink"/>
                    <w:noProof/>
                  </w:rPr>
                  <w:t>Income Sources: Capital Gain</w:t>
                </w:r>
                <w:r w:rsidR="00D455B9">
                  <w:rPr>
                    <w:noProof/>
                    <w:webHidden/>
                  </w:rPr>
                  <w:tab/>
                </w:r>
                <w:r w:rsidR="00D455B9">
                  <w:rPr>
                    <w:noProof/>
                    <w:webHidden/>
                  </w:rPr>
                  <w:fldChar w:fldCharType="begin"/>
                </w:r>
                <w:r w:rsidR="00D455B9">
                  <w:rPr>
                    <w:noProof/>
                    <w:webHidden/>
                  </w:rPr>
                  <w:instrText xml:space="preserve"> PAGEREF _Toc509245436 \h </w:instrText>
                </w:r>
                <w:r w:rsidR="00D455B9">
                  <w:rPr>
                    <w:noProof/>
                    <w:webHidden/>
                  </w:rPr>
                </w:r>
                <w:r w:rsidR="00D455B9">
                  <w:rPr>
                    <w:noProof/>
                    <w:webHidden/>
                  </w:rPr>
                  <w:fldChar w:fldCharType="separate"/>
                </w:r>
                <w:r w:rsidR="00D455B9">
                  <w:rPr>
                    <w:noProof/>
                    <w:webHidden/>
                  </w:rPr>
                  <w:t>22</w:t>
                </w:r>
                <w:r w:rsidR="00D455B9">
                  <w:rPr>
                    <w:noProof/>
                    <w:webHidden/>
                  </w:rPr>
                  <w:fldChar w:fldCharType="end"/>
                </w:r>
              </w:hyperlink>
            </w:p>
            <w:p w14:paraId="538D1D0C" w14:textId="77777777" w:rsidR="00D455B9" w:rsidRDefault="004700BC">
              <w:pPr>
                <w:pStyle w:val="TOC4"/>
                <w:rPr>
                  <w:rFonts w:asciiTheme="minorHAnsi" w:eastAsiaTheme="minorEastAsia" w:hAnsiTheme="minorHAnsi"/>
                  <w:noProof/>
                  <w:sz w:val="22"/>
                  <w:lang w:val="en-US"/>
                </w:rPr>
              </w:pPr>
              <w:hyperlink w:anchor="_Toc509245437" w:history="1">
                <w:r w:rsidR="00D455B9" w:rsidRPr="00B057E6">
                  <w:rPr>
                    <w:rStyle w:val="Hyperlink"/>
                    <w:noProof/>
                    <w14:scene3d>
                      <w14:camera w14:prst="orthographicFront"/>
                      <w14:lightRig w14:rig="threePt" w14:dir="t">
                        <w14:rot w14:lat="0" w14:lon="0" w14:rev="0"/>
                      </w14:lightRig>
                    </w14:scene3d>
                  </w:rPr>
                  <w:t>3.2.17.9</w:t>
                </w:r>
                <w:r w:rsidR="00D455B9">
                  <w:rPr>
                    <w:rFonts w:asciiTheme="minorHAnsi" w:eastAsiaTheme="minorEastAsia" w:hAnsiTheme="minorHAnsi"/>
                    <w:noProof/>
                    <w:sz w:val="22"/>
                    <w:lang w:val="en-US"/>
                  </w:rPr>
                  <w:tab/>
                </w:r>
                <w:r w:rsidR="00D455B9" w:rsidRPr="00B057E6">
                  <w:rPr>
                    <w:rStyle w:val="Hyperlink"/>
                    <w:noProof/>
                  </w:rPr>
                  <w:t>Deductions:  Section 80 Deductions</w:t>
                </w:r>
                <w:r w:rsidR="00D455B9">
                  <w:rPr>
                    <w:noProof/>
                    <w:webHidden/>
                  </w:rPr>
                  <w:tab/>
                </w:r>
                <w:r w:rsidR="00D455B9">
                  <w:rPr>
                    <w:noProof/>
                    <w:webHidden/>
                  </w:rPr>
                  <w:fldChar w:fldCharType="begin"/>
                </w:r>
                <w:r w:rsidR="00D455B9">
                  <w:rPr>
                    <w:noProof/>
                    <w:webHidden/>
                  </w:rPr>
                  <w:instrText xml:space="preserve"> PAGEREF _Toc509245437 \h </w:instrText>
                </w:r>
                <w:r w:rsidR="00D455B9">
                  <w:rPr>
                    <w:noProof/>
                    <w:webHidden/>
                  </w:rPr>
                </w:r>
                <w:r w:rsidR="00D455B9">
                  <w:rPr>
                    <w:noProof/>
                    <w:webHidden/>
                  </w:rPr>
                  <w:fldChar w:fldCharType="separate"/>
                </w:r>
                <w:r w:rsidR="00D455B9">
                  <w:rPr>
                    <w:noProof/>
                    <w:webHidden/>
                  </w:rPr>
                  <w:t>22</w:t>
                </w:r>
                <w:r w:rsidR="00D455B9">
                  <w:rPr>
                    <w:noProof/>
                    <w:webHidden/>
                  </w:rPr>
                  <w:fldChar w:fldCharType="end"/>
                </w:r>
              </w:hyperlink>
            </w:p>
            <w:p w14:paraId="67A03E08" w14:textId="77777777" w:rsidR="00D455B9" w:rsidRDefault="004700BC">
              <w:pPr>
                <w:pStyle w:val="TOC5"/>
                <w:rPr>
                  <w:rFonts w:asciiTheme="minorHAnsi" w:eastAsiaTheme="minorEastAsia" w:hAnsiTheme="minorHAnsi" w:cstheme="minorBidi"/>
                  <w:color w:val="auto"/>
                  <w:sz w:val="22"/>
                </w:rPr>
              </w:pPr>
              <w:hyperlink w:anchor="_Toc509245438" w:history="1">
                <w:r w:rsidR="00D455B9" w:rsidRPr="00B057E6">
                  <w:rPr>
                    <w:rStyle w:val="Hyperlink"/>
                  </w:rPr>
                  <w:t>3.2.17.9.1</w:t>
                </w:r>
                <w:r w:rsidR="00D455B9">
                  <w:rPr>
                    <w:rFonts w:asciiTheme="minorHAnsi" w:eastAsiaTheme="minorEastAsia" w:hAnsiTheme="minorHAnsi" w:cstheme="minorBidi"/>
                    <w:color w:val="auto"/>
                    <w:sz w:val="22"/>
                  </w:rPr>
                  <w:tab/>
                </w:r>
                <w:r w:rsidR="00D455B9" w:rsidRPr="00B057E6">
                  <w:rPr>
                    <w:rStyle w:val="Hyperlink"/>
                  </w:rPr>
                  <w:t>Investments under Section 80C</w:t>
                </w:r>
                <w:r w:rsidR="00D455B9">
                  <w:rPr>
                    <w:webHidden/>
                  </w:rPr>
                  <w:tab/>
                </w:r>
                <w:r w:rsidR="00D455B9">
                  <w:rPr>
                    <w:webHidden/>
                  </w:rPr>
                  <w:fldChar w:fldCharType="begin"/>
                </w:r>
                <w:r w:rsidR="00D455B9">
                  <w:rPr>
                    <w:webHidden/>
                  </w:rPr>
                  <w:instrText xml:space="preserve"> PAGEREF _Toc509245438 \h </w:instrText>
                </w:r>
                <w:r w:rsidR="00D455B9">
                  <w:rPr>
                    <w:webHidden/>
                  </w:rPr>
                </w:r>
                <w:r w:rsidR="00D455B9">
                  <w:rPr>
                    <w:webHidden/>
                  </w:rPr>
                  <w:fldChar w:fldCharType="separate"/>
                </w:r>
                <w:r w:rsidR="00D455B9">
                  <w:rPr>
                    <w:webHidden/>
                  </w:rPr>
                  <w:t>22</w:t>
                </w:r>
                <w:r w:rsidR="00D455B9">
                  <w:rPr>
                    <w:webHidden/>
                  </w:rPr>
                  <w:fldChar w:fldCharType="end"/>
                </w:r>
              </w:hyperlink>
            </w:p>
            <w:p w14:paraId="0978AF99" w14:textId="77777777" w:rsidR="00D455B9" w:rsidRDefault="004700BC">
              <w:pPr>
                <w:pStyle w:val="TOC5"/>
                <w:rPr>
                  <w:rFonts w:asciiTheme="minorHAnsi" w:eastAsiaTheme="minorEastAsia" w:hAnsiTheme="minorHAnsi" w:cstheme="minorBidi"/>
                  <w:color w:val="auto"/>
                  <w:sz w:val="22"/>
                </w:rPr>
              </w:pPr>
              <w:hyperlink w:anchor="_Toc509245439" w:history="1">
                <w:r w:rsidR="00D455B9" w:rsidRPr="00B057E6">
                  <w:rPr>
                    <w:rStyle w:val="Hyperlink"/>
                  </w:rPr>
                  <w:t>3.2.17.9.2</w:t>
                </w:r>
                <w:r w:rsidR="00D455B9">
                  <w:rPr>
                    <w:rFonts w:asciiTheme="minorHAnsi" w:eastAsiaTheme="minorEastAsia" w:hAnsiTheme="minorHAnsi" w:cstheme="minorBidi"/>
                    <w:color w:val="auto"/>
                    <w:sz w:val="22"/>
                  </w:rPr>
                  <w:tab/>
                </w:r>
                <w:r w:rsidR="00D455B9" w:rsidRPr="00B057E6">
                  <w:rPr>
                    <w:rStyle w:val="Hyperlink"/>
                  </w:rPr>
                  <w:t>Section 80D: Deductions for Medical Insurance</w:t>
                </w:r>
                <w:r w:rsidR="00D455B9">
                  <w:rPr>
                    <w:webHidden/>
                  </w:rPr>
                  <w:tab/>
                </w:r>
                <w:r w:rsidR="00D455B9">
                  <w:rPr>
                    <w:webHidden/>
                  </w:rPr>
                  <w:fldChar w:fldCharType="begin"/>
                </w:r>
                <w:r w:rsidR="00D455B9">
                  <w:rPr>
                    <w:webHidden/>
                  </w:rPr>
                  <w:instrText xml:space="preserve"> PAGEREF _Toc509245439 \h </w:instrText>
                </w:r>
                <w:r w:rsidR="00D455B9">
                  <w:rPr>
                    <w:webHidden/>
                  </w:rPr>
                </w:r>
                <w:r w:rsidR="00D455B9">
                  <w:rPr>
                    <w:webHidden/>
                  </w:rPr>
                  <w:fldChar w:fldCharType="separate"/>
                </w:r>
                <w:r w:rsidR="00D455B9">
                  <w:rPr>
                    <w:webHidden/>
                  </w:rPr>
                  <w:t>22</w:t>
                </w:r>
                <w:r w:rsidR="00D455B9">
                  <w:rPr>
                    <w:webHidden/>
                  </w:rPr>
                  <w:fldChar w:fldCharType="end"/>
                </w:r>
              </w:hyperlink>
            </w:p>
            <w:p w14:paraId="75F52944" w14:textId="77777777" w:rsidR="00D455B9" w:rsidRDefault="004700BC">
              <w:pPr>
                <w:pStyle w:val="TOC5"/>
                <w:rPr>
                  <w:rFonts w:asciiTheme="minorHAnsi" w:eastAsiaTheme="minorEastAsia" w:hAnsiTheme="minorHAnsi" w:cstheme="minorBidi"/>
                  <w:color w:val="auto"/>
                  <w:sz w:val="22"/>
                </w:rPr>
              </w:pPr>
              <w:hyperlink w:anchor="_Toc509245440" w:history="1">
                <w:r w:rsidR="00D455B9" w:rsidRPr="00B057E6">
                  <w:rPr>
                    <w:rStyle w:val="Hyperlink"/>
                  </w:rPr>
                  <w:t>3.2.17.9.3</w:t>
                </w:r>
                <w:r w:rsidR="00D455B9">
                  <w:rPr>
                    <w:rFonts w:asciiTheme="minorHAnsi" w:eastAsiaTheme="minorEastAsia" w:hAnsiTheme="minorHAnsi" w:cstheme="minorBidi"/>
                    <w:color w:val="auto"/>
                    <w:sz w:val="22"/>
                  </w:rPr>
                  <w:tab/>
                </w:r>
                <w:r w:rsidR="00D455B9" w:rsidRPr="00B057E6">
                  <w:rPr>
                    <w:rStyle w:val="Hyperlink"/>
                  </w:rPr>
                  <w:t>Section 80TTA: Deduction for Interest earned on SB Account</w:t>
                </w:r>
                <w:r w:rsidR="00D455B9">
                  <w:rPr>
                    <w:webHidden/>
                  </w:rPr>
                  <w:tab/>
                </w:r>
                <w:r w:rsidR="00D455B9">
                  <w:rPr>
                    <w:webHidden/>
                  </w:rPr>
                  <w:fldChar w:fldCharType="begin"/>
                </w:r>
                <w:r w:rsidR="00D455B9">
                  <w:rPr>
                    <w:webHidden/>
                  </w:rPr>
                  <w:instrText xml:space="preserve"> PAGEREF _Toc509245440 \h </w:instrText>
                </w:r>
                <w:r w:rsidR="00D455B9">
                  <w:rPr>
                    <w:webHidden/>
                  </w:rPr>
                </w:r>
                <w:r w:rsidR="00D455B9">
                  <w:rPr>
                    <w:webHidden/>
                  </w:rPr>
                  <w:fldChar w:fldCharType="separate"/>
                </w:r>
                <w:r w:rsidR="00D455B9">
                  <w:rPr>
                    <w:webHidden/>
                  </w:rPr>
                  <w:t>23</w:t>
                </w:r>
                <w:r w:rsidR="00D455B9">
                  <w:rPr>
                    <w:webHidden/>
                  </w:rPr>
                  <w:fldChar w:fldCharType="end"/>
                </w:r>
              </w:hyperlink>
            </w:p>
            <w:p w14:paraId="593D07BE" w14:textId="77777777" w:rsidR="00D455B9" w:rsidRDefault="004700BC">
              <w:pPr>
                <w:pStyle w:val="TOC5"/>
                <w:rPr>
                  <w:rFonts w:asciiTheme="minorHAnsi" w:eastAsiaTheme="minorEastAsia" w:hAnsiTheme="minorHAnsi" w:cstheme="minorBidi"/>
                  <w:color w:val="auto"/>
                  <w:sz w:val="22"/>
                </w:rPr>
              </w:pPr>
              <w:hyperlink w:anchor="_Toc509245441" w:history="1">
                <w:r w:rsidR="00D455B9" w:rsidRPr="00B057E6">
                  <w:rPr>
                    <w:rStyle w:val="Hyperlink"/>
                  </w:rPr>
                  <w:t>3.2.17.9.4</w:t>
                </w:r>
                <w:r w:rsidR="00D455B9">
                  <w:rPr>
                    <w:rFonts w:asciiTheme="minorHAnsi" w:eastAsiaTheme="minorEastAsia" w:hAnsiTheme="minorHAnsi" w:cstheme="minorBidi"/>
                    <w:color w:val="auto"/>
                    <w:sz w:val="22"/>
                  </w:rPr>
                  <w:tab/>
                </w:r>
                <w:r w:rsidR="00D455B9" w:rsidRPr="00B057E6">
                  <w:rPr>
                    <w:rStyle w:val="Hyperlink"/>
                  </w:rPr>
                  <w:t>Section 80G: Donations to charitable organizations</w:t>
                </w:r>
                <w:r w:rsidR="00D455B9">
                  <w:rPr>
                    <w:webHidden/>
                  </w:rPr>
                  <w:tab/>
                </w:r>
                <w:r w:rsidR="00D455B9">
                  <w:rPr>
                    <w:webHidden/>
                  </w:rPr>
                  <w:fldChar w:fldCharType="begin"/>
                </w:r>
                <w:r w:rsidR="00D455B9">
                  <w:rPr>
                    <w:webHidden/>
                  </w:rPr>
                  <w:instrText xml:space="preserve"> PAGEREF _Toc509245441 \h </w:instrText>
                </w:r>
                <w:r w:rsidR="00D455B9">
                  <w:rPr>
                    <w:webHidden/>
                  </w:rPr>
                </w:r>
                <w:r w:rsidR="00D455B9">
                  <w:rPr>
                    <w:webHidden/>
                  </w:rPr>
                  <w:fldChar w:fldCharType="separate"/>
                </w:r>
                <w:r w:rsidR="00D455B9">
                  <w:rPr>
                    <w:webHidden/>
                  </w:rPr>
                  <w:t>23</w:t>
                </w:r>
                <w:r w:rsidR="00D455B9">
                  <w:rPr>
                    <w:webHidden/>
                  </w:rPr>
                  <w:fldChar w:fldCharType="end"/>
                </w:r>
              </w:hyperlink>
            </w:p>
            <w:p w14:paraId="155EEF8C" w14:textId="77777777" w:rsidR="00D455B9" w:rsidRDefault="004700BC">
              <w:pPr>
                <w:pStyle w:val="TOC4"/>
                <w:rPr>
                  <w:rFonts w:asciiTheme="minorHAnsi" w:eastAsiaTheme="minorEastAsia" w:hAnsiTheme="minorHAnsi"/>
                  <w:noProof/>
                  <w:sz w:val="22"/>
                  <w:lang w:val="en-US"/>
                </w:rPr>
              </w:pPr>
              <w:hyperlink w:anchor="_Toc509245442" w:history="1">
                <w:r w:rsidR="00D455B9" w:rsidRPr="00B057E6">
                  <w:rPr>
                    <w:rStyle w:val="Hyperlink"/>
                    <w:noProof/>
                    <w14:scene3d>
                      <w14:camera w14:prst="orthographicFront"/>
                      <w14:lightRig w14:rig="threePt" w14:dir="t">
                        <w14:rot w14:lat="0" w14:lon="0" w14:rev="0"/>
                      </w14:lightRig>
                    </w14:scene3d>
                  </w:rPr>
                  <w:t>3.2.17.10</w:t>
                </w:r>
                <w:r w:rsidR="00D455B9">
                  <w:rPr>
                    <w:rFonts w:asciiTheme="minorHAnsi" w:eastAsiaTheme="minorEastAsia" w:hAnsiTheme="minorHAnsi"/>
                    <w:noProof/>
                    <w:sz w:val="22"/>
                    <w:lang w:val="en-US"/>
                  </w:rPr>
                  <w:tab/>
                </w:r>
                <w:r w:rsidR="00D455B9" w:rsidRPr="00B057E6">
                  <w:rPr>
                    <w:rStyle w:val="Hyperlink"/>
                    <w:noProof/>
                  </w:rPr>
                  <w:t>Deductions: More Deductions Under Section 80</w:t>
                </w:r>
                <w:r w:rsidR="00D455B9">
                  <w:rPr>
                    <w:noProof/>
                    <w:webHidden/>
                  </w:rPr>
                  <w:tab/>
                </w:r>
                <w:r w:rsidR="00D455B9">
                  <w:rPr>
                    <w:noProof/>
                    <w:webHidden/>
                  </w:rPr>
                  <w:fldChar w:fldCharType="begin"/>
                </w:r>
                <w:r w:rsidR="00D455B9">
                  <w:rPr>
                    <w:noProof/>
                    <w:webHidden/>
                  </w:rPr>
                  <w:instrText xml:space="preserve"> PAGEREF _Toc509245442 \h </w:instrText>
                </w:r>
                <w:r w:rsidR="00D455B9">
                  <w:rPr>
                    <w:noProof/>
                    <w:webHidden/>
                  </w:rPr>
                </w:r>
                <w:r w:rsidR="00D455B9">
                  <w:rPr>
                    <w:noProof/>
                    <w:webHidden/>
                  </w:rPr>
                  <w:fldChar w:fldCharType="separate"/>
                </w:r>
                <w:r w:rsidR="00D455B9">
                  <w:rPr>
                    <w:noProof/>
                    <w:webHidden/>
                  </w:rPr>
                  <w:t>23</w:t>
                </w:r>
                <w:r w:rsidR="00D455B9">
                  <w:rPr>
                    <w:noProof/>
                    <w:webHidden/>
                  </w:rPr>
                  <w:fldChar w:fldCharType="end"/>
                </w:r>
              </w:hyperlink>
            </w:p>
            <w:p w14:paraId="76189A6F" w14:textId="77777777" w:rsidR="00D455B9" w:rsidRDefault="004700BC">
              <w:pPr>
                <w:pStyle w:val="TOC5"/>
                <w:rPr>
                  <w:rFonts w:asciiTheme="minorHAnsi" w:eastAsiaTheme="minorEastAsia" w:hAnsiTheme="minorHAnsi" w:cstheme="minorBidi"/>
                  <w:color w:val="auto"/>
                  <w:sz w:val="22"/>
                </w:rPr>
              </w:pPr>
              <w:hyperlink w:anchor="_Toc509245443" w:history="1">
                <w:r w:rsidR="00D455B9" w:rsidRPr="00B057E6">
                  <w:rPr>
                    <w:rStyle w:val="Hyperlink"/>
                  </w:rPr>
                  <w:t>3.2.17.10.1</w:t>
                </w:r>
                <w:r w:rsidR="00D455B9">
                  <w:rPr>
                    <w:rFonts w:asciiTheme="minorHAnsi" w:eastAsiaTheme="minorEastAsia" w:hAnsiTheme="minorHAnsi" w:cstheme="minorBidi"/>
                    <w:color w:val="auto"/>
                    <w:sz w:val="22"/>
                  </w:rPr>
                  <w:tab/>
                </w:r>
                <w:r w:rsidR="00D455B9" w:rsidRPr="00B057E6">
                  <w:rPr>
                    <w:rStyle w:val="Hyperlink"/>
                  </w:rPr>
                  <w:t>Section 80CCG - Rajiv Gandhi Equity Saving Scheme</w:t>
                </w:r>
                <w:r w:rsidR="00D455B9">
                  <w:rPr>
                    <w:webHidden/>
                  </w:rPr>
                  <w:tab/>
                </w:r>
                <w:r w:rsidR="00D455B9">
                  <w:rPr>
                    <w:webHidden/>
                  </w:rPr>
                  <w:fldChar w:fldCharType="begin"/>
                </w:r>
                <w:r w:rsidR="00D455B9">
                  <w:rPr>
                    <w:webHidden/>
                  </w:rPr>
                  <w:instrText xml:space="preserve"> PAGEREF _Toc509245443 \h </w:instrText>
                </w:r>
                <w:r w:rsidR="00D455B9">
                  <w:rPr>
                    <w:webHidden/>
                  </w:rPr>
                </w:r>
                <w:r w:rsidR="00D455B9">
                  <w:rPr>
                    <w:webHidden/>
                  </w:rPr>
                  <w:fldChar w:fldCharType="separate"/>
                </w:r>
                <w:r w:rsidR="00D455B9">
                  <w:rPr>
                    <w:webHidden/>
                  </w:rPr>
                  <w:t>23</w:t>
                </w:r>
                <w:r w:rsidR="00D455B9">
                  <w:rPr>
                    <w:webHidden/>
                  </w:rPr>
                  <w:fldChar w:fldCharType="end"/>
                </w:r>
              </w:hyperlink>
            </w:p>
            <w:p w14:paraId="28E98697" w14:textId="77777777" w:rsidR="00D455B9" w:rsidRDefault="004700BC">
              <w:pPr>
                <w:pStyle w:val="TOC5"/>
                <w:rPr>
                  <w:rFonts w:asciiTheme="minorHAnsi" w:eastAsiaTheme="minorEastAsia" w:hAnsiTheme="minorHAnsi" w:cstheme="minorBidi"/>
                  <w:color w:val="auto"/>
                  <w:sz w:val="22"/>
                </w:rPr>
              </w:pPr>
              <w:hyperlink w:anchor="_Toc509245444" w:history="1">
                <w:r w:rsidR="00D455B9" w:rsidRPr="00B057E6">
                  <w:rPr>
                    <w:rStyle w:val="Hyperlink"/>
                  </w:rPr>
                  <w:t>3.2.17.10.2</w:t>
                </w:r>
                <w:r w:rsidR="00D455B9">
                  <w:rPr>
                    <w:rFonts w:asciiTheme="minorHAnsi" w:eastAsiaTheme="minorEastAsia" w:hAnsiTheme="minorHAnsi" w:cstheme="minorBidi"/>
                    <w:color w:val="auto"/>
                    <w:sz w:val="22"/>
                  </w:rPr>
                  <w:tab/>
                </w:r>
                <w:r w:rsidR="00D455B9" w:rsidRPr="00B057E6">
                  <w:rPr>
                    <w:rStyle w:val="Hyperlink"/>
                  </w:rPr>
                  <w:t>Section 80E</w:t>
                </w:r>
                <w:r w:rsidR="00D455B9">
                  <w:rPr>
                    <w:webHidden/>
                  </w:rPr>
                  <w:tab/>
                </w:r>
                <w:r w:rsidR="00D455B9">
                  <w:rPr>
                    <w:webHidden/>
                  </w:rPr>
                  <w:fldChar w:fldCharType="begin"/>
                </w:r>
                <w:r w:rsidR="00D455B9">
                  <w:rPr>
                    <w:webHidden/>
                  </w:rPr>
                  <w:instrText xml:space="preserve"> PAGEREF _Toc509245444 \h </w:instrText>
                </w:r>
                <w:r w:rsidR="00D455B9">
                  <w:rPr>
                    <w:webHidden/>
                  </w:rPr>
                </w:r>
                <w:r w:rsidR="00D455B9">
                  <w:rPr>
                    <w:webHidden/>
                  </w:rPr>
                  <w:fldChar w:fldCharType="separate"/>
                </w:r>
                <w:r w:rsidR="00D455B9">
                  <w:rPr>
                    <w:webHidden/>
                  </w:rPr>
                  <w:t>23</w:t>
                </w:r>
                <w:r w:rsidR="00D455B9">
                  <w:rPr>
                    <w:webHidden/>
                  </w:rPr>
                  <w:fldChar w:fldCharType="end"/>
                </w:r>
              </w:hyperlink>
            </w:p>
            <w:p w14:paraId="21DD28D9" w14:textId="77777777" w:rsidR="00D455B9" w:rsidRDefault="004700BC">
              <w:pPr>
                <w:pStyle w:val="TOC5"/>
                <w:rPr>
                  <w:rFonts w:asciiTheme="minorHAnsi" w:eastAsiaTheme="minorEastAsia" w:hAnsiTheme="minorHAnsi" w:cstheme="minorBidi"/>
                  <w:color w:val="auto"/>
                  <w:sz w:val="22"/>
                </w:rPr>
              </w:pPr>
              <w:hyperlink w:anchor="_Toc509245445" w:history="1">
                <w:r w:rsidR="00D455B9" w:rsidRPr="00B057E6">
                  <w:rPr>
                    <w:rStyle w:val="Hyperlink"/>
                  </w:rPr>
                  <w:t>3.2.17.10.3</w:t>
                </w:r>
                <w:r w:rsidR="00D455B9">
                  <w:rPr>
                    <w:rFonts w:asciiTheme="minorHAnsi" w:eastAsiaTheme="minorEastAsia" w:hAnsiTheme="minorHAnsi" w:cstheme="minorBidi"/>
                    <w:color w:val="auto"/>
                    <w:sz w:val="22"/>
                  </w:rPr>
                  <w:tab/>
                </w:r>
                <w:r w:rsidR="00D455B9" w:rsidRPr="00B057E6">
                  <w:rPr>
                    <w:rStyle w:val="Hyperlink"/>
                  </w:rPr>
                  <w:t>Section 80CCC</w:t>
                </w:r>
                <w:r w:rsidR="00D455B9">
                  <w:rPr>
                    <w:webHidden/>
                  </w:rPr>
                  <w:tab/>
                </w:r>
                <w:r w:rsidR="00D455B9">
                  <w:rPr>
                    <w:webHidden/>
                  </w:rPr>
                  <w:fldChar w:fldCharType="begin"/>
                </w:r>
                <w:r w:rsidR="00D455B9">
                  <w:rPr>
                    <w:webHidden/>
                  </w:rPr>
                  <w:instrText xml:space="preserve"> PAGEREF _Toc509245445 \h </w:instrText>
                </w:r>
                <w:r w:rsidR="00D455B9">
                  <w:rPr>
                    <w:webHidden/>
                  </w:rPr>
                </w:r>
                <w:r w:rsidR="00D455B9">
                  <w:rPr>
                    <w:webHidden/>
                  </w:rPr>
                  <w:fldChar w:fldCharType="separate"/>
                </w:r>
                <w:r w:rsidR="00D455B9">
                  <w:rPr>
                    <w:webHidden/>
                  </w:rPr>
                  <w:t>24</w:t>
                </w:r>
                <w:r w:rsidR="00D455B9">
                  <w:rPr>
                    <w:webHidden/>
                  </w:rPr>
                  <w:fldChar w:fldCharType="end"/>
                </w:r>
              </w:hyperlink>
            </w:p>
            <w:p w14:paraId="3C74C614" w14:textId="77777777" w:rsidR="00D455B9" w:rsidRDefault="004700BC">
              <w:pPr>
                <w:pStyle w:val="TOC5"/>
                <w:rPr>
                  <w:rFonts w:asciiTheme="minorHAnsi" w:eastAsiaTheme="minorEastAsia" w:hAnsiTheme="minorHAnsi" w:cstheme="minorBidi"/>
                  <w:color w:val="auto"/>
                  <w:sz w:val="22"/>
                </w:rPr>
              </w:pPr>
              <w:hyperlink w:anchor="_Toc509245446" w:history="1">
                <w:r w:rsidR="00D455B9" w:rsidRPr="00B057E6">
                  <w:rPr>
                    <w:rStyle w:val="Hyperlink"/>
                  </w:rPr>
                  <w:t>3.2.17.10.4</w:t>
                </w:r>
                <w:r w:rsidR="00D455B9">
                  <w:rPr>
                    <w:rFonts w:asciiTheme="minorHAnsi" w:eastAsiaTheme="minorEastAsia" w:hAnsiTheme="minorHAnsi" w:cstheme="minorBidi"/>
                    <w:color w:val="auto"/>
                    <w:sz w:val="22"/>
                  </w:rPr>
                  <w:tab/>
                </w:r>
                <w:r w:rsidR="00D455B9" w:rsidRPr="00B057E6">
                  <w:rPr>
                    <w:rStyle w:val="Hyperlink"/>
                  </w:rPr>
                  <w:t>Section 80CCD (2) - Employer Contribution in NPS</w:t>
                </w:r>
                <w:r w:rsidR="00D455B9">
                  <w:rPr>
                    <w:webHidden/>
                  </w:rPr>
                  <w:tab/>
                </w:r>
                <w:r w:rsidR="00D455B9">
                  <w:rPr>
                    <w:webHidden/>
                  </w:rPr>
                  <w:fldChar w:fldCharType="begin"/>
                </w:r>
                <w:r w:rsidR="00D455B9">
                  <w:rPr>
                    <w:webHidden/>
                  </w:rPr>
                  <w:instrText xml:space="preserve"> PAGEREF _Toc509245446 \h </w:instrText>
                </w:r>
                <w:r w:rsidR="00D455B9">
                  <w:rPr>
                    <w:webHidden/>
                  </w:rPr>
                </w:r>
                <w:r w:rsidR="00D455B9">
                  <w:rPr>
                    <w:webHidden/>
                  </w:rPr>
                  <w:fldChar w:fldCharType="separate"/>
                </w:r>
                <w:r w:rsidR="00D455B9">
                  <w:rPr>
                    <w:webHidden/>
                  </w:rPr>
                  <w:t>24</w:t>
                </w:r>
                <w:r w:rsidR="00D455B9">
                  <w:rPr>
                    <w:webHidden/>
                  </w:rPr>
                  <w:fldChar w:fldCharType="end"/>
                </w:r>
              </w:hyperlink>
            </w:p>
            <w:p w14:paraId="66DFBE69" w14:textId="77777777" w:rsidR="00D455B9" w:rsidRDefault="004700BC">
              <w:pPr>
                <w:pStyle w:val="TOC5"/>
                <w:rPr>
                  <w:rFonts w:asciiTheme="minorHAnsi" w:eastAsiaTheme="minorEastAsia" w:hAnsiTheme="minorHAnsi" w:cstheme="minorBidi"/>
                  <w:color w:val="auto"/>
                  <w:sz w:val="22"/>
                </w:rPr>
              </w:pPr>
              <w:hyperlink w:anchor="_Toc509245447" w:history="1">
                <w:r w:rsidR="00D455B9" w:rsidRPr="00B057E6">
                  <w:rPr>
                    <w:rStyle w:val="Hyperlink"/>
                  </w:rPr>
                  <w:t>3.2.17.10.5</w:t>
                </w:r>
                <w:r w:rsidR="00D455B9">
                  <w:rPr>
                    <w:rFonts w:asciiTheme="minorHAnsi" w:eastAsiaTheme="minorEastAsia" w:hAnsiTheme="minorHAnsi" w:cstheme="minorBidi"/>
                    <w:color w:val="auto"/>
                    <w:sz w:val="22"/>
                  </w:rPr>
                  <w:tab/>
                </w:r>
                <w:r w:rsidR="00D455B9" w:rsidRPr="00B057E6">
                  <w:rPr>
                    <w:rStyle w:val="Hyperlink"/>
                  </w:rPr>
                  <w:t>Section 80GG</w:t>
                </w:r>
                <w:r w:rsidR="00D455B9">
                  <w:rPr>
                    <w:webHidden/>
                  </w:rPr>
                  <w:tab/>
                </w:r>
                <w:r w:rsidR="00D455B9">
                  <w:rPr>
                    <w:webHidden/>
                  </w:rPr>
                  <w:fldChar w:fldCharType="begin"/>
                </w:r>
                <w:r w:rsidR="00D455B9">
                  <w:rPr>
                    <w:webHidden/>
                  </w:rPr>
                  <w:instrText xml:space="preserve"> PAGEREF _Toc509245447 \h </w:instrText>
                </w:r>
                <w:r w:rsidR="00D455B9">
                  <w:rPr>
                    <w:webHidden/>
                  </w:rPr>
                </w:r>
                <w:r w:rsidR="00D455B9">
                  <w:rPr>
                    <w:webHidden/>
                  </w:rPr>
                  <w:fldChar w:fldCharType="separate"/>
                </w:r>
                <w:r w:rsidR="00D455B9">
                  <w:rPr>
                    <w:webHidden/>
                  </w:rPr>
                  <w:t>24</w:t>
                </w:r>
                <w:r w:rsidR="00D455B9">
                  <w:rPr>
                    <w:webHidden/>
                  </w:rPr>
                  <w:fldChar w:fldCharType="end"/>
                </w:r>
              </w:hyperlink>
            </w:p>
            <w:p w14:paraId="3098B77C" w14:textId="77777777" w:rsidR="00D455B9" w:rsidRDefault="004700BC">
              <w:pPr>
                <w:pStyle w:val="TOC5"/>
                <w:rPr>
                  <w:rFonts w:asciiTheme="minorHAnsi" w:eastAsiaTheme="minorEastAsia" w:hAnsiTheme="minorHAnsi" w:cstheme="minorBidi"/>
                  <w:color w:val="auto"/>
                  <w:sz w:val="22"/>
                </w:rPr>
              </w:pPr>
              <w:hyperlink w:anchor="_Toc509245448" w:history="1">
                <w:r w:rsidR="00D455B9" w:rsidRPr="00B057E6">
                  <w:rPr>
                    <w:rStyle w:val="Hyperlink"/>
                  </w:rPr>
                  <w:t>3.2.17.10.6</w:t>
                </w:r>
                <w:r w:rsidR="00D455B9">
                  <w:rPr>
                    <w:rFonts w:asciiTheme="minorHAnsi" w:eastAsiaTheme="minorEastAsia" w:hAnsiTheme="minorHAnsi" w:cstheme="minorBidi"/>
                    <w:color w:val="auto"/>
                    <w:sz w:val="22"/>
                  </w:rPr>
                  <w:tab/>
                </w:r>
                <w:r w:rsidR="00D455B9" w:rsidRPr="00B057E6">
                  <w:rPr>
                    <w:rStyle w:val="Hyperlink"/>
                  </w:rPr>
                  <w:t>Section 80DDB</w:t>
                </w:r>
                <w:r w:rsidR="00D455B9">
                  <w:rPr>
                    <w:webHidden/>
                  </w:rPr>
                  <w:tab/>
                </w:r>
                <w:r w:rsidR="00D455B9">
                  <w:rPr>
                    <w:webHidden/>
                  </w:rPr>
                  <w:fldChar w:fldCharType="begin"/>
                </w:r>
                <w:r w:rsidR="00D455B9">
                  <w:rPr>
                    <w:webHidden/>
                  </w:rPr>
                  <w:instrText xml:space="preserve"> PAGEREF _Toc509245448 \h </w:instrText>
                </w:r>
                <w:r w:rsidR="00D455B9">
                  <w:rPr>
                    <w:webHidden/>
                  </w:rPr>
                </w:r>
                <w:r w:rsidR="00D455B9">
                  <w:rPr>
                    <w:webHidden/>
                  </w:rPr>
                  <w:fldChar w:fldCharType="separate"/>
                </w:r>
                <w:r w:rsidR="00D455B9">
                  <w:rPr>
                    <w:webHidden/>
                  </w:rPr>
                  <w:t>24</w:t>
                </w:r>
                <w:r w:rsidR="00D455B9">
                  <w:rPr>
                    <w:webHidden/>
                  </w:rPr>
                  <w:fldChar w:fldCharType="end"/>
                </w:r>
              </w:hyperlink>
            </w:p>
            <w:p w14:paraId="6DC3D4C1" w14:textId="77777777" w:rsidR="00D455B9" w:rsidRDefault="004700BC">
              <w:pPr>
                <w:pStyle w:val="TOC5"/>
                <w:rPr>
                  <w:rFonts w:asciiTheme="minorHAnsi" w:eastAsiaTheme="minorEastAsia" w:hAnsiTheme="minorHAnsi" w:cstheme="minorBidi"/>
                  <w:color w:val="auto"/>
                  <w:sz w:val="22"/>
                </w:rPr>
              </w:pPr>
              <w:hyperlink w:anchor="_Toc509245449" w:history="1">
                <w:r w:rsidR="00D455B9" w:rsidRPr="00B057E6">
                  <w:rPr>
                    <w:rStyle w:val="Hyperlink"/>
                  </w:rPr>
                  <w:t>3.2.17.10.7</w:t>
                </w:r>
                <w:r w:rsidR="00D455B9">
                  <w:rPr>
                    <w:rFonts w:asciiTheme="minorHAnsi" w:eastAsiaTheme="minorEastAsia" w:hAnsiTheme="minorHAnsi" w:cstheme="minorBidi"/>
                    <w:color w:val="auto"/>
                    <w:sz w:val="22"/>
                  </w:rPr>
                  <w:tab/>
                </w:r>
                <w:r w:rsidR="00D455B9" w:rsidRPr="00B057E6">
                  <w:rPr>
                    <w:rStyle w:val="Hyperlink"/>
                  </w:rPr>
                  <w:t>Section 80EE - Interest on Home Loan</w:t>
                </w:r>
                <w:r w:rsidR="00D455B9">
                  <w:rPr>
                    <w:webHidden/>
                  </w:rPr>
                  <w:tab/>
                </w:r>
                <w:r w:rsidR="00D455B9">
                  <w:rPr>
                    <w:webHidden/>
                  </w:rPr>
                  <w:fldChar w:fldCharType="begin"/>
                </w:r>
                <w:r w:rsidR="00D455B9">
                  <w:rPr>
                    <w:webHidden/>
                  </w:rPr>
                  <w:instrText xml:space="preserve"> PAGEREF _Toc509245449 \h </w:instrText>
                </w:r>
                <w:r w:rsidR="00D455B9">
                  <w:rPr>
                    <w:webHidden/>
                  </w:rPr>
                </w:r>
                <w:r w:rsidR="00D455B9">
                  <w:rPr>
                    <w:webHidden/>
                  </w:rPr>
                  <w:fldChar w:fldCharType="separate"/>
                </w:r>
                <w:r w:rsidR="00D455B9">
                  <w:rPr>
                    <w:webHidden/>
                  </w:rPr>
                  <w:t>25</w:t>
                </w:r>
                <w:r w:rsidR="00D455B9">
                  <w:rPr>
                    <w:webHidden/>
                  </w:rPr>
                  <w:fldChar w:fldCharType="end"/>
                </w:r>
              </w:hyperlink>
            </w:p>
            <w:p w14:paraId="0CC5DF9C" w14:textId="77777777" w:rsidR="00D455B9" w:rsidRDefault="004700BC">
              <w:pPr>
                <w:pStyle w:val="TOC5"/>
                <w:rPr>
                  <w:rFonts w:asciiTheme="minorHAnsi" w:eastAsiaTheme="minorEastAsia" w:hAnsiTheme="minorHAnsi" w:cstheme="minorBidi"/>
                  <w:color w:val="auto"/>
                  <w:sz w:val="22"/>
                </w:rPr>
              </w:pPr>
              <w:hyperlink w:anchor="_Toc509245450" w:history="1">
                <w:r w:rsidR="00D455B9" w:rsidRPr="00B057E6">
                  <w:rPr>
                    <w:rStyle w:val="Hyperlink"/>
                  </w:rPr>
                  <w:t>3.2.17.10.8</w:t>
                </w:r>
                <w:r w:rsidR="00D455B9">
                  <w:rPr>
                    <w:rFonts w:asciiTheme="minorHAnsi" w:eastAsiaTheme="minorEastAsia" w:hAnsiTheme="minorHAnsi" w:cstheme="minorBidi"/>
                    <w:color w:val="auto"/>
                    <w:sz w:val="22"/>
                  </w:rPr>
                  <w:tab/>
                </w:r>
                <w:r w:rsidR="00D455B9" w:rsidRPr="00B057E6">
                  <w:rPr>
                    <w:rStyle w:val="Hyperlink"/>
                  </w:rPr>
                  <w:t>Section 80RRB - Income on Patents/Inventions</w:t>
                </w:r>
                <w:r w:rsidR="00D455B9">
                  <w:rPr>
                    <w:webHidden/>
                  </w:rPr>
                  <w:tab/>
                </w:r>
                <w:r w:rsidR="00D455B9">
                  <w:rPr>
                    <w:webHidden/>
                  </w:rPr>
                  <w:fldChar w:fldCharType="begin"/>
                </w:r>
                <w:r w:rsidR="00D455B9">
                  <w:rPr>
                    <w:webHidden/>
                  </w:rPr>
                  <w:instrText xml:space="preserve"> PAGEREF _Toc509245450 \h </w:instrText>
                </w:r>
                <w:r w:rsidR="00D455B9">
                  <w:rPr>
                    <w:webHidden/>
                  </w:rPr>
                </w:r>
                <w:r w:rsidR="00D455B9">
                  <w:rPr>
                    <w:webHidden/>
                  </w:rPr>
                  <w:fldChar w:fldCharType="separate"/>
                </w:r>
                <w:r w:rsidR="00D455B9">
                  <w:rPr>
                    <w:webHidden/>
                  </w:rPr>
                  <w:t>25</w:t>
                </w:r>
                <w:r w:rsidR="00D455B9">
                  <w:rPr>
                    <w:webHidden/>
                  </w:rPr>
                  <w:fldChar w:fldCharType="end"/>
                </w:r>
              </w:hyperlink>
            </w:p>
            <w:p w14:paraId="1E2021F1" w14:textId="77777777" w:rsidR="00D455B9" w:rsidRDefault="004700BC">
              <w:pPr>
                <w:pStyle w:val="TOC5"/>
                <w:rPr>
                  <w:rFonts w:asciiTheme="minorHAnsi" w:eastAsiaTheme="minorEastAsia" w:hAnsiTheme="minorHAnsi" w:cstheme="minorBidi"/>
                  <w:color w:val="auto"/>
                  <w:sz w:val="22"/>
                </w:rPr>
              </w:pPr>
              <w:hyperlink w:anchor="_Toc509245451" w:history="1">
                <w:r w:rsidR="00D455B9" w:rsidRPr="00B057E6">
                  <w:rPr>
                    <w:rStyle w:val="Hyperlink"/>
                  </w:rPr>
                  <w:t>3.2.17.10.9</w:t>
                </w:r>
                <w:r w:rsidR="00D455B9">
                  <w:rPr>
                    <w:rFonts w:asciiTheme="minorHAnsi" w:eastAsiaTheme="minorEastAsia" w:hAnsiTheme="minorHAnsi" w:cstheme="minorBidi"/>
                    <w:color w:val="auto"/>
                    <w:sz w:val="22"/>
                  </w:rPr>
                  <w:tab/>
                </w:r>
                <w:r w:rsidR="00D455B9" w:rsidRPr="00B057E6">
                  <w:rPr>
                    <w:rStyle w:val="Hyperlink"/>
                  </w:rPr>
                  <w:t>Section 80GGA</w:t>
                </w:r>
                <w:r w:rsidR="00D455B9">
                  <w:rPr>
                    <w:webHidden/>
                  </w:rPr>
                  <w:tab/>
                </w:r>
                <w:r w:rsidR="00D455B9">
                  <w:rPr>
                    <w:webHidden/>
                  </w:rPr>
                  <w:fldChar w:fldCharType="begin"/>
                </w:r>
                <w:r w:rsidR="00D455B9">
                  <w:rPr>
                    <w:webHidden/>
                  </w:rPr>
                  <w:instrText xml:space="preserve"> PAGEREF _Toc509245451 \h </w:instrText>
                </w:r>
                <w:r w:rsidR="00D455B9">
                  <w:rPr>
                    <w:webHidden/>
                  </w:rPr>
                </w:r>
                <w:r w:rsidR="00D455B9">
                  <w:rPr>
                    <w:webHidden/>
                  </w:rPr>
                  <w:fldChar w:fldCharType="separate"/>
                </w:r>
                <w:r w:rsidR="00D455B9">
                  <w:rPr>
                    <w:webHidden/>
                  </w:rPr>
                  <w:t>25</w:t>
                </w:r>
                <w:r w:rsidR="00D455B9">
                  <w:rPr>
                    <w:webHidden/>
                  </w:rPr>
                  <w:fldChar w:fldCharType="end"/>
                </w:r>
              </w:hyperlink>
            </w:p>
            <w:p w14:paraId="51C2CBDA" w14:textId="77777777" w:rsidR="00D455B9" w:rsidRDefault="004700BC">
              <w:pPr>
                <w:pStyle w:val="TOC5"/>
                <w:rPr>
                  <w:rFonts w:asciiTheme="minorHAnsi" w:eastAsiaTheme="minorEastAsia" w:hAnsiTheme="minorHAnsi" w:cstheme="minorBidi"/>
                  <w:color w:val="auto"/>
                  <w:sz w:val="22"/>
                </w:rPr>
              </w:pPr>
              <w:hyperlink w:anchor="_Toc509245452" w:history="1">
                <w:r w:rsidR="00D455B9" w:rsidRPr="00B057E6">
                  <w:rPr>
                    <w:rStyle w:val="Hyperlink"/>
                  </w:rPr>
                  <w:t>3.2.17.10.10</w:t>
                </w:r>
                <w:r w:rsidR="00D455B9">
                  <w:rPr>
                    <w:rFonts w:asciiTheme="minorHAnsi" w:eastAsiaTheme="minorEastAsia" w:hAnsiTheme="minorHAnsi" w:cstheme="minorBidi"/>
                    <w:color w:val="auto"/>
                    <w:sz w:val="22"/>
                  </w:rPr>
                  <w:tab/>
                </w:r>
                <w:r w:rsidR="00D455B9" w:rsidRPr="00B057E6">
                  <w:rPr>
                    <w:rStyle w:val="Hyperlink"/>
                  </w:rPr>
                  <w:t>Section 80GGC - Contribution to Political Party</w:t>
                </w:r>
                <w:r w:rsidR="00D455B9">
                  <w:rPr>
                    <w:webHidden/>
                  </w:rPr>
                  <w:tab/>
                </w:r>
                <w:r w:rsidR="00D455B9">
                  <w:rPr>
                    <w:webHidden/>
                  </w:rPr>
                  <w:fldChar w:fldCharType="begin"/>
                </w:r>
                <w:r w:rsidR="00D455B9">
                  <w:rPr>
                    <w:webHidden/>
                  </w:rPr>
                  <w:instrText xml:space="preserve"> PAGEREF _Toc509245452 \h </w:instrText>
                </w:r>
                <w:r w:rsidR="00D455B9">
                  <w:rPr>
                    <w:webHidden/>
                  </w:rPr>
                </w:r>
                <w:r w:rsidR="00D455B9">
                  <w:rPr>
                    <w:webHidden/>
                  </w:rPr>
                  <w:fldChar w:fldCharType="separate"/>
                </w:r>
                <w:r w:rsidR="00D455B9">
                  <w:rPr>
                    <w:webHidden/>
                  </w:rPr>
                  <w:t>25</w:t>
                </w:r>
                <w:r w:rsidR="00D455B9">
                  <w:rPr>
                    <w:webHidden/>
                  </w:rPr>
                  <w:fldChar w:fldCharType="end"/>
                </w:r>
              </w:hyperlink>
            </w:p>
            <w:p w14:paraId="391357F7" w14:textId="77777777" w:rsidR="00D455B9" w:rsidRDefault="004700BC">
              <w:pPr>
                <w:pStyle w:val="TOC4"/>
                <w:rPr>
                  <w:rFonts w:asciiTheme="minorHAnsi" w:eastAsiaTheme="minorEastAsia" w:hAnsiTheme="minorHAnsi"/>
                  <w:noProof/>
                  <w:sz w:val="22"/>
                  <w:lang w:val="en-US"/>
                </w:rPr>
              </w:pPr>
              <w:hyperlink w:anchor="_Toc509245453" w:history="1">
                <w:r w:rsidR="00D455B9" w:rsidRPr="00B057E6">
                  <w:rPr>
                    <w:rStyle w:val="Hyperlink"/>
                    <w:noProof/>
                    <w14:scene3d>
                      <w14:camera w14:prst="orthographicFront"/>
                      <w14:lightRig w14:rig="threePt" w14:dir="t">
                        <w14:rot w14:lat="0" w14:lon="0" w14:rev="0"/>
                      </w14:lightRig>
                    </w14:scene3d>
                  </w:rPr>
                  <w:t>3.2.17.11</w:t>
                </w:r>
                <w:r w:rsidR="00D455B9">
                  <w:rPr>
                    <w:rFonts w:asciiTheme="minorHAnsi" w:eastAsiaTheme="minorEastAsia" w:hAnsiTheme="minorHAnsi"/>
                    <w:noProof/>
                    <w:sz w:val="22"/>
                    <w:lang w:val="en-US"/>
                  </w:rPr>
                  <w:tab/>
                </w:r>
                <w:r w:rsidR="00D455B9" w:rsidRPr="00B057E6">
                  <w:rPr>
                    <w:rStyle w:val="Hyperlink"/>
                    <w:noProof/>
                  </w:rPr>
                  <w:t>Taxes Paid</w:t>
                </w:r>
                <w:r w:rsidR="00D455B9">
                  <w:rPr>
                    <w:noProof/>
                    <w:webHidden/>
                  </w:rPr>
                  <w:tab/>
                </w:r>
                <w:r w:rsidR="00D455B9">
                  <w:rPr>
                    <w:noProof/>
                    <w:webHidden/>
                  </w:rPr>
                  <w:fldChar w:fldCharType="begin"/>
                </w:r>
                <w:r w:rsidR="00D455B9">
                  <w:rPr>
                    <w:noProof/>
                    <w:webHidden/>
                  </w:rPr>
                  <w:instrText xml:space="preserve"> PAGEREF _Toc509245453 \h </w:instrText>
                </w:r>
                <w:r w:rsidR="00D455B9">
                  <w:rPr>
                    <w:noProof/>
                    <w:webHidden/>
                  </w:rPr>
                </w:r>
                <w:r w:rsidR="00D455B9">
                  <w:rPr>
                    <w:noProof/>
                    <w:webHidden/>
                  </w:rPr>
                  <w:fldChar w:fldCharType="separate"/>
                </w:r>
                <w:r w:rsidR="00D455B9">
                  <w:rPr>
                    <w:noProof/>
                    <w:webHidden/>
                  </w:rPr>
                  <w:t>25</w:t>
                </w:r>
                <w:r w:rsidR="00D455B9">
                  <w:rPr>
                    <w:noProof/>
                    <w:webHidden/>
                  </w:rPr>
                  <w:fldChar w:fldCharType="end"/>
                </w:r>
              </w:hyperlink>
            </w:p>
            <w:p w14:paraId="36227C8B" w14:textId="77777777" w:rsidR="00D455B9" w:rsidRDefault="004700BC">
              <w:pPr>
                <w:pStyle w:val="TOC5"/>
                <w:rPr>
                  <w:rFonts w:asciiTheme="minorHAnsi" w:eastAsiaTheme="minorEastAsia" w:hAnsiTheme="minorHAnsi" w:cstheme="minorBidi"/>
                  <w:color w:val="auto"/>
                  <w:sz w:val="22"/>
                </w:rPr>
              </w:pPr>
              <w:hyperlink w:anchor="_Toc509245454" w:history="1">
                <w:r w:rsidR="00D455B9" w:rsidRPr="00B057E6">
                  <w:rPr>
                    <w:rStyle w:val="Hyperlink"/>
                  </w:rPr>
                  <w:t>3.2.17.11.1</w:t>
                </w:r>
                <w:r w:rsidR="00D455B9">
                  <w:rPr>
                    <w:rFonts w:asciiTheme="minorHAnsi" w:eastAsiaTheme="minorEastAsia" w:hAnsiTheme="minorHAnsi" w:cstheme="minorBidi"/>
                    <w:color w:val="auto"/>
                    <w:sz w:val="22"/>
                  </w:rPr>
                  <w:tab/>
                </w:r>
                <w:r w:rsidR="00D455B9" w:rsidRPr="00B057E6">
                  <w:rPr>
                    <w:rStyle w:val="Hyperlink"/>
                  </w:rPr>
                  <w:t>Upload 26AS</w:t>
                </w:r>
                <w:r w:rsidR="00D455B9">
                  <w:rPr>
                    <w:webHidden/>
                  </w:rPr>
                  <w:tab/>
                </w:r>
                <w:r w:rsidR="00D455B9">
                  <w:rPr>
                    <w:webHidden/>
                  </w:rPr>
                  <w:fldChar w:fldCharType="begin"/>
                </w:r>
                <w:r w:rsidR="00D455B9">
                  <w:rPr>
                    <w:webHidden/>
                  </w:rPr>
                  <w:instrText xml:space="preserve"> PAGEREF _Toc509245454 \h </w:instrText>
                </w:r>
                <w:r w:rsidR="00D455B9">
                  <w:rPr>
                    <w:webHidden/>
                  </w:rPr>
                </w:r>
                <w:r w:rsidR="00D455B9">
                  <w:rPr>
                    <w:webHidden/>
                  </w:rPr>
                  <w:fldChar w:fldCharType="separate"/>
                </w:r>
                <w:r w:rsidR="00D455B9">
                  <w:rPr>
                    <w:webHidden/>
                  </w:rPr>
                  <w:t>26</w:t>
                </w:r>
                <w:r w:rsidR="00D455B9">
                  <w:rPr>
                    <w:webHidden/>
                  </w:rPr>
                  <w:fldChar w:fldCharType="end"/>
                </w:r>
              </w:hyperlink>
            </w:p>
            <w:p w14:paraId="6410A3DB" w14:textId="77777777" w:rsidR="00D455B9" w:rsidRDefault="004700BC">
              <w:pPr>
                <w:pStyle w:val="TOC5"/>
                <w:rPr>
                  <w:rFonts w:asciiTheme="minorHAnsi" w:eastAsiaTheme="minorEastAsia" w:hAnsiTheme="minorHAnsi" w:cstheme="minorBidi"/>
                  <w:color w:val="auto"/>
                  <w:sz w:val="22"/>
                </w:rPr>
              </w:pPr>
              <w:hyperlink w:anchor="_Toc509245455" w:history="1">
                <w:r w:rsidR="00D455B9" w:rsidRPr="00B057E6">
                  <w:rPr>
                    <w:rStyle w:val="Hyperlink"/>
                  </w:rPr>
                  <w:t>3.2.17.11.2</w:t>
                </w:r>
                <w:r w:rsidR="00D455B9">
                  <w:rPr>
                    <w:rFonts w:asciiTheme="minorHAnsi" w:eastAsiaTheme="minorEastAsia" w:hAnsiTheme="minorHAnsi" w:cstheme="minorBidi"/>
                    <w:color w:val="auto"/>
                    <w:sz w:val="22"/>
                  </w:rPr>
                  <w:tab/>
                </w:r>
                <w:r w:rsidR="00D455B9" w:rsidRPr="00B057E6">
                  <w:rPr>
                    <w:rStyle w:val="Hyperlink"/>
                  </w:rPr>
                  <w:t>Challan Details</w:t>
                </w:r>
                <w:r w:rsidR="00D455B9">
                  <w:rPr>
                    <w:webHidden/>
                  </w:rPr>
                  <w:tab/>
                </w:r>
                <w:r w:rsidR="00D455B9">
                  <w:rPr>
                    <w:webHidden/>
                  </w:rPr>
                  <w:fldChar w:fldCharType="begin"/>
                </w:r>
                <w:r w:rsidR="00D455B9">
                  <w:rPr>
                    <w:webHidden/>
                  </w:rPr>
                  <w:instrText xml:space="preserve"> PAGEREF _Toc509245455 \h </w:instrText>
                </w:r>
                <w:r w:rsidR="00D455B9">
                  <w:rPr>
                    <w:webHidden/>
                  </w:rPr>
                </w:r>
                <w:r w:rsidR="00D455B9">
                  <w:rPr>
                    <w:webHidden/>
                  </w:rPr>
                  <w:fldChar w:fldCharType="separate"/>
                </w:r>
                <w:r w:rsidR="00D455B9">
                  <w:rPr>
                    <w:webHidden/>
                  </w:rPr>
                  <w:t>26</w:t>
                </w:r>
                <w:r w:rsidR="00D455B9">
                  <w:rPr>
                    <w:webHidden/>
                  </w:rPr>
                  <w:fldChar w:fldCharType="end"/>
                </w:r>
              </w:hyperlink>
            </w:p>
            <w:p w14:paraId="6D6AEDB6" w14:textId="77777777" w:rsidR="00D455B9" w:rsidRDefault="004700BC">
              <w:pPr>
                <w:pStyle w:val="TOC3"/>
                <w:rPr>
                  <w:rFonts w:asciiTheme="minorHAnsi" w:eastAsiaTheme="minorEastAsia" w:hAnsiTheme="minorHAnsi"/>
                  <w:noProof/>
                  <w:color w:val="auto"/>
                </w:rPr>
              </w:pPr>
              <w:hyperlink w:anchor="_Toc509245456" w:history="1">
                <w:r w:rsidR="00D455B9" w:rsidRPr="00B057E6">
                  <w:rPr>
                    <w:rStyle w:val="Hyperlink"/>
                    <w:noProof/>
                  </w:rPr>
                  <w:t>3.2.18</w:t>
                </w:r>
                <w:r w:rsidR="00D455B9">
                  <w:rPr>
                    <w:rFonts w:asciiTheme="minorHAnsi" w:eastAsiaTheme="minorEastAsia" w:hAnsiTheme="minorHAnsi"/>
                    <w:noProof/>
                    <w:color w:val="auto"/>
                  </w:rPr>
                  <w:tab/>
                </w:r>
                <w:r w:rsidR="00D455B9" w:rsidRPr="00B057E6">
                  <w:rPr>
                    <w:rStyle w:val="Hyperlink"/>
                    <w:noProof/>
                  </w:rPr>
                  <w:t>Bank Details</w:t>
                </w:r>
                <w:r w:rsidR="00D455B9">
                  <w:rPr>
                    <w:noProof/>
                    <w:webHidden/>
                  </w:rPr>
                  <w:tab/>
                </w:r>
                <w:r w:rsidR="00D455B9">
                  <w:rPr>
                    <w:noProof/>
                    <w:webHidden/>
                  </w:rPr>
                  <w:fldChar w:fldCharType="begin"/>
                </w:r>
                <w:r w:rsidR="00D455B9">
                  <w:rPr>
                    <w:noProof/>
                    <w:webHidden/>
                  </w:rPr>
                  <w:instrText xml:space="preserve"> PAGEREF _Toc509245456 \h </w:instrText>
                </w:r>
                <w:r w:rsidR="00D455B9">
                  <w:rPr>
                    <w:noProof/>
                    <w:webHidden/>
                  </w:rPr>
                </w:r>
                <w:r w:rsidR="00D455B9">
                  <w:rPr>
                    <w:noProof/>
                    <w:webHidden/>
                  </w:rPr>
                  <w:fldChar w:fldCharType="separate"/>
                </w:r>
                <w:r w:rsidR="00D455B9">
                  <w:rPr>
                    <w:noProof/>
                    <w:webHidden/>
                  </w:rPr>
                  <w:t>26</w:t>
                </w:r>
                <w:r w:rsidR="00D455B9">
                  <w:rPr>
                    <w:noProof/>
                    <w:webHidden/>
                  </w:rPr>
                  <w:fldChar w:fldCharType="end"/>
                </w:r>
              </w:hyperlink>
            </w:p>
            <w:p w14:paraId="3A2E4133" w14:textId="77777777" w:rsidR="00D455B9" w:rsidRDefault="004700BC">
              <w:pPr>
                <w:pStyle w:val="TOC4"/>
                <w:rPr>
                  <w:rFonts w:asciiTheme="minorHAnsi" w:eastAsiaTheme="minorEastAsia" w:hAnsiTheme="minorHAnsi"/>
                  <w:noProof/>
                  <w:sz w:val="22"/>
                  <w:lang w:val="en-US"/>
                </w:rPr>
              </w:pPr>
              <w:hyperlink w:anchor="_Toc509245457" w:history="1">
                <w:r w:rsidR="00D455B9" w:rsidRPr="00B057E6">
                  <w:rPr>
                    <w:rStyle w:val="Hyperlink"/>
                    <w:rFonts w:eastAsiaTheme="minorHAnsi"/>
                    <w:noProof/>
                    <w14:scene3d>
                      <w14:camera w14:prst="orthographicFront"/>
                      <w14:lightRig w14:rig="threePt" w14:dir="t">
                        <w14:rot w14:lat="0" w14:lon="0" w14:rev="0"/>
                      </w14:lightRig>
                    </w14:scene3d>
                  </w:rPr>
                  <w:t>3.2.18.1</w:t>
                </w:r>
                <w:r w:rsidR="00D455B9">
                  <w:rPr>
                    <w:rFonts w:asciiTheme="minorHAnsi" w:eastAsiaTheme="minorEastAsia" w:hAnsiTheme="minorHAnsi"/>
                    <w:noProof/>
                    <w:sz w:val="22"/>
                    <w:lang w:val="en-US"/>
                  </w:rPr>
                  <w:tab/>
                </w:r>
                <w:r w:rsidR="00D455B9" w:rsidRPr="00B057E6">
                  <w:rPr>
                    <w:rStyle w:val="Hyperlink"/>
                    <w:rFonts w:eastAsiaTheme="minorHAnsi"/>
                    <w:noProof/>
                  </w:rPr>
                  <w:t>Primary Bank Account</w:t>
                </w:r>
                <w:r w:rsidR="00D455B9">
                  <w:rPr>
                    <w:noProof/>
                    <w:webHidden/>
                  </w:rPr>
                  <w:tab/>
                </w:r>
                <w:r w:rsidR="00D455B9">
                  <w:rPr>
                    <w:noProof/>
                    <w:webHidden/>
                  </w:rPr>
                  <w:fldChar w:fldCharType="begin"/>
                </w:r>
                <w:r w:rsidR="00D455B9">
                  <w:rPr>
                    <w:noProof/>
                    <w:webHidden/>
                  </w:rPr>
                  <w:instrText xml:space="preserve"> PAGEREF _Toc509245457 \h </w:instrText>
                </w:r>
                <w:r w:rsidR="00D455B9">
                  <w:rPr>
                    <w:noProof/>
                    <w:webHidden/>
                  </w:rPr>
                </w:r>
                <w:r w:rsidR="00D455B9">
                  <w:rPr>
                    <w:noProof/>
                    <w:webHidden/>
                  </w:rPr>
                  <w:fldChar w:fldCharType="separate"/>
                </w:r>
                <w:r w:rsidR="00D455B9">
                  <w:rPr>
                    <w:noProof/>
                    <w:webHidden/>
                  </w:rPr>
                  <w:t>26</w:t>
                </w:r>
                <w:r w:rsidR="00D455B9">
                  <w:rPr>
                    <w:noProof/>
                    <w:webHidden/>
                  </w:rPr>
                  <w:fldChar w:fldCharType="end"/>
                </w:r>
              </w:hyperlink>
            </w:p>
            <w:p w14:paraId="1B881287" w14:textId="77777777" w:rsidR="00D455B9" w:rsidRDefault="004700BC">
              <w:pPr>
                <w:pStyle w:val="TOC4"/>
                <w:rPr>
                  <w:rFonts w:asciiTheme="minorHAnsi" w:eastAsiaTheme="minorEastAsia" w:hAnsiTheme="minorHAnsi"/>
                  <w:noProof/>
                  <w:sz w:val="22"/>
                  <w:lang w:val="en-US"/>
                </w:rPr>
              </w:pPr>
              <w:hyperlink w:anchor="_Toc509245458" w:history="1">
                <w:r w:rsidR="00D455B9" w:rsidRPr="00B057E6">
                  <w:rPr>
                    <w:rStyle w:val="Hyperlink"/>
                    <w:rFonts w:eastAsiaTheme="minorHAnsi"/>
                    <w:noProof/>
                    <w14:scene3d>
                      <w14:camera w14:prst="orthographicFront"/>
                      <w14:lightRig w14:rig="threePt" w14:dir="t">
                        <w14:rot w14:lat="0" w14:lon="0" w14:rev="0"/>
                      </w14:lightRig>
                    </w14:scene3d>
                  </w:rPr>
                  <w:t>3.2.18.2</w:t>
                </w:r>
                <w:r w:rsidR="00D455B9">
                  <w:rPr>
                    <w:rFonts w:asciiTheme="minorHAnsi" w:eastAsiaTheme="minorEastAsia" w:hAnsiTheme="minorHAnsi"/>
                    <w:noProof/>
                    <w:sz w:val="22"/>
                    <w:lang w:val="en-US"/>
                  </w:rPr>
                  <w:tab/>
                </w:r>
                <w:r w:rsidR="00D455B9" w:rsidRPr="00B057E6">
                  <w:rPr>
                    <w:rStyle w:val="Hyperlink"/>
                    <w:rFonts w:eastAsiaTheme="minorHAnsi"/>
                    <w:noProof/>
                  </w:rPr>
                  <w:t>All Other Bank Accounts</w:t>
                </w:r>
                <w:r w:rsidR="00D455B9">
                  <w:rPr>
                    <w:noProof/>
                    <w:webHidden/>
                  </w:rPr>
                  <w:tab/>
                </w:r>
                <w:r w:rsidR="00D455B9">
                  <w:rPr>
                    <w:noProof/>
                    <w:webHidden/>
                  </w:rPr>
                  <w:fldChar w:fldCharType="begin"/>
                </w:r>
                <w:r w:rsidR="00D455B9">
                  <w:rPr>
                    <w:noProof/>
                    <w:webHidden/>
                  </w:rPr>
                  <w:instrText xml:space="preserve"> PAGEREF _Toc509245458 \h </w:instrText>
                </w:r>
                <w:r w:rsidR="00D455B9">
                  <w:rPr>
                    <w:noProof/>
                    <w:webHidden/>
                  </w:rPr>
                </w:r>
                <w:r w:rsidR="00D455B9">
                  <w:rPr>
                    <w:noProof/>
                    <w:webHidden/>
                  </w:rPr>
                  <w:fldChar w:fldCharType="separate"/>
                </w:r>
                <w:r w:rsidR="00D455B9">
                  <w:rPr>
                    <w:noProof/>
                    <w:webHidden/>
                  </w:rPr>
                  <w:t>26</w:t>
                </w:r>
                <w:r w:rsidR="00D455B9">
                  <w:rPr>
                    <w:noProof/>
                    <w:webHidden/>
                  </w:rPr>
                  <w:fldChar w:fldCharType="end"/>
                </w:r>
              </w:hyperlink>
            </w:p>
            <w:p w14:paraId="4E3B8615" w14:textId="77777777" w:rsidR="00D455B9" w:rsidRDefault="004700BC">
              <w:pPr>
                <w:pStyle w:val="TOC3"/>
                <w:rPr>
                  <w:rFonts w:asciiTheme="minorHAnsi" w:eastAsiaTheme="minorEastAsia" w:hAnsiTheme="minorHAnsi"/>
                  <w:noProof/>
                  <w:color w:val="auto"/>
                </w:rPr>
              </w:pPr>
              <w:hyperlink w:anchor="_Toc509245459" w:history="1">
                <w:r w:rsidR="00D455B9" w:rsidRPr="00B057E6">
                  <w:rPr>
                    <w:rStyle w:val="Hyperlink"/>
                    <w:noProof/>
                  </w:rPr>
                  <w:t>3.2.19</w:t>
                </w:r>
                <w:r w:rsidR="00D455B9">
                  <w:rPr>
                    <w:rFonts w:asciiTheme="minorHAnsi" w:eastAsiaTheme="minorEastAsia" w:hAnsiTheme="minorHAnsi"/>
                    <w:noProof/>
                    <w:color w:val="auto"/>
                  </w:rPr>
                  <w:tab/>
                </w:r>
                <w:r w:rsidR="00D455B9" w:rsidRPr="00B057E6">
                  <w:rPr>
                    <w:rStyle w:val="Hyperlink"/>
                    <w:noProof/>
                  </w:rPr>
                  <w:t>Assets and Liabilities</w:t>
                </w:r>
                <w:r w:rsidR="00D455B9">
                  <w:rPr>
                    <w:noProof/>
                    <w:webHidden/>
                  </w:rPr>
                  <w:tab/>
                </w:r>
                <w:r w:rsidR="00D455B9">
                  <w:rPr>
                    <w:noProof/>
                    <w:webHidden/>
                  </w:rPr>
                  <w:fldChar w:fldCharType="begin"/>
                </w:r>
                <w:r w:rsidR="00D455B9">
                  <w:rPr>
                    <w:noProof/>
                    <w:webHidden/>
                  </w:rPr>
                  <w:instrText xml:space="preserve"> PAGEREF _Toc509245459 \h </w:instrText>
                </w:r>
                <w:r w:rsidR="00D455B9">
                  <w:rPr>
                    <w:noProof/>
                    <w:webHidden/>
                  </w:rPr>
                </w:r>
                <w:r w:rsidR="00D455B9">
                  <w:rPr>
                    <w:noProof/>
                    <w:webHidden/>
                  </w:rPr>
                  <w:fldChar w:fldCharType="separate"/>
                </w:r>
                <w:r w:rsidR="00D455B9">
                  <w:rPr>
                    <w:noProof/>
                    <w:webHidden/>
                  </w:rPr>
                  <w:t>27</w:t>
                </w:r>
                <w:r w:rsidR="00D455B9">
                  <w:rPr>
                    <w:noProof/>
                    <w:webHidden/>
                  </w:rPr>
                  <w:fldChar w:fldCharType="end"/>
                </w:r>
              </w:hyperlink>
            </w:p>
            <w:p w14:paraId="5C93A094" w14:textId="77777777" w:rsidR="00D455B9" w:rsidRDefault="004700BC">
              <w:pPr>
                <w:pStyle w:val="TOC4"/>
                <w:rPr>
                  <w:rFonts w:asciiTheme="minorHAnsi" w:eastAsiaTheme="minorEastAsia" w:hAnsiTheme="minorHAnsi"/>
                  <w:noProof/>
                  <w:sz w:val="22"/>
                  <w:lang w:val="en-US"/>
                </w:rPr>
              </w:pPr>
              <w:hyperlink w:anchor="_Toc509245460" w:history="1">
                <w:r w:rsidR="00D455B9" w:rsidRPr="00B057E6">
                  <w:rPr>
                    <w:rStyle w:val="Hyperlink"/>
                    <w:rFonts w:eastAsiaTheme="minorHAnsi"/>
                    <w:noProof/>
                    <w14:scene3d>
                      <w14:camera w14:prst="orthographicFront"/>
                      <w14:lightRig w14:rig="threePt" w14:dir="t">
                        <w14:rot w14:lat="0" w14:lon="0" w14:rev="0"/>
                      </w14:lightRig>
                    </w14:scene3d>
                  </w:rPr>
                  <w:t>3.2.19.1</w:t>
                </w:r>
                <w:r w:rsidR="00D455B9">
                  <w:rPr>
                    <w:rFonts w:asciiTheme="minorHAnsi" w:eastAsiaTheme="minorEastAsia" w:hAnsiTheme="minorHAnsi"/>
                    <w:noProof/>
                    <w:sz w:val="22"/>
                    <w:lang w:val="en-US"/>
                  </w:rPr>
                  <w:tab/>
                </w:r>
                <w:r w:rsidR="00D455B9" w:rsidRPr="00B057E6">
                  <w:rPr>
                    <w:rStyle w:val="Hyperlink"/>
                    <w:rFonts w:eastAsiaTheme="minorHAnsi"/>
                    <w:noProof/>
                  </w:rPr>
                  <w:t>Assets and Liabilities</w:t>
                </w:r>
                <w:r w:rsidR="00D455B9">
                  <w:rPr>
                    <w:noProof/>
                    <w:webHidden/>
                  </w:rPr>
                  <w:tab/>
                </w:r>
                <w:r w:rsidR="00D455B9">
                  <w:rPr>
                    <w:noProof/>
                    <w:webHidden/>
                  </w:rPr>
                  <w:fldChar w:fldCharType="begin"/>
                </w:r>
                <w:r w:rsidR="00D455B9">
                  <w:rPr>
                    <w:noProof/>
                    <w:webHidden/>
                  </w:rPr>
                  <w:instrText xml:space="preserve"> PAGEREF _Toc509245460 \h </w:instrText>
                </w:r>
                <w:r w:rsidR="00D455B9">
                  <w:rPr>
                    <w:noProof/>
                    <w:webHidden/>
                  </w:rPr>
                </w:r>
                <w:r w:rsidR="00D455B9">
                  <w:rPr>
                    <w:noProof/>
                    <w:webHidden/>
                  </w:rPr>
                  <w:fldChar w:fldCharType="separate"/>
                </w:r>
                <w:r w:rsidR="00D455B9">
                  <w:rPr>
                    <w:noProof/>
                    <w:webHidden/>
                  </w:rPr>
                  <w:t>27</w:t>
                </w:r>
                <w:r w:rsidR="00D455B9">
                  <w:rPr>
                    <w:noProof/>
                    <w:webHidden/>
                  </w:rPr>
                  <w:fldChar w:fldCharType="end"/>
                </w:r>
              </w:hyperlink>
            </w:p>
            <w:p w14:paraId="26843C83" w14:textId="77777777" w:rsidR="00D455B9" w:rsidRDefault="004700BC">
              <w:pPr>
                <w:pStyle w:val="TOC4"/>
                <w:rPr>
                  <w:rFonts w:asciiTheme="minorHAnsi" w:eastAsiaTheme="minorEastAsia" w:hAnsiTheme="minorHAnsi"/>
                  <w:noProof/>
                  <w:sz w:val="22"/>
                  <w:lang w:val="en-US"/>
                </w:rPr>
              </w:pPr>
              <w:hyperlink w:anchor="_Toc509245461" w:history="1">
                <w:r w:rsidR="00D455B9" w:rsidRPr="00B057E6">
                  <w:rPr>
                    <w:rStyle w:val="Hyperlink"/>
                    <w:rFonts w:eastAsiaTheme="minorHAnsi"/>
                    <w:noProof/>
                    <w14:scene3d>
                      <w14:camera w14:prst="orthographicFront"/>
                      <w14:lightRig w14:rig="threePt" w14:dir="t">
                        <w14:rot w14:lat="0" w14:lon="0" w14:rev="0"/>
                      </w14:lightRig>
                    </w14:scene3d>
                  </w:rPr>
                  <w:t>3.2.19.2</w:t>
                </w:r>
                <w:r w:rsidR="00D455B9">
                  <w:rPr>
                    <w:rFonts w:asciiTheme="minorHAnsi" w:eastAsiaTheme="minorEastAsia" w:hAnsiTheme="minorHAnsi"/>
                    <w:noProof/>
                    <w:sz w:val="22"/>
                    <w:lang w:val="en-US"/>
                  </w:rPr>
                  <w:tab/>
                </w:r>
                <w:r w:rsidR="00D455B9" w:rsidRPr="00B057E6">
                  <w:rPr>
                    <w:rStyle w:val="Hyperlink"/>
                    <w:rFonts w:eastAsiaTheme="minorHAnsi"/>
                    <w:noProof/>
                  </w:rPr>
                  <w:t>Details of Immovable Assets</w:t>
                </w:r>
                <w:r w:rsidR="00D455B9">
                  <w:rPr>
                    <w:noProof/>
                    <w:webHidden/>
                  </w:rPr>
                  <w:tab/>
                </w:r>
                <w:r w:rsidR="00D455B9">
                  <w:rPr>
                    <w:noProof/>
                    <w:webHidden/>
                  </w:rPr>
                  <w:fldChar w:fldCharType="begin"/>
                </w:r>
                <w:r w:rsidR="00D455B9">
                  <w:rPr>
                    <w:noProof/>
                    <w:webHidden/>
                  </w:rPr>
                  <w:instrText xml:space="preserve"> PAGEREF _Toc509245461 \h </w:instrText>
                </w:r>
                <w:r w:rsidR="00D455B9">
                  <w:rPr>
                    <w:noProof/>
                    <w:webHidden/>
                  </w:rPr>
                </w:r>
                <w:r w:rsidR="00D455B9">
                  <w:rPr>
                    <w:noProof/>
                    <w:webHidden/>
                  </w:rPr>
                  <w:fldChar w:fldCharType="separate"/>
                </w:r>
                <w:r w:rsidR="00D455B9">
                  <w:rPr>
                    <w:noProof/>
                    <w:webHidden/>
                  </w:rPr>
                  <w:t>27</w:t>
                </w:r>
                <w:r w:rsidR="00D455B9">
                  <w:rPr>
                    <w:noProof/>
                    <w:webHidden/>
                  </w:rPr>
                  <w:fldChar w:fldCharType="end"/>
                </w:r>
              </w:hyperlink>
            </w:p>
            <w:p w14:paraId="3A1232E6" w14:textId="77777777" w:rsidR="00D455B9" w:rsidRDefault="004700BC">
              <w:pPr>
                <w:pStyle w:val="TOC4"/>
                <w:rPr>
                  <w:rFonts w:asciiTheme="minorHAnsi" w:eastAsiaTheme="minorEastAsia" w:hAnsiTheme="minorHAnsi"/>
                  <w:noProof/>
                  <w:sz w:val="22"/>
                  <w:lang w:val="en-US"/>
                </w:rPr>
              </w:pPr>
              <w:hyperlink w:anchor="_Toc509245462" w:history="1">
                <w:r w:rsidR="00D455B9" w:rsidRPr="00B057E6">
                  <w:rPr>
                    <w:rStyle w:val="Hyperlink"/>
                    <w:noProof/>
                    <w14:scene3d>
                      <w14:camera w14:prst="orthographicFront"/>
                      <w14:lightRig w14:rig="threePt" w14:dir="t">
                        <w14:rot w14:lat="0" w14:lon="0" w14:rev="0"/>
                      </w14:lightRig>
                    </w14:scene3d>
                  </w:rPr>
                  <w:t>3.2.19.3</w:t>
                </w:r>
                <w:r w:rsidR="00D455B9">
                  <w:rPr>
                    <w:rFonts w:asciiTheme="minorHAnsi" w:eastAsiaTheme="minorEastAsia" w:hAnsiTheme="minorHAnsi"/>
                    <w:noProof/>
                    <w:sz w:val="22"/>
                    <w:lang w:val="en-US"/>
                  </w:rPr>
                  <w:tab/>
                </w:r>
                <w:r w:rsidR="00D455B9" w:rsidRPr="00B057E6">
                  <w:rPr>
                    <w:rStyle w:val="Hyperlink"/>
                    <w:noProof/>
                  </w:rPr>
                  <w:t>Details of Movable Assets</w:t>
                </w:r>
                <w:r w:rsidR="00D455B9">
                  <w:rPr>
                    <w:noProof/>
                    <w:webHidden/>
                  </w:rPr>
                  <w:tab/>
                </w:r>
                <w:r w:rsidR="00D455B9">
                  <w:rPr>
                    <w:noProof/>
                    <w:webHidden/>
                  </w:rPr>
                  <w:fldChar w:fldCharType="begin"/>
                </w:r>
                <w:r w:rsidR="00D455B9">
                  <w:rPr>
                    <w:noProof/>
                    <w:webHidden/>
                  </w:rPr>
                  <w:instrText xml:space="preserve"> PAGEREF _Toc509245462 \h </w:instrText>
                </w:r>
                <w:r w:rsidR="00D455B9">
                  <w:rPr>
                    <w:noProof/>
                    <w:webHidden/>
                  </w:rPr>
                </w:r>
                <w:r w:rsidR="00D455B9">
                  <w:rPr>
                    <w:noProof/>
                    <w:webHidden/>
                  </w:rPr>
                  <w:fldChar w:fldCharType="separate"/>
                </w:r>
                <w:r w:rsidR="00D455B9">
                  <w:rPr>
                    <w:noProof/>
                    <w:webHidden/>
                  </w:rPr>
                  <w:t>27</w:t>
                </w:r>
                <w:r w:rsidR="00D455B9">
                  <w:rPr>
                    <w:noProof/>
                    <w:webHidden/>
                  </w:rPr>
                  <w:fldChar w:fldCharType="end"/>
                </w:r>
              </w:hyperlink>
            </w:p>
            <w:p w14:paraId="67377C11" w14:textId="77777777" w:rsidR="00D455B9" w:rsidRDefault="004700BC">
              <w:pPr>
                <w:pStyle w:val="TOC4"/>
                <w:rPr>
                  <w:rFonts w:asciiTheme="minorHAnsi" w:eastAsiaTheme="minorEastAsia" w:hAnsiTheme="minorHAnsi"/>
                  <w:noProof/>
                  <w:sz w:val="22"/>
                  <w:lang w:val="en-US"/>
                </w:rPr>
              </w:pPr>
              <w:hyperlink w:anchor="_Toc509245463" w:history="1">
                <w:r w:rsidR="00D455B9" w:rsidRPr="00B057E6">
                  <w:rPr>
                    <w:rStyle w:val="Hyperlink"/>
                    <w:noProof/>
                    <w14:scene3d>
                      <w14:camera w14:prst="orthographicFront"/>
                      <w14:lightRig w14:rig="threePt" w14:dir="t">
                        <w14:rot w14:lat="0" w14:lon="0" w14:rev="0"/>
                      </w14:lightRig>
                    </w14:scene3d>
                  </w:rPr>
                  <w:t>3.2.19.4</w:t>
                </w:r>
                <w:r w:rsidR="00D455B9">
                  <w:rPr>
                    <w:rFonts w:asciiTheme="minorHAnsi" w:eastAsiaTheme="minorEastAsia" w:hAnsiTheme="minorHAnsi"/>
                    <w:noProof/>
                    <w:sz w:val="22"/>
                    <w:lang w:val="en-US"/>
                  </w:rPr>
                  <w:tab/>
                </w:r>
                <w:r w:rsidR="00D455B9" w:rsidRPr="00B057E6">
                  <w:rPr>
                    <w:rStyle w:val="Hyperlink"/>
                    <w:noProof/>
                  </w:rPr>
                  <w:t>Interest held in the assets of a AOP?</w:t>
                </w:r>
                <w:r w:rsidR="00D455B9">
                  <w:rPr>
                    <w:noProof/>
                    <w:webHidden/>
                  </w:rPr>
                  <w:tab/>
                </w:r>
                <w:r w:rsidR="00D455B9">
                  <w:rPr>
                    <w:noProof/>
                    <w:webHidden/>
                  </w:rPr>
                  <w:fldChar w:fldCharType="begin"/>
                </w:r>
                <w:r w:rsidR="00D455B9">
                  <w:rPr>
                    <w:noProof/>
                    <w:webHidden/>
                  </w:rPr>
                  <w:instrText xml:space="preserve"> PAGEREF _Toc509245463 \h </w:instrText>
                </w:r>
                <w:r w:rsidR="00D455B9">
                  <w:rPr>
                    <w:noProof/>
                    <w:webHidden/>
                  </w:rPr>
                </w:r>
                <w:r w:rsidR="00D455B9">
                  <w:rPr>
                    <w:noProof/>
                    <w:webHidden/>
                  </w:rPr>
                  <w:fldChar w:fldCharType="separate"/>
                </w:r>
                <w:r w:rsidR="00D455B9">
                  <w:rPr>
                    <w:noProof/>
                    <w:webHidden/>
                  </w:rPr>
                  <w:t>28</w:t>
                </w:r>
                <w:r w:rsidR="00D455B9">
                  <w:rPr>
                    <w:noProof/>
                    <w:webHidden/>
                  </w:rPr>
                  <w:fldChar w:fldCharType="end"/>
                </w:r>
              </w:hyperlink>
            </w:p>
            <w:p w14:paraId="569F8233" w14:textId="77777777" w:rsidR="00D455B9" w:rsidRDefault="004700BC">
              <w:pPr>
                <w:pStyle w:val="TOC4"/>
                <w:rPr>
                  <w:rFonts w:asciiTheme="minorHAnsi" w:eastAsiaTheme="minorEastAsia" w:hAnsiTheme="minorHAnsi"/>
                  <w:noProof/>
                  <w:sz w:val="22"/>
                  <w:lang w:val="en-US"/>
                </w:rPr>
              </w:pPr>
              <w:hyperlink w:anchor="_Toc509245464" w:history="1">
                <w:r w:rsidR="00D455B9" w:rsidRPr="00B057E6">
                  <w:rPr>
                    <w:rStyle w:val="Hyperlink"/>
                    <w:rFonts w:eastAsiaTheme="minorHAnsi"/>
                    <w:noProof/>
                    <w14:scene3d>
                      <w14:camera w14:prst="orthographicFront"/>
                      <w14:lightRig w14:rig="threePt" w14:dir="t">
                        <w14:rot w14:lat="0" w14:lon="0" w14:rev="0"/>
                      </w14:lightRig>
                    </w14:scene3d>
                  </w:rPr>
                  <w:t>3.2.19.5</w:t>
                </w:r>
                <w:r w:rsidR="00D455B9">
                  <w:rPr>
                    <w:rFonts w:asciiTheme="minorHAnsi" w:eastAsiaTheme="minorEastAsia" w:hAnsiTheme="minorHAnsi"/>
                    <w:noProof/>
                    <w:sz w:val="22"/>
                    <w:lang w:val="en-US"/>
                  </w:rPr>
                  <w:tab/>
                </w:r>
                <w:r w:rsidR="00D455B9" w:rsidRPr="00B057E6">
                  <w:rPr>
                    <w:rStyle w:val="Hyperlink"/>
                    <w:rFonts w:eastAsiaTheme="minorHAnsi"/>
                    <w:noProof/>
                  </w:rPr>
                  <w:t>Liability in relation to Assets at (A+ B+ C)</w:t>
                </w:r>
                <w:r w:rsidR="00D455B9">
                  <w:rPr>
                    <w:noProof/>
                    <w:webHidden/>
                  </w:rPr>
                  <w:tab/>
                </w:r>
                <w:r w:rsidR="00D455B9">
                  <w:rPr>
                    <w:noProof/>
                    <w:webHidden/>
                  </w:rPr>
                  <w:fldChar w:fldCharType="begin"/>
                </w:r>
                <w:r w:rsidR="00D455B9">
                  <w:rPr>
                    <w:noProof/>
                    <w:webHidden/>
                  </w:rPr>
                  <w:instrText xml:space="preserve"> PAGEREF _Toc509245464 \h </w:instrText>
                </w:r>
                <w:r w:rsidR="00D455B9">
                  <w:rPr>
                    <w:noProof/>
                    <w:webHidden/>
                  </w:rPr>
                </w:r>
                <w:r w:rsidR="00D455B9">
                  <w:rPr>
                    <w:noProof/>
                    <w:webHidden/>
                  </w:rPr>
                  <w:fldChar w:fldCharType="separate"/>
                </w:r>
                <w:r w:rsidR="00D455B9">
                  <w:rPr>
                    <w:noProof/>
                    <w:webHidden/>
                  </w:rPr>
                  <w:t>28</w:t>
                </w:r>
                <w:r w:rsidR="00D455B9">
                  <w:rPr>
                    <w:noProof/>
                    <w:webHidden/>
                  </w:rPr>
                  <w:fldChar w:fldCharType="end"/>
                </w:r>
              </w:hyperlink>
            </w:p>
            <w:p w14:paraId="4052B931" w14:textId="77777777" w:rsidR="00D455B9" w:rsidRDefault="004700BC">
              <w:pPr>
                <w:pStyle w:val="TOC5"/>
                <w:rPr>
                  <w:rFonts w:asciiTheme="minorHAnsi" w:eastAsiaTheme="minorEastAsia" w:hAnsiTheme="minorHAnsi" w:cstheme="minorBidi"/>
                  <w:color w:val="auto"/>
                  <w:sz w:val="22"/>
                </w:rPr>
              </w:pPr>
              <w:hyperlink w:anchor="_Toc509245465" w:history="1">
                <w:r w:rsidR="00D455B9" w:rsidRPr="00B057E6">
                  <w:rPr>
                    <w:rStyle w:val="Hyperlink"/>
                  </w:rPr>
                  <w:t>3.2.19.5.1</w:t>
                </w:r>
                <w:r w:rsidR="00D455B9">
                  <w:rPr>
                    <w:rFonts w:asciiTheme="minorHAnsi" w:eastAsiaTheme="minorEastAsia" w:hAnsiTheme="minorHAnsi" w:cstheme="minorBidi"/>
                    <w:color w:val="auto"/>
                    <w:sz w:val="22"/>
                  </w:rPr>
                  <w:tab/>
                </w:r>
                <w:r w:rsidR="00D455B9" w:rsidRPr="00B057E6">
                  <w:rPr>
                    <w:rStyle w:val="Hyperlink"/>
                  </w:rPr>
                  <w:t>Upload Foreign Asset details</w:t>
                </w:r>
                <w:r w:rsidR="00D455B9">
                  <w:rPr>
                    <w:webHidden/>
                  </w:rPr>
                  <w:tab/>
                </w:r>
                <w:r w:rsidR="00D455B9">
                  <w:rPr>
                    <w:webHidden/>
                  </w:rPr>
                  <w:fldChar w:fldCharType="begin"/>
                </w:r>
                <w:r w:rsidR="00D455B9">
                  <w:rPr>
                    <w:webHidden/>
                  </w:rPr>
                  <w:instrText xml:space="preserve"> PAGEREF _Toc509245465 \h </w:instrText>
                </w:r>
                <w:r w:rsidR="00D455B9">
                  <w:rPr>
                    <w:webHidden/>
                  </w:rPr>
                </w:r>
                <w:r w:rsidR="00D455B9">
                  <w:rPr>
                    <w:webHidden/>
                  </w:rPr>
                  <w:fldChar w:fldCharType="separate"/>
                </w:r>
                <w:r w:rsidR="00D455B9">
                  <w:rPr>
                    <w:webHidden/>
                  </w:rPr>
                  <w:t>28</w:t>
                </w:r>
                <w:r w:rsidR="00D455B9">
                  <w:rPr>
                    <w:webHidden/>
                  </w:rPr>
                  <w:fldChar w:fldCharType="end"/>
                </w:r>
              </w:hyperlink>
            </w:p>
            <w:p w14:paraId="40975E66" w14:textId="77777777" w:rsidR="00D455B9" w:rsidRDefault="004700BC">
              <w:pPr>
                <w:pStyle w:val="TOC3"/>
                <w:rPr>
                  <w:rFonts w:asciiTheme="minorHAnsi" w:eastAsiaTheme="minorEastAsia" w:hAnsiTheme="minorHAnsi"/>
                  <w:noProof/>
                  <w:color w:val="auto"/>
                </w:rPr>
              </w:pPr>
              <w:hyperlink w:anchor="_Toc509245466" w:history="1">
                <w:r w:rsidR="00D455B9" w:rsidRPr="00B057E6">
                  <w:rPr>
                    <w:rStyle w:val="Hyperlink"/>
                    <w:noProof/>
                  </w:rPr>
                  <w:t>3.2.20</w:t>
                </w:r>
                <w:r w:rsidR="00D455B9">
                  <w:rPr>
                    <w:rFonts w:asciiTheme="minorHAnsi" w:eastAsiaTheme="minorEastAsia" w:hAnsiTheme="minorHAnsi"/>
                    <w:noProof/>
                    <w:color w:val="auto"/>
                  </w:rPr>
                  <w:tab/>
                </w:r>
                <w:r w:rsidR="00D455B9" w:rsidRPr="00B057E6">
                  <w:rPr>
                    <w:rStyle w:val="Hyperlink"/>
                    <w:noProof/>
                  </w:rPr>
                  <w:t>BOP (Basis of Partnership)</w:t>
                </w:r>
                <w:r w:rsidR="00D455B9">
                  <w:rPr>
                    <w:noProof/>
                    <w:webHidden/>
                  </w:rPr>
                  <w:tab/>
                </w:r>
                <w:r w:rsidR="00D455B9">
                  <w:rPr>
                    <w:noProof/>
                    <w:webHidden/>
                  </w:rPr>
                  <w:fldChar w:fldCharType="begin"/>
                </w:r>
                <w:r w:rsidR="00D455B9">
                  <w:rPr>
                    <w:noProof/>
                    <w:webHidden/>
                  </w:rPr>
                  <w:instrText xml:space="preserve"> PAGEREF _Toc509245466 \h </w:instrText>
                </w:r>
                <w:r w:rsidR="00D455B9">
                  <w:rPr>
                    <w:noProof/>
                    <w:webHidden/>
                  </w:rPr>
                </w:r>
                <w:r w:rsidR="00D455B9">
                  <w:rPr>
                    <w:noProof/>
                    <w:webHidden/>
                  </w:rPr>
                  <w:fldChar w:fldCharType="separate"/>
                </w:r>
                <w:r w:rsidR="00D455B9">
                  <w:rPr>
                    <w:noProof/>
                    <w:webHidden/>
                  </w:rPr>
                  <w:t>28</w:t>
                </w:r>
                <w:r w:rsidR="00D455B9">
                  <w:rPr>
                    <w:noProof/>
                    <w:webHidden/>
                  </w:rPr>
                  <w:fldChar w:fldCharType="end"/>
                </w:r>
              </w:hyperlink>
            </w:p>
            <w:p w14:paraId="0A0D417B" w14:textId="77777777" w:rsidR="00D455B9" w:rsidRDefault="004700BC">
              <w:pPr>
                <w:pStyle w:val="TOC3"/>
                <w:rPr>
                  <w:rFonts w:asciiTheme="minorHAnsi" w:eastAsiaTheme="minorEastAsia" w:hAnsiTheme="minorHAnsi"/>
                  <w:noProof/>
                  <w:color w:val="auto"/>
                </w:rPr>
              </w:pPr>
              <w:hyperlink w:anchor="_Toc509245467" w:history="1">
                <w:r w:rsidR="00D455B9" w:rsidRPr="00B057E6">
                  <w:rPr>
                    <w:rStyle w:val="Hyperlink"/>
                    <w:noProof/>
                  </w:rPr>
                  <w:t>3.2.21</w:t>
                </w:r>
                <w:r w:rsidR="00D455B9">
                  <w:rPr>
                    <w:rFonts w:asciiTheme="minorHAnsi" w:eastAsiaTheme="minorEastAsia" w:hAnsiTheme="minorHAnsi"/>
                    <w:noProof/>
                    <w:color w:val="auto"/>
                  </w:rPr>
                  <w:tab/>
                </w:r>
                <w:r w:rsidR="00D455B9" w:rsidRPr="00B057E6">
                  <w:rPr>
                    <w:rStyle w:val="Hyperlink"/>
                    <w:noProof/>
                  </w:rPr>
                  <w:t>Submit for Tax Preparation</w:t>
                </w:r>
                <w:r w:rsidR="00D455B9">
                  <w:rPr>
                    <w:noProof/>
                    <w:webHidden/>
                  </w:rPr>
                  <w:tab/>
                </w:r>
                <w:r w:rsidR="00D455B9">
                  <w:rPr>
                    <w:noProof/>
                    <w:webHidden/>
                  </w:rPr>
                  <w:fldChar w:fldCharType="begin"/>
                </w:r>
                <w:r w:rsidR="00D455B9">
                  <w:rPr>
                    <w:noProof/>
                    <w:webHidden/>
                  </w:rPr>
                  <w:instrText xml:space="preserve"> PAGEREF _Toc509245467 \h </w:instrText>
                </w:r>
                <w:r w:rsidR="00D455B9">
                  <w:rPr>
                    <w:noProof/>
                    <w:webHidden/>
                  </w:rPr>
                </w:r>
                <w:r w:rsidR="00D455B9">
                  <w:rPr>
                    <w:noProof/>
                    <w:webHidden/>
                  </w:rPr>
                  <w:fldChar w:fldCharType="separate"/>
                </w:r>
                <w:r w:rsidR="00D455B9">
                  <w:rPr>
                    <w:noProof/>
                    <w:webHidden/>
                  </w:rPr>
                  <w:t>29</w:t>
                </w:r>
                <w:r w:rsidR="00D455B9">
                  <w:rPr>
                    <w:noProof/>
                    <w:webHidden/>
                  </w:rPr>
                  <w:fldChar w:fldCharType="end"/>
                </w:r>
              </w:hyperlink>
            </w:p>
            <w:p w14:paraId="3995B7AB" w14:textId="77777777" w:rsidR="00D455B9" w:rsidRDefault="004700BC">
              <w:pPr>
                <w:pStyle w:val="TOC4"/>
                <w:rPr>
                  <w:rFonts w:asciiTheme="minorHAnsi" w:eastAsiaTheme="minorEastAsia" w:hAnsiTheme="minorHAnsi"/>
                  <w:noProof/>
                  <w:sz w:val="22"/>
                  <w:lang w:val="en-US"/>
                </w:rPr>
              </w:pPr>
              <w:hyperlink w:anchor="_Toc509245468" w:history="1">
                <w:r w:rsidR="00D455B9" w:rsidRPr="00B057E6">
                  <w:rPr>
                    <w:rStyle w:val="Hyperlink"/>
                    <w:noProof/>
                    <w14:scene3d>
                      <w14:camera w14:prst="orthographicFront"/>
                      <w14:lightRig w14:rig="threePt" w14:dir="t">
                        <w14:rot w14:lat="0" w14:lon="0" w14:rev="0"/>
                      </w14:lightRig>
                    </w14:scene3d>
                  </w:rPr>
                  <w:t>3.2.21.1</w:t>
                </w:r>
                <w:r w:rsidR="00D455B9">
                  <w:rPr>
                    <w:rFonts w:asciiTheme="minorHAnsi" w:eastAsiaTheme="minorEastAsia" w:hAnsiTheme="minorHAnsi"/>
                    <w:noProof/>
                    <w:sz w:val="22"/>
                    <w:lang w:val="en-US"/>
                  </w:rPr>
                  <w:tab/>
                </w:r>
                <w:r w:rsidR="00D455B9" w:rsidRPr="00B057E6">
                  <w:rPr>
                    <w:rStyle w:val="Hyperlink"/>
                    <w:noProof/>
                  </w:rPr>
                  <w:t>Partial Profile Completion</w:t>
                </w:r>
                <w:r w:rsidR="00D455B9">
                  <w:rPr>
                    <w:noProof/>
                    <w:webHidden/>
                  </w:rPr>
                  <w:tab/>
                </w:r>
                <w:r w:rsidR="00D455B9">
                  <w:rPr>
                    <w:noProof/>
                    <w:webHidden/>
                  </w:rPr>
                  <w:fldChar w:fldCharType="begin"/>
                </w:r>
                <w:r w:rsidR="00D455B9">
                  <w:rPr>
                    <w:noProof/>
                    <w:webHidden/>
                  </w:rPr>
                  <w:instrText xml:space="preserve"> PAGEREF _Toc509245468 \h </w:instrText>
                </w:r>
                <w:r w:rsidR="00D455B9">
                  <w:rPr>
                    <w:noProof/>
                    <w:webHidden/>
                  </w:rPr>
                </w:r>
                <w:r w:rsidR="00D455B9">
                  <w:rPr>
                    <w:noProof/>
                    <w:webHidden/>
                  </w:rPr>
                  <w:fldChar w:fldCharType="separate"/>
                </w:r>
                <w:r w:rsidR="00D455B9">
                  <w:rPr>
                    <w:noProof/>
                    <w:webHidden/>
                  </w:rPr>
                  <w:t>29</w:t>
                </w:r>
                <w:r w:rsidR="00D455B9">
                  <w:rPr>
                    <w:noProof/>
                    <w:webHidden/>
                  </w:rPr>
                  <w:fldChar w:fldCharType="end"/>
                </w:r>
              </w:hyperlink>
            </w:p>
            <w:p w14:paraId="3FB3E680" w14:textId="77777777" w:rsidR="00D455B9" w:rsidRDefault="004700BC">
              <w:pPr>
                <w:pStyle w:val="TOC2"/>
                <w:rPr>
                  <w:rFonts w:asciiTheme="minorHAnsi" w:eastAsiaTheme="minorEastAsia" w:hAnsiTheme="minorHAnsi"/>
                  <w:noProof/>
                  <w:color w:val="auto"/>
                </w:rPr>
              </w:pPr>
              <w:hyperlink w:anchor="_Toc509245469" w:history="1">
                <w:r w:rsidR="00D455B9" w:rsidRPr="00B057E6">
                  <w:rPr>
                    <w:rStyle w:val="Hyperlink"/>
                    <w:noProof/>
                    <w14:scene3d>
                      <w14:camera w14:prst="orthographicFront"/>
                      <w14:lightRig w14:rig="threePt" w14:dir="t">
                        <w14:rot w14:lat="0" w14:lon="0" w14:rev="0"/>
                      </w14:lightRig>
                    </w14:scene3d>
                  </w:rPr>
                  <w:t>3.3</w:t>
                </w:r>
                <w:r w:rsidR="00D455B9">
                  <w:rPr>
                    <w:rFonts w:asciiTheme="minorHAnsi" w:eastAsiaTheme="minorEastAsia" w:hAnsiTheme="minorHAnsi"/>
                    <w:noProof/>
                    <w:color w:val="auto"/>
                  </w:rPr>
                  <w:tab/>
                </w:r>
                <w:r w:rsidR="00D455B9" w:rsidRPr="00B057E6">
                  <w:rPr>
                    <w:rStyle w:val="Hyperlink"/>
                    <w:noProof/>
                  </w:rPr>
                  <w:t>Application Features</w:t>
                </w:r>
                <w:r w:rsidR="00D455B9">
                  <w:rPr>
                    <w:noProof/>
                    <w:webHidden/>
                  </w:rPr>
                  <w:tab/>
                </w:r>
                <w:r w:rsidR="00D455B9">
                  <w:rPr>
                    <w:noProof/>
                    <w:webHidden/>
                  </w:rPr>
                  <w:fldChar w:fldCharType="begin"/>
                </w:r>
                <w:r w:rsidR="00D455B9">
                  <w:rPr>
                    <w:noProof/>
                    <w:webHidden/>
                  </w:rPr>
                  <w:instrText xml:space="preserve"> PAGEREF _Toc509245469 \h </w:instrText>
                </w:r>
                <w:r w:rsidR="00D455B9">
                  <w:rPr>
                    <w:noProof/>
                    <w:webHidden/>
                  </w:rPr>
                </w:r>
                <w:r w:rsidR="00D455B9">
                  <w:rPr>
                    <w:noProof/>
                    <w:webHidden/>
                  </w:rPr>
                  <w:fldChar w:fldCharType="separate"/>
                </w:r>
                <w:r w:rsidR="00D455B9">
                  <w:rPr>
                    <w:noProof/>
                    <w:webHidden/>
                  </w:rPr>
                  <w:t>29</w:t>
                </w:r>
                <w:r w:rsidR="00D455B9">
                  <w:rPr>
                    <w:noProof/>
                    <w:webHidden/>
                  </w:rPr>
                  <w:fldChar w:fldCharType="end"/>
                </w:r>
              </w:hyperlink>
            </w:p>
            <w:p w14:paraId="739E8BFF" w14:textId="77777777" w:rsidR="00D455B9" w:rsidRDefault="004700BC">
              <w:pPr>
                <w:pStyle w:val="TOC3"/>
                <w:rPr>
                  <w:rFonts w:asciiTheme="minorHAnsi" w:eastAsiaTheme="minorEastAsia" w:hAnsiTheme="minorHAnsi"/>
                  <w:noProof/>
                  <w:color w:val="auto"/>
                </w:rPr>
              </w:pPr>
              <w:hyperlink w:anchor="_Toc509245470" w:history="1">
                <w:r w:rsidR="00D455B9" w:rsidRPr="00B057E6">
                  <w:rPr>
                    <w:rStyle w:val="Hyperlink"/>
                    <w:noProof/>
                  </w:rPr>
                  <w:t>3.2.1</w:t>
                </w:r>
                <w:r w:rsidR="00D455B9">
                  <w:rPr>
                    <w:rFonts w:asciiTheme="minorHAnsi" w:eastAsiaTheme="minorEastAsia" w:hAnsiTheme="minorHAnsi"/>
                    <w:noProof/>
                    <w:color w:val="auto"/>
                  </w:rPr>
                  <w:tab/>
                </w:r>
                <w:r w:rsidR="00D455B9" w:rsidRPr="00B057E6">
                  <w:rPr>
                    <w:rStyle w:val="Hyperlink"/>
                    <w:noProof/>
                  </w:rPr>
                  <w:t>Status Updates</w:t>
                </w:r>
                <w:r w:rsidR="00D455B9">
                  <w:rPr>
                    <w:noProof/>
                    <w:webHidden/>
                  </w:rPr>
                  <w:tab/>
                </w:r>
                <w:r w:rsidR="00D455B9">
                  <w:rPr>
                    <w:noProof/>
                    <w:webHidden/>
                  </w:rPr>
                  <w:fldChar w:fldCharType="begin"/>
                </w:r>
                <w:r w:rsidR="00D455B9">
                  <w:rPr>
                    <w:noProof/>
                    <w:webHidden/>
                  </w:rPr>
                  <w:instrText xml:space="preserve"> PAGEREF _Toc509245470 \h </w:instrText>
                </w:r>
                <w:r w:rsidR="00D455B9">
                  <w:rPr>
                    <w:noProof/>
                    <w:webHidden/>
                  </w:rPr>
                </w:r>
                <w:r w:rsidR="00D455B9">
                  <w:rPr>
                    <w:noProof/>
                    <w:webHidden/>
                  </w:rPr>
                  <w:fldChar w:fldCharType="separate"/>
                </w:r>
                <w:r w:rsidR="00D455B9">
                  <w:rPr>
                    <w:noProof/>
                    <w:webHidden/>
                  </w:rPr>
                  <w:t>29</w:t>
                </w:r>
                <w:r w:rsidR="00D455B9">
                  <w:rPr>
                    <w:noProof/>
                    <w:webHidden/>
                  </w:rPr>
                  <w:fldChar w:fldCharType="end"/>
                </w:r>
              </w:hyperlink>
            </w:p>
            <w:p w14:paraId="246DAB20" w14:textId="77777777" w:rsidR="00D455B9" w:rsidRDefault="004700BC">
              <w:pPr>
                <w:pStyle w:val="TOC3"/>
                <w:rPr>
                  <w:rFonts w:asciiTheme="minorHAnsi" w:eastAsiaTheme="minorEastAsia" w:hAnsiTheme="minorHAnsi"/>
                  <w:noProof/>
                  <w:color w:val="auto"/>
                </w:rPr>
              </w:pPr>
              <w:hyperlink w:anchor="_Toc509245471" w:history="1">
                <w:r w:rsidR="00D455B9" w:rsidRPr="00B057E6">
                  <w:rPr>
                    <w:rStyle w:val="Hyperlink"/>
                    <w:rFonts w:eastAsia="Times New Roman"/>
                    <w:noProof/>
                  </w:rPr>
                  <w:t>3.2.2</w:t>
                </w:r>
                <w:r w:rsidR="00D455B9">
                  <w:rPr>
                    <w:rFonts w:asciiTheme="minorHAnsi" w:eastAsiaTheme="minorEastAsia" w:hAnsiTheme="minorHAnsi"/>
                    <w:noProof/>
                    <w:color w:val="auto"/>
                  </w:rPr>
                  <w:tab/>
                </w:r>
                <w:r w:rsidR="00D455B9" w:rsidRPr="00B057E6">
                  <w:rPr>
                    <w:rStyle w:val="Hyperlink"/>
                    <w:rFonts w:eastAsia="Times New Roman"/>
                    <w:noProof/>
                  </w:rPr>
                  <w:t>Account Upgrade</w:t>
                </w:r>
                <w:r w:rsidR="00D455B9">
                  <w:rPr>
                    <w:noProof/>
                    <w:webHidden/>
                  </w:rPr>
                  <w:tab/>
                </w:r>
                <w:r w:rsidR="00D455B9">
                  <w:rPr>
                    <w:noProof/>
                    <w:webHidden/>
                  </w:rPr>
                  <w:fldChar w:fldCharType="begin"/>
                </w:r>
                <w:r w:rsidR="00D455B9">
                  <w:rPr>
                    <w:noProof/>
                    <w:webHidden/>
                  </w:rPr>
                  <w:instrText xml:space="preserve"> PAGEREF _Toc509245471 \h </w:instrText>
                </w:r>
                <w:r w:rsidR="00D455B9">
                  <w:rPr>
                    <w:noProof/>
                    <w:webHidden/>
                  </w:rPr>
                </w:r>
                <w:r w:rsidR="00D455B9">
                  <w:rPr>
                    <w:noProof/>
                    <w:webHidden/>
                  </w:rPr>
                  <w:fldChar w:fldCharType="separate"/>
                </w:r>
                <w:r w:rsidR="00D455B9">
                  <w:rPr>
                    <w:noProof/>
                    <w:webHidden/>
                  </w:rPr>
                  <w:t>30</w:t>
                </w:r>
                <w:r w:rsidR="00D455B9">
                  <w:rPr>
                    <w:noProof/>
                    <w:webHidden/>
                  </w:rPr>
                  <w:fldChar w:fldCharType="end"/>
                </w:r>
              </w:hyperlink>
            </w:p>
            <w:p w14:paraId="1E4ABD46" w14:textId="77777777" w:rsidR="00D455B9" w:rsidRDefault="004700BC">
              <w:pPr>
                <w:pStyle w:val="TOC3"/>
                <w:rPr>
                  <w:rFonts w:asciiTheme="minorHAnsi" w:eastAsiaTheme="minorEastAsia" w:hAnsiTheme="minorHAnsi"/>
                  <w:noProof/>
                  <w:color w:val="auto"/>
                </w:rPr>
              </w:pPr>
              <w:hyperlink w:anchor="_Toc509245472" w:history="1">
                <w:r w:rsidR="00D455B9" w:rsidRPr="00B057E6">
                  <w:rPr>
                    <w:rStyle w:val="Hyperlink"/>
                    <w:noProof/>
                  </w:rPr>
                  <w:t>3.2.3</w:t>
                </w:r>
                <w:r w:rsidR="00D455B9">
                  <w:rPr>
                    <w:rFonts w:asciiTheme="minorHAnsi" w:eastAsiaTheme="minorEastAsia" w:hAnsiTheme="minorHAnsi"/>
                    <w:noProof/>
                    <w:color w:val="auto"/>
                  </w:rPr>
                  <w:tab/>
                </w:r>
                <w:r w:rsidR="00D455B9" w:rsidRPr="00B057E6">
                  <w:rPr>
                    <w:rStyle w:val="Hyperlink"/>
                    <w:noProof/>
                  </w:rPr>
                  <w:t>Additional Document Updates</w:t>
                </w:r>
                <w:r w:rsidR="00D455B9">
                  <w:rPr>
                    <w:noProof/>
                    <w:webHidden/>
                  </w:rPr>
                  <w:tab/>
                </w:r>
                <w:r w:rsidR="00D455B9">
                  <w:rPr>
                    <w:noProof/>
                    <w:webHidden/>
                  </w:rPr>
                  <w:fldChar w:fldCharType="begin"/>
                </w:r>
                <w:r w:rsidR="00D455B9">
                  <w:rPr>
                    <w:noProof/>
                    <w:webHidden/>
                  </w:rPr>
                  <w:instrText xml:space="preserve"> PAGEREF _Toc509245472 \h </w:instrText>
                </w:r>
                <w:r w:rsidR="00D455B9">
                  <w:rPr>
                    <w:noProof/>
                    <w:webHidden/>
                  </w:rPr>
                </w:r>
                <w:r w:rsidR="00D455B9">
                  <w:rPr>
                    <w:noProof/>
                    <w:webHidden/>
                  </w:rPr>
                  <w:fldChar w:fldCharType="separate"/>
                </w:r>
                <w:r w:rsidR="00D455B9">
                  <w:rPr>
                    <w:noProof/>
                    <w:webHidden/>
                  </w:rPr>
                  <w:t>30</w:t>
                </w:r>
                <w:r w:rsidR="00D455B9">
                  <w:rPr>
                    <w:noProof/>
                    <w:webHidden/>
                  </w:rPr>
                  <w:fldChar w:fldCharType="end"/>
                </w:r>
              </w:hyperlink>
            </w:p>
            <w:p w14:paraId="344BE752" w14:textId="77777777" w:rsidR="00D455B9" w:rsidRDefault="004700BC">
              <w:pPr>
                <w:pStyle w:val="TOC3"/>
                <w:rPr>
                  <w:rFonts w:asciiTheme="minorHAnsi" w:eastAsiaTheme="minorEastAsia" w:hAnsiTheme="minorHAnsi"/>
                  <w:noProof/>
                  <w:color w:val="auto"/>
                </w:rPr>
              </w:pPr>
              <w:hyperlink w:anchor="_Toc509245473" w:history="1">
                <w:r w:rsidR="00D455B9" w:rsidRPr="00B057E6">
                  <w:rPr>
                    <w:rStyle w:val="Hyperlink"/>
                    <w:noProof/>
                  </w:rPr>
                  <w:t>3.2.4</w:t>
                </w:r>
                <w:r w:rsidR="00D455B9">
                  <w:rPr>
                    <w:rFonts w:asciiTheme="minorHAnsi" w:eastAsiaTheme="minorEastAsia" w:hAnsiTheme="minorHAnsi"/>
                    <w:noProof/>
                    <w:color w:val="auto"/>
                  </w:rPr>
                  <w:tab/>
                </w:r>
                <w:r w:rsidR="00D455B9" w:rsidRPr="00B057E6">
                  <w:rPr>
                    <w:rStyle w:val="Hyperlink"/>
                    <w:noProof/>
                  </w:rPr>
                  <w:t>Auditing and Logging</w:t>
                </w:r>
                <w:r w:rsidR="00D455B9">
                  <w:rPr>
                    <w:noProof/>
                    <w:webHidden/>
                  </w:rPr>
                  <w:tab/>
                </w:r>
                <w:r w:rsidR="00D455B9">
                  <w:rPr>
                    <w:noProof/>
                    <w:webHidden/>
                  </w:rPr>
                  <w:fldChar w:fldCharType="begin"/>
                </w:r>
                <w:r w:rsidR="00D455B9">
                  <w:rPr>
                    <w:noProof/>
                    <w:webHidden/>
                  </w:rPr>
                  <w:instrText xml:space="preserve"> PAGEREF _Toc509245473 \h </w:instrText>
                </w:r>
                <w:r w:rsidR="00D455B9">
                  <w:rPr>
                    <w:noProof/>
                    <w:webHidden/>
                  </w:rPr>
                </w:r>
                <w:r w:rsidR="00D455B9">
                  <w:rPr>
                    <w:noProof/>
                    <w:webHidden/>
                  </w:rPr>
                  <w:fldChar w:fldCharType="separate"/>
                </w:r>
                <w:r w:rsidR="00D455B9">
                  <w:rPr>
                    <w:noProof/>
                    <w:webHidden/>
                  </w:rPr>
                  <w:t>30</w:t>
                </w:r>
                <w:r w:rsidR="00D455B9">
                  <w:rPr>
                    <w:noProof/>
                    <w:webHidden/>
                  </w:rPr>
                  <w:fldChar w:fldCharType="end"/>
                </w:r>
              </w:hyperlink>
            </w:p>
            <w:p w14:paraId="5EF5F3CD" w14:textId="77777777" w:rsidR="00D455B9" w:rsidRDefault="004700BC">
              <w:pPr>
                <w:pStyle w:val="TOC3"/>
                <w:rPr>
                  <w:rFonts w:asciiTheme="minorHAnsi" w:eastAsiaTheme="minorEastAsia" w:hAnsiTheme="minorHAnsi"/>
                  <w:noProof/>
                  <w:color w:val="auto"/>
                </w:rPr>
              </w:pPr>
              <w:hyperlink w:anchor="_Toc509245474" w:history="1">
                <w:r w:rsidR="00D455B9" w:rsidRPr="00B057E6">
                  <w:rPr>
                    <w:rStyle w:val="Hyperlink"/>
                    <w:noProof/>
                  </w:rPr>
                  <w:t>3.2.5</w:t>
                </w:r>
                <w:r w:rsidR="00D455B9">
                  <w:rPr>
                    <w:rFonts w:asciiTheme="minorHAnsi" w:eastAsiaTheme="minorEastAsia" w:hAnsiTheme="minorHAnsi"/>
                    <w:noProof/>
                    <w:color w:val="auto"/>
                  </w:rPr>
                  <w:tab/>
                </w:r>
                <w:r w:rsidR="00D455B9" w:rsidRPr="00B057E6">
                  <w:rPr>
                    <w:rStyle w:val="Hyperlink"/>
                    <w:noProof/>
                  </w:rPr>
                  <w:t>Exception handling</w:t>
                </w:r>
                <w:r w:rsidR="00D455B9">
                  <w:rPr>
                    <w:noProof/>
                    <w:webHidden/>
                  </w:rPr>
                  <w:tab/>
                </w:r>
                <w:r w:rsidR="00D455B9">
                  <w:rPr>
                    <w:noProof/>
                    <w:webHidden/>
                  </w:rPr>
                  <w:fldChar w:fldCharType="begin"/>
                </w:r>
                <w:r w:rsidR="00D455B9">
                  <w:rPr>
                    <w:noProof/>
                    <w:webHidden/>
                  </w:rPr>
                  <w:instrText xml:space="preserve"> PAGEREF _Toc509245474 \h </w:instrText>
                </w:r>
                <w:r w:rsidR="00D455B9">
                  <w:rPr>
                    <w:noProof/>
                    <w:webHidden/>
                  </w:rPr>
                </w:r>
                <w:r w:rsidR="00D455B9">
                  <w:rPr>
                    <w:noProof/>
                    <w:webHidden/>
                  </w:rPr>
                  <w:fldChar w:fldCharType="separate"/>
                </w:r>
                <w:r w:rsidR="00D455B9">
                  <w:rPr>
                    <w:noProof/>
                    <w:webHidden/>
                  </w:rPr>
                  <w:t>31</w:t>
                </w:r>
                <w:r w:rsidR="00D455B9">
                  <w:rPr>
                    <w:noProof/>
                    <w:webHidden/>
                  </w:rPr>
                  <w:fldChar w:fldCharType="end"/>
                </w:r>
              </w:hyperlink>
            </w:p>
            <w:p w14:paraId="1C96F676" w14:textId="77777777" w:rsidR="00D455B9" w:rsidRDefault="004700BC">
              <w:pPr>
                <w:pStyle w:val="TOC3"/>
                <w:rPr>
                  <w:rFonts w:asciiTheme="minorHAnsi" w:eastAsiaTheme="minorEastAsia" w:hAnsiTheme="minorHAnsi"/>
                  <w:noProof/>
                  <w:color w:val="auto"/>
                </w:rPr>
              </w:pPr>
              <w:hyperlink w:anchor="_Toc509245475" w:history="1">
                <w:r w:rsidR="00D455B9" w:rsidRPr="00B057E6">
                  <w:rPr>
                    <w:rStyle w:val="Hyperlink"/>
                    <w:noProof/>
                  </w:rPr>
                  <w:t>3.2.6</w:t>
                </w:r>
                <w:r w:rsidR="00D455B9">
                  <w:rPr>
                    <w:rFonts w:asciiTheme="minorHAnsi" w:eastAsiaTheme="minorEastAsia" w:hAnsiTheme="minorHAnsi"/>
                    <w:noProof/>
                    <w:color w:val="auto"/>
                  </w:rPr>
                  <w:tab/>
                </w:r>
                <w:r w:rsidR="00D455B9" w:rsidRPr="00B057E6">
                  <w:rPr>
                    <w:rStyle w:val="Hyperlink"/>
                    <w:noProof/>
                  </w:rPr>
                  <w:t>API Services</w:t>
                </w:r>
                <w:r w:rsidR="00D455B9">
                  <w:rPr>
                    <w:noProof/>
                    <w:webHidden/>
                  </w:rPr>
                  <w:tab/>
                </w:r>
                <w:r w:rsidR="00D455B9">
                  <w:rPr>
                    <w:noProof/>
                    <w:webHidden/>
                  </w:rPr>
                  <w:fldChar w:fldCharType="begin"/>
                </w:r>
                <w:r w:rsidR="00D455B9">
                  <w:rPr>
                    <w:noProof/>
                    <w:webHidden/>
                  </w:rPr>
                  <w:instrText xml:space="preserve"> PAGEREF _Toc509245475 \h </w:instrText>
                </w:r>
                <w:r w:rsidR="00D455B9">
                  <w:rPr>
                    <w:noProof/>
                    <w:webHidden/>
                  </w:rPr>
                </w:r>
                <w:r w:rsidR="00D455B9">
                  <w:rPr>
                    <w:noProof/>
                    <w:webHidden/>
                  </w:rPr>
                  <w:fldChar w:fldCharType="separate"/>
                </w:r>
                <w:r w:rsidR="00D455B9">
                  <w:rPr>
                    <w:noProof/>
                    <w:webHidden/>
                  </w:rPr>
                  <w:t>31</w:t>
                </w:r>
                <w:r w:rsidR="00D455B9">
                  <w:rPr>
                    <w:noProof/>
                    <w:webHidden/>
                  </w:rPr>
                  <w:fldChar w:fldCharType="end"/>
                </w:r>
              </w:hyperlink>
            </w:p>
            <w:p w14:paraId="6679D16D" w14:textId="77777777" w:rsidR="00D455B9" w:rsidRDefault="004700BC">
              <w:pPr>
                <w:pStyle w:val="TOC2"/>
                <w:rPr>
                  <w:rFonts w:asciiTheme="minorHAnsi" w:eastAsiaTheme="minorEastAsia" w:hAnsiTheme="minorHAnsi"/>
                  <w:noProof/>
                  <w:color w:val="auto"/>
                </w:rPr>
              </w:pPr>
              <w:hyperlink w:anchor="_Toc509245476" w:history="1">
                <w:r w:rsidR="00D455B9" w:rsidRPr="00B057E6">
                  <w:rPr>
                    <w:rStyle w:val="Hyperlink"/>
                    <w:noProof/>
                    <w14:scene3d>
                      <w14:camera w14:prst="orthographicFront"/>
                      <w14:lightRig w14:rig="threePt" w14:dir="t">
                        <w14:rot w14:lat="0" w14:lon="0" w14:rev="0"/>
                      </w14:lightRig>
                    </w14:scene3d>
                  </w:rPr>
                  <w:t>3.4</w:t>
                </w:r>
                <w:r w:rsidR="00D455B9">
                  <w:rPr>
                    <w:rFonts w:asciiTheme="minorHAnsi" w:eastAsiaTheme="minorEastAsia" w:hAnsiTheme="minorHAnsi"/>
                    <w:noProof/>
                    <w:color w:val="auto"/>
                  </w:rPr>
                  <w:tab/>
                </w:r>
                <w:r w:rsidR="00D455B9" w:rsidRPr="00B057E6">
                  <w:rPr>
                    <w:rStyle w:val="Hyperlink"/>
                    <w:noProof/>
                  </w:rPr>
                  <w:t>Administration</w:t>
                </w:r>
                <w:r w:rsidR="00D455B9">
                  <w:rPr>
                    <w:noProof/>
                    <w:webHidden/>
                  </w:rPr>
                  <w:tab/>
                </w:r>
                <w:r w:rsidR="00D455B9">
                  <w:rPr>
                    <w:noProof/>
                    <w:webHidden/>
                  </w:rPr>
                  <w:fldChar w:fldCharType="begin"/>
                </w:r>
                <w:r w:rsidR="00D455B9">
                  <w:rPr>
                    <w:noProof/>
                    <w:webHidden/>
                  </w:rPr>
                  <w:instrText xml:space="preserve"> PAGEREF _Toc509245476 \h </w:instrText>
                </w:r>
                <w:r w:rsidR="00D455B9">
                  <w:rPr>
                    <w:noProof/>
                    <w:webHidden/>
                  </w:rPr>
                </w:r>
                <w:r w:rsidR="00D455B9">
                  <w:rPr>
                    <w:noProof/>
                    <w:webHidden/>
                  </w:rPr>
                  <w:fldChar w:fldCharType="separate"/>
                </w:r>
                <w:r w:rsidR="00D455B9">
                  <w:rPr>
                    <w:noProof/>
                    <w:webHidden/>
                  </w:rPr>
                  <w:t>31</w:t>
                </w:r>
                <w:r w:rsidR="00D455B9">
                  <w:rPr>
                    <w:noProof/>
                    <w:webHidden/>
                  </w:rPr>
                  <w:fldChar w:fldCharType="end"/>
                </w:r>
              </w:hyperlink>
            </w:p>
            <w:p w14:paraId="6A642427" w14:textId="77777777" w:rsidR="00D455B9" w:rsidRDefault="004700BC">
              <w:pPr>
                <w:pStyle w:val="TOC2"/>
                <w:rPr>
                  <w:rFonts w:asciiTheme="minorHAnsi" w:eastAsiaTheme="minorEastAsia" w:hAnsiTheme="minorHAnsi"/>
                  <w:noProof/>
                  <w:color w:val="auto"/>
                </w:rPr>
              </w:pPr>
              <w:hyperlink w:anchor="_Toc509245477" w:history="1">
                <w:r w:rsidR="00D455B9" w:rsidRPr="00B057E6">
                  <w:rPr>
                    <w:rStyle w:val="Hyperlink"/>
                    <w:noProof/>
                    <w14:scene3d>
                      <w14:camera w14:prst="orthographicFront"/>
                      <w14:lightRig w14:rig="threePt" w14:dir="t">
                        <w14:rot w14:lat="0" w14:lon="0" w14:rev="0"/>
                      </w14:lightRig>
                    </w14:scene3d>
                  </w:rPr>
                  <w:t>3.5</w:t>
                </w:r>
                <w:r w:rsidR="00D455B9">
                  <w:rPr>
                    <w:rFonts w:asciiTheme="minorHAnsi" w:eastAsiaTheme="minorEastAsia" w:hAnsiTheme="minorHAnsi"/>
                    <w:noProof/>
                    <w:color w:val="auto"/>
                  </w:rPr>
                  <w:tab/>
                </w:r>
                <w:r w:rsidR="00D455B9" w:rsidRPr="00B057E6">
                  <w:rPr>
                    <w:rStyle w:val="Hyperlink"/>
                    <w:noProof/>
                  </w:rPr>
                  <w:t>User Interface</w:t>
                </w:r>
                <w:r w:rsidR="00D455B9">
                  <w:rPr>
                    <w:noProof/>
                    <w:webHidden/>
                  </w:rPr>
                  <w:tab/>
                </w:r>
                <w:r w:rsidR="00D455B9">
                  <w:rPr>
                    <w:noProof/>
                    <w:webHidden/>
                  </w:rPr>
                  <w:fldChar w:fldCharType="begin"/>
                </w:r>
                <w:r w:rsidR="00D455B9">
                  <w:rPr>
                    <w:noProof/>
                    <w:webHidden/>
                  </w:rPr>
                  <w:instrText xml:space="preserve"> PAGEREF _Toc509245477 \h </w:instrText>
                </w:r>
                <w:r w:rsidR="00D455B9">
                  <w:rPr>
                    <w:noProof/>
                    <w:webHidden/>
                  </w:rPr>
                </w:r>
                <w:r w:rsidR="00D455B9">
                  <w:rPr>
                    <w:noProof/>
                    <w:webHidden/>
                  </w:rPr>
                  <w:fldChar w:fldCharType="separate"/>
                </w:r>
                <w:r w:rsidR="00D455B9">
                  <w:rPr>
                    <w:noProof/>
                    <w:webHidden/>
                  </w:rPr>
                  <w:t>31</w:t>
                </w:r>
                <w:r w:rsidR="00D455B9">
                  <w:rPr>
                    <w:noProof/>
                    <w:webHidden/>
                  </w:rPr>
                  <w:fldChar w:fldCharType="end"/>
                </w:r>
              </w:hyperlink>
            </w:p>
            <w:p w14:paraId="1ECBD90B" w14:textId="77777777" w:rsidR="00D455B9" w:rsidRDefault="004700BC">
              <w:pPr>
                <w:pStyle w:val="TOC2"/>
                <w:rPr>
                  <w:rFonts w:asciiTheme="minorHAnsi" w:eastAsiaTheme="minorEastAsia" w:hAnsiTheme="minorHAnsi"/>
                  <w:noProof/>
                  <w:color w:val="auto"/>
                </w:rPr>
              </w:pPr>
              <w:hyperlink w:anchor="_Toc509245478" w:history="1">
                <w:r w:rsidR="00D455B9" w:rsidRPr="00B057E6">
                  <w:rPr>
                    <w:rStyle w:val="Hyperlink"/>
                    <w:noProof/>
                    <w14:scene3d>
                      <w14:camera w14:prst="orthographicFront"/>
                      <w14:lightRig w14:rig="threePt" w14:dir="t">
                        <w14:rot w14:lat="0" w14:lon="0" w14:rev="0"/>
                      </w14:lightRig>
                    </w14:scene3d>
                  </w:rPr>
                  <w:t>3.2</w:t>
                </w:r>
                <w:r w:rsidR="00D455B9">
                  <w:rPr>
                    <w:rFonts w:asciiTheme="minorHAnsi" w:eastAsiaTheme="minorEastAsia" w:hAnsiTheme="minorHAnsi"/>
                    <w:noProof/>
                    <w:color w:val="auto"/>
                  </w:rPr>
                  <w:tab/>
                </w:r>
                <w:r w:rsidR="00D455B9" w:rsidRPr="00B057E6">
                  <w:rPr>
                    <w:rStyle w:val="Hyperlink"/>
                    <w:noProof/>
                  </w:rPr>
                  <w:t>Hardware Interface</w:t>
                </w:r>
                <w:r w:rsidR="00D455B9">
                  <w:rPr>
                    <w:noProof/>
                    <w:webHidden/>
                  </w:rPr>
                  <w:tab/>
                </w:r>
                <w:r w:rsidR="00D455B9">
                  <w:rPr>
                    <w:noProof/>
                    <w:webHidden/>
                  </w:rPr>
                  <w:fldChar w:fldCharType="begin"/>
                </w:r>
                <w:r w:rsidR="00D455B9">
                  <w:rPr>
                    <w:noProof/>
                    <w:webHidden/>
                  </w:rPr>
                  <w:instrText xml:space="preserve"> PAGEREF _Toc509245478 \h </w:instrText>
                </w:r>
                <w:r w:rsidR="00D455B9">
                  <w:rPr>
                    <w:noProof/>
                    <w:webHidden/>
                  </w:rPr>
                </w:r>
                <w:r w:rsidR="00D455B9">
                  <w:rPr>
                    <w:noProof/>
                    <w:webHidden/>
                  </w:rPr>
                  <w:fldChar w:fldCharType="separate"/>
                </w:r>
                <w:r w:rsidR="00D455B9">
                  <w:rPr>
                    <w:noProof/>
                    <w:webHidden/>
                  </w:rPr>
                  <w:t>32</w:t>
                </w:r>
                <w:r w:rsidR="00D455B9">
                  <w:rPr>
                    <w:noProof/>
                    <w:webHidden/>
                  </w:rPr>
                  <w:fldChar w:fldCharType="end"/>
                </w:r>
              </w:hyperlink>
            </w:p>
            <w:p w14:paraId="0D522B8E" w14:textId="77777777" w:rsidR="00D455B9" w:rsidRDefault="004700BC">
              <w:pPr>
                <w:pStyle w:val="TOC2"/>
                <w:rPr>
                  <w:rFonts w:asciiTheme="minorHAnsi" w:eastAsiaTheme="minorEastAsia" w:hAnsiTheme="minorHAnsi"/>
                  <w:noProof/>
                  <w:color w:val="auto"/>
                </w:rPr>
              </w:pPr>
              <w:hyperlink w:anchor="_Toc509245479" w:history="1">
                <w:r w:rsidR="00D455B9" w:rsidRPr="00B057E6">
                  <w:rPr>
                    <w:rStyle w:val="Hyperlink"/>
                    <w:noProof/>
                    <w14:scene3d>
                      <w14:camera w14:prst="orthographicFront"/>
                      <w14:lightRig w14:rig="threePt" w14:dir="t">
                        <w14:rot w14:lat="0" w14:lon="0" w14:rev="0"/>
                      </w14:lightRig>
                    </w14:scene3d>
                  </w:rPr>
                  <w:t>3.3</w:t>
                </w:r>
                <w:r w:rsidR="00D455B9">
                  <w:rPr>
                    <w:rFonts w:asciiTheme="minorHAnsi" w:eastAsiaTheme="minorEastAsia" w:hAnsiTheme="minorHAnsi"/>
                    <w:noProof/>
                    <w:color w:val="auto"/>
                  </w:rPr>
                  <w:tab/>
                </w:r>
                <w:r w:rsidR="00D455B9" w:rsidRPr="00B057E6">
                  <w:rPr>
                    <w:rStyle w:val="Hyperlink"/>
                    <w:noProof/>
                  </w:rPr>
                  <w:t>Technology for development/Hosting</w:t>
                </w:r>
                <w:r w:rsidR="00D455B9">
                  <w:rPr>
                    <w:noProof/>
                    <w:webHidden/>
                  </w:rPr>
                  <w:tab/>
                </w:r>
                <w:r w:rsidR="00D455B9">
                  <w:rPr>
                    <w:noProof/>
                    <w:webHidden/>
                  </w:rPr>
                  <w:fldChar w:fldCharType="begin"/>
                </w:r>
                <w:r w:rsidR="00D455B9">
                  <w:rPr>
                    <w:noProof/>
                    <w:webHidden/>
                  </w:rPr>
                  <w:instrText xml:space="preserve"> PAGEREF _Toc509245479 \h </w:instrText>
                </w:r>
                <w:r w:rsidR="00D455B9">
                  <w:rPr>
                    <w:noProof/>
                    <w:webHidden/>
                  </w:rPr>
                </w:r>
                <w:r w:rsidR="00D455B9">
                  <w:rPr>
                    <w:noProof/>
                    <w:webHidden/>
                  </w:rPr>
                  <w:fldChar w:fldCharType="separate"/>
                </w:r>
                <w:r w:rsidR="00D455B9">
                  <w:rPr>
                    <w:noProof/>
                    <w:webHidden/>
                  </w:rPr>
                  <w:t>32</w:t>
                </w:r>
                <w:r w:rsidR="00D455B9">
                  <w:rPr>
                    <w:noProof/>
                    <w:webHidden/>
                  </w:rPr>
                  <w:fldChar w:fldCharType="end"/>
                </w:r>
              </w:hyperlink>
            </w:p>
            <w:p w14:paraId="245D8EAD" w14:textId="77777777" w:rsidR="00D455B9" w:rsidRDefault="004700BC">
              <w:pPr>
                <w:pStyle w:val="TOC1"/>
                <w:tabs>
                  <w:tab w:val="left" w:pos="426"/>
                  <w:tab w:val="right" w:leader="dot" w:pos="9017"/>
                </w:tabs>
                <w:rPr>
                  <w:rFonts w:asciiTheme="minorHAnsi" w:eastAsiaTheme="minorEastAsia" w:hAnsiTheme="minorHAnsi"/>
                  <w:noProof/>
                  <w:color w:val="auto"/>
                </w:rPr>
              </w:pPr>
              <w:hyperlink w:anchor="_Toc509245480" w:history="1">
                <w:r w:rsidR="00D455B9" w:rsidRPr="00B057E6">
                  <w:rPr>
                    <w:rStyle w:val="Hyperlink"/>
                    <w:noProof/>
                  </w:rPr>
                  <w:t>4</w:t>
                </w:r>
                <w:r w:rsidR="00D455B9">
                  <w:rPr>
                    <w:rFonts w:asciiTheme="minorHAnsi" w:eastAsiaTheme="minorEastAsia" w:hAnsiTheme="minorHAnsi"/>
                    <w:noProof/>
                    <w:color w:val="auto"/>
                  </w:rPr>
                  <w:tab/>
                </w:r>
                <w:r w:rsidR="00D455B9" w:rsidRPr="00B057E6">
                  <w:rPr>
                    <w:rStyle w:val="Hyperlink"/>
                    <w:noProof/>
                  </w:rPr>
                  <w:t>Non Functional requirement</w:t>
                </w:r>
                <w:r w:rsidR="00D455B9">
                  <w:rPr>
                    <w:noProof/>
                    <w:webHidden/>
                  </w:rPr>
                  <w:tab/>
                </w:r>
                <w:r w:rsidR="00D455B9">
                  <w:rPr>
                    <w:noProof/>
                    <w:webHidden/>
                  </w:rPr>
                  <w:fldChar w:fldCharType="begin"/>
                </w:r>
                <w:r w:rsidR="00D455B9">
                  <w:rPr>
                    <w:noProof/>
                    <w:webHidden/>
                  </w:rPr>
                  <w:instrText xml:space="preserve"> PAGEREF _Toc509245480 \h </w:instrText>
                </w:r>
                <w:r w:rsidR="00D455B9">
                  <w:rPr>
                    <w:noProof/>
                    <w:webHidden/>
                  </w:rPr>
                </w:r>
                <w:r w:rsidR="00D455B9">
                  <w:rPr>
                    <w:noProof/>
                    <w:webHidden/>
                  </w:rPr>
                  <w:fldChar w:fldCharType="separate"/>
                </w:r>
                <w:r w:rsidR="00D455B9">
                  <w:rPr>
                    <w:noProof/>
                    <w:webHidden/>
                  </w:rPr>
                  <w:t>32</w:t>
                </w:r>
                <w:r w:rsidR="00D455B9">
                  <w:rPr>
                    <w:noProof/>
                    <w:webHidden/>
                  </w:rPr>
                  <w:fldChar w:fldCharType="end"/>
                </w:r>
              </w:hyperlink>
            </w:p>
            <w:p w14:paraId="34373D25" w14:textId="77777777" w:rsidR="00D455B9" w:rsidRDefault="004700BC">
              <w:pPr>
                <w:pStyle w:val="TOC2"/>
                <w:rPr>
                  <w:rFonts w:asciiTheme="minorHAnsi" w:eastAsiaTheme="minorEastAsia" w:hAnsiTheme="minorHAnsi"/>
                  <w:noProof/>
                  <w:color w:val="auto"/>
                </w:rPr>
              </w:pPr>
              <w:hyperlink w:anchor="_Toc509245481" w:history="1">
                <w:r w:rsidR="00D455B9" w:rsidRPr="00B057E6">
                  <w:rPr>
                    <w:rStyle w:val="Hyperlink"/>
                    <w:noProof/>
                    <w14:scene3d>
                      <w14:camera w14:prst="orthographicFront"/>
                      <w14:lightRig w14:rig="threePt" w14:dir="t">
                        <w14:rot w14:lat="0" w14:lon="0" w14:rev="0"/>
                      </w14:lightRig>
                    </w14:scene3d>
                  </w:rPr>
                  <w:t>4.1</w:t>
                </w:r>
                <w:r w:rsidR="00D455B9">
                  <w:rPr>
                    <w:rFonts w:asciiTheme="minorHAnsi" w:eastAsiaTheme="minorEastAsia" w:hAnsiTheme="minorHAnsi"/>
                    <w:noProof/>
                    <w:color w:val="auto"/>
                  </w:rPr>
                  <w:tab/>
                </w:r>
                <w:r w:rsidR="00D455B9" w:rsidRPr="00B057E6">
                  <w:rPr>
                    <w:rStyle w:val="Hyperlink"/>
                    <w:noProof/>
                  </w:rPr>
                  <w:t>Security</w:t>
                </w:r>
                <w:r w:rsidR="00D455B9">
                  <w:rPr>
                    <w:noProof/>
                    <w:webHidden/>
                  </w:rPr>
                  <w:tab/>
                </w:r>
                <w:r w:rsidR="00D455B9">
                  <w:rPr>
                    <w:noProof/>
                    <w:webHidden/>
                  </w:rPr>
                  <w:fldChar w:fldCharType="begin"/>
                </w:r>
                <w:r w:rsidR="00D455B9">
                  <w:rPr>
                    <w:noProof/>
                    <w:webHidden/>
                  </w:rPr>
                  <w:instrText xml:space="preserve"> PAGEREF _Toc509245481 \h </w:instrText>
                </w:r>
                <w:r w:rsidR="00D455B9">
                  <w:rPr>
                    <w:noProof/>
                    <w:webHidden/>
                  </w:rPr>
                </w:r>
                <w:r w:rsidR="00D455B9">
                  <w:rPr>
                    <w:noProof/>
                    <w:webHidden/>
                  </w:rPr>
                  <w:fldChar w:fldCharType="separate"/>
                </w:r>
                <w:r w:rsidR="00D455B9">
                  <w:rPr>
                    <w:noProof/>
                    <w:webHidden/>
                  </w:rPr>
                  <w:t>32</w:t>
                </w:r>
                <w:r w:rsidR="00D455B9">
                  <w:rPr>
                    <w:noProof/>
                    <w:webHidden/>
                  </w:rPr>
                  <w:fldChar w:fldCharType="end"/>
                </w:r>
              </w:hyperlink>
            </w:p>
            <w:p w14:paraId="4631740E" w14:textId="77777777" w:rsidR="00D455B9" w:rsidRDefault="004700BC">
              <w:pPr>
                <w:pStyle w:val="TOC2"/>
                <w:rPr>
                  <w:rFonts w:asciiTheme="minorHAnsi" w:eastAsiaTheme="minorEastAsia" w:hAnsiTheme="minorHAnsi"/>
                  <w:noProof/>
                  <w:color w:val="auto"/>
                </w:rPr>
              </w:pPr>
              <w:hyperlink w:anchor="_Toc509245482" w:history="1">
                <w:r w:rsidR="00D455B9" w:rsidRPr="00B057E6">
                  <w:rPr>
                    <w:rStyle w:val="Hyperlink"/>
                    <w:noProof/>
                    <w14:scene3d>
                      <w14:camera w14:prst="orthographicFront"/>
                      <w14:lightRig w14:rig="threePt" w14:dir="t">
                        <w14:rot w14:lat="0" w14:lon="0" w14:rev="0"/>
                      </w14:lightRig>
                    </w14:scene3d>
                  </w:rPr>
                  <w:t>4.2</w:t>
                </w:r>
                <w:r w:rsidR="00D455B9">
                  <w:rPr>
                    <w:rFonts w:asciiTheme="minorHAnsi" w:eastAsiaTheme="minorEastAsia" w:hAnsiTheme="minorHAnsi"/>
                    <w:noProof/>
                    <w:color w:val="auto"/>
                  </w:rPr>
                  <w:tab/>
                </w:r>
                <w:r w:rsidR="00D455B9" w:rsidRPr="00B057E6">
                  <w:rPr>
                    <w:rStyle w:val="Hyperlink"/>
                    <w:noProof/>
                  </w:rPr>
                  <w:t>Data Storage</w:t>
                </w:r>
                <w:r w:rsidR="00D455B9">
                  <w:rPr>
                    <w:noProof/>
                    <w:webHidden/>
                  </w:rPr>
                  <w:tab/>
                </w:r>
                <w:r w:rsidR="00D455B9">
                  <w:rPr>
                    <w:noProof/>
                    <w:webHidden/>
                  </w:rPr>
                  <w:fldChar w:fldCharType="begin"/>
                </w:r>
                <w:r w:rsidR="00D455B9">
                  <w:rPr>
                    <w:noProof/>
                    <w:webHidden/>
                  </w:rPr>
                  <w:instrText xml:space="preserve"> PAGEREF _Toc509245482 \h </w:instrText>
                </w:r>
                <w:r w:rsidR="00D455B9">
                  <w:rPr>
                    <w:noProof/>
                    <w:webHidden/>
                  </w:rPr>
                </w:r>
                <w:r w:rsidR="00D455B9">
                  <w:rPr>
                    <w:noProof/>
                    <w:webHidden/>
                  </w:rPr>
                  <w:fldChar w:fldCharType="separate"/>
                </w:r>
                <w:r w:rsidR="00D455B9">
                  <w:rPr>
                    <w:noProof/>
                    <w:webHidden/>
                  </w:rPr>
                  <w:t>33</w:t>
                </w:r>
                <w:r w:rsidR="00D455B9">
                  <w:rPr>
                    <w:noProof/>
                    <w:webHidden/>
                  </w:rPr>
                  <w:fldChar w:fldCharType="end"/>
                </w:r>
              </w:hyperlink>
            </w:p>
            <w:p w14:paraId="723E1F17" w14:textId="77777777" w:rsidR="00D455B9" w:rsidRDefault="004700BC">
              <w:pPr>
                <w:pStyle w:val="TOC2"/>
                <w:rPr>
                  <w:rFonts w:asciiTheme="minorHAnsi" w:eastAsiaTheme="minorEastAsia" w:hAnsiTheme="minorHAnsi"/>
                  <w:noProof/>
                  <w:color w:val="auto"/>
                </w:rPr>
              </w:pPr>
              <w:hyperlink w:anchor="_Toc509245483" w:history="1">
                <w:r w:rsidR="00D455B9" w:rsidRPr="00B057E6">
                  <w:rPr>
                    <w:rStyle w:val="Hyperlink"/>
                    <w:noProof/>
                    <w14:scene3d>
                      <w14:camera w14:prst="orthographicFront"/>
                      <w14:lightRig w14:rig="threePt" w14:dir="t">
                        <w14:rot w14:lat="0" w14:lon="0" w14:rev="0"/>
                      </w14:lightRig>
                    </w14:scene3d>
                  </w:rPr>
                  <w:t>4.3</w:t>
                </w:r>
                <w:r w:rsidR="00D455B9">
                  <w:rPr>
                    <w:rFonts w:asciiTheme="minorHAnsi" w:eastAsiaTheme="minorEastAsia" w:hAnsiTheme="minorHAnsi"/>
                    <w:noProof/>
                    <w:color w:val="auto"/>
                  </w:rPr>
                  <w:tab/>
                </w:r>
                <w:r w:rsidR="00D455B9" w:rsidRPr="00B057E6">
                  <w:rPr>
                    <w:rStyle w:val="Hyperlink"/>
                    <w:noProof/>
                  </w:rPr>
                  <w:t>Usability</w:t>
                </w:r>
                <w:r w:rsidR="00D455B9">
                  <w:rPr>
                    <w:noProof/>
                    <w:webHidden/>
                  </w:rPr>
                  <w:tab/>
                </w:r>
                <w:r w:rsidR="00D455B9">
                  <w:rPr>
                    <w:noProof/>
                    <w:webHidden/>
                  </w:rPr>
                  <w:fldChar w:fldCharType="begin"/>
                </w:r>
                <w:r w:rsidR="00D455B9">
                  <w:rPr>
                    <w:noProof/>
                    <w:webHidden/>
                  </w:rPr>
                  <w:instrText xml:space="preserve"> PAGEREF _Toc509245483 \h </w:instrText>
                </w:r>
                <w:r w:rsidR="00D455B9">
                  <w:rPr>
                    <w:noProof/>
                    <w:webHidden/>
                  </w:rPr>
                </w:r>
                <w:r w:rsidR="00D455B9">
                  <w:rPr>
                    <w:noProof/>
                    <w:webHidden/>
                  </w:rPr>
                  <w:fldChar w:fldCharType="separate"/>
                </w:r>
                <w:r w:rsidR="00D455B9">
                  <w:rPr>
                    <w:noProof/>
                    <w:webHidden/>
                  </w:rPr>
                  <w:t>34</w:t>
                </w:r>
                <w:r w:rsidR="00D455B9">
                  <w:rPr>
                    <w:noProof/>
                    <w:webHidden/>
                  </w:rPr>
                  <w:fldChar w:fldCharType="end"/>
                </w:r>
              </w:hyperlink>
            </w:p>
            <w:p w14:paraId="551B4DF0" w14:textId="7D1B830A" w:rsidR="001E0CCD" w:rsidRPr="00522BBD" w:rsidRDefault="00647267">
              <w:pPr>
                <w:rPr>
                  <w:sz w:val="24"/>
                  <w:szCs w:val="24"/>
                </w:rPr>
              </w:pPr>
              <w:r w:rsidRPr="00522BBD">
                <w:rPr>
                  <w:sz w:val="24"/>
                  <w:szCs w:val="24"/>
                </w:rPr>
                <w:fldChar w:fldCharType="end"/>
              </w:r>
            </w:p>
          </w:sdtContent>
        </w:sdt>
        <w:p w14:paraId="1389D6EB" w14:textId="064DEE7A" w:rsidR="00B15DAD" w:rsidRPr="00522BBD" w:rsidRDefault="0079793F" w:rsidP="0079793F">
          <w:pPr>
            <w:tabs>
              <w:tab w:val="left" w:pos="3135"/>
            </w:tabs>
            <w:rPr>
              <w:rFonts w:eastAsia="Times New Roman" w:cs="Open Sans Light"/>
              <w:color w:val="000000" w:themeColor="text1"/>
              <w:sz w:val="24"/>
              <w:szCs w:val="24"/>
              <w:lang w:val="en-IN"/>
            </w:rPr>
          </w:pPr>
          <w:r w:rsidRPr="00522BBD">
            <w:rPr>
              <w:rFonts w:eastAsia="Times New Roman" w:cs="Open Sans Light"/>
              <w:color w:val="000000" w:themeColor="text1"/>
              <w:sz w:val="24"/>
              <w:szCs w:val="24"/>
              <w:lang w:val="en-IN"/>
            </w:rPr>
            <w:tab/>
          </w:r>
        </w:p>
        <w:p w14:paraId="2A06A9F9" w14:textId="77777777" w:rsidR="007007AA" w:rsidRPr="00522BBD" w:rsidRDefault="007007AA">
          <w:pPr>
            <w:spacing w:after="160" w:line="259" w:lineRule="auto"/>
            <w:jc w:val="left"/>
            <w:rPr>
              <w:rFonts w:eastAsia="Times New Roman" w:cs="Open Sans Light"/>
              <w:color w:val="000000" w:themeColor="text1"/>
              <w:sz w:val="24"/>
              <w:szCs w:val="24"/>
              <w:lang w:val="en-IN"/>
            </w:rPr>
          </w:pPr>
          <w:r w:rsidRPr="00522BBD">
            <w:rPr>
              <w:rFonts w:eastAsia="Times New Roman" w:cs="Open Sans Light"/>
              <w:color w:val="000000" w:themeColor="text1"/>
              <w:sz w:val="24"/>
              <w:szCs w:val="24"/>
              <w:lang w:val="en-IN"/>
            </w:rPr>
            <w:br w:type="page"/>
          </w:r>
        </w:p>
        <w:p w14:paraId="5CB37C90" w14:textId="77777777" w:rsidR="00FC4BF7" w:rsidRPr="00522BBD" w:rsidRDefault="00463F72" w:rsidP="00637061">
          <w:pPr>
            <w:pStyle w:val="Heading1"/>
          </w:pPr>
          <w:bookmarkStart w:id="1" w:name="_Toc509245380"/>
          <w:r w:rsidRPr="00522BBD">
            <w:lastRenderedPageBreak/>
            <w:t>Introduction</w:t>
          </w:r>
          <w:bookmarkEnd w:id="1"/>
        </w:p>
        <w:p w14:paraId="6CBE889C" w14:textId="2487DF6B" w:rsidR="00463F72" w:rsidRPr="00522BBD" w:rsidRDefault="00FC4BF7" w:rsidP="00FC4BF7">
          <w:pPr>
            <w:rPr>
              <w:rFonts w:eastAsia="Times New Roman" w:cs="Open Sans Light"/>
              <w:color w:val="000000" w:themeColor="text1"/>
              <w:sz w:val="24"/>
              <w:szCs w:val="24"/>
              <w:lang w:val="en-IN"/>
            </w:rPr>
          </w:pPr>
          <w:r w:rsidRPr="00522BBD">
            <w:rPr>
              <w:rFonts w:eastAsia="Times New Roman" w:cs="Open Sans Light"/>
              <w:color w:val="000000" w:themeColor="text1"/>
              <w:sz w:val="24"/>
              <w:szCs w:val="24"/>
              <w:lang w:val="en-IN"/>
            </w:rPr>
            <w:t>This section gives a scope description and overview of everything included in this SRS document. In addition, the purpose of this document is described. The purpose of this document is to give a detailed description of the requirements for the “</w:t>
          </w:r>
          <w:proofErr w:type="spellStart"/>
          <w:r w:rsidR="0079793F" w:rsidRPr="00637061">
            <w:rPr>
              <w:rFonts w:eastAsia="Times New Roman" w:cs="Open Sans Light"/>
              <w:color w:val="000000" w:themeColor="text1"/>
              <w:sz w:val="24"/>
              <w:szCs w:val="24"/>
              <w:lang w:val="en-IN"/>
            </w:rPr>
            <w:t>TaxBreeze</w:t>
          </w:r>
          <w:proofErr w:type="spellEnd"/>
          <w:r w:rsidR="00FA068F" w:rsidRPr="00522BBD">
            <w:rPr>
              <w:rFonts w:eastAsia="Times New Roman" w:cs="Open Sans Light"/>
              <w:color w:val="000000" w:themeColor="text1"/>
              <w:sz w:val="24"/>
              <w:szCs w:val="24"/>
              <w:lang w:val="en-IN"/>
            </w:rPr>
            <w:t>”</w:t>
          </w:r>
          <w:r w:rsidRPr="00522BBD">
            <w:rPr>
              <w:rFonts w:eastAsia="Times New Roman" w:cs="Open Sans Light"/>
              <w:color w:val="000000" w:themeColor="text1"/>
              <w:sz w:val="24"/>
              <w:szCs w:val="24"/>
              <w:lang w:val="en-IN"/>
            </w:rPr>
            <w:t>. The document will illustrate the purpose and complete declaration for the development of the system. This document is primarily intended to be proposed to a customer for approval, and a reference for the development team to develop the first version of the system.</w:t>
          </w:r>
        </w:p>
        <w:p w14:paraId="44046D5E" w14:textId="77777777" w:rsidR="00FC4BF7" w:rsidRPr="00522BBD" w:rsidRDefault="00FC4BF7" w:rsidP="00E62120">
          <w:pPr>
            <w:pStyle w:val="Heading2"/>
          </w:pPr>
          <w:bookmarkStart w:id="2" w:name="_Toc489969577"/>
          <w:bookmarkStart w:id="3" w:name="_Toc509245381"/>
          <w:r w:rsidRPr="00522BBD">
            <w:t>Product Perspective</w:t>
          </w:r>
          <w:bookmarkEnd w:id="2"/>
          <w:bookmarkEnd w:id="3"/>
        </w:p>
        <w:p w14:paraId="75F87693" w14:textId="4ED919B4" w:rsidR="0079793F" w:rsidRPr="00522BBD" w:rsidRDefault="0079793F" w:rsidP="0079793F">
          <w:pPr>
            <w:rPr>
              <w:rFonts w:eastAsia="Times New Roman" w:cs="Open Sans Light"/>
              <w:color w:val="000000" w:themeColor="text1"/>
              <w:sz w:val="24"/>
              <w:szCs w:val="24"/>
              <w:lang w:val="en-IN"/>
            </w:rPr>
          </w:pPr>
          <w:r w:rsidRPr="00522BBD">
            <w:rPr>
              <w:rFonts w:eastAsia="Times New Roman" w:cs="Open Sans Light"/>
              <w:color w:val="000000" w:themeColor="text1"/>
              <w:sz w:val="24"/>
              <w:szCs w:val="24"/>
              <w:lang w:val="en-IN"/>
            </w:rPr>
            <w:t xml:space="preserve">The proposed system should be able to handle both ITR1 and ITR 2 returns as per Income Tax Authority of India. The users should be able to register, submit personal and tax related information, track the status etc. by using the system. </w:t>
          </w:r>
        </w:p>
        <w:p w14:paraId="714E7041" w14:textId="520470CA" w:rsidR="00666B6D" w:rsidRPr="00522BBD" w:rsidRDefault="0079793F" w:rsidP="0079793F">
          <w:pPr>
            <w:rPr>
              <w:rFonts w:eastAsia="Times New Roman" w:cs="Open Sans Light"/>
              <w:color w:val="000000" w:themeColor="text1"/>
              <w:sz w:val="24"/>
              <w:szCs w:val="24"/>
              <w:lang w:val="en-IN"/>
            </w:rPr>
          </w:pPr>
          <w:proofErr w:type="spellStart"/>
          <w:r w:rsidRPr="00522BBD">
            <w:rPr>
              <w:rFonts w:eastAsia="Times New Roman" w:cs="Open Sans Light"/>
              <w:color w:val="000000" w:themeColor="text1"/>
              <w:sz w:val="24"/>
              <w:szCs w:val="24"/>
              <w:lang w:val="en-IN"/>
            </w:rPr>
            <w:t>TaxBreeze</w:t>
          </w:r>
          <w:proofErr w:type="spellEnd"/>
          <w:r w:rsidRPr="00522BBD">
            <w:rPr>
              <w:rFonts w:eastAsia="Times New Roman" w:cs="Open Sans Light"/>
              <w:color w:val="000000" w:themeColor="text1"/>
              <w:sz w:val="24"/>
              <w:szCs w:val="24"/>
              <w:lang w:val="en-IN"/>
            </w:rPr>
            <w:t xml:space="preserve"> will aim to provide interactive compliance management system that will automate compliance responsibility of the taxpayer. </w:t>
          </w:r>
          <w:proofErr w:type="spellStart"/>
          <w:r w:rsidRPr="00522BBD">
            <w:rPr>
              <w:rFonts w:eastAsia="Times New Roman" w:cs="Open Sans Light"/>
              <w:color w:val="000000" w:themeColor="text1"/>
              <w:sz w:val="24"/>
              <w:szCs w:val="24"/>
              <w:lang w:val="en-IN"/>
            </w:rPr>
            <w:t>TaxBreeze</w:t>
          </w:r>
          <w:proofErr w:type="spellEnd"/>
          <w:r w:rsidRPr="00522BBD">
            <w:rPr>
              <w:rFonts w:eastAsia="Times New Roman" w:cs="Open Sans Light"/>
              <w:color w:val="000000" w:themeColor="text1"/>
              <w:sz w:val="24"/>
              <w:szCs w:val="24"/>
              <w:lang w:val="en-IN"/>
            </w:rPr>
            <w:t xml:space="preserve"> is in line with government process of improvising the infrastructure for providing fully online module for electronic return filing with online payment. </w:t>
          </w:r>
        </w:p>
        <w:p w14:paraId="69355B3B" w14:textId="77777777" w:rsidR="00666B6D" w:rsidRPr="00522BBD" w:rsidRDefault="00666B6D" w:rsidP="00FC4BF7">
          <w:pPr>
            <w:rPr>
              <w:rFonts w:eastAsia="Times New Roman" w:cs="Open Sans Light"/>
              <w:color w:val="000000" w:themeColor="text1"/>
              <w:sz w:val="24"/>
              <w:szCs w:val="24"/>
              <w:lang w:val="en-IN"/>
            </w:rPr>
          </w:pPr>
        </w:p>
        <w:p w14:paraId="3EF9DCBF" w14:textId="77777777" w:rsidR="00FC4BF7" w:rsidRPr="00522BBD" w:rsidRDefault="00FC4BF7" w:rsidP="00637061">
          <w:pPr>
            <w:pStyle w:val="Heading1"/>
          </w:pPr>
          <w:bookmarkStart w:id="4" w:name="_Toc509245382"/>
          <w:r w:rsidRPr="00522BBD">
            <w:t xml:space="preserve">General </w:t>
          </w:r>
          <w:r w:rsidRPr="00637061">
            <w:t>description</w:t>
          </w:r>
          <w:bookmarkEnd w:id="4"/>
        </w:p>
        <w:p w14:paraId="12965DF6" w14:textId="77777777" w:rsidR="00FC4BF7" w:rsidRPr="00522BBD" w:rsidRDefault="00FC4BF7" w:rsidP="00E62120">
          <w:pPr>
            <w:pStyle w:val="Heading2"/>
          </w:pPr>
          <w:bookmarkStart w:id="5" w:name="_Toc489969578"/>
          <w:bookmarkStart w:id="6" w:name="_Toc509245383"/>
          <w:r w:rsidRPr="00522BBD">
            <w:t>Assumptions &amp; Dependencies</w:t>
          </w:r>
          <w:bookmarkEnd w:id="5"/>
          <w:bookmarkEnd w:id="6"/>
        </w:p>
        <w:p w14:paraId="2D9F604A" w14:textId="77777777" w:rsidR="002C36DA" w:rsidRPr="001C4629" w:rsidRDefault="002C36DA" w:rsidP="002C36DA">
          <w:pPr>
            <w:rPr>
              <w:sz w:val="24"/>
              <w:szCs w:val="24"/>
            </w:rPr>
          </w:pPr>
          <w:r w:rsidRPr="001C4629">
            <w:rPr>
              <w:sz w:val="24"/>
              <w:szCs w:val="24"/>
            </w:rPr>
            <w:t xml:space="preserve">One assumption of this application is that it will be using a compatible browser connected to Internet, which we have specified in section 4.1. </w:t>
          </w:r>
        </w:p>
        <w:p w14:paraId="563DBA04" w14:textId="77777777" w:rsidR="002C36DA" w:rsidRPr="001C4629" w:rsidRDefault="002C36DA" w:rsidP="002C36DA">
          <w:pPr>
            <w:rPr>
              <w:sz w:val="24"/>
              <w:szCs w:val="24"/>
            </w:rPr>
          </w:pPr>
          <w:r w:rsidRPr="001C4629">
            <w:rPr>
              <w:sz w:val="24"/>
              <w:szCs w:val="24"/>
            </w:rPr>
            <w:t>The upload and download of documents/ files will depend on the internet speed. We assume the internet speed for the users would be adequate for uploading/downloading files of large size. In case the speed is not adequate/stable, downloads/uploads may be interrupted.</w:t>
          </w:r>
        </w:p>
        <w:p w14:paraId="19162211" w14:textId="77777777" w:rsidR="002C36DA" w:rsidRPr="001C4629" w:rsidRDefault="002C36DA" w:rsidP="002C36DA">
          <w:pPr>
            <w:rPr>
              <w:sz w:val="24"/>
              <w:szCs w:val="24"/>
            </w:rPr>
          </w:pPr>
          <w:r w:rsidRPr="001C4629">
            <w:rPr>
              <w:sz w:val="24"/>
              <w:szCs w:val="24"/>
            </w:rPr>
            <w:t>The points mentioned below are out of the scope of this project.</w:t>
          </w:r>
        </w:p>
        <w:p w14:paraId="0125AE43" w14:textId="77777777" w:rsidR="002C36DA" w:rsidRPr="001C4629" w:rsidRDefault="002C36DA" w:rsidP="00F333C2">
          <w:pPr>
            <w:pStyle w:val="NoSpacing"/>
            <w:numPr>
              <w:ilvl w:val="0"/>
              <w:numId w:val="16"/>
            </w:numPr>
            <w:spacing w:line="360" w:lineRule="auto"/>
            <w:rPr>
              <w:sz w:val="24"/>
              <w:szCs w:val="24"/>
            </w:rPr>
          </w:pPr>
          <w:r w:rsidRPr="001C4629">
            <w:rPr>
              <w:sz w:val="24"/>
              <w:szCs w:val="24"/>
            </w:rPr>
            <w:t>Purchase of images, fonts</w:t>
          </w:r>
        </w:p>
        <w:p w14:paraId="1D9AE9C7" w14:textId="77777777" w:rsidR="002C36DA" w:rsidRPr="001C4629" w:rsidRDefault="002C36DA" w:rsidP="00F333C2">
          <w:pPr>
            <w:pStyle w:val="NoSpacing"/>
            <w:numPr>
              <w:ilvl w:val="0"/>
              <w:numId w:val="16"/>
            </w:numPr>
            <w:spacing w:line="360" w:lineRule="auto"/>
            <w:rPr>
              <w:sz w:val="24"/>
              <w:szCs w:val="24"/>
            </w:rPr>
          </w:pPr>
          <w:r w:rsidRPr="001C4629">
            <w:rPr>
              <w:sz w:val="24"/>
              <w:szCs w:val="24"/>
            </w:rPr>
            <w:t>Adding new features to the application other than mentioned in the functional specification.</w:t>
          </w:r>
        </w:p>
        <w:p w14:paraId="5B073BED" w14:textId="10C271B9" w:rsidR="002C36DA" w:rsidRPr="001C4629" w:rsidRDefault="002C36DA" w:rsidP="00F333C2">
          <w:pPr>
            <w:pStyle w:val="NoSpacing"/>
            <w:numPr>
              <w:ilvl w:val="0"/>
              <w:numId w:val="16"/>
            </w:numPr>
            <w:spacing w:line="360" w:lineRule="auto"/>
            <w:rPr>
              <w:sz w:val="24"/>
              <w:szCs w:val="24"/>
            </w:rPr>
          </w:pPr>
          <w:r w:rsidRPr="001C4629">
            <w:rPr>
              <w:sz w:val="24"/>
              <w:szCs w:val="24"/>
            </w:rPr>
            <w:lastRenderedPageBreak/>
            <w:t>Any language other than English</w:t>
          </w:r>
        </w:p>
        <w:p w14:paraId="3F92E720" w14:textId="77777777" w:rsidR="002C36DA" w:rsidRPr="001C4629" w:rsidRDefault="002C36DA" w:rsidP="00F333C2">
          <w:pPr>
            <w:pStyle w:val="NoSpacing"/>
            <w:numPr>
              <w:ilvl w:val="0"/>
              <w:numId w:val="16"/>
            </w:numPr>
            <w:spacing w:line="360" w:lineRule="auto"/>
            <w:rPr>
              <w:sz w:val="24"/>
              <w:szCs w:val="24"/>
            </w:rPr>
          </w:pPr>
          <w:r w:rsidRPr="001C4629">
            <w:rPr>
              <w:sz w:val="24"/>
              <w:szCs w:val="24"/>
            </w:rPr>
            <w:t>Manual data entry</w:t>
          </w:r>
        </w:p>
        <w:p w14:paraId="01B987B4" w14:textId="77777777" w:rsidR="002C36DA" w:rsidRPr="001C4629" w:rsidRDefault="002C36DA" w:rsidP="00F333C2">
          <w:pPr>
            <w:pStyle w:val="NoSpacing"/>
            <w:numPr>
              <w:ilvl w:val="0"/>
              <w:numId w:val="16"/>
            </w:numPr>
            <w:spacing w:line="360" w:lineRule="auto"/>
            <w:rPr>
              <w:sz w:val="24"/>
              <w:szCs w:val="24"/>
            </w:rPr>
          </w:pPr>
          <w:r w:rsidRPr="001C4629">
            <w:rPr>
              <w:sz w:val="24"/>
              <w:szCs w:val="24"/>
            </w:rPr>
            <w:t>Hardware Integrations / procurement and purchase</w:t>
          </w:r>
        </w:p>
        <w:p w14:paraId="4597A609" w14:textId="77777777" w:rsidR="002C36DA" w:rsidRPr="001C4629" w:rsidRDefault="002C36DA" w:rsidP="00F333C2">
          <w:pPr>
            <w:pStyle w:val="NoSpacing"/>
            <w:numPr>
              <w:ilvl w:val="0"/>
              <w:numId w:val="16"/>
            </w:numPr>
            <w:spacing w:line="360" w:lineRule="auto"/>
            <w:rPr>
              <w:sz w:val="24"/>
              <w:szCs w:val="24"/>
            </w:rPr>
          </w:pPr>
          <w:r w:rsidRPr="001C4629">
            <w:rPr>
              <w:sz w:val="24"/>
              <w:szCs w:val="24"/>
            </w:rPr>
            <w:t>Database migration</w:t>
          </w:r>
        </w:p>
        <w:p w14:paraId="65C9701A" w14:textId="77777777" w:rsidR="002C36DA" w:rsidRPr="001C4629" w:rsidRDefault="002C36DA" w:rsidP="00F333C2">
          <w:pPr>
            <w:pStyle w:val="NoSpacing"/>
            <w:numPr>
              <w:ilvl w:val="0"/>
              <w:numId w:val="16"/>
            </w:numPr>
            <w:spacing w:line="360" w:lineRule="auto"/>
            <w:rPr>
              <w:sz w:val="24"/>
              <w:szCs w:val="24"/>
            </w:rPr>
          </w:pPr>
          <w:r w:rsidRPr="001C4629">
            <w:rPr>
              <w:sz w:val="24"/>
              <w:szCs w:val="24"/>
            </w:rPr>
            <w:t>Content writing</w:t>
          </w:r>
        </w:p>
        <w:p w14:paraId="7BDE7533" w14:textId="77777777" w:rsidR="002C36DA" w:rsidRPr="001C4629" w:rsidRDefault="002C36DA" w:rsidP="00F333C2">
          <w:pPr>
            <w:pStyle w:val="NoSpacing"/>
            <w:numPr>
              <w:ilvl w:val="0"/>
              <w:numId w:val="16"/>
            </w:numPr>
            <w:spacing w:line="360" w:lineRule="auto"/>
            <w:rPr>
              <w:sz w:val="24"/>
              <w:szCs w:val="24"/>
            </w:rPr>
          </w:pPr>
          <w:r w:rsidRPr="001C4629">
            <w:rPr>
              <w:sz w:val="24"/>
              <w:szCs w:val="24"/>
            </w:rPr>
            <w:t>Physical deployment at client’s site</w:t>
          </w:r>
        </w:p>
        <w:p w14:paraId="20432AFA" w14:textId="77777777" w:rsidR="002C36DA" w:rsidRDefault="002C36DA" w:rsidP="00F333C2">
          <w:pPr>
            <w:pStyle w:val="NoSpacing"/>
            <w:numPr>
              <w:ilvl w:val="0"/>
              <w:numId w:val="16"/>
            </w:numPr>
            <w:spacing w:line="360" w:lineRule="auto"/>
            <w:rPr>
              <w:sz w:val="24"/>
              <w:szCs w:val="24"/>
            </w:rPr>
          </w:pPr>
          <w:r w:rsidRPr="001C4629">
            <w:rPr>
              <w:sz w:val="24"/>
              <w:szCs w:val="24"/>
            </w:rPr>
            <w:t>Backup solution and Disaster recovery</w:t>
          </w:r>
        </w:p>
        <w:p w14:paraId="5A743567" w14:textId="3B71E96C" w:rsidR="00FA31B3" w:rsidRDefault="00FA31B3" w:rsidP="00F333C2">
          <w:pPr>
            <w:pStyle w:val="NoSpacing"/>
            <w:numPr>
              <w:ilvl w:val="0"/>
              <w:numId w:val="16"/>
            </w:numPr>
            <w:spacing w:line="360" w:lineRule="auto"/>
            <w:rPr>
              <w:sz w:val="24"/>
              <w:szCs w:val="24"/>
            </w:rPr>
          </w:pPr>
          <w:r>
            <w:rPr>
              <w:sz w:val="24"/>
              <w:szCs w:val="24"/>
            </w:rPr>
            <w:t>API’s to be provided by PWC</w:t>
          </w:r>
        </w:p>
        <w:p w14:paraId="7C53F1D8" w14:textId="6AAB7758" w:rsidR="00FA31B3" w:rsidRDefault="00FA31B3" w:rsidP="00F333C2">
          <w:pPr>
            <w:pStyle w:val="NoSpacing"/>
            <w:numPr>
              <w:ilvl w:val="0"/>
              <w:numId w:val="16"/>
            </w:numPr>
            <w:spacing w:line="360" w:lineRule="auto"/>
            <w:rPr>
              <w:sz w:val="24"/>
              <w:szCs w:val="24"/>
            </w:rPr>
          </w:pPr>
          <w:r>
            <w:rPr>
              <w:sz w:val="24"/>
              <w:szCs w:val="24"/>
            </w:rPr>
            <w:t>Payment gateway shall be procured by PWC</w:t>
          </w:r>
        </w:p>
        <w:p w14:paraId="3E10D0C1" w14:textId="7BF6BF68" w:rsidR="00B076C2" w:rsidRDefault="00B076C2" w:rsidP="00F333C2">
          <w:pPr>
            <w:pStyle w:val="NoSpacing"/>
            <w:numPr>
              <w:ilvl w:val="0"/>
              <w:numId w:val="16"/>
            </w:numPr>
            <w:spacing w:line="360" w:lineRule="auto"/>
            <w:rPr>
              <w:sz w:val="24"/>
              <w:szCs w:val="24"/>
            </w:rPr>
          </w:pPr>
          <w:r>
            <w:rPr>
              <w:sz w:val="24"/>
              <w:szCs w:val="24"/>
            </w:rPr>
            <w:t>Client documents shall be stored on PWC Middle tier servers</w:t>
          </w:r>
        </w:p>
        <w:p w14:paraId="7F7181CB" w14:textId="70D68713" w:rsidR="00463268" w:rsidRDefault="00463268" w:rsidP="00F333C2">
          <w:pPr>
            <w:pStyle w:val="NoSpacing"/>
            <w:numPr>
              <w:ilvl w:val="0"/>
              <w:numId w:val="16"/>
            </w:numPr>
            <w:spacing w:line="360" w:lineRule="auto"/>
            <w:rPr>
              <w:sz w:val="24"/>
              <w:szCs w:val="24"/>
            </w:rPr>
          </w:pPr>
          <w:r>
            <w:rPr>
              <w:sz w:val="24"/>
              <w:szCs w:val="24"/>
            </w:rPr>
            <w:t>Azure Access shall be provided by PWC</w:t>
          </w:r>
        </w:p>
        <w:p w14:paraId="7108E2D4" w14:textId="55C99A1D" w:rsidR="00463268" w:rsidRDefault="00104F16" w:rsidP="00F333C2">
          <w:pPr>
            <w:pStyle w:val="NoSpacing"/>
            <w:numPr>
              <w:ilvl w:val="0"/>
              <w:numId w:val="16"/>
            </w:numPr>
            <w:spacing w:line="360" w:lineRule="auto"/>
            <w:rPr>
              <w:ins w:id="7" w:author="Prashant Thomas" w:date="2018-03-20T18:18:00Z"/>
              <w:sz w:val="24"/>
              <w:szCs w:val="24"/>
            </w:rPr>
          </w:pPr>
          <w:ins w:id="8" w:author="Prashant Thomas" w:date="2018-03-20T18:18:00Z">
            <w:r>
              <w:rPr>
                <w:sz w:val="24"/>
                <w:szCs w:val="24"/>
              </w:rPr>
              <w:t>Chat Plugin / Chat Bot will be provided  by PWC</w:t>
            </w:r>
          </w:ins>
        </w:p>
        <w:p w14:paraId="3E622246" w14:textId="77777777" w:rsidR="00104F16" w:rsidRPr="001C4629" w:rsidRDefault="00104F16" w:rsidP="00A702AD">
          <w:pPr>
            <w:pStyle w:val="NoSpacing"/>
            <w:spacing w:line="360" w:lineRule="auto"/>
            <w:ind w:left="720"/>
            <w:rPr>
              <w:sz w:val="24"/>
              <w:szCs w:val="24"/>
            </w:rPr>
            <w:pPrChange w:id="9" w:author="Prashant Thomas" w:date="2018-03-20T18:18:00Z">
              <w:pPr>
                <w:pStyle w:val="NoSpacing"/>
                <w:numPr>
                  <w:numId w:val="16"/>
                </w:numPr>
                <w:spacing w:line="360" w:lineRule="auto"/>
                <w:ind w:left="720" w:hanging="360"/>
              </w:pPr>
            </w:pPrChange>
          </w:pPr>
          <w:bookmarkStart w:id="10" w:name="_GoBack"/>
          <w:bookmarkEnd w:id="10"/>
        </w:p>
        <w:p w14:paraId="4BD47FA1" w14:textId="77777777" w:rsidR="002C36DA" w:rsidRPr="00522BBD" w:rsidRDefault="002C36DA" w:rsidP="002C36DA">
          <w:pPr>
            <w:rPr>
              <w:sz w:val="24"/>
              <w:szCs w:val="24"/>
            </w:rPr>
          </w:pPr>
        </w:p>
        <w:p w14:paraId="32310FEB" w14:textId="77777777" w:rsidR="00784A3D" w:rsidRPr="00522BBD" w:rsidRDefault="00784A3D">
          <w:pPr>
            <w:spacing w:after="160" w:line="259" w:lineRule="auto"/>
            <w:jc w:val="left"/>
            <w:rPr>
              <w:sz w:val="24"/>
              <w:szCs w:val="24"/>
            </w:rPr>
          </w:pPr>
          <w:r w:rsidRPr="00522BBD">
            <w:rPr>
              <w:sz w:val="24"/>
              <w:szCs w:val="24"/>
            </w:rPr>
            <w:br w:type="page"/>
          </w:r>
        </w:p>
        <w:p w14:paraId="1F3C6857" w14:textId="77777777" w:rsidR="00EF2227" w:rsidRPr="00522BBD" w:rsidRDefault="00FC4BF7" w:rsidP="00637061">
          <w:pPr>
            <w:pStyle w:val="Heading1"/>
          </w:pPr>
          <w:bookmarkStart w:id="11" w:name="_Toc509245384"/>
          <w:r w:rsidRPr="00637061">
            <w:lastRenderedPageBreak/>
            <w:t>Functional</w:t>
          </w:r>
          <w:r w:rsidRPr="00522BBD">
            <w:t xml:space="preserve"> requirement</w:t>
          </w:r>
          <w:bookmarkEnd w:id="11"/>
        </w:p>
        <w:p w14:paraId="7DEC59F1" w14:textId="142ED1BE" w:rsidR="00FC4BF7" w:rsidRPr="00522BBD" w:rsidRDefault="00270B0F" w:rsidP="00175DC3">
          <w:pPr>
            <w:rPr>
              <w:sz w:val="24"/>
              <w:szCs w:val="24"/>
            </w:rPr>
          </w:pPr>
          <w:r w:rsidRPr="00522BBD">
            <w:rPr>
              <w:sz w:val="24"/>
              <w:szCs w:val="24"/>
            </w:rPr>
            <w:t>The application being developed shall have the following components</w:t>
          </w:r>
        </w:p>
        <w:p w14:paraId="33E7914C" w14:textId="51A90C2E" w:rsidR="00270B0F" w:rsidRPr="00522BBD" w:rsidRDefault="00270B0F" w:rsidP="00F333C2">
          <w:pPr>
            <w:pStyle w:val="ListParagraph"/>
            <w:numPr>
              <w:ilvl w:val="0"/>
              <w:numId w:val="18"/>
            </w:numPr>
            <w:rPr>
              <w:sz w:val="24"/>
              <w:szCs w:val="24"/>
            </w:rPr>
          </w:pPr>
          <w:r w:rsidRPr="00522BBD">
            <w:rPr>
              <w:sz w:val="24"/>
              <w:szCs w:val="24"/>
            </w:rPr>
            <w:t>Web site with information on services provided, pricing etc.</w:t>
          </w:r>
        </w:p>
        <w:p w14:paraId="3AF7DB69" w14:textId="209DD4A3" w:rsidR="00270B0F" w:rsidRPr="00522BBD" w:rsidRDefault="00270B0F" w:rsidP="00F333C2">
          <w:pPr>
            <w:pStyle w:val="ListParagraph"/>
            <w:numPr>
              <w:ilvl w:val="0"/>
              <w:numId w:val="18"/>
            </w:numPr>
            <w:rPr>
              <w:sz w:val="24"/>
              <w:szCs w:val="24"/>
            </w:rPr>
          </w:pPr>
          <w:r w:rsidRPr="00522BBD">
            <w:rPr>
              <w:sz w:val="24"/>
              <w:szCs w:val="24"/>
            </w:rPr>
            <w:t>Tax filing portal where users can register or login so that they can complete their tax filing</w:t>
          </w:r>
        </w:p>
        <w:p w14:paraId="4B79F44C" w14:textId="092D0F8F" w:rsidR="00270B0F" w:rsidRPr="00522BBD" w:rsidRDefault="00270B0F" w:rsidP="00270B0F">
          <w:pPr>
            <w:rPr>
              <w:sz w:val="24"/>
              <w:szCs w:val="24"/>
            </w:rPr>
          </w:pPr>
          <w:r w:rsidRPr="00522BBD">
            <w:rPr>
              <w:sz w:val="24"/>
              <w:szCs w:val="24"/>
            </w:rPr>
            <w:t>The sections below shall describe these components in detail</w:t>
          </w:r>
        </w:p>
        <w:p w14:paraId="2DEE979C" w14:textId="74CAD308" w:rsidR="0079793F" w:rsidRPr="00522BBD" w:rsidRDefault="0079793F" w:rsidP="00E62120">
          <w:pPr>
            <w:pStyle w:val="Heading2"/>
          </w:pPr>
          <w:bookmarkStart w:id="12" w:name="_Toc509245385"/>
          <w:r w:rsidRPr="00522BBD">
            <w:t>Website</w:t>
          </w:r>
          <w:bookmarkEnd w:id="12"/>
        </w:p>
        <w:p w14:paraId="353AF78A" w14:textId="58A2D5F0" w:rsidR="0079793F" w:rsidRPr="00522BBD" w:rsidRDefault="00270B0F" w:rsidP="0079793F">
          <w:pPr>
            <w:rPr>
              <w:sz w:val="24"/>
              <w:szCs w:val="24"/>
            </w:rPr>
          </w:pPr>
          <w:r w:rsidRPr="00522BBD">
            <w:rPr>
              <w:sz w:val="24"/>
              <w:szCs w:val="24"/>
            </w:rPr>
            <w:t>The Website shall have the following pages. Verbat shall design these pages with appropriate layouts. PWC shall provide Verbat with additional information and guidance to finalize the layout of these pages as well as its content</w:t>
          </w:r>
          <w:r w:rsidR="00882466" w:rsidRPr="00522BBD">
            <w:rPr>
              <w:sz w:val="24"/>
              <w:szCs w:val="24"/>
            </w:rPr>
            <w:t xml:space="preserve"> and graphics</w:t>
          </w:r>
          <w:r w:rsidRPr="00522BBD">
            <w:rPr>
              <w:sz w:val="24"/>
              <w:szCs w:val="24"/>
            </w:rPr>
            <w:t>.  The pages that shall be designed are</w:t>
          </w:r>
        </w:p>
        <w:p w14:paraId="03B91874" w14:textId="44AFF28B" w:rsidR="00344002" w:rsidRPr="00522BBD" w:rsidRDefault="007410EB" w:rsidP="00F333C2">
          <w:pPr>
            <w:numPr>
              <w:ilvl w:val="0"/>
              <w:numId w:val="17"/>
            </w:numPr>
            <w:rPr>
              <w:sz w:val="24"/>
              <w:szCs w:val="24"/>
            </w:rPr>
          </w:pPr>
          <w:r w:rsidRPr="00522BBD">
            <w:rPr>
              <w:sz w:val="24"/>
              <w:szCs w:val="24"/>
            </w:rPr>
            <w:t>Services</w:t>
          </w:r>
          <w:r w:rsidR="00270B0F" w:rsidRPr="00522BBD">
            <w:rPr>
              <w:sz w:val="24"/>
              <w:szCs w:val="24"/>
            </w:rPr>
            <w:t xml:space="preserve"> page: Describes the services provided by PWC</w:t>
          </w:r>
        </w:p>
        <w:p w14:paraId="6EEBCF69" w14:textId="58C223DC" w:rsidR="00344002" w:rsidRPr="00522BBD" w:rsidRDefault="007410EB" w:rsidP="00F333C2">
          <w:pPr>
            <w:numPr>
              <w:ilvl w:val="0"/>
              <w:numId w:val="17"/>
            </w:numPr>
            <w:rPr>
              <w:sz w:val="24"/>
              <w:szCs w:val="24"/>
            </w:rPr>
          </w:pPr>
          <w:r w:rsidRPr="00522BBD">
            <w:rPr>
              <w:sz w:val="24"/>
              <w:szCs w:val="24"/>
            </w:rPr>
            <w:t>Pricing</w:t>
          </w:r>
          <w:r w:rsidR="00270B0F" w:rsidRPr="00522BBD">
            <w:rPr>
              <w:sz w:val="24"/>
              <w:szCs w:val="24"/>
            </w:rPr>
            <w:t>: A page that shall provide details on the plan options, its price and description</w:t>
          </w:r>
        </w:p>
        <w:p w14:paraId="6780F4F7" w14:textId="4D2B0435" w:rsidR="00344002" w:rsidRPr="00522BBD" w:rsidRDefault="007410EB" w:rsidP="00F333C2">
          <w:pPr>
            <w:numPr>
              <w:ilvl w:val="0"/>
              <w:numId w:val="17"/>
            </w:numPr>
            <w:rPr>
              <w:sz w:val="24"/>
              <w:szCs w:val="24"/>
            </w:rPr>
          </w:pPr>
          <w:r w:rsidRPr="00522BBD">
            <w:rPr>
              <w:sz w:val="24"/>
              <w:szCs w:val="24"/>
            </w:rPr>
            <w:t>Help Center</w:t>
          </w:r>
          <w:r w:rsidR="00270B0F" w:rsidRPr="00522BBD">
            <w:rPr>
              <w:sz w:val="24"/>
              <w:szCs w:val="24"/>
            </w:rPr>
            <w:t xml:space="preserve">: </w:t>
          </w:r>
          <w:r w:rsidR="00CA724D" w:rsidRPr="00522BBD">
            <w:rPr>
              <w:sz w:val="24"/>
              <w:szCs w:val="24"/>
            </w:rPr>
            <w:t xml:space="preserve"> A page dedicated to provide insight and tips to Tax Breeze users</w:t>
          </w:r>
        </w:p>
        <w:p w14:paraId="7C856165" w14:textId="77777777" w:rsidR="00CA724D" w:rsidRPr="00522BBD" w:rsidRDefault="007410EB" w:rsidP="00F333C2">
          <w:pPr>
            <w:numPr>
              <w:ilvl w:val="0"/>
              <w:numId w:val="17"/>
            </w:numPr>
            <w:rPr>
              <w:sz w:val="24"/>
              <w:szCs w:val="24"/>
            </w:rPr>
          </w:pPr>
          <w:r w:rsidRPr="00522BBD">
            <w:rPr>
              <w:sz w:val="24"/>
              <w:szCs w:val="24"/>
            </w:rPr>
            <w:t>Contact</w:t>
          </w:r>
          <w:r w:rsidR="00CA724D" w:rsidRPr="00522BBD">
            <w:rPr>
              <w:sz w:val="24"/>
              <w:szCs w:val="24"/>
            </w:rPr>
            <w:t>: Information page that shall provide email and phone numbers additionally it shall have a “Contact Us” form with the following fields</w:t>
          </w:r>
        </w:p>
        <w:p w14:paraId="20C53996" w14:textId="77777777" w:rsidR="00CA724D" w:rsidRPr="00522BBD" w:rsidRDefault="00CA724D" w:rsidP="00F333C2">
          <w:pPr>
            <w:numPr>
              <w:ilvl w:val="1"/>
              <w:numId w:val="17"/>
            </w:numPr>
            <w:rPr>
              <w:sz w:val="24"/>
              <w:szCs w:val="24"/>
            </w:rPr>
          </w:pPr>
          <w:r w:rsidRPr="00522BBD">
            <w:rPr>
              <w:sz w:val="24"/>
              <w:szCs w:val="24"/>
            </w:rPr>
            <w:t>Email address</w:t>
          </w:r>
        </w:p>
        <w:p w14:paraId="5D023FF8" w14:textId="487B41C3" w:rsidR="00CA724D" w:rsidRPr="00522BBD" w:rsidRDefault="00CA724D" w:rsidP="00F333C2">
          <w:pPr>
            <w:numPr>
              <w:ilvl w:val="1"/>
              <w:numId w:val="17"/>
            </w:numPr>
            <w:rPr>
              <w:sz w:val="24"/>
              <w:szCs w:val="24"/>
            </w:rPr>
          </w:pPr>
          <w:r w:rsidRPr="00522BBD">
            <w:rPr>
              <w:sz w:val="24"/>
              <w:szCs w:val="24"/>
            </w:rPr>
            <w:t>Subject</w:t>
          </w:r>
        </w:p>
        <w:p w14:paraId="59429174" w14:textId="50759FE8" w:rsidR="00344002" w:rsidRPr="00522BBD" w:rsidRDefault="00CA724D" w:rsidP="00F333C2">
          <w:pPr>
            <w:numPr>
              <w:ilvl w:val="1"/>
              <w:numId w:val="17"/>
            </w:numPr>
            <w:rPr>
              <w:sz w:val="24"/>
              <w:szCs w:val="24"/>
            </w:rPr>
          </w:pPr>
          <w:r w:rsidRPr="00522BBD">
            <w:rPr>
              <w:sz w:val="24"/>
              <w:szCs w:val="24"/>
            </w:rPr>
            <w:t xml:space="preserve">Description </w:t>
          </w:r>
        </w:p>
        <w:p w14:paraId="69D2F44B" w14:textId="0CC6BEB5" w:rsidR="00344002" w:rsidRPr="00522BBD" w:rsidRDefault="00CA724D" w:rsidP="00F333C2">
          <w:pPr>
            <w:numPr>
              <w:ilvl w:val="0"/>
              <w:numId w:val="17"/>
            </w:numPr>
            <w:rPr>
              <w:sz w:val="24"/>
              <w:szCs w:val="24"/>
            </w:rPr>
          </w:pPr>
          <w:r w:rsidRPr="00522BBD">
            <w:rPr>
              <w:sz w:val="24"/>
              <w:szCs w:val="24"/>
            </w:rPr>
            <w:t xml:space="preserve">Site Header: The site header shall display the name of the logged-in user (if user had </w:t>
          </w:r>
          <w:r w:rsidR="00882466" w:rsidRPr="00522BBD">
            <w:rPr>
              <w:sz w:val="24"/>
              <w:szCs w:val="24"/>
            </w:rPr>
            <w:t>logged in</w:t>
          </w:r>
          <w:r w:rsidRPr="00522BBD">
            <w:rPr>
              <w:sz w:val="24"/>
              <w:szCs w:val="24"/>
            </w:rPr>
            <w:t>)</w:t>
          </w:r>
        </w:p>
        <w:p w14:paraId="5CF2C353" w14:textId="14A553AD" w:rsidR="00344002" w:rsidRPr="00522BBD" w:rsidRDefault="007410EB" w:rsidP="00F333C2">
          <w:pPr>
            <w:numPr>
              <w:ilvl w:val="0"/>
              <w:numId w:val="17"/>
            </w:numPr>
            <w:rPr>
              <w:sz w:val="24"/>
              <w:szCs w:val="24"/>
            </w:rPr>
          </w:pPr>
          <w:r w:rsidRPr="00522BBD">
            <w:rPr>
              <w:sz w:val="24"/>
              <w:szCs w:val="24"/>
            </w:rPr>
            <w:t>Chat (Plugin)</w:t>
          </w:r>
          <w:r w:rsidR="0079793F" w:rsidRPr="00522BBD">
            <w:rPr>
              <w:sz w:val="24"/>
              <w:szCs w:val="24"/>
            </w:rPr>
            <w:t xml:space="preserve"> – *</w:t>
          </w:r>
          <w:r w:rsidR="0079793F" w:rsidRPr="00522BBD">
            <w:rPr>
              <w:i/>
              <w:sz w:val="24"/>
              <w:szCs w:val="24"/>
            </w:rPr>
            <w:t>Client to provide the plugin</w:t>
          </w:r>
        </w:p>
        <w:p w14:paraId="3E1C6396" w14:textId="7D272D20" w:rsidR="00344002" w:rsidRPr="00522BBD" w:rsidRDefault="007410EB" w:rsidP="00F333C2">
          <w:pPr>
            <w:numPr>
              <w:ilvl w:val="0"/>
              <w:numId w:val="17"/>
            </w:numPr>
            <w:rPr>
              <w:sz w:val="24"/>
              <w:szCs w:val="24"/>
            </w:rPr>
          </w:pPr>
          <w:r w:rsidRPr="00522BBD">
            <w:rPr>
              <w:sz w:val="24"/>
              <w:szCs w:val="24"/>
            </w:rPr>
            <w:t>Terms &amp; Conditions</w:t>
          </w:r>
          <w:r w:rsidR="00882466" w:rsidRPr="00522BBD">
            <w:rPr>
              <w:sz w:val="24"/>
              <w:szCs w:val="24"/>
            </w:rPr>
            <w:t>: Standard disclaimers for the site</w:t>
          </w:r>
        </w:p>
        <w:p w14:paraId="62253C6B" w14:textId="77777777" w:rsidR="00344002" w:rsidRPr="00522BBD" w:rsidRDefault="007410EB" w:rsidP="00F333C2">
          <w:pPr>
            <w:numPr>
              <w:ilvl w:val="0"/>
              <w:numId w:val="17"/>
            </w:numPr>
            <w:rPr>
              <w:sz w:val="24"/>
              <w:szCs w:val="24"/>
            </w:rPr>
          </w:pPr>
          <w:r w:rsidRPr="00522BBD">
            <w:rPr>
              <w:sz w:val="24"/>
              <w:szCs w:val="24"/>
            </w:rPr>
            <w:t>Legal</w:t>
          </w:r>
        </w:p>
        <w:p w14:paraId="498BC749" w14:textId="6CED3924" w:rsidR="00344002" w:rsidRPr="00522BBD" w:rsidRDefault="007410EB" w:rsidP="00F333C2">
          <w:pPr>
            <w:numPr>
              <w:ilvl w:val="0"/>
              <w:numId w:val="17"/>
            </w:numPr>
            <w:rPr>
              <w:sz w:val="24"/>
              <w:szCs w:val="24"/>
            </w:rPr>
          </w:pPr>
          <w:r w:rsidRPr="00522BBD">
            <w:rPr>
              <w:sz w:val="24"/>
              <w:szCs w:val="24"/>
            </w:rPr>
            <w:t>Privacy</w:t>
          </w:r>
          <w:r w:rsidR="00882466" w:rsidRPr="00522BBD">
            <w:rPr>
              <w:sz w:val="24"/>
              <w:szCs w:val="24"/>
            </w:rPr>
            <w:t xml:space="preserve"> Policy: Cookie, Session policies etc. along with information that details how PWC shall utilize the user information</w:t>
          </w:r>
        </w:p>
        <w:p w14:paraId="12692360" w14:textId="3E7FCF3B" w:rsidR="00344002" w:rsidRPr="00522BBD" w:rsidRDefault="007410EB" w:rsidP="00F333C2">
          <w:pPr>
            <w:numPr>
              <w:ilvl w:val="0"/>
              <w:numId w:val="17"/>
            </w:numPr>
            <w:rPr>
              <w:sz w:val="24"/>
              <w:szCs w:val="24"/>
            </w:rPr>
          </w:pPr>
          <w:r w:rsidRPr="00522BBD">
            <w:rPr>
              <w:sz w:val="24"/>
              <w:szCs w:val="24"/>
            </w:rPr>
            <w:lastRenderedPageBreak/>
            <w:t>Site Provider</w:t>
          </w:r>
          <w:r w:rsidR="00882466" w:rsidRPr="00522BBD">
            <w:rPr>
              <w:sz w:val="24"/>
              <w:szCs w:val="24"/>
            </w:rPr>
            <w:t>: A page that shall display more information on PWC India with its registered address, mailing address Fax numbers, phone numbers and email</w:t>
          </w:r>
        </w:p>
        <w:p w14:paraId="667EC3E8" w14:textId="06EFDFB0" w:rsidR="00344002" w:rsidRPr="00522BBD" w:rsidRDefault="007410EB" w:rsidP="00F333C2">
          <w:pPr>
            <w:numPr>
              <w:ilvl w:val="0"/>
              <w:numId w:val="17"/>
            </w:numPr>
            <w:rPr>
              <w:sz w:val="24"/>
              <w:szCs w:val="24"/>
            </w:rPr>
          </w:pPr>
          <w:r w:rsidRPr="00522BBD">
            <w:rPr>
              <w:sz w:val="24"/>
              <w:szCs w:val="24"/>
            </w:rPr>
            <w:t>Linking Policy</w:t>
          </w:r>
          <w:r w:rsidR="00882466" w:rsidRPr="00522BBD">
            <w:rPr>
              <w:sz w:val="24"/>
              <w:szCs w:val="24"/>
            </w:rPr>
            <w:t>: Page that shall describe the linking policies followed by PWC India</w:t>
          </w:r>
        </w:p>
        <w:p w14:paraId="5EC864B8" w14:textId="2D02F19D" w:rsidR="00BE7248" w:rsidRPr="00522BBD" w:rsidRDefault="00BE7248" w:rsidP="00E62120">
          <w:pPr>
            <w:pStyle w:val="Heading2"/>
          </w:pPr>
          <w:bookmarkStart w:id="13" w:name="_Toc509245386"/>
          <w:r w:rsidRPr="00522BBD">
            <w:t>Application</w:t>
          </w:r>
          <w:bookmarkEnd w:id="13"/>
        </w:p>
        <w:p w14:paraId="01E4E724" w14:textId="6D44F9B1" w:rsidR="0079793F" w:rsidRPr="00522BBD" w:rsidRDefault="00882466" w:rsidP="00882466">
          <w:pPr>
            <w:pStyle w:val="Heading3"/>
            <w:rPr>
              <w:sz w:val="24"/>
            </w:rPr>
          </w:pPr>
          <w:bookmarkStart w:id="14" w:name="_Toc509245387"/>
          <w:r w:rsidRPr="00522BBD">
            <w:rPr>
              <w:sz w:val="24"/>
            </w:rPr>
            <w:t>Site Registration</w:t>
          </w:r>
          <w:r w:rsidR="00CA2E9C" w:rsidRPr="00522BBD">
            <w:rPr>
              <w:sz w:val="24"/>
            </w:rPr>
            <w:t xml:space="preserve"> (Via Social Media)</w:t>
          </w:r>
          <w:bookmarkEnd w:id="14"/>
        </w:p>
        <w:p w14:paraId="636283C8" w14:textId="1BD1C332" w:rsidR="00882466" w:rsidRPr="00522BBD" w:rsidRDefault="00882466" w:rsidP="00F333C2">
          <w:pPr>
            <w:pStyle w:val="ListParagraph"/>
            <w:numPr>
              <w:ilvl w:val="0"/>
              <w:numId w:val="19"/>
            </w:numPr>
            <w:rPr>
              <w:sz w:val="24"/>
              <w:szCs w:val="24"/>
            </w:rPr>
          </w:pPr>
          <w:r w:rsidRPr="00522BBD">
            <w:rPr>
              <w:sz w:val="24"/>
              <w:szCs w:val="24"/>
            </w:rPr>
            <w:t>New Users shall register on the site using popular social media logins such as</w:t>
          </w:r>
        </w:p>
        <w:p w14:paraId="7751E52C" w14:textId="75455FB5" w:rsidR="00882466" w:rsidRPr="00522BBD" w:rsidRDefault="00882466" w:rsidP="00F333C2">
          <w:pPr>
            <w:pStyle w:val="ListParagraph"/>
            <w:numPr>
              <w:ilvl w:val="1"/>
              <w:numId w:val="19"/>
            </w:numPr>
            <w:rPr>
              <w:sz w:val="24"/>
              <w:szCs w:val="24"/>
            </w:rPr>
          </w:pPr>
          <w:r w:rsidRPr="00522BBD">
            <w:rPr>
              <w:sz w:val="24"/>
              <w:szCs w:val="24"/>
            </w:rPr>
            <w:t>Facebook</w:t>
          </w:r>
        </w:p>
        <w:p w14:paraId="593A1287" w14:textId="7A8A6F02" w:rsidR="00882466" w:rsidRPr="00522BBD" w:rsidRDefault="00882466" w:rsidP="00F333C2">
          <w:pPr>
            <w:pStyle w:val="ListParagraph"/>
            <w:numPr>
              <w:ilvl w:val="1"/>
              <w:numId w:val="19"/>
            </w:numPr>
            <w:rPr>
              <w:sz w:val="24"/>
              <w:szCs w:val="24"/>
            </w:rPr>
          </w:pPr>
          <w:r w:rsidRPr="00522BBD">
            <w:rPr>
              <w:sz w:val="24"/>
              <w:szCs w:val="24"/>
            </w:rPr>
            <w:t>Twitter</w:t>
          </w:r>
        </w:p>
        <w:p w14:paraId="01758763" w14:textId="2BD1A088" w:rsidR="00882466" w:rsidRPr="00522BBD" w:rsidRDefault="00882466" w:rsidP="00F333C2">
          <w:pPr>
            <w:pStyle w:val="ListParagraph"/>
            <w:numPr>
              <w:ilvl w:val="1"/>
              <w:numId w:val="19"/>
            </w:numPr>
            <w:rPr>
              <w:sz w:val="24"/>
              <w:szCs w:val="24"/>
            </w:rPr>
          </w:pPr>
          <w:r w:rsidRPr="00522BBD">
            <w:rPr>
              <w:sz w:val="24"/>
              <w:szCs w:val="24"/>
            </w:rPr>
            <w:t>Google</w:t>
          </w:r>
        </w:p>
        <w:p w14:paraId="323747FE" w14:textId="113F1BC6" w:rsidR="0079793F" w:rsidRPr="00522BBD" w:rsidRDefault="00882466" w:rsidP="00F333C2">
          <w:pPr>
            <w:pStyle w:val="ListParagraph"/>
            <w:numPr>
              <w:ilvl w:val="0"/>
              <w:numId w:val="13"/>
            </w:numPr>
            <w:rPr>
              <w:rFonts w:cs="Open Sans Light"/>
              <w:color w:val="000000" w:themeColor="text1"/>
              <w:sz w:val="24"/>
              <w:szCs w:val="24"/>
            </w:rPr>
          </w:pPr>
          <w:r w:rsidRPr="00522BBD">
            <w:rPr>
              <w:rFonts w:cs="Open Sans Light"/>
              <w:color w:val="000000" w:themeColor="text1"/>
              <w:sz w:val="24"/>
              <w:szCs w:val="24"/>
            </w:rPr>
            <w:t>The application shall use the API provided by these sites to authenticate the users</w:t>
          </w:r>
        </w:p>
        <w:p w14:paraId="0A2BEB3F" w14:textId="6E3FB9C8" w:rsidR="00CA2E9C" w:rsidRPr="00522BBD" w:rsidRDefault="00CA2E9C" w:rsidP="00F333C2">
          <w:pPr>
            <w:pStyle w:val="ListParagraph"/>
            <w:numPr>
              <w:ilvl w:val="0"/>
              <w:numId w:val="13"/>
            </w:numPr>
            <w:rPr>
              <w:rFonts w:cs="Open Sans Light"/>
              <w:color w:val="000000" w:themeColor="text1"/>
              <w:sz w:val="24"/>
              <w:szCs w:val="24"/>
            </w:rPr>
          </w:pPr>
          <w:r w:rsidRPr="00522BBD">
            <w:rPr>
              <w:rFonts w:cs="Open Sans Light"/>
              <w:color w:val="000000" w:themeColor="text1"/>
              <w:sz w:val="24"/>
              <w:szCs w:val="24"/>
            </w:rPr>
            <w:t>Once the users are authenticated via social media, their username and email address shall be logged on the cloud app for future reference</w:t>
          </w:r>
        </w:p>
        <w:p w14:paraId="1DC724DF" w14:textId="0121E931" w:rsidR="00CA2E9C" w:rsidRPr="00522BBD" w:rsidRDefault="00CA2E9C" w:rsidP="00F333C2">
          <w:pPr>
            <w:pStyle w:val="ListParagraph"/>
            <w:numPr>
              <w:ilvl w:val="0"/>
              <w:numId w:val="13"/>
            </w:numPr>
            <w:rPr>
              <w:rFonts w:cs="Open Sans Light"/>
              <w:color w:val="000000" w:themeColor="text1"/>
              <w:sz w:val="24"/>
              <w:szCs w:val="24"/>
            </w:rPr>
          </w:pPr>
          <w:r w:rsidRPr="00522BBD">
            <w:rPr>
              <w:rFonts w:cs="Open Sans Light"/>
              <w:color w:val="000000" w:themeColor="text1"/>
              <w:sz w:val="24"/>
              <w:szCs w:val="24"/>
            </w:rPr>
            <w:t>The users shall be prompted to create a password for their account by prompting the user to enter passwords twice</w:t>
          </w:r>
        </w:p>
        <w:p w14:paraId="0CFBA0B2" w14:textId="4D9EECD6" w:rsidR="00CA2E9C" w:rsidRPr="00522BBD" w:rsidRDefault="00CA2E9C" w:rsidP="00CA2E9C">
          <w:pPr>
            <w:pStyle w:val="Heading3"/>
            <w:rPr>
              <w:sz w:val="24"/>
            </w:rPr>
          </w:pPr>
          <w:bookmarkStart w:id="15" w:name="_Toc509245388"/>
          <w:r w:rsidRPr="00522BBD">
            <w:rPr>
              <w:sz w:val="24"/>
            </w:rPr>
            <w:t>Site Registration via P</w:t>
          </w:r>
          <w:r w:rsidR="008C7377">
            <w:rPr>
              <w:sz w:val="24"/>
            </w:rPr>
            <w:t>AN Number</w:t>
          </w:r>
          <w:bookmarkEnd w:id="15"/>
        </w:p>
        <w:p w14:paraId="5079E2DB" w14:textId="139A9DE8" w:rsidR="004862F8" w:rsidRPr="00522BBD" w:rsidRDefault="00882466" w:rsidP="00F333C2">
          <w:pPr>
            <w:pStyle w:val="ListParagraph"/>
            <w:numPr>
              <w:ilvl w:val="0"/>
              <w:numId w:val="13"/>
            </w:numPr>
            <w:rPr>
              <w:rFonts w:cs="Open Sans Light"/>
              <w:color w:val="000000" w:themeColor="text1"/>
              <w:sz w:val="24"/>
              <w:szCs w:val="24"/>
            </w:rPr>
          </w:pPr>
          <w:r w:rsidRPr="00522BBD">
            <w:rPr>
              <w:rFonts w:cs="Open Sans Light"/>
              <w:color w:val="000000" w:themeColor="text1"/>
              <w:sz w:val="24"/>
              <w:szCs w:val="24"/>
            </w:rPr>
            <w:t xml:space="preserve">Users shall also choose to register using their </w:t>
          </w:r>
          <w:r w:rsidR="00CA2E9C" w:rsidRPr="00522BBD">
            <w:rPr>
              <w:rFonts w:cs="Open Sans Light"/>
              <w:color w:val="000000" w:themeColor="text1"/>
              <w:sz w:val="24"/>
              <w:szCs w:val="24"/>
            </w:rPr>
            <w:t xml:space="preserve">PAN </w:t>
          </w:r>
          <w:r w:rsidR="00637061">
            <w:rPr>
              <w:rFonts w:cs="Open Sans Light"/>
              <w:color w:val="000000" w:themeColor="text1"/>
              <w:sz w:val="24"/>
              <w:szCs w:val="24"/>
            </w:rPr>
            <w:t>Number</w:t>
          </w:r>
        </w:p>
        <w:p w14:paraId="740C1EB0" w14:textId="3D96A77F" w:rsidR="00F84915" w:rsidRPr="00522BBD" w:rsidRDefault="0086410D" w:rsidP="00F333C2">
          <w:pPr>
            <w:pStyle w:val="ListParagraph"/>
            <w:numPr>
              <w:ilvl w:val="0"/>
              <w:numId w:val="13"/>
            </w:numPr>
            <w:rPr>
              <w:rFonts w:cs="Open Sans Light"/>
              <w:color w:val="000000" w:themeColor="text1"/>
              <w:sz w:val="24"/>
              <w:szCs w:val="24"/>
            </w:rPr>
          </w:pPr>
          <w:r w:rsidRPr="00522BBD">
            <w:rPr>
              <w:rFonts w:cs="Open Sans Light"/>
              <w:color w:val="000000" w:themeColor="text1"/>
              <w:sz w:val="24"/>
              <w:szCs w:val="24"/>
            </w:rPr>
            <w:t>Users shall enter their password twice to validate their  password</w:t>
          </w:r>
        </w:p>
        <w:p w14:paraId="57A48CC0" w14:textId="328594AB" w:rsidR="0086410D" w:rsidRPr="00522BBD" w:rsidRDefault="0086410D" w:rsidP="007C75D9">
          <w:pPr>
            <w:pStyle w:val="Heading3"/>
            <w:rPr>
              <w:sz w:val="24"/>
            </w:rPr>
          </w:pPr>
          <w:bookmarkStart w:id="16" w:name="_Toc509245389"/>
          <w:r w:rsidRPr="00522BBD">
            <w:rPr>
              <w:sz w:val="24"/>
            </w:rPr>
            <w:t>Registration email</w:t>
          </w:r>
          <w:bookmarkEnd w:id="16"/>
        </w:p>
        <w:p w14:paraId="143492D9" w14:textId="24941F8E" w:rsidR="0086410D" w:rsidRPr="00522BBD" w:rsidRDefault="0086410D" w:rsidP="00F333C2">
          <w:pPr>
            <w:pStyle w:val="ListParagraph"/>
            <w:numPr>
              <w:ilvl w:val="0"/>
              <w:numId w:val="19"/>
            </w:numPr>
            <w:rPr>
              <w:sz w:val="24"/>
              <w:szCs w:val="24"/>
            </w:rPr>
          </w:pPr>
          <w:r w:rsidRPr="00522BBD">
            <w:rPr>
              <w:sz w:val="24"/>
              <w:szCs w:val="24"/>
            </w:rPr>
            <w:t>After the user has registered via social media or PAN card, they shall receive an account verification email</w:t>
          </w:r>
        </w:p>
        <w:p w14:paraId="6FC2F093" w14:textId="03FAA1A6" w:rsidR="0086410D" w:rsidRPr="00522BBD" w:rsidRDefault="0086410D" w:rsidP="00F333C2">
          <w:pPr>
            <w:pStyle w:val="ListParagraph"/>
            <w:numPr>
              <w:ilvl w:val="0"/>
              <w:numId w:val="19"/>
            </w:numPr>
            <w:rPr>
              <w:sz w:val="24"/>
              <w:szCs w:val="24"/>
            </w:rPr>
          </w:pPr>
          <w:r w:rsidRPr="00522BBD">
            <w:rPr>
              <w:sz w:val="24"/>
              <w:szCs w:val="24"/>
            </w:rPr>
            <w:t>Users shall verify their email by clicking on the link in the verification email</w:t>
          </w:r>
        </w:p>
        <w:p w14:paraId="41182174" w14:textId="3F6B5AC7" w:rsidR="0086410D" w:rsidRPr="00522BBD" w:rsidRDefault="0086410D" w:rsidP="0086410D">
          <w:pPr>
            <w:pStyle w:val="Heading3"/>
            <w:rPr>
              <w:sz w:val="24"/>
            </w:rPr>
          </w:pPr>
          <w:bookmarkStart w:id="17" w:name="_Toc509245390"/>
          <w:r w:rsidRPr="00522BBD">
            <w:rPr>
              <w:sz w:val="24"/>
            </w:rPr>
            <w:t>Terms and Conditions</w:t>
          </w:r>
          <w:bookmarkEnd w:id="17"/>
        </w:p>
        <w:p w14:paraId="3003BC03" w14:textId="71A6ECBA" w:rsidR="004862F8" w:rsidRPr="00522BBD" w:rsidRDefault="0086410D" w:rsidP="00F333C2">
          <w:pPr>
            <w:pStyle w:val="ListParagraph"/>
            <w:numPr>
              <w:ilvl w:val="0"/>
              <w:numId w:val="13"/>
            </w:numPr>
            <w:rPr>
              <w:rFonts w:cs="Open Sans Light"/>
              <w:color w:val="000000" w:themeColor="text1"/>
              <w:sz w:val="24"/>
              <w:szCs w:val="24"/>
            </w:rPr>
          </w:pPr>
          <w:r w:rsidRPr="00522BBD">
            <w:rPr>
              <w:rFonts w:cs="Open Sans Light"/>
              <w:color w:val="000000" w:themeColor="text1"/>
              <w:sz w:val="24"/>
              <w:szCs w:val="24"/>
            </w:rPr>
            <w:t>Users shall accept the terms and conditions of PWC to continue using the website</w:t>
          </w:r>
          <w:r w:rsidR="00C13026" w:rsidRPr="00522BBD">
            <w:rPr>
              <w:rFonts w:cs="Open Sans Light"/>
              <w:color w:val="000000" w:themeColor="text1"/>
              <w:sz w:val="24"/>
              <w:szCs w:val="24"/>
            </w:rPr>
            <w:t xml:space="preserve"> for filing taxes</w:t>
          </w:r>
        </w:p>
        <w:p w14:paraId="4F5BA75C" w14:textId="32992E6D" w:rsidR="00C13026" w:rsidRPr="00522BBD" w:rsidRDefault="00C13026" w:rsidP="00C13026">
          <w:pPr>
            <w:rPr>
              <w:rFonts w:cs="Open Sans Light"/>
              <w:i/>
              <w:color w:val="FF0000"/>
              <w:sz w:val="24"/>
              <w:szCs w:val="24"/>
            </w:rPr>
          </w:pPr>
          <w:r w:rsidRPr="00522BBD">
            <w:rPr>
              <w:rFonts w:cs="Open Sans Light"/>
              <w:i/>
              <w:color w:val="FF0000"/>
              <w:sz w:val="24"/>
              <w:szCs w:val="24"/>
            </w:rPr>
            <w:t>TBD: does 3.2.4 come before 3.2.5 (Need to confirm)</w:t>
          </w:r>
        </w:p>
        <w:p w14:paraId="00AE1960" w14:textId="224F1815" w:rsidR="0086410D" w:rsidRPr="00522BBD" w:rsidRDefault="00C13026" w:rsidP="0086410D">
          <w:pPr>
            <w:pStyle w:val="Heading3"/>
            <w:rPr>
              <w:sz w:val="24"/>
            </w:rPr>
          </w:pPr>
          <w:bookmarkStart w:id="18" w:name="_Toc509245391"/>
          <w:r w:rsidRPr="00522BBD">
            <w:rPr>
              <w:sz w:val="24"/>
            </w:rPr>
            <w:t>Eligibility</w:t>
          </w:r>
          <w:bookmarkEnd w:id="18"/>
        </w:p>
        <w:p w14:paraId="220AB7BE" w14:textId="5077F65E" w:rsidR="00800B85" w:rsidRPr="00522BBD" w:rsidRDefault="00800B85" w:rsidP="00F333C2">
          <w:pPr>
            <w:pStyle w:val="ListParagraph"/>
            <w:numPr>
              <w:ilvl w:val="0"/>
              <w:numId w:val="20"/>
            </w:numPr>
            <w:rPr>
              <w:sz w:val="24"/>
              <w:szCs w:val="24"/>
            </w:rPr>
          </w:pPr>
          <w:r w:rsidRPr="00522BBD">
            <w:rPr>
              <w:sz w:val="24"/>
              <w:szCs w:val="24"/>
            </w:rPr>
            <w:t>Before starting application applicant shall confirm eligibility</w:t>
          </w:r>
          <w:r w:rsidR="00C13026" w:rsidRPr="00522BBD">
            <w:rPr>
              <w:sz w:val="24"/>
              <w:szCs w:val="24"/>
            </w:rPr>
            <w:t xml:space="preserve"> as described in the image below</w:t>
          </w:r>
        </w:p>
        <w:p w14:paraId="76DC6F71" w14:textId="49E294F5" w:rsidR="00BA2777" w:rsidRPr="00522BBD" w:rsidRDefault="00C13026" w:rsidP="00BA2777">
          <w:pPr>
            <w:spacing w:after="143" w:line="240" w:lineRule="auto"/>
            <w:ind w:left="96" w:right="647"/>
            <w:rPr>
              <w:rFonts w:cs="Open Sans Light"/>
              <w:b/>
              <w:color w:val="000000" w:themeColor="text1"/>
              <w:sz w:val="24"/>
              <w:szCs w:val="24"/>
            </w:rPr>
          </w:pPr>
          <w:r w:rsidRPr="00522BBD">
            <w:rPr>
              <w:rFonts w:cs="Open Sans Light"/>
              <w:b/>
              <w:noProof/>
              <w:color w:val="000000" w:themeColor="text1"/>
              <w:sz w:val="24"/>
              <w:szCs w:val="24"/>
            </w:rPr>
            <w:lastRenderedPageBreak/>
            <w:drawing>
              <wp:anchor distT="0" distB="0" distL="114300" distR="114300" simplePos="0" relativeHeight="251665408" behindDoc="0" locked="0" layoutInCell="1" allowOverlap="1" wp14:anchorId="4B24D4AE" wp14:editId="0BB26FA1">
                <wp:simplePos x="0" y="0"/>
                <wp:positionH relativeFrom="column">
                  <wp:posOffset>1073150</wp:posOffset>
                </wp:positionH>
                <wp:positionV relativeFrom="paragraph">
                  <wp:posOffset>0</wp:posOffset>
                </wp:positionV>
                <wp:extent cx="3581400" cy="374205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81400" cy="37420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A2777" w:rsidRPr="00522BBD">
            <w:rPr>
              <w:rFonts w:cs="Open Sans Light"/>
              <w:b/>
              <w:color w:val="000000" w:themeColor="text1"/>
              <w:sz w:val="24"/>
              <w:szCs w:val="24"/>
            </w:rPr>
            <w:t xml:space="preserve">     </w:t>
          </w:r>
        </w:p>
        <w:p w14:paraId="1210F484" w14:textId="6C48EF91" w:rsidR="00C13026" w:rsidRPr="00522BBD" w:rsidRDefault="00C13026" w:rsidP="00F333C2">
          <w:pPr>
            <w:pStyle w:val="ListParagraph"/>
            <w:numPr>
              <w:ilvl w:val="0"/>
              <w:numId w:val="20"/>
            </w:numPr>
            <w:rPr>
              <w:sz w:val="24"/>
              <w:szCs w:val="24"/>
            </w:rPr>
          </w:pPr>
          <w:r w:rsidRPr="00522BBD">
            <w:rPr>
              <w:sz w:val="24"/>
              <w:szCs w:val="24"/>
            </w:rPr>
            <w:t>The application shall make a note of the eligibility status so that it can be provid</w:t>
          </w:r>
          <w:r w:rsidR="00723C06" w:rsidRPr="00522BBD">
            <w:rPr>
              <w:sz w:val="24"/>
              <w:szCs w:val="24"/>
            </w:rPr>
            <w:t>ed to the PWC Middle Tier</w:t>
          </w:r>
          <w:r w:rsidRPr="00522BBD">
            <w:rPr>
              <w:sz w:val="24"/>
              <w:szCs w:val="24"/>
            </w:rPr>
            <w:t>.</w:t>
          </w:r>
        </w:p>
        <w:p w14:paraId="1D3C2CC2" w14:textId="3681D4BD" w:rsidR="00887C41" w:rsidRPr="00522BBD" w:rsidRDefault="00887C41" w:rsidP="00887C41">
          <w:pPr>
            <w:pStyle w:val="Heading3"/>
            <w:rPr>
              <w:sz w:val="24"/>
            </w:rPr>
          </w:pPr>
          <w:bookmarkStart w:id="19" w:name="_Toc509245392"/>
          <w:r w:rsidRPr="00522BBD">
            <w:rPr>
              <w:sz w:val="24"/>
            </w:rPr>
            <w:t xml:space="preserve">Basic </w:t>
          </w:r>
          <w:r w:rsidR="006D745C">
            <w:rPr>
              <w:sz w:val="24"/>
            </w:rPr>
            <w:t xml:space="preserve">Profile </w:t>
          </w:r>
          <w:r w:rsidRPr="00522BBD">
            <w:rPr>
              <w:sz w:val="24"/>
            </w:rPr>
            <w:t>Information</w:t>
          </w:r>
          <w:bookmarkEnd w:id="19"/>
        </w:p>
        <w:p w14:paraId="288DCE8B" w14:textId="77777777" w:rsidR="00887C41" w:rsidRPr="00522BBD" w:rsidRDefault="00887C41" w:rsidP="00887C41">
          <w:pPr>
            <w:rPr>
              <w:sz w:val="24"/>
              <w:szCs w:val="24"/>
            </w:rPr>
          </w:pPr>
          <w:r w:rsidRPr="00522BBD">
            <w:rPr>
              <w:sz w:val="24"/>
              <w:szCs w:val="24"/>
            </w:rPr>
            <w:t>Before the user is directed to select a plan, the user is directed to fill their basic information. This is because the user may be indecisive at the time and may require gentle reminders to return back to Tax Breeze to continue their registration</w:t>
          </w:r>
        </w:p>
        <w:p w14:paraId="63396995" w14:textId="77777777" w:rsidR="00887C41" w:rsidRPr="00522BBD" w:rsidRDefault="00887C41" w:rsidP="00887C41">
          <w:pPr>
            <w:rPr>
              <w:sz w:val="24"/>
              <w:szCs w:val="24"/>
            </w:rPr>
          </w:pPr>
          <w:r w:rsidRPr="00522BBD">
            <w:rPr>
              <w:sz w:val="24"/>
              <w:szCs w:val="24"/>
            </w:rPr>
            <w:t>Basic information includes</w:t>
          </w:r>
        </w:p>
        <w:p w14:paraId="2C947716" w14:textId="4655EB98" w:rsidR="00887C41" w:rsidRPr="00522BBD" w:rsidRDefault="00887C41" w:rsidP="00F333C2">
          <w:pPr>
            <w:pStyle w:val="ListParagraph"/>
            <w:numPr>
              <w:ilvl w:val="0"/>
              <w:numId w:val="21"/>
            </w:numPr>
            <w:rPr>
              <w:sz w:val="24"/>
              <w:szCs w:val="24"/>
            </w:rPr>
          </w:pPr>
          <w:r w:rsidRPr="00522BBD">
            <w:rPr>
              <w:sz w:val="24"/>
              <w:szCs w:val="24"/>
            </w:rPr>
            <w:t xml:space="preserve">First name, last name, </w:t>
          </w:r>
          <w:r w:rsidR="00FE794F" w:rsidRPr="00522BBD">
            <w:rPr>
              <w:sz w:val="24"/>
              <w:szCs w:val="24"/>
            </w:rPr>
            <w:t xml:space="preserve">Phone, </w:t>
          </w:r>
          <w:r w:rsidRPr="00522BBD">
            <w:rPr>
              <w:sz w:val="24"/>
              <w:szCs w:val="24"/>
            </w:rPr>
            <w:t>DOB and PAN # (if registered via social media)</w:t>
          </w:r>
        </w:p>
        <w:p w14:paraId="06D51A50" w14:textId="05D897E4" w:rsidR="00C13026" w:rsidRPr="00522BBD" w:rsidRDefault="00C13026" w:rsidP="00C13026">
          <w:pPr>
            <w:pStyle w:val="Heading3"/>
            <w:rPr>
              <w:sz w:val="24"/>
            </w:rPr>
          </w:pPr>
          <w:bookmarkStart w:id="20" w:name="_Toc509245393"/>
          <w:r w:rsidRPr="00522BBD">
            <w:rPr>
              <w:sz w:val="24"/>
            </w:rPr>
            <w:t>Plan Options</w:t>
          </w:r>
          <w:bookmarkEnd w:id="20"/>
        </w:p>
        <w:p w14:paraId="06538218" w14:textId="45223E79" w:rsidR="00C13026" w:rsidRPr="00522BBD" w:rsidRDefault="00BB3495" w:rsidP="00C13026">
          <w:pPr>
            <w:rPr>
              <w:sz w:val="24"/>
              <w:szCs w:val="24"/>
            </w:rPr>
          </w:pPr>
          <w:r w:rsidRPr="00522BBD">
            <w:rPr>
              <w:sz w:val="24"/>
              <w:szCs w:val="24"/>
            </w:rPr>
            <w:t>Once the user has acknowledged their eligibility, the user shall be provided with different options to select a package that best fits their use case. The pricing plans shall provide the following information</w:t>
          </w:r>
        </w:p>
        <w:p w14:paraId="4A4145DE" w14:textId="2FBB0283" w:rsidR="00BB3495" w:rsidRPr="00522BBD" w:rsidRDefault="00BB3495" w:rsidP="00F333C2">
          <w:pPr>
            <w:pStyle w:val="ListParagraph"/>
            <w:numPr>
              <w:ilvl w:val="0"/>
              <w:numId w:val="20"/>
            </w:numPr>
            <w:rPr>
              <w:sz w:val="24"/>
              <w:szCs w:val="24"/>
            </w:rPr>
          </w:pPr>
          <w:r w:rsidRPr="00522BBD">
            <w:rPr>
              <w:sz w:val="24"/>
              <w:szCs w:val="24"/>
            </w:rPr>
            <w:t>Name of the package</w:t>
          </w:r>
        </w:p>
        <w:p w14:paraId="4780B560" w14:textId="08B43655" w:rsidR="00BB3495" w:rsidRPr="00522BBD" w:rsidRDefault="00BB3495" w:rsidP="00F333C2">
          <w:pPr>
            <w:pStyle w:val="ListParagraph"/>
            <w:numPr>
              <w:ilvl w:val="0"/>
              <w:numId w:val="20"/>
            </w:numPr>
            <w:rPr>
              <w:sz w:val="24"/>
              <w:szCs w:val="24"/>
            </w:rPr>
          </w:pPr>
          <w:r w:rsidRPr="00522BBD">
            <w:rPr>
              <w:sz w:val="24"/>
              <w:szCs w:val="24"/>
            </w:rPr>
            <w:t>Price of the package</w:t>
          </w:r>
        </w:p>
        <w:p w14:paraId="7D9999F5" w14:textId="22AF2255" w:rsidR="00BB3495" w:rsidRPr="00522BBD" w:rsidRDefault="00BB3495" w:rsidP="00F333C2">
          <w:pPr>
            <w:pStyle w:val="ListParagraph"/>
            <w:numPr>
              <w:ilvl w:val="0"/>
              <w:numId w:val="20"/>
            </w:numPr>
            <w:rPr>
              <w:sz w:val="24"/>
              <w:szCs w:val="24"/>
            </w:rPr>
          </w:pPr>
          <w:r w:rsidRPr="00522BBD">
            <w:rPr>
              <w:sz w:val="24"/>
              <w:szCs w:val="24"/>
            </w:rPr>
            <w:t>Description of the package with benefits and brief use cases</w:t>
          </w:r>
        </w:p>
        <w:p w14:paraId="33C4EE3F" w14:textId="0F6BA049" w:rsidR="00BB3495" w:rsidRPr="00522BBD" w:rsidRDefault="00BB3495" w:rsidP="00BB3495">
          <w:pPr>
            <w:pStyle w:val="Heading3"/>
            <w:rPr>
              <w:sz w:val="24"/>
            </w:rPr>
          </w:pPr>
          <w:bookmarkStart w:id="21" w:name="_Toc509245394"/>
          <w:r w:rsidRPr="00522BBD">
            <w:rPr>
              <w:sz w:val="24"/>
            </w:rPr>
            <w:lastRenderedPageBreak/>
            <w:t>Plan options display</w:t>
          </w:r>
          <w:bookmarkEnd w:id="21"/>
        </w:p>
        <w:p w14:paraId="33A65730" w14:textId="19BC1278" w:rsidR="00BB3495" w:rsidRPr="00522BBD" w:rsidRDefault="00BB3495" w:rsidP="00BB3495">
          <w:pPr>
            <w:rPr>
              <w:sz w:val="24"/>
              <w:szCs w:val="24"/>
            </w:rPr>
          </w:pPr>
          <w:r w:rsidRPr="00522BBD">
            <w:rPr>
              <w:sz w:val="24"/>
              <w:szCs w:val="24"/>
            </w:rPr>
            <w:t>Plan options shall be displayed on aptly labelled tabs. Clicking on each tab shall display plan price and descriptions. A radio button placed on each tab shall be used to select the plan</w:t>
          </w:r>
        </w:p>
        <w:p w14:paraId="6654284A" w14:textId="5ACC0F30" w:rsidR="00887C41" w:rsidRPr="00522BBD" w:rsidRDefault="00887C41" w:rsidP="00887C41">
          <w:pPr>
            <w:pStyle w:val="Heading3"/>
            <w:rPr>
              <w:sz w:val="24"/>
            </w:rPr>
          </w:pPr>
          <w:bookmarkStart w:id="22" w:name="_Toc509245395"/>
          <w:r w:rsidRPr="00522BBD">
            <w:rPr>
              <w:sz w:val="24"/>
            </w:rPr>
            <w:t>Returning Registered Users: Login</w:t>
          </w:r>
          <w:bookmarkEnd w:id="22"/>
        </w:p>
        <w:p w14:paraId="20898043" w14:textId="77777777" w:rsidR="00887C41" w:rsidRPr="00522BBD" w:rsidRDefault="00887C41" w:rsidP="00887C41">
          <w:pPr>
            <w:rPr>
              <w:sz w:val="24"/>
              <w:szCs w:val="24"/>
            </w:rPr>
          </w:pPr>
          <w:r w:rsidRPr="00522BBD">
            <w:rPr>
              <w:sz w:val="24"/>
              <w:szCs w:val="24"/>
            </w:rPr>
            <w:t xml:space="preserve">Users who have not been converted to potential client may log back into the site using their social media login credentials or PAN numbers. </w:t>
          </w:r>
        </w:p>
        <w:p w14:paraId="36D37E3B" w14:textId="6B7755A1" w:rsidR="00887C41" w:rsidRPr="00522BBD" w:rsidRDefault="00887C41" w:rsidP="00F333C2">
          <w:pPr>
            <w:pStyle w:val="ListParagraph"/>
            <w:numPr>
              <w:ilvl w:val="0"/>
              <w:numId w:val="21"/>
            </w:numPr>
            <w:rPr>
              <w:sz w:val="24"/>
              <w:szCs w:val="24"/>
            </w:rPr>
          </w:pPr>
          <w:r w:rsidRPr="00522BBD">
            <w:rPr>
              <w:sz w:val="24"/>
              <w:szCs w:val="24"/>
            </w:rPr>
            <w:t>In the former case once the user shall be authenticated via social media, they shall have a reference in the cloud database</w:t>
          </w:r>
        </w:p>
        <w:p w14:paraId="1A41E7F2" w14:textId="5C1CE00C" w:rsidR="00887C41" w:rsidRPr="00522BBD" w:rsidRDefault="00887C41" w:rsidP="00F333C2">
          <w:pPr>
            <w:pStyle w:val="ListParagraph"/>
            <w:numPr>
              <w:ilvl w:val="0"/>
              <w:numId w:val="21"/>
            </w:numPr>
            <w:rPr>
              <w:sz w:val="24"/>
              <w:szCs w:val="24"/>
            </w:rPr>
          </w:pPr>
          <w:r w:rsidRPr="00522BBD">
            <w:rPr>
              <w:sz w:val="24"/>
              <w:szCs w:val="24"/>
            </w:rPr>
            <w:t>In the latter case, they shall be authenticated using their PAN # and password stored in the cloud database</w:t>
          </w:r>
        </w:p>
        <w:p w14:paraId="478DF7A4" w14:textId="03C20F5E" w:rsidR="00887C41" w:rsidRPr="00522BBD" w:rsidRDefault="00887C41" w:rsidP="00887C41">
          <w:pPr>
            <w:pStyle w:val="Heading3"/>
            <w:rPr>
              <w:sz w:val="24"/>
            </w:rPr>
          </w:pPr>
          <w:bookmarkStart w:id="23" w:name="_Toc509245396"/>
          <w:r w:rsidRPr="00522BBD">
            <w:rPr>
              <w:sz w:val="24"/>
            </w:rPr>
            <w:t>Payment</w:t>
          </w:r>
          <w:bookmarkEnd w:id="23"/>
        </w:p>
        <w:p w14:paraId="561011D5" w14:textId="77777777" w:rsidR="00FE794F" w:rsidRPr="00522BBD" w:rsidRDefault="00887C41" w:rsidP="00887C41">
          <w:pPr>
            <w:rPr>
              <w:sz w:val="24"/>
              <w:szCs w:val="24"/>
            </w:rPr>
          </w:pPr>
          <w:r w:rsidRPr="00522BBD">
            <w:rPr>
              <w:sz w:val="24"/>
              <w:szCs w:val="24"/>
            </w:rPr>
            <w:t>After the user has provided</w:t>
          </w:r>
          <w:r w:rsidR="00FE794F" w:rsidRPr="00522BBD">
            <w:rPr>
              <w:sz w:val="24"/>
              <w:szCs w:val="24"/>
            </w:rPr>
            <w:t xml:space="preserve"> their basic information and selected the plan, they shall be directed to the payment gateway where they shall use their credit or debit card details to pay for the PWC service desired. The payment gateway shall be provided by PWC.</w:t>
          </w:r>
        </w:p>
        <w:p w14:paraId="5605E692" w14:textId="7773FF92" w:rsidR="00FE794F" w:rsidRPr="00522BBD" w:rsidRDefault="00FE794F" w:rsidP="00887C41">
          <w:pPr>
            <w:rPr>
              <w:sz w:val="24"/>
              <w:szCs w:val="24"/>
            </w:rPr>
          </w:pPr>
          <w:r w:rsidRPr="00522BBD">
            <w:rPr>
              <w:sz w:val="24"/>
              <w:szCs w:val="24"/>
            </w:rPr>
            <w:t>The C</w:t>
          </w:r>
          <w:r w:rsidR="004F52F5" w:rsidRPr="00522BBD">
            <w:rPr>
              <w:sz w:val="24"/>
              <w:szCs w:val="24"/>
            </w:rPr>
            <w:t>loud database shall store</w:t>
          </w:r>
          <w:r w:rsidRPr="00522BBD">
            <w:rPr>
              <w:sz w:val="24"/>
              <w:szCs w:val="24"/>
            </w:rPr>
            <w:t xml:space="preserve"> the following</w:t>
          </w:r>
        </w:p>
        <w:p w14:paraId="3A37667E" w14:textId="79A176C5" w:rsidR="00FE794F" w:rsidRPr="00522BBD" w:rsidRDefault="00FE794F" w:rsidP="00F333C2">
          <w:pPr>
            <w:pStyle w:val="ListParagraph"/>
            <w:numPr>
              <w:ilvl w:val="0"/>
              <w:numId w:val="22"/>
            </w:numPr>
            <w:ind w:left="720" w:hanging="420"/>
            <w:rPr>
              <w:sz w:val="24"/>
              <w:szCs w:val="24"/>
            </w:rPr>
          </w:pPr>
          <w:r w:rsidRPr="00522BBD">
            <w:rPr>
              <w:sz w:val="24"/>
              <w:szCs w:val="24"/>
            </w:rPr>
            <w:t>Plan selected, Date paid, amount paid and status of payment</w:t>
          </w:r>
        </w:p>
        <w:p w14:paraId="382075C8" w14:textId="5053494E" w:rsidR="004F52F5" w:rsidRPr="00522BBD" w:rsidRDefault="004F52F5" w:rsidP="00FE794F">
          <w:pPr>
            <w:rPr>
              <w:sz w:val="24"/>
              <w:szCs w:val="24"/>
              <w:u w:val="single"/>
            </w:rPr>
          </w:pPr>
          <w:r w:rsidRPr="00522BBD">
            <w:rPr>
              <w:sz w:val="24"/>
              <w:szCs w:val="24"/>
              <w:u w:val="single"/>
            </w:rPr>
            <w:t>PWC SERVER INPUTS</w:t>
          </w:r>
        </w:p>
        <w:p w14:paraId="4331CFE1" w14:textId="4506FEBA" w:rsidR="00FE794F" w:rsidRPr="00522BBD" w:rsidRDefault="00FE794F" w:rsidP="00FE794F">
          <w:pPr>
            <w:rPr>
              <w:sz w:val="24"/>
              <w:szCs w:val="24"/>
            </w:rPr>
          </w:pPr>
          <w:r w:rsidRPr="00522BBD">
            <w:rPr>
              <w:sz w:val="24"/>
              <w:szCs w:val="24"/>
            </w:rPr>
            <w:t xml:space="preserve">If the payment process was a success this information </w:t>
          </w:r>
          <w:r w:rsidR="00723C06" w:rsidRPr="00522BBD">
            <w:rPr>
              <w:sz w:val="24"/>
              <w:szCs w:val="24"/>
            </w:rPr>
            <w:t>will be posted to the PWC Middle Tier</w:t>
          </w:r>
          <w:r w:rsidRPr="00522BBD">
            <w:rPr>
              <w:sz w:val="24"/>
              <w:szCs w:val="24"/>
            </w:rPr>
            <w:t xml:space="preserve"> application in JSON format. The details of the message shall include</w:t>
          </w:r>
        </w:p>
        <w:p w14:paraId="1D3D82F7" w14:textId="1C2D42FA" w:rsidR="00FE794F" w:rsidRPr="00522BBD" w:rsidRDefault="00FE794F" w:rsidP="00F333C2">
          <w:pPr>
            <w:pStyle w:val="ListParagraph"/>
            <w:numPr>
              <w:ilvl w:val="0"/>
              <w:numId w:val="22"/>
            </w:numPr>
            <w:rPr>
              <w:sz w:val="24"/>
              <w:szCs w:val="24"/>
            </w:rPr>
          </w:pPr>
          <w:r w:rsidRPr="00522BBD">
            <w:rPr>
              <w:sz w:val="24"/>
              <w:szCs w:val="24"/>
            </w:rPr>
            <w:t>Tax payer First and Last Name</w:t>
          </w:r>
        </w:p>
        <w:p w14:paraId="74272116" w14:textId="601376A1" w:rsidR="00FE794F" w:rsidRPr="00522BBD" w:rsidRDefault="00FE794F" w:rsidP="00F333C2">
          <w:pPr>
            <w:pStyle w:val="ListParagraph"/>
            <w:numPr>
              <w:ilvl w:val="0"/>
              <w:numId w:val="22"/>
            </w:numPr>
            <w:rPr>
              <w:sz w:val="24"/>
              <w:szCs w:val="24"/>
            </w:rPr>
          </w:pPr>
          <w:r w:rsidRPr="00522BBD">
            <w:rPr>
              <w:sz w:val="24"/>
              <w:szCs w:val="24"/>
            </w:rPr>
            <w:t>PAN #</w:t>
          </w:r>
        </w:p>
        <w:p w14:paraId="768B7BA6" w14:textId="4ED2C01D" w:rsidR="00FE794F" w:rsidRPr="00522BBD" w:rsidRDefault="00FE794F" w:rsidP="00F333C2">
          <w:pPr>
            <w:pStyle w:val="ListParagraph"/>
            <w:numPr>
              <w:ilvl w:val="0"/>
              <w:numId w:val="22"/>
            </w:numPr>
            <w:rPr>
              <w:sz w:val="24"/>
              <w:szCs w:val="24"/>
            </w:rPr>
          </w:pPr>
          <w:r w:rsidRPr="00522BBD">
            <w:rPr>
              <w:sz w:val="24"/>
              <w:szCs w:val="24"/>
            </w:rPr>
            <w:t>DOB</w:t>
          </w:r>
        </w:p>
        <w:p w14:paraId="65BAEAE8" w14:textId="2ABA2760" w:rsidR="00FE794F" w:rsidRPr="00522BBD" w:rsidRDefault="00FE794F" w:rsidP="00F333C2">
          <w:pPr>
            <w:pStyle w:val="ListParagraph"/>
            <w:numPr>
              <w:ilvl w:val="0"/>
              <w:numId w:val="22"/>
            </w:numPr>
            <w:rPr>
              <w:sz w:val="24"/>
              <w:szCs w:val="24"/>
            </w:rPr>
          </w:pPr>
          <w:r w:rsidRPr="00522BBD">
            <w:rPr>
              <w:sz w:val="24"/>
              <w:szCs w:val="24"/>
            </w:rPr>
            <w:t xml:space="preserve">Email &amp; Phone  </w:t>
          </w:r>
        </w:p>
        <w:p w14:paraId="693BFAD0" w14:textId="47C29A05" w:rsidR="00FE794F" w:rsidRPr="00522BBD" w:rsidRDefault="00FE794F" w:rsidP="00F333C2">
          <w:pPr>
            <w:pStyle w:val="ListParagraph"/>
            <w:numPr>
              <w:ilvl w:val="0"/>
              <w:numId w:val="22"/>
            </w:numPr>
            <w:rPr>
              <w:sz w:val="24"/>
              <w:szCs w:val="24"/>
            </w:rPr>
          </w:pPr>
          <w:r w:rsidRPr="00522BBD">
            <w:rPr>
              <w:sz w:val="24"/>
              <w:szCs w:val="24"/>
            </w:rPr>
            <w:t>Plan selected, payment date, Payment amount (optional)</w:t>
          </w:r>
        </w:p>
        <w:p w14:paraId="7A5797CF" w14:textId="714FDE8C" w:rsidR="00FE794F" w:rsidRPr="00522BBD" w:rsidRDefault="00FE794F" w:rsidP="00F333C2">
          <w:pPr>
            <w:pStyle w:val="ListParagraph"/>
            <w:numPr>
              <w:ilvl w:val="0"/>
              <w:numId w:val="22"/>
            </w:numPr>
            <w:rPr>
              <w:sz w:val="24"/>
              <w:szCs w:val="24"/>
            </w:rPr>
          </w:pPr>
          <w:r w:rsidRPr="00522BBD">
            <w:rPr>
              <w:sz w:val="24"/>
              <w:szCs w:val="24"/>
            </w:rPr>
            <w:t>Payment Reference Number</w:t>
          </w:r>
        </w:p>
        <w:p w14:paraId="4A06A79B" w14:textId="415086EB" w:rsidR="00FE794F" w:rsidRPr="00522BBD" w:rsidRDefault="00FE794F" w:rsidP="00FE794F">
          <w:pPr>
            <w:rPr>
              <w:sz w:val="24"/>
              <w:szCs w:val="24"/>
            </w:rPr>
          </w:pPr>
          <w:r w:rsidRPr="00522BBD">
            <w:rPr>
              <w:sz w:val="24"/>
              <w:szCs w:val="24"/>
            </w:rPr>
            <w:t xml:space="preserve">PWC shall provide services to update this information as well as read this information. </w:t>
          </w:r>
        </w:p>
        <w:p w14:paraId="48A14991" w14:textId="77777777" w:rsidR="004F52F5" w:rsidRPr="00522BBD" w:rsidRDefault="004F52F5" w:rsidP="00FE794F">
          <w:pPr>
            <w:rPr>
              <w:sz w:val="24"/>
              <w:szCs w:val="24"/>
            </w:rPr>
          </w:pPr>
          <w:r w:rsidRPr="00522BBD">
            <w:rPr>
              <w:sz w:val="24"/>
              <w:szCs w:val="24"/>
              <w:u w:val="single"/>
            </w:rPr>
            <w:t xml:space="preserve">PWC SERVER </w:t>
          </w:r>
          <w:r w:rsidR="00FE794F" w:rsidRPr="00522BBD">
            <w:rPr>
              <w:sz w:val="24"/>
              <w:szCs w:val="24"/>
              <w:u w:val="single"/>
            </w:rPr>
            <w:t>OUTPUT</w:t>
          </w:r>
          <w:r w:rsidR="00FE794F" w:rsidRPr="00522BBD">
            <w:rPr>
              <w:sz w:val="24"/>
              <w:szCs w:val="24"/>
            </w:rPr>
            <w:t xml:space="preserve"> </w:t>
          </w:r>
        </w:p>
        <w:p w14:paraId="11C80410" w14:textId="464DA6A2" w:rsidR="00FE794F" w:rsidRPr="00522BBD" w:rsidRDefault="00FE794F" w:rsidP="00FE794F">
          <w:pPr>
            <w:rPr>
              <w:sz w:val="24"/>
              <w:szCs w:val="24"/>
            </w:rPr>
          </w:pPr>
          <w:r w:rsidRPr="00522BBD">
            <w:rPr>
              <w:sz w:val="24"/>
              <w:szCs w:val="24"/>
            </w:rPr>
            <w:lastRenderedPageBreak/>
            <w:t>PWC shall provide</w:t>
          </w:r>
          <w:r w:rsidR="004F52F5" w:rsidRPr="00522BBD">
            <w:rPr>
              <w:sz w:val="24"/>
              <w:szCs w:val="24"/>
            </w:rPr>
            <w:t xml:space="preserve"> an internal reference number for the newly lodged taxpayer. The purpose of this reference number shall be to u</w:t>
          </w:r>
          <w:r w:rsidR="00723C06" w:rsidRPr="00522BBD">
            <w:rPr>
              <w:sz w:val="24"/>
              <w:szCs w:val="24"/>
            </w:rPr>
            <w:t>pdate the PWC Middle Tier</w:t>
          </w:r>
          <w:r w:rsidR="004F52F5" w:rsidRPr="00522BBD">
            <w:rPr>
              <w:sz w:val="24"/>
              <w:szCs w:val="24"/>
            </w:rPr>
            <w:t xml:space="preserve"> with future updates to all other information related </w:t>
          </w:r>
          <w:r w:rsidR="00D8020F" w:rsidRPr="00522BBD">
            <w:rPr>
              <w:sz w:val="24"/>
              <w:szCs w:val="24"/>
            </w:rPr>
            <w:t xml:space="preserve">to the </w:t>
          </w:r>
          <w:r w:rsidR="004F52F5" w:rsidRPr="00522BBD">
            <w:rPr>
              <w:sz w:val="24"/>
              <w:szCs w:val="24"/>
            </w:rPr>
            <w:t xml:space="preserve">lodged taxpayer  </w:t>
          </w:r>
        </w:p>
        <w:p w14:paraId="62A22F4F" w14:textId="63C49D09" w:rsidR="00FE794F" w:rsidRPr="00522BBD" w:rsidRDefault="00837F6B" w:rsidP="00837F6B">
          <w:pPr>
            <w:pStyle w:val="Heading3"/>
            <w:rPr>
              <w:sz w:val="24"/>
            </w:rPr>
          </w:pPr>
          <w:bookmarkStart w:id="24" w:name="_Toc509245397"/>
          <w:r w:rsidRPr="00522BBD">
            <w:rPr>
              <w:sz w:val="24"/>
            </w:rPr>
            <w:t>New PAN Card</w:t>
          </w:r>
          <w:bookmarkEnd w:id="24"/>
        </w:p>
        <w:p w14:paraId="722185C3" w14:textId="1899BD94" w:rsidR="00837F6B" w:rsidRPr="00522BBD" w:rsidRDefault="00837F6B" w:rsidP="00837F6B">
          <w:pPr>
            <w:rPr>
              <w:sz w:val="24"/>
              <w:szCs w:val="24"/>
            </w:rPr>
          </w:pPr>
          <w:r w:rsidRPr="00522BBD">
            <w:rPr>
              <w:sz w:val="24"/>
              <w:szCs w:val="24"/>
            </w:rPr>
            <w:t>Users who have registered on the site and who has already selected and paid for a plan, but without a PAN number shall be provided with the following option</w:t>
          </w:r>
        </w:p>
        <w:p w14:paraId="636E6E23" w14:textId="77777777" w:rsidR="00837F6B" w:rsidRPr="00522BBD" w:rsidRDefault="00837F6B" w:rsidP="00F333C2">
          <w:pPr>
            <w:pStyle w:val="ListParagraph"/>
            <w:numPr>
              <w:ilvl w:val="0"/>
              <w:numId w:val="23"/>
            </w:numPr>
            <w:rPr>
              <w:sz w:val="24"/>
              <w:szCs w:val="24"/>
            </w:rPr>
          </w:pPr>
          <w:r w:rsidRPr="00522BBD">
            <w:rPr>
              <w:sz w:val="24"/>
              <w:szCs w:val="24"/>
            </w:rPr>
            <w:t>A link with clear instructions on how to apply for a new PAN card</w:t>
          </w:r>
        </w:p>
        <w:p w14:paraId="57F07BC0" w14:textId="7D071A36" w:rsidR="0057099C" w:rsidRPr="00522BBD" w:rsidRDefault="0057099C" w:rsidP="00837F6B">
          <w:pPr>
            <w:rPr>
              <w:sz w:val="24"/>
              <w:szCs w:val="24"/>
            </w:rPr>
          </w:pPr>
          <w:r w:rsidRPr="00522BBD">
            <w:rPr>
              <w:sz w:val="24"/>
              <w:szCs w:val="24"/>
              <w:u w:val="single"/>
            </w:rPr>
            <w:t>Action Item</w:t>
          </w:r>
          <w:r w:rsidRPr="00522BBD">
            <w:rPr>
              <w:sz w:val="24"/>
              <w:szCs w:val="24"/>
            </w:rPr>
            <w:t>: PWC to provide the necessary information</w:t>
          </w:r>
        </w:p>
        <w:p w14:paraId="148586FA" w14:textId="7C763C65" w:rsidR="0057099C" w:rsidRPr="00522BBD" w:rsidRDefault="0057099C" w:rsidP="0057099C">
          <w:pPr>
            <w:pStyle w:val="Heading3"/>
            <w:rPr>
              <w:sz w:val="24"/>
            </w:rPr>
          </w:pPr>
          <w:bookmarkStart w:id="25" w:name="_Toc509245398"/>
          <w:r w:rsidRPr="00522BBD">
            <w:rPr>
              <w:sz w:val="24"/>
            </w:rPr>
            <w:t>Download XML File</w:t>
          </w:r>
          <w:bookmarkEnd w:id="25"/>
        </w:p>
        <w:p w14:paraId="250AAAFF" w14:textId="57FF5141" w:rsidR="00837F6B" w:rsidRPr="00522BBD" w:rsidRDefault="00837F6B" w:rsidP="00837F6B">
          <w:pPr>
            <w:rPr>
              <w:sz w:val="24"/>
              <w:szCs w:val="24"/>
            </w:rPr>
          </w:pPr>
          <w:r w:rsidRPr="00522BBD">
            <w:rPr>
              <w:sz w:val="24"/>
              <w:szCs w:val="24"/>
            </w:rPr>
            <w:t>New users without tax records in PWC, but has filed for taxes shall be redirected to the Income Tax site with information on how to download their XML file.</w:t>
          </w:r>
        </w:p>
        <w:p w14:paraId="77600AD9" w14:textId="0BA1DF42" w:rsidR="0057099C" w:rsidRPr="00522BBD" w:rsidRDefault="0057099C" w:rsidP="00837F6B">
          <w:pPr>
            <w:rPr>
              <w:sz w:val="24"/>
              <w:szCs w:val="24"/>
            </w:rPr>
          </w:pPr>
          <w:r w:rsidRPr="00522BBD">
            <w:rPr>
              <w:sz w:val="24"/>
              <w:szCs w:val="24"/>
              <w:u w:val="single"/>
            </w:rPr>
            <w:t>Action Item</w:t>
          </w:r>
          <w:r w:rsidRPr="00522BBD">
            <w:rPr>
              <w:sz w:val="24"/>
              <w:szCs w:val="24"/>
            </w:rPr>
            <w:t>: PWC to provide the necessary information</w:t>
          </w:r>
        </w:p>
        <w:p w14:paraId="7355C413" w14:textId="4FBB73A9" w:rsidR="009E4DD8" w:rsidRPr="00522BBD" w:rsidRDefault="009E4DD8" w:rsidP="00837F6B">
          <w:pPr>
            <w:rPr>
              <w:sz w:val="24"/>
              <w:szCs w:val="24"/>
            </w:rPr>
          </w:pPr>
          <w:r w:rsidRPr="00522BBD">
            <w:rPr>
              <w:sz w:val="24"/>
              <w:szCs w:val="24"/>
            </w:rPr>
            <w:t>PWC Services Required</w:t>
          </w:r>
        </w:p>
        <w:p w14:paraId="526D8CB2" w14:textId="1FF706BD" w:rsidR="009E4DD8" w:rsidRPr="00522BBD" w:rsidRDefault="009E4DD8" w:rsidP="00F333C2">
          <w:pPr>
            <w:pStyle w:val="ListParagraph"/>
            <w:numPr>
              <w:ilvl w:val="0"/>
              <w:numId w:val="23"/>
            </w:numPr>
            <w:rPr>
              <w:sz w:val="24"/>
              <w:szCs w:val="24"/>
            </w:rPr>
          </w:pPr>
          <w:r w:rsidRPr="00522BBD">
            <w:rPr>
              <w:sz w:val="24"/>
              <w:szCs w:val="24"/>
            </w:rPr>
            <w:t>Upload XML file to PWC Middle Tier ()</w:t>
          </w:r>
        </w:p>
        <w:p w14:paraId="65842C02" w14:textId="77777777" w:rsidR="00D73BA7" w:rsidRDefault="006B3475" w:rsidP="000971D0">
          <w:pPr>
            <w:pStyle w:val="Heading3"/>
            <w:rPr>
              <w:sz w:val="24"/>
            </w:rPr>
          </w:pPr>
          <w:bookmarkStart w:id="26" w:name="_Toc509245399"/>
          <w:r w:rsidRPr="00522BBD">
            <w:rPr>
              <w:sz w:val="24"/>
            </w:rPr>
            <w:t>Use upload XML f</w:t>
          </w:r>
          <w:r w:rsidR="000971D0" w:rsidRPr="00522BBD">
            <w:rPr>
              <w:sz w:val="24"/>
            </w:rPr>
            <w:t>ile</w:t>
          </w:r>
          <w:r w:rsidRPr="00522BBD">
            <w:rPr>
              <w:sz w:val="24"/>
            </w:rPr>
            <w:t xml:space="preserve"> to prefill data</w:t>
          </w:r>
          <w:bookmarkEnd w:id="26"/>
        </w:p>
        <w:p w14:paraId="1CAF2126" w14:textId="6725C45C" w:rsidR="0057099C" w:rsidRPr="00522BBD" w:rsidRDefault="00D73BA7" w:rsidP="00A60024">
          <w:r>
            <w:t>Users shall be able to upload the XML file that they had downloaded from the government supplied tax filing portal. This file shall be used to prefill information related to the user’s tax profile.</w:t>
          </w:r>
          <w:r w:rsidR="006B3475" w:rsidRPr="00522BBD">
            <w:t xml:space="preserve"> </w:t>
          </w:r>
        </w:p>
        <w:p w14:paraId="5FAEC263" w14:textId="1A15BF1E" w:rsidR="000971D0" w:rsidRDefault="006B3475" w:rsidP="000971D0">
          <w:pPr>
            <w:pStyle w:val="Heading3"/>
            <w:rPr>
              <w:sz w:val="24"/>
            </w:rPr>
          </w:pPr>
          <w:bookmarkStart w:id="27" w:name="_Toc509245400"/>
          <w:r w:rsidRPr="00522BBD">
            <w:rPr>
              <w:sz w:val="24"/>
            </w:rPr>
            <w:t>Prefill with PAN d</w:t>
          </w:r>
          <w:r w:rsidR="000971D0" w:rsidRPr="00522BBD">
            <w:rPr>
              <w:sz w:val="24"/>
            </w:rPr>
            <w:t>ata</w:t>
          </w:r>
          <w:bookmarkEnd w:id="27"/>
        </w:p>
        <w:p w14:paraId="4F51A436" w14:textId="0A8C63BC" w:rsidR="00D73BA7" w:rsidRPr="00D73BA7" w:rsidRDefault="00D73BA7" w:rsidP="00D73BA7">
          <w:r>
            <w:t xml:space="preserve">Alternatively (with ref to 3.2.13) users can simply provide their PAN number. The PAN number shall be used to pre-fetch basic profile information using web services </w:t>
          </w:r>
        </w:p>
        <w:p w14:paraId="5B052354" w14:textId="06E88F33" w:rsidR="000971D0" w:rsidRDefault="000971D0" w:rsidP="000971D0">
          <w:pPr>
            <w:pStyle w:val="Heading3"/>
            <w:rPr>
              <w:sz w:val="24"/>
            </w:rPr>
          </w:pPr>
          <w:bookmarkStart w:id="28" w:name="_Toc509245401"/>
          <w:r w:rsidRPr="00522BBD">
            <w:rPr>
              <w:sz w:val="24"/>
            </w:rPr>
            <w:t>Tax Period</w:t>
          </w:r>
          <w:bookmarkEnd w:id="28"/>
        </w:p>
        <w:p w14:paraId="22CA441D" w14:textId="0175DD6C" w:rsidR="00D73BA7" w:rsidRPr="00D73BA7" w:rsidRDefault="00D73BA7" w:rsidP="00D73BA7">
          <w:r>
            <w:t>Before filing the taxes the user shall select the tax period for which they are filing their taxes</w:t>
          </w:r>
        </w:p>
        <w:p w14:paraId="0AAC40A6" w14:textId="2AFFA765" w:rsidR="001C6C04" w:rsidRPr="00522BBD" w:rsidRDefault="00CD7583" w:rsidP="00CD7583">
          <w:pPr>
            <w:pStyle w:val="Heading3"/>
            <w:rPr>
              <w:sz w:val="24"/>
            </w:rPr>
          </w:pPr>
          <w:bookmarkStart w:id="29" w:name="_Toc509245402"/>
          <w:r w:rsidRPr="00522BBD">
            <w:rPr>
              <w:sz w:val="24"/>
            </w:rPr>
            <w:t xml:space="preserve">User </w:t>
          </w:r>
          <w:r w:rsidR="001C6C04" w:rsidRPr="00522BBD">
            <w:rPr>
              <w:sz w:val="24"/>
            </w:rPr>
            <w:t>Dashboard</w:t>
          </w:r>
          <w:bookmarkEnd w:id="29"/>
        </w:p>
        <w:p w14:paraId="321C8593" w14:textId="144A3F7F" w:rsidR="006304E6" w:rsidRPr="00522BBD" w:rsidRDefault="00CD7583" w:rsidP="006304E6">
          <w:pPr>
            <w:ind w:left="720"/>
            <w:rPr>
              <w:sz w:val="24"/>
              <w:szCs w:val="24"/>
            </w:rPr>
          </w:pPr>
          <w:r w:rsidRPr="00522BBD">
            <w:rPr>
              <w:sz w:val="24"/>
              <w:szCs w:val="24"/>
            </w:rPr>
            <w:t>The a</w:t>
          </w:r>
          <w:r w:rsidR="006304E6" w:rsidRPr="00522BBD">
            <w:rPr>
              <w:sz w:val="24"/>
              <w:szCs w:val="24"/>
            </w:rPr>
            <w:t>pplic</w:t>
          </w:r>
          <w:r w:rsidRPr="00522BBD">
            <w:rPr>
              <w:sz w:val="24"/>
              <w:szCs w:val="24"/>
            </w:rPr>
            <w:t>ant dashboard shall contain information on</w:t>
          </w:r>
          <w:r w:rsidR="00F607B8">
            <w:rPr>
              <w:sz w:val="24"/>
              <w:szCs w:val="24"/>
            </w:rPr>
            <w:t>,</w:t>
          </w:r>
        </w:p>
        <w:p w14:paraId="1588166B" w14:textId="01C91B92" w:rsidR="00CF3C87" w:rsidRPr="00522BBD" w:rsidRDefault="00CF3C87" w:rsidP="00363AC5">
          <w:pPr>
            <w:pStyle w:val="Heading4"/>
            <w:rPr>
              <w:szCs w:val="24"/>
            </w:rPr>
          </w:pPr>
          <w:bookmarkStart w:id="30" w:name="_Toc509245403"/>
          <w:r w:rsidRPr="00522BBD">
            <w:rPr>
              <w:szCs w:val="24"/>
            </w:rPr>
            <w:lastRenderedPageBreak/>
            <w:t>Tax summary</w:t>
          </w:r>
          <w:bookmarkEnd w:id="30"/>
        </w:p>
        <w:p w14:paraId="6FD0F7BA" w14:textId="1C6AB5FB" w:rsidR="00CF3C87" w:rsidRPr="00522BBD" w:rsidRDefault="00B70277" w:rsidP="00B70277">
          <w:pPr>
            <w:rPr>
              <w:sz w:val="24"/>
              <w:szCs w:val="24"/>
            </w:rPr>
          </w:pPr>
          <w:r w:rsidRPr="00522BBD">
            <w:rPr>
              <w:sz w:val="24"/>
              <w:szCs w:val="24"/>
            </w:rPr>
            <w:t xml:space="preserve">Tax Summary information shall be provided </w:t>
          </w:r>
          <w:r w:rsidR="009E4DD8" w:rsidRPr="00522BBD">
            <w:rPr>
              <w:sz w:val="24"/>
              <w:szCs w:val="24"/>
            </w:rPr>
            <w:t xml:space="preserve">by PWC </w:t>
          </w:r>
          <w:r w:rsidRPr="00522BBD">
            <w:rPr>
              <w:sz w:val="24"/>
              <w:szCs w:val="24"/>
            </w:rPr>
            <w:t>to the tax payer after they have submitted all</w:t>
          </w:r>
          <w:r w:rsidR="00D73BA7">
            <w:rPr>
              <w:sz w:val="24"/>
              <w:szCs w:val="24"/>
            </w:rPr>
            <w:t xml:space="preserve"> of the requested information to</w:t>
          </w:r>
          <w:r w:rsidRPr="00522BBD">
            <w:rPr>
              <w:sz w:val="24"/>
              <w:szCs w:val="24"/>
            </w:rPr>
            <w:t xml:space="preserve"> PWC. The tax summary information shall contain the following</w:t>
          </w:r>
        </w:p>
        <w:p w14:paraId="2F87A4C6" w14:textId="625FA44D" w:rsidR="00CF3C87" w:rsidRPr="00522BBD" w:rsidRDefault="00217013" w:rsidP="00F333C2">
          <w:pPr>
            <w:pStyle w:val="ListParagraph"/>
            <w:numPr>
              <w:ilvl w:val="0"/>
              <w:numId w:val="23"/>
            </w:numPr>
            <w:rPr>
              <w:sz w:val="24"/>
              <w:szCs w:val="24"/>
            </w:rPr>
          </w:pPr>
          <w:r>
            <w:rPr>
              <w:sz w:val="24"/>
              <w:szCs w:val="24"/>
            </w:rPr>
            <w:t>Tax Summary</w:t>
          </w:r>
        </w:p>
        <w:p w14:paraId="22F5C158" w14:textId="7DBA7495" w:rsidR="00CF3C87" w:rsidRPr="00522BBD" w:rsidRDefault="009E4DD8" w:rsidP="00F333C2">
          <w:pPr>
            <w:pStyle w:val="ListParagraph"/>
            <w:numPr>
              <w:ilvl w:val="0"/>
              <w:numId w:val="23"/>
            </w:numPr>
            <w:rPr>
              <w:sz w:val="24"/>
              <w:szCs w:val="24"/>
            </w:rPr>
          </w:pPr>
          <w:r w:rsidRPr="00522BBD">
            <w:rPr>
              <w:sz w:val="24"/>
              <w:szCs w:val="24"/>
            </w:rPr>
            <w:t>PWC ITR</w:t>
          </w:r>
          <w:r w:rsidR="00CF3C87" w:rsidRPr="00522BBD">
            <w:rPr>
              <w:sz w:val="24"/>
              <w:szCs w:val="24"/>
            </w:rPr>
            <w:t xml:space="preserve"> pdf file</w:t>
          </w:r>
        </w:p>
        <w:p w14:paraId="0B8AF1A9" w14:textId="45AE86EB" w:rsidR="00CF3C87" w:rsidRPr="00522BBD" w:rsidRDefault="00CF3C87" w:rsidP="00F333C2">
          <w:pPr>
            <w:pStyle w:val="ListParagraph"/>
            <w:numPr>
              <w:ilvl w:val="0"/>
              <w:numId w:val="23"/>
            </w:numPr>
            <w:rPr>
              <w:sz w:val="24"/>
              <w:szCs w:val="24"/>
            </w:rPr>
          </w:pPr>
          <w:r w:rsidRPr="00522BBD">
            <w:rPr>
              <w:sz w:val="24"/>
              <w:szCs w:val="24"/>
            </w:rPr>
            <w:t>PWC tax calculation file</w:t>
          </w:r>
        </w:p>
        <w:p w14:paraId="6753F4A1" w14:textId="5B10270A" w:rsidR="009E4DD8" w:rsidRPr="00522BBD" w:rsidRDefault="009E4DD8" w:rsidP="009E4DD8">
          <w:pPr>
            <w:rPr>
              <w:sz w:val="24"/>
              <w:szCs w:val="24"/>
            </w:rPr>
          </w:pPr>
          <w:r w:rsidRPr="00522BBD">
            <w:rPr>
              <w:sz w:val="24"/>
              <w:szCs w:val="24"/>
            </w:rPr>
            <w:t>PWC Services required</w:t>
          </w:r>
        </w:p>
        <w:p w14:paraId="229C23A5" w14:textId="2AA02FAE" w:rsidR="009E4DD8" w:rsidRPr="00522BBD" w:rsidRDefault="009E4DD8" w:rsidP="00F333C2">
          <w:pPr>
            <w:pStyle w:val="ListParagraph"/>
            <w:numPr>
              <w:ilvl w:val="0"/>
              <w:numId w:val="23"/>
            </w:numPr>
            <w:rPr>
              <w:sz w:val="24"/>
              <w:szCs w:val="24"/>
            </w:rPr>
          </w:pPr>
          <w:r w:rsidRPr="00522BBD">
            <w:rPr>
              <w:sz w:val="24"/>
              <w:szCs w:val="24"/>
            </w:rPr>
            <w:t>Tax Summary statement()</w:t>
          </w:r>
        </w:p>
        <w:p w14:paraId="27D8874A" w14:textId="08D91B6B" w:rsidR="009E4DD8" w:rsidRPr="00522BBD" w:rsidRDefault="009E4DD8" w:rsidP="00F333C2">
          <w:pPr>
            <w:pStyle w:val="ListParagraph"/>
            <w:numPr>
              <w:ilvl w:val="0"/>
              <w:numId w:val="23"/>
            </w:numPr>
            <w:rPr>
              <w:sz w:val="24"/>
              <w:szCs w:val="24"/>
            </w:rPr>
          </w:pPr>
          <w:r w:rsidRPr="00522BBD">
            <w:rPr>
              <w:sz w:val="24"/>
              <w:szCs w:val="24"/>
            </w:rPr>
            <w:t>ITR ()</w:t>
          </w:r>
        </w:p>
        <w:p w14:paraId="5E51F2B6" w14:textId="6CAAE666" w:rsidR="009E4DD8" w:rsidRDefault="009E4DD8" w:rsidP="00F333C2">
          <w:pPr>
            <w:pStyle w:val="ListParagraph"/>
            <w:numPr>
              <w:ilvl w:val="0"/>
              <w:numId w:val="23"/>
            </w:numPr>
            <w:rPr>
              <w:sz w:val="24"/>
              <w:szCs w:val="24"/>
            </w:rPr>
          </w:pPr>
          <w:r w:rsidRPr="00522BBD">
            <w:rPr>
              <w:sz w:val="24"/>
              <w:szCs w:val="24"/>
            </w:rPr>
            <w:t>Tax Calculation document()</w:t>
          </w:r>
        </w:p>
        <w:p w14:paraId="6CC54821" w14:textId="50B477E0" w:rsidR="00F607B8" w:rsidRPr="00F607B8" w:rsidRDefault="00F607B8" w:rsidP="00F607B8">
          <w:pPr>
            <w:rPr>
              <w:sz w:val="24"/>
              <w:szCs w:val="24"/>
            </w:rPr>
          </w:pPr>
          <w:r>
            <w:rPr>
              <w:sz w:val="24"/>
              <w:szCs w:val="24"/>
            </w:rPr>
            <w:t>User shall have the option to e-Submit the Tax Return in this section.</w:t>
          </w:r>
        </w:p>
        <w:p w14:paraId="2C2E964A" w14:textId="250EC8E5" w:rsidR="001C6C04" w:rsidRPr="00522BBD" w:rsidRDefault="001C6C04" w:rsidP="00B43F46">
          <w:pPr>
            <w:pStyle w:val="Heading4"/>
            <w:rPr>
              <w:szCs w:val="24"/>
            </w:rPr>
          </w:pPr>
          <w:bookmarkStart w:id="31" w:name="_Toc509245404"/>
          <w:r w:rsidRPr="00522BBD">
            <w:rPr>
              <w:szCs w:val="24"/>
            </w:rPr>
            <w:t>My tax returns</w:t>
          </w:r>
          <w:r w:rsidR="00CF3C87" w:rsidRPr="00522BBD">
            <w:rPr>
              <w:szCs w:val="24"/>
            </w:rPr>
            <w:t xml:space="preserve"> (</w:t>
          </w:r>
          <w:r w:rsidR="00F50F91" w:rsidRPr="00522BBD">
            <w:rPr>
              <w:szCs w:val="24"/>
            </w:rPr>
            <w:t>Current</w:t>
          </w:r>
          <w:r w:rsidR="008E0FFE" w:rsidRPr="00522BBD">
            <w:rPr>
              <w:szCs w:val="24"/>
            </w:rPr>
            <w:t xml:space="preserve"> </w:t>
          </w:r>
          <w:r w:rsidR="00F50F91" w:rsidRPr="00522BBD">
            <w:rPr>
              <w:szCs w:val="24"/>
            </w:rPr>
            <w:t>+</w:t>
          </w:r>
          <w:r w:rsidR="008E0FFE" w:rsidRPr="00522BBD">
            <w:rPr>
              <w:szCs w:val="24"/>
            </w:rPr>
            <w:t xml:space="preserve"> </w:t>
          </w:r>
          <w:r w:rsidR="00CF3C87" w:rsidRPr="00522BBD">
            <w:rPr>
              <w:szCs w:val="24"/>
            </w:rPr>
            <w:t>History)</w:t>
          </w:r>
          <w:bookmarkEnd w:id="31"/>
        </w:p>
        <w:p w14:paraId="2908D5BB" w14:textId="7857CD60" w:rsidR="001C6C04" w:rsidRPr="00522BBD" w:rsidRDefault="001C6C04" w:rsidP="004B2AD4">
          <w:pPr>
            <w:rPr>
              <w:rFonts w:cs="Open Sans Light"/>
              <w:color w:val="000000" w:themeColor="text1"/>
              <w:sz w:val="24"/>
              <w:szCs w:val="24"/>
            </w:rPr>
          </w:pPr>
          <w:r w:rsidRPr="00522BBD">
            <w:rPr>
              <w:rFonts w:cs="Open Sans Light"/>
              <w:color w:val="000000" w:themeColor="text1"/>
              <w:sz w:val="24"/>
              <w:szCs w:val="24"/>
            </w:rPr>
            <w:t xml:space="preserve">If the applicant had created Tax returns for multiple tax years, </w:t>
          </w:r>
          <w:r w:rsidR="00390AF0" w:rsidRPr="00522BBD">
            <w:rPr>
              <w:rFonts w:cs="Open Sans Light"/>
              <w:color w:val="000000" w:themeColor="text1"/>
              <w:sz w:val="24"/>
              <w:szCs w:val="24"/>
            </w:rPr>
            <w:t>then all those records shall</w:t>
          </w:r>
          <w:r w:rsidR="000B2ACC" w:rsidRPr="00522BBD">
            <w:rPr>
              <w:rFonts w:cs="Open Sans Light"/>
              <w:color w:val="000000" w:themeColor="text1"/>
              <w:sz w:val="24"/>
              <w:szCs w:val="24"/>
            </w:rPr>
            <w:t xml:space="preserve"> be listed o</w:t>
          </w:r>
          <w:r w:rsidRPr="00522BBD">
            <w:rPr>
              <w:rFonts w:cs="Open Sans Light"/>
              <w:color w:val="000000" w:themeColor="text1"/>
              <w:sz w:val="24"/>
              <w:szCs w:val="24"/>
            </w:rPr>
            <w:t>n the dashboard, with proper status of those returns.</w:t>
          </w:r>
          <w:r w:rsidR="004B2AD4" w:rsidRPr="00522BBD">
            <w:rPr>
              <w:rFonts w:cs="Open Sans Light"/>
              <w:color w:val="000000" w:themeColor="text1"/>
              <w:sz w:val="24"/>
              <w:szCs w:val="24"/>
            </w:rPr>
            <w:t xml:space="preserve"> Tax Records s</w:t>
          </w:r>
          <w:r w:rsidR="00323E63">
            <w:rPr>
              <w:rFonts w:cs="Open Sans Light"/>
              <w:color w:val="000000" w:themeColor="text1"/>
              <w:sz w:val="24"/>
              <w:szCs w:val="24"/>
            </w:rPr>
            <w:t>hall be available by year (</w:t>
          </w:r>
          <w:r w:rsidR="00507721" w:rsidRPr="00522BBD">
            <w:rPr>
              <w:rFonts w:cs="Open Sans Light"/>
              <w:color w:val="000000" w:themeColor="text1"/>
              <w:sz w:val="24"/>
              <w:szCs w:val="24"/>
            </w:rPr>
            <w:t xml:space="preserve">as a </w:t>
          </w:r>
          <w:r w:rsidR="004B2AD4" w:rsidRPr="00522BBD">
            <w:rPr>
              <w:rFonts w:cs="Open Sans Light"/>
              <w:color w:val="000000" w:themeColor="text1"/>
              <w:sz w:val="24"/>
              <w:szCs w:val="24"/>
            </w:rPr>
            <w:t>dropdown</w:t>
          </w:r>
          <w:r w:rsidR="00323E63">
            <w:rPr>
              <w:rFonts w:cs="Open Sans Light"/>
              <w:color w:val="000000" w:themeColor="text1"/>
              <w:sz w:val="24"/>
              <w:szCs w:val="24"/>
            </w:rPr>
            <w:t xml:space="preserve"> or similar</w:t>
          </w:r>
          <w:r w:rsidR="004B2AD4" w:rsidRPr="00522BBD">
            <w:rPr>
              <w:rFonts w:cs="Open Sans Light"/>
              <w:color w:val="000000" w:themeColor="text1"/>
              <w:sz w:val="24"/>
              <w:szCs w:val="24"/>
            </w:rPr>
            <w:t>)</w:t>
          </w:r>
        </w:p>
        <w:p w14:paraId="4100AE56" w14:textId="65E2707A" w:rsidR="00BD31F5" w:rsidRDefault="00217013" w:rsidP="00217013">
          <w:pPr>
            <w:pStyle w:val="Heading4"/>
          </w:pPr>
          <w:bookmarkStart w:id="32" w:name="_Toc509245405"/>
          <w:r>
            <w:t>Search</w:t>
          </w:r>
          <w:bookmarkEnd w:id="32"/>
        </w:p>
        <w:p w14:paraId="3EF438E5" w14:textId="4FAC9AD9" w:rsidR="00217013" w:rsidRDefault="00217013" w:rsidP="00217013">
          <w:r>
            <w:t>On the dashboard, there shall be a search field which shall be used for searching the user’s tax records. The search results shall return a list of tax records that match the search query.  Search shall return results with the following characteristics</w:t>
          </w:r>
        </w:p>
        <w:p w14:paraId="3662EE62" w14:textId="0B4EC2AC" w:rsidR="00FF3FE6" w:rsidRDefault="00FF3FE6" w:rsidP="00F333C2">
          <w:pPr>
            <w:pStyle w:val="ListParagraph"/>
            <w:numPr>
              <w:ilvl w:val="0"/>
              <w:numId w:val="32"/>
            </w:numPr>
          </w:pPr>
          <w:r>
            <w:t>Return a list of documents that match search criteria based on document title</w:t>
          </w:r>
        </w:p>
        <w:p w14:paraId="63213081" w14:textId="7EAC51A0" w:rsidR="00FF3FE6" w:rsidRDefault="00FF3FE6" w:rsidP="00F333C2">
          <w:pPr>
            <w:pStyle w:val="ListParagraph"/>
            <w:numPr>
              <w:ilvl w:val="0"/>
              <w:numId w:val="32"/>
            </w:numPr>
          </w:pPr>
          <w:r>
            <w:t xml:space="preserve">Return a list of documents that match the document metadata </w:t>
          </w:r>
        </w:p>
        <w:p w14:paraId="02ABFDD9" w14:textId="3211BE1F" w:rsidR="00FF3FE6" w:rsidRDefault="00FF3FE6" w:rsidP="00F333C2">
          <w:pPr>
            <w:pStyle w:val="ListParagraph"/>
            <w:numPr>
              <w:ilvl w:val="0"/>
              <w:numId w:val="32"/>
            </w:numPr>
          </w:pPr>
          <w:r>
            <w:t>Return a list of documents that match the document text</w:t>
          </w:r>
        </w:p>
        <w:p w14:paraId="4B4F08CF" w14:textId="0AA9C992" w:rsidR="00FF3FE6" w:rsidRDefault="00FF3FE6" w:rsidP="00F333C2">
          <w:pPr>
            <w:pStyle w:val="ListParagraph"/>
            <w:numPr>
              <w:ilvl w:val="0"/>
              <w:numId w:val="32"/>
            </w:numPr>
          </w:pPr>
          <w:r>
            <w:t>Document name along with a URL shall be returned in the search result</w:t>
          </w:r>
        </w:p>
        <w:p w14:paraId="5F586FE1" w14:textId="192A3655" w:rsidR="001C6C04" w:rsidRPr="00522BBD" w:rsidRDefault="001C6C04" w:rsidP="00B43F46">
          <w:pPr>
            <w:pStyle w:val="Heading4"/>
            <w:rPr>
              <w:szCs w:val="24"/>
            </w:rPr>
          </w:pPr>
          <w:bookmarkStart w:id="33" w:name="_Toc509245406"/>
          <w:r w:rsidRPr="00522BBD">
            <w:rPr>
              <w:szCs w:val="24"/>
            </w:rPr>
            <w:t>Document Library</w:t>
          </w:r>
          <w:bookmarkEnd w:id="33"/>
          <w:r w:rsidRPr="00522BBD">
            <w:rPr>
              <w:szCs w:val="24"/>
            </w:rPr>
            <w:tab/>
          </w:r>
        </w:p>
        <w:p w14:paraId="5405761B" w14:textId="3938C880" w:rsidR="00390AF0" w:rsidRPr="00522BBD" w:rsidRDefault="001C6C04" w:rsidP="00B43F46">
          <w:pPr>
            <w:rPr>
              <w:rFonts w:cs="Open Sans Light"/>
              <w:color w:val="000000" w:themeColor="text1"/>
              <w:sz w:val="24"/>
              <w:szCs w:val="24"/>
            </w:rPr>
          </w:pPr>
          <w:r w:rsidRPr="00522BBD">
            <w:rPr>
              <w:rFonts w:cs="Open Sans Light"/>
              <w:color w:val="000000" w:themeColor="text1"/>
              <w:sz w:val="24"/>
              <w:szCs w:val="24"/>
            </w:rPr>
            <w:t>A Document Library needs to be provided in th</w:t>
          </w:r>
          <w:r w:rsidR="00390AF0" w:rsidRPr="00522BBD">
            <w:rPr>
              <w:rFonts w:cs="Open Sans Light"/>
              <w:color w:val="000000" w:themeColor="text1"/>
              <w:sz w:val="24"/>
              <w:szCs w:val="24"/>
            </w:rPr>
            <w:t>e dashboard, from where the applicant shall</w:t>
          </w:r>
          <w:r w:rsidRPr="00522BBD">
            <w:rPr>
              <w:rFonts w:cs="Open Sans Light"/>
              <w:color w:val="000000" w:themeColor="text1"/>
              <w:sz w:val="24"/>
              <w:szCs w:val="24"/>
            </w:rPr>
            <w:t xml:space="preserve"> be able to view the uploaded docs (list of docs uploaded for creating tax return pertaining to each Tax Year) and the final docs (the one prepared by the PwC pertaining to each Tax Year). The screen </w:t>
          </w:r>
          <w:r w:rsidR="00390AF0" w:rsidRPr="00522BBD">
            <w:rPr>
              <w:rFonts w:cs="Open Sans Light"/>
              <w:color w:val="000000" w:themeColor="text1"/>
              <w:sz w:val="24"/>
              <w:szCs w:val="24"/>
            </w:rPr>
            <w:t xml:space="preserve">shall </w:t>
          </w:r>
          <w:r w:rsidRPr="00522BBD">
            <w:rPr>
              <w:rFonts w:cs="Open Sans Light"/>
              <w:color w:val="000000" w:themeColor="text1"/>
              <w:sz w:val="24"/>
              <w:szCs w:val="24"/>
            </w:rPr>
            <w:t>list all those documents and the user should be able to View/Download them.</w:t>
          </w:r>
        </w:p>
        <w:p w14:paraId="69634AA8" w14:textId="7FA2CA55" w:rsidR="001C6C04" w:rsidRPr="00522BBD" w:rsidRDefault="00CF3C87" w:rsidP="00B43F46">
          <w:pPr>
            <w:pStyle w:val="Heading4"/>
            <w:rPr>
              <w:szCs w:val="24"/>
            </w:rPr>
          </w:pPr>
          <w:r w:rsidRPr="00522BBD">
            <w:rPr>
              <w:szCs w:val="24"/>
            </w:rPr>
            <w:lastRenderedPageBreak/>
            <w:t xml:space="preserve">   </w:t>
          </w:r>
          <w:bookmarkStart w:id="34" w:name="_Toc509245407"/>
          <w:r w:rsidRPr="00522BBD">
            <w:rPr>
              <w:szCs w:val="24"/>
            </w:rPr>
            <w:t>Tax savings</w:t>
          </w:r>
          <w:bookmarkEnd w:id="34"/>
        </w:p>
        <w:p w14:paraId="0DD1B378" w14:textId="219FC499" w:rsidR="0079793F" w:rsidRDefault="00FF3FE6" w:rsidP="00B61645">
          <w:pPr>
            <w:spacing w:after="143" w:line="240" w:lineRule="auto"/>
            <w:ind w:right="647"/>
            <w:rPr>
              <w:rFonts w:cs="Open Sans Light"/>
              <w:color w:val="000000" w:themeColor="text1"/>
              <w:sz w:val="24"/>
              <w:szCs w:val="24"/>
            </w:rPr>
          </w:pPr>
          <w:r>
            <w:rPr>
              <w:rFonts w:cs="Open Sans Light"/>
              <w:color w:val="000000" w:themeColor="text1"/>
              <w:sz w:val="24"/>
              <w:szCs w:val="24"/>
            </w:rPr>
            <w:t xml:space="preserve">The tax savings shall list the amount of money saved by the tax payer by filing their returns with PWC. </w:t>
          </w:r>
          <w:r w:rsidR="007F14DC">
            <w:rPr>
              <w:rFonts w:cs="Open Sans Light"/>
              <w:color w:val="000000" w:themeColor="text1"/>
              <w:sz w:val="24"/>
              <w:szCs w:val="24"/>
            </w:rPr>
            <w:t>Tax savings tab shall contain the following</w:t>
          </w:r>
        </w:p>
        <w:p w14:paraId="3414EB9D" w14:textId="12A321F9" w:rsidR="007F14DC" w:rsidRDefault="007F14DC" w:rsidP="00F333C2">
          <w:pPr>
            <w:pStyle w:val="ListParagraph"/>
            <w:numPr>
              <w:ilvl w:val="0"/>
              <w:numId w:val="33"/>
            </w:numPr>
            <w:spacing w:after="143" w:line="240" w:lineRule="auto"/>
            <w:ind w:right="647"/>
            <w:rPr>
              <w:rFonts w:cs="Open Sans Light"/>
              <w:color w:val="000000" w:themeColor="text1"/>
              <w:sz w:val="24"/>
              <w:szCs w:val="24"/>
            </w:rPr>
          </w:pPr>
          <w:r>
            <w:rPr>
              <w:rFonts w:cs="Open Sans Light"/>
              <w:color w:val="000000" w:themeColor="text1"/>
              <w:sz w:val="24"/>
              <w:szCs w:val="24"/>
            </w:rPr>
            <w:t xml:space="preserve">Tax saved for the current filing </w:t>
          </w:r>
        </w:p>
        <w:p w14:paraId="400B7563" w14:textId="490DEAEF" w:rsidR="007F14DC" w:rsidRDefault="007F14DC" w:rsidP="00F333C2">
          <w:pPr>
            <w:pStyle w:val="ListParagraph"/>
            <w:numPr>
              <w:ilvl w:val="0"/>
              <w:numId w:val="33"/>
            </w:numPr>
            <w:spacing w:after="143" w:line="240" w:lineRule="auto"/>
            <w:ind w:right="647"/>
            <w:rPr>
              <w:rFonts w:cs="Open Sans Light"/>
              <w:color w:val="000000" w:themeColor="text1"/>
              <w:sz w:val="24"/>
              <w:szCs w:val="24"/>
            </w:rPr>
          </w:pPr>
          <w:r>
            <w:rPr>
              <w:rFonts w:cs="Open Sans Light"/>
              <w:color w:val="000000" w:themeColor="text1"/>
              <w:sz w:val="24"/>
              <w:szCs w:val="24"/>
            </w:rPr>
            <w:t>Basis for the savings calculated</w:t>
          </w:r>
        </w:p>
        <w:p w14:paraId="134ECF1E" w14:textId="780ECEDF" w:rsidR="007F14DC" w:rsidRDefault="007F14DC" w:rsidP="00F333C2">
          <w:pPr>
            <w:pStyle w:val="ListParagraph"/>
            <w:numPr>
              <w:ilvl w:val="0"/>
              <w:numId w:val="33"/>
            </w:numPr>
            <w:spacing w:after="143" w:line="240" w:lineRule="auto"/>
            <w:ind w:right="647"/>
            <w:rPr>
              <w:rFonts w:cs="Open Sans Light"/>
              <w:color w:val="000000" w:themeColor="text1"/>
              <w:sz w:val="24"/>
              <w:szCs w:val="24"/>
            </w:rPr>
          </w:pPr>
          <w:r>
            <w:rPr>
              <w:rFonts w:cs="Open Sans Light"/>
              <w:color w:val="000000" w:themeColor="text1"/>
              <w:sz w:val="24"/>
              <w:szCs w:val="24"/>
            </w:rPr>
            <w:t xml:space="preserve">A statement of comparison with respect to competition </w:t>
          </w:r>
        </w:p>
        <w:p w14:paraId="22C513DA" w14:textId="71D56261" w:rsidR="00D7472F" w:rsidRPr="00522BBD" w:rsidRDefault="007B37FB" w:rsidP="00F964A3">
          <w:pPr>
            <w:pStyle w:val="Heading3"/>
          </w:pPr>
          <w:bookmarkStart w:id="35" w:name="_Toc509245408"/>
          <w:r>
            <w:t xml:space="preserve">New </w:t>
          </w:r>
          <w:r w:rsidR="006304E6" w:rsidRPr="00522BBD">
            <w:t xml:space="preserve">Tax </w:t>
          </w:r>
          <w:r>
            <w:t>Filing</w:t>
          </w:r>
          <w:bookmarkEnd w:id="35"/>
        </w:p>
        <w:p w14:paraId="52173561" w14:textId="051A90CA" w:rsidR="00E73EB0" w:rsidRPr="00522BBD" w:rsidRDefault="00E73EB0" w:rsidP="00E73EB0">
          <w:pPr>
            <w:rPr>
              <w:rFonts w:cs="Open Sans Light"/>
              <w:color w:val="000000" w:themeColor="text1"/>
              <w:sz w:val="24"/>
              <w:szCs w:val="24"/>
            </w:rPr>
          </w:pPr>
          <w:r w:rsidRPr="00522BBD">
            <w:rPr>
              <w:rFonts w:cs="Open Sans Light"/>
              <w:color w:val="000000" w:themeColor="text1"/>
              <w:sz w:val="24"/>
              <w:szCs w:val="24"/>
            </w:rPr>
            <w:t xml:space="preserve"> </w:t>
          </w:r>
          <w:r w:rsidR="007B37FB">
            <w:rPr>
              <w:rFonts w:cs="Open Sans Light"/>
              <w:color w:val="000000" w:themeColor="text1"/>
              <w:sz w:val="24"/>
              <w:szCs w:val="24"/>
            </w:rPr>
            <w:t xml:space="preserve">A logged in user who has not started their tax filing process shall </w:t>
          </w:r>
          <w:r w:rsidR="00CD55D8">
            <w:rPr>
              <w:rFonts w:cs="Open Sans Light"/>
              <w:color w:val="000000" w:themeColor="text1"/>
              <w:sz w:val="24"/>
              <w:szCs w:val="24"/>
            </w:rPr>
            <w:t xml:space="preserve">click </w:t>
          </w:r>
          <w:r w:rsidR="007B37FB">
            <w:rPr>
              <w:rFonts w:cs="Open Sans Light"/>
              <w:color w:val="000000" w:themeColor="text1"/>
              <w:sz w:val="24"/>
              <w:szCs w:val="24"/>
            </w:rPr>
            <w:t>a button v</w:t>
          </w:r>
          <w:r w:rsidR="00F964A3">
            <w:rPr>
              <w:rFonts w:cs="Open Sans Light"/>
              <w:color w:val="000000" w:themeColor="text1"/>
              <w:sz w:val="24"/>
              <w:szCs w:val="24"/>
            </w:rPr>
            <w:t xml:space="preserve">isibly located on the site header (or appropriately) </w:t>
          </w:r>
          <w:r w:rsidR="007B37FB">
            <w:rPr>
              <w:rFonts w:cs="Open Sans Light"/>
              <w:color w:val="000000" w:themeColor="text1"/>
              <w:sz w:val="24"/>
              <w:szCs w:val="24"/>
            </w:rPr>
            <w:t>prompting them to start their tax filing. This button shall not be visible to a user who has already started the tax filing process</w:t>
          </w:r>
          <w:r w:rsidR="00F964A3">
            <w:rPr>
              <w:rFonts w:cs="Open Sans Light"/>
              <w:color w:val="000000" w:themeColor="text1"/>
              <w:sz w:val="24"/>
              <w:szCs w:val="24"/>
            </w:rPr>
            <w:t xml:space="preserve"> for the tax year</w:t>
          </w:r>
          <w:r w:rsidR="00876B2B">
            <w:rPr>
              <w:rFonts w:cs="Open Sans Light"/>
              <w:color w:val="000000" w:themeColor="text1"/>
              <w:sz w:val="24"/>
              <w:szCs w:val="24"/>
            </w:rPr>
            <w:t xml:space="preserve">. </w:t>
          </w:r>
          <w:r w:rsidR="00876B2B" w:rsidRPr="00876B2B">
            <w:rPr>
              <w:rFonts w:cs="Open Sans Light"/>
              <w:color w:val="000000" w:themeColor="text1"/>
              <w:sz w:val="24"/>
              <w:szCs w:val="24"/>
              <w:u w:val="single"/>
            </w:rPr>
            <w:t>Information available from earlier tax filings shall be used to prefill data elements for which information is available</w:t>
          </w:r>
        </w:p>
        <w:p w14:paraId="2DCB2CE7" w14:textId="7665DEFC" w:rsidR="006D745C" w:rsidRDefault="006D745C" w:rsidP="00F964A3">
          <w:pPr>
            <w:pStyle w:val="Heading4"/>
            <w:rPr>
              <w:rFonts w:eastAsiaTheme="minorHAnsi"/>
            </w:rPr>
          </w:pPr>
          <w:bookmarkStart w:id="36" w:name="_Toc509245409"/>
          <w:r>
            <w:rPr>
              <w:rFonts w:eastAsiaTheme="minorHAnsi"/>
            </w:rPr>
            <w:t>Basic Tax Profile Information</w:t>
          </w:r>
          <w:bookmarkEnd w:id="36"/>
        </w:p>
        <w:p w14:paraId="6B6AAC6E" w14:textId="7AD629DD" w:rsidR="006D745C" w:rsidRDefault="006D745C" w:rsidP="006D745C">
          <w:r>
            <w:t>User shall answer the following information to establish their tax profile. This questions shall be answered using a True/False format.</w:t>
          </w:r>
        </w:p>
        <w:p w14:paraId="343F48BC" w14:textId="29A75D0F" w:rsidR="006D745C" w:rsidRDefault="006D745C" w:rsidP="00F333C2">
          <w:pPr>
            <w:pStyle w:val="ListParagraph"/>
            <w:numPr>
              <w:ilvl w:val="0"/>
              <w:numId w:val="35"/>
            </w:numPr>
          </w:pPr>
          <w:r>
            <w:t>Do you have income from salary?</w:t>
          </w:r>
        </w:p>
        <w:p w14:paraId="42DCBF65" w14:textId="2BF65FD3" w:rsidR="006D745C" w:rsidRDefault="006D745C" w:rsidP="00F333C2">
          <w:pPr>
            <w:pStyle w:val="ListParagraph"/>
            <w:numPr>
              <w:ilvl w:val="0"/>
              <w:numId w:val="35"/>
            </w:numPr>
          </w:pPr>
          <w:r>
            <w:t xml:space="preserve">Do you have income from other sources (E.g. Royalty Income, Interest Income </w:t>
          </w:r>
          <w:proofErr w:type="spellStart"/>
          <w:r>
            <w:t>etc</w:t>
          </w:r>
          <w:proofErr w:type="spellEnd"/>
          <w:r>
            <w:t>?)</w:t>
          </w:r>
        </w:p>
        <w:p w14:paraId="4F135E65" w14:textId="5C782F4A" w:rsidR="006D745C" w:rsidRDefault="006D745C" w:rsidP="00F333C2">
          <w:pPr>
            <w:pStyle w:val="ListParagraph"/>
            <w:numPr>
              <w:ilvl w:val="0"/>
              <w:numId w:val="35"/>
            </w:numPr>
          </w:pPr>
          <w:r>
            <w:t>Have you paid interest on self-occupied house property?</w:t>
          </w:r>
        </w:p>
        <w:p w14:paraId="1DC91C06" w14:textId="494F05CA" w:rsidR="006D745C" w:rsidRDefault="006D745C" w:rsidP="00F333C2">
          <w:pPr>
            <w:pStyle w:val="ListParagraph"/>
            <w:numPr>
              <w:ilvl w:val="0"/>
              <w:numId w:val="35"/>
            </w:numPr>
          </w:pPr>
          <w:r>
            <w:t>Do you have income/losses from rental property?</w:t>
          </w:r>
        </w:p>
        <w:p w14:paraId="01482F66" w14:textId="4B617A8A" w:rsidR="006D745C" w:rsidRDefault="006D745C" w:rsidP="00F333C2">
          <w:pPr>
            <w:pStyle w:val="ListParagraph"/>
            <w:numPr>
              <w:ilvl w:val="0"/>
              <w:numId w:val="35"/>
            </w:numPr>
          </w:pPr>
          <w:r>
            <w:t>Do you have income/losses from capital gains?</w:t>
          </w:r>
        </w:p>
        <w:p w14:paraId="75A6DCD1" w14:textId="66597C8B" w:rsidR="006D745C" w:rsidRDefault="006D745C" w:rsidP="00F333C2">
          <w:pPr>
            <w:pStyle w:val="ListParagraph"/>
            <w:numPr>
              <w:ilvl w:val="0"/>
              <w:numId w:val="35"/>
            </w:numPr>
          </w:pPr>
          <w:r>
            <w:t>Do you have any tax deductions?</w:t>
          </w:r>
        </w:p>
        <w:p w14:paraId="2730152E" w14:textId="6AA9FC5D" w:rsidR="006D745C" w:rsidRPr="006D745C" w:rsidRDefault="006D745C" w:rsidP="006D745C">
          <w:r>
            <w:t>The answers to these determine the type of questions that shall be asked in the tax profile completion workflow.</w:t>
          </w:r>
        </w:p>
        <w:p w14:paraId="39D60F12" w14:textId="3DC4F7E5" w:rsidR="00D7472F" w:rsidRPr="00522BBD" w:rsidRDefault="00D7472F" w:rsidP="00F964A3">
          <w:pPr>
            <w:pStyle w:val="Heading4"/>
            <w:rPr>
              <w:rFonts w:eastAsiaTheme="minorHAnsi"/>
            </w:rPr>
          </w:pPr>
          <w:bookmarkStart w:id="37" w:name="_Toc509245410"/>
          <w:r w:rsidRPr="00522BBD">
            <w:rPr>
              <w:rFonts w:eastAsiaTheme="minorHAnsi"/>
            </w:rPr>
            <w:t>Personal information</w:t>
          </w:r>
          <w:bookmarkEnd w:id="37"/>
        </w:p>
        <w:p w14:paraId="59EB7307" w14:textId="77777777" w:rsidR="008A3CA6" w:rsidRDefault="00F964A3" w:rsidP="00696AEB">
          <w:pPr>
            <w:rPr>
              <w:rFonts w:cs="Open Sans Light"/>
              <w:color w:val="000000" w:themeColor="text1"/>
              <w:sz w:val="24"/>
              <w:szCs w:val="24"/>
            </w:rPr>
          </w:pPr>
          <w:r>
            <w:rPr>
              <w:rFonts w:cs="Open Sans Light"/>
              <w:color w:val="000000" w:themeColor="text1"/>
              <w:sz w:val="24"/>
              <w:szCs w:val="24"/>
            </w:rPr>
            <w:t>A tax payer who had registered on the site and had made payments using the payment gateway shall be able to file taxes using the PWC tax filing portal. The applicant has to meet all the conditions set forward by PWC to be eligible for filing taxes. (Register, accept PWC terms &amp; conditions, acknowledged t</w:t>
          </w:r>
          <w:r w:rsidR="008A3CA6">
            <w:rPr>
              <w:rFonts w:cs="Open Sans Light"/>
              <w:color w:val="000000" w:themeColor="text1"/>
              <w:sz w:val="24"/>
              <w:szCs w:val="24"/>
            </w:rPr>
            <w:t>ax filing eligibility, completed payment</w:t>
          </w:r>
          <w:r>
            <w:rPr>
              <w:rFonts w:cs="Open Sans Light"/>
              <w:color w:val="000000" w:themeColor="text1"/>
              <w:sz w:val="24"/>
              <w:szCs w:val="24"/>
            </w:rPr>
            <w:t xml:space="preserve"> etc.)</w:t>
          </w:r>
        </w:p>
        <w:p w14:paraId="610F52C5" w14:textId="4A5E406C" w:rsidR="00F964A3" w:rsidRDefault="008A3CA6" w:rsidP="00696AEB">
          <w:pPr>
            <w:rPr>
              <w:rFonts w:cs="Open Sans Light"/>
              <w:color w:val="000000" w:themeColor="text1"/>
              <w:sz w:val="24"/>
              <w:szCs w:val="24"/>
            </w:rPr>
          </w:pPr>
          <w:r>
            <w:rPr>
              <w:rFonts w:cs="Open Sans Light"/>
              <w:color w:val="000000" w:themeColor="text1"/>
              <w:sz w:val="24"/>
              <w:szCs w:val="24"/>
            </w:rPr>
            <w:t>The first step towards the tax filing process is to submit their personal information. This information is also part of their basic profile, hence the user shall be able to complete their profile outside of the tax filing workflow.</w:t>
          </w:r>
          <w:r w:rsidR="00F964A3">
            <w:rPr>
              <w:rFonts w:cs="Open Sans Light"/>
              <w:color w:val="000000" w:themeColor="text1"/>
              <w:sz w:val="24"/>
              <w:szCs w:val="24"/>
            </w:rPr>
            <w:t xml:space="preserve">  </w:t>
          </w:r>
        </w:p>
        <w:p w14:paraId="4CDDBACB" w14:textId="2C8F3E18" w:rsidR="00D7472F" w:rsidRDefault="008A3CA6" w:rsidP="00696AEB">
          <w:pPr>
            <w:rPr>
              <w:rFonts w:cs="Open Sans Light"/>
              <w:color w:val="000000" w:themeColor="text1"/>
              <w:sz w:val="24"/>
              <w:szCs w:val="24"/>
            </w:rPr>
          </w:pPr>
          <w:commentRangeStart w:id="38"/>
          <w:r>
            <w:rPr>
              <w:rFonts w:cs="Open Sans Light"/>
              <w:color w:val="000000" w:themeColor="text1"/>
              <w:sz w:val="24"/>
              <w:szCs w:val="24"/>
            </w:rPr>
            <w:lastRenderedPageBreak/>
            <w:t xml:space="preserve">The basic profile </w:t>
          </w:r>
          <w:commentRangeEnd w:id="38"/>
          <w:r w:rsidR="00FA37CA">
            <w:rPr>
              <w:rStyle w:val="CommentReference"/>
              <w:rFonts w:asciiTheme="minorHAnsi" w:eastAsia="Times New Roman" w:hAnsiTheme="minorHAnsi"/>
              <w:color w:val="auto"/>
              <w:lang w:val="en-IN"/>
            </w:rPr>
            <w:commentReference w:id="38"/>
          </w:r>
          <w:r>
            <w:rPr>
              <w:rFonts w:cs="Open Sans Light"/>
              <w:color w:val="000000" w:themeColor="text1"/>
              <w:sz w:val="24"/>
              <w:szCs w:val="24"/>
            </w:rPr>
            <w:t xml:space="preserve">can be completed by leveraging other sources of information such as </w:t>
          </w:r>
        </w:p>
        <w:p w14:paraId="6A99E265" w14:textId="008AD01A" w:rsidR="008A3CA6" w:rsidRPr="008A3CA6" w:rsidRDefault="008A3CA6" w:rsidP="00F333C2">
          <w:pPr>
            <w:pStyle w:val="ListParagraph"/>
            <w:numPr>
              <w:ilvl w:val="0"/>
              <w:numId w:val="34"/>
            </w:numPr>
            <w:rPr>
              <w:rFonts w:cs="Open Sans Light"/>
              <w:color w:val="000000" w:themeColor="text1"/>
              <w:sz w:val="24"/>
              <w:szCs w:val="24"/>
            </w:rPr>
          </w:pPr>
          <w:r w:rsidRPr="008A3CA6">
            <w:rPr>
              <w:rFonts w:cs="Open Sans Light"/>
              <w:color w:val="000000" w:themeColor="text1"/>
              <w:sz w:val="24"/>
              <w:szCs w:val="24"/>
            </w:rPr>
            <w:t>PAN Number</w:t>
          </w:r>
        </w:p>
        <w:p w14:paraId="3BECA536" w14:textId="00F86488" w:rsidR="008A3CA6" w:rsidRPr="008A3CA6" w:rsidRDefault="008A3CA6" w:rsidP="00F333C2">
          <w:pPr>
            <w:pStyle w:val="ListParagraph"/>
            <w:numPr>
              <w:ilvl w:val="0"/>
              <w:numId w:val="34"/>
            </w:numPr>
            <w:rPr>
              <w:rFonts w:cs="Open Sans Light"/>
              <w:color w:val="000000" w:themeColor="text1"/>
              <w:sz w:val="24"/>
              <w:szCs w:val="24"/>
            </w:rPr>
          </w:pPr>
          <w:r w:rsidRPr="008A3CA6">
            <w:rPr>
              <w:rFonts w:cs="Open Sans Light"/>
              <w:color w:val="000000" w:themeColor="text1"/>
              <w:sz w:val="24"/>
              <w:szCs w:val="24"/>
            </w:rPr>
            <w:t>XML file</w:t>
          </w:r>
        </w:p>
        <w:p w14:paraId="685E33DC" w14:textId="543559AC" w:rsidR="008A3CA6" w:rsidRPr="008A3CA6" w:rsidRDefault="008A3CA6" w:rsidP="00F333C2">
          <w:pPr>
            <w:pStyle w:val="ListParagraph"/>
            <w:numPr>
              <w:ilvl w:val="0"/>
              <w:numId w:val="34"/>
            </w:numPr>
            <w:rPr>
              <w:b/>
              <w:sz w:val="24"/>
              <w:szCs w:val="24"/>
            </w:rPr>
          </w:pPr>
          <w:r w:rsidRPr="008A3CA6">
            <w:rPr>
              <w:rFonts w:cs="Open Sans Light"/>
              <w:color w:val="000000" w:themeColor="text1"/>
              <w:sz w:val="24"/>
              <w:szCs w:val="24"/>
            </w:rPr>
            <w:t xml:space="preserve">Returning users with saved </w:t>
          </w:r>
          <w:commentRangeStart w:id="39"/>
          <w:r w:rsidRPr="008A3CA6">
            <w:rPr>
              <w:rFonts w:cs="Open Sans Light"/>
              <w:color w:val="000000" w:themeColor="text1"/>
              <w:sz w:val="24"/>
              <w:szCs w:val="24"/>
            </w:rPr>
            <w:t>data</w:t>
          </w:r>
          <w:commentRangeEnd w:id="39"/>
          <w:r w:rsidR="00D63E67">
            <w:rPr>
              <w:rStyle w:val="CommentReference"/>
              <w:rFonts w:asciiTheme="minorHAnsi" w:eastAsia="Times New Roman" w:hAnsiTheme="minorHAnsi"/>
              <w:color w:val="auto"/>
              <w:lang w:val="en-IN"/>
            </w:rPr>
            <w:commentReference w:id="39"/>
          </w:r>
        </w:p>
        <w:p w14:paraId="14ED46CC" w14:textId="507B5662" w:rsidR="007F5FA1" w:rsidRPr="00522BBD" w:rsidRDefault="008A3CA6" w:rsidP="00B61645">
          <w:pPr>
            <w:rPr>
              <w:sz w:val="24"/>
              <w:szCs w:val="24"/>
            </w:rPr>
          </w:pPr>
          <w:r>
            <w:rPr>
              <w:sz w:val="24"/>
              <w:szCs w:val="24"/>
            </w:rPr>
            <w:t>Personal Information consist of the following data elements</w:t>
          </w:r>
        </w:p>
        <w:p w14:paraId="01C84C8E" w14:textId="498A2336" w:rsidR="00B61645" w:rsidRPr="00522BBD" w:rsidRDefault="00CD55D8" w:rsidP="00F333C2">
          <w:pPr>
            <w:pStyle w:val="ListParagraph"/>
            <w:numPr>
              <w:ilvl w:val="0"/>
              <w:numId w:val="24"/>
            </w:numPr>
            <w:rPr>
              <w:sz w:val="24"/>
              <w:szCs w:val="24"/>
            </w:rPr>
          </w:pPr>
          <w:r w:rsidRPr="00522BBD">
            <w:rPr>
              <w:sz w:val="24"/>
              <w:szCs w:val="24"/>
            </w:rPr>
            <w:t xml:space="preserve">Text box- </w:t>
          </w:r>
          <w:r w:rsidR="00B61645" w:rsidRPr="00522BBD">
            <w:rPr>
              <w:sz w:val="24"/>
              <w:szCs w:val="24"/>
            </w:rPr>
            <w:t>First Name</w:t>
          </w:r>
          <w:r w:rsidR="00635965">
            <w:rPr>
              <w:sz w:val="24"/>
              <w:szCs w:val="24"/>
            </w:rPr>
            <w:t xml:space="preserve"> </w:t>
          </w:r>
        </w:p>
        <w:p w14:paraId="5AC018EA" w14:textId="226FFCAC" w:rsidR="00B81B3E" w:rsidRPr="00522BBD" w:rsidRDefault="00CD55D8" w:rsidP="00F333C2">
          <w:pPr>
            <w:pStyle w:val="ListParagraph"/>
            <w:numPr>
              <w:ilvl w:val="0"/>
              <w:numId w:val="24"/>
            </w:numPr>
            <w:rPr>
              <w:sz w:val="24"/>
              <w:szCs w:val="24"/>
            </w:rPr>
          </w:pPr>
          <w:r w:rsidRPr="00522BBD">
            <w:rPr>
              <w:sz w:val="24"/>
              <w:szCs w:val="24"/>
            </w:rPr>
            <w:t xml:space="preserve">Text box- </w:t>
          </w:r>
          <w:r w:rsidR="00B81B3E" w:rsidRPr="00522BBD">
            <w:rPr>
              <w:sz w:val="24"/>
              <w:szCs w:val="24"/>
            </w:rPr>
            <w:t>Middle Name</w:t>
          </w:r>
          <w:r w:rsidR="00317A16" w:rsidRPr="00522BBD">
            <w:rPr>
              <w:sz w:val="24"/>
              <w:szCs w:val="24"/>
            </w:rPr>
            <w:t xml:space="preserve"> </w:t>
          </w:r>
        </w:p>
        <w:p w14:paraId="0FACD1E8" w14:textId="2DFA85C5" w:rsidR="00B81B3E" w:rsidRPr="00522BBD" w:rsidRDefault="00CD55D8" w:rsidP="00F333C2">
          <w:pPr>
            <w:pStyle w:val="ListParagraph"/>
            <w:numPr>
              <w:ilvl w:val="0"/>
              <w:numId w:val="24"/>
            </w:numPr>
            <w:rPr>
              <w:sz w:val="24"/>
              <w:szCs w:val="24"/>
            </w:rPr>
          </w:pPr>
          <w:r w:rsidRPr="00522BBD">
            <w:rPr>
              <w:sz w:val="24"/>
              <w:szCs w:val="24"/>
            </w:rPr>
            <w:t xml:space="preserve">Text box- </w:t>
          </w:r>
          <w:r w:rsidR="00B81B3E" w:rsidRPr="00522BBD">
            <w:rPr>
              <w:sz w:val="24"/>
              <w:szCs w:val="24"/>
            </w:rPr>
            <w:t>Last Name</w:t>
          </w:r>
          <w:r w:rsidR="00317A16" w:rsidRPr="00522BBD">
            <w:rPr>
              <w:sz w:val="24"/>
              <w:szCs w:val="24"/>
            </w:rPr>
            <w:t xml:space="preserve"> </w:t>
          </w:r>
        </w:p>
        <w:p w14:paraId="5D869FCC" w14:textId="05D03B21" w:rsidR="00B81B3E" w:rsidRPr="00522BBD" w:rsidRDefault="00CD55D8" w:rsidP="00F333C2">
          <w:pPr>
            <w:pStyle w:val="ListParagraph"/>
            <w:numPr>
              <w:ilvl w:val="0"/>
              <w:numId w:val="24"/>
            </w:numPr>
            <w:rPr>
              <w:sz w:val="24"/>
              <w:szCs w:val="24"/>
            </w:rPr>
          </w:pPr>
          <w:r w:rsidRPr="00522BBD">
            <w:rPr>
              <w:sz w:val="24"/>
              <w:szCs w:val="24"/>
            </w:rPr>
            <w:t xml:space="preserve">Text box- </w:t>
          </w:r>
          <w:r w:rsidR="00B81B3E" w:rsidRPr="00522BBD">
            <w:rPr>
              <w:sz w:val="24"/>
              <w:szCs w:val="24"/>
            </w:rPr>
            <w:t>Father’s Name</w:t>
          </w:r>
          <w:r w:rsidR="00317A16" w:rsidRPr="00522BBD">
            <w:rPr>
              <w:sz w:val="24"/>
              <w:szCs w:val="24"/>
            </w:rPr>
            <w:t xml:space="preserve"> </w:t>
          </w:r>
        </w:p>
        <w:p w14:paraId="7B5C9A3E" w14:textId="78AEF90A" w:rsidR="00B61645" w:rsidRPr="00522BBD" w:rsidRDefault="00CD55D8" w:rsidP="00F333C2">
          <w:pPr>
            <w:pStyle w:val="ListParagraph"/>
            <w:numPr>
              <w:ilvl w:val="0"/>
              <w:numId w:val="24"/>
            </w:numPr>
            <w:rPr>
              <w:sz w:val="24"/>
              <w:szCs w:val="24"/>
            </w:rPr>
          </w:pPr>
          <w:r w:rsidRPr="00522BBD">
            <w:rPr>
              <w:sz w:val="24"/>
              <w:szCs w:val="24"/>
            </w:rPr>
            <w:t xml:space="preserve">Text box- </w:t>
          </w:r>
          <w:r w:rsidR="00B61645" w:rsidRPr="00522BBD">
            <w:rPr>
              <w:sz w:val="24"/>
              <w:szCs w:val="24"/>
            </w:rPr>
            <w:t>Email ID</w:t>
          </w:r>
          <w:r w:rsidR="00635965">
            <w:rPr>
              <w:sz w:val="24"/>
              <w:szCs w:val="24"/>
            </w:rPr>
            <w:t xml:space="preserve"> </w:t>
          </w:r>
        </w:p>
        <w:p w14:paraId="4A6B9C3E" w14:textId="202675DE" w:rsidR="00635965" w:rsidRDefault="00CD55D8" w:rsidP="00F333C2">
          <w:pPr>
            <w:pStyle w:val="ListParagraph"/>
            <w:numPr>
              <w:ilvl w:val="0"/>
              <w:numId w:val="24"/>
            </w:numPr>
            <w:rPr>
              <w:sz w:val="24"/>
              <w:szCs w:val="24"/>
            </w:rPr>
          </w:pPr>
          <w:r w:rsidRPr="00522BBD">
            <w:rPr>
              <w:sz w:val="24"/>
              <w:szCs w:val="24"/>
            </w:rPr>
            <w:t xml:space="preserve">Text box- </w:t>
          </w:r>
          <w:r w:rsidR="00B81B3E" w:rsidRPr="00635965">
            <w:rPr>
              <w:sz w:val="24"/>
              <w:szCs w:val="24"/>
            </w:rPr>
            <w:t>Mobile number</w:t>
          </w:r>
          <w:r w:rsidR="00317A16" w:rsidRPr="00635965">
            <w:rPr>
              <w:sz w:val="24"/>
              <w:szCs w:val="24"/>
            </w:rPr>
            <w:t xml:space="preserve"> </w:t>
          </w:r>
        </w:p>
        <w:p w14:paraId="771055BA" w14:textId="00FF2E0F" w:rsidR="00635965" w:rsidRDefault="00CD55D8" w:rsidP="00F333C2">
          <w:pPr>
            <w:pStyle w:val="ListParagraph"/>
            <w:numPr>
              <w:ilvl w:val="0"/>
              <w:numId w:val="24"/>
            </w:numPr>
            <w:rPr>
              <w:sz w:val="24"/>
              <w:szCs w:val="24"/>
            </w:rPr>
          </w:pPr>
          <w:r w:rsidRPr="00522BBD">
            <w:rPr>
              <w:sz w:val="24"/>
              <w:szCs w:val="24"/>
            </w:rPr>
            <w:t xml:space="preserve">Text box- </w:t>
          </w:r>
          <w:r w:rsidR="00B61645" w:rsidRPr="00635965">
            <w:rPr>
              <w:sz w:val="24"/>
              <w:szCs w:val="24"/>
            </w:rPr>
            <w:t>Secondary Mobile No</w:t>
          </w:r>
          <w:r w:rsidR="00317A16" w:rsidRPr="00635965">
            <w:rPr>
              <w:sz w:val="24"/>
              <w:szCs w:val="24"/>
            </w:rPr>
            <w:t xml:space="preserve"> </w:t>
          </w:r>
        </w:p>
        <w:p w14:paraId="34C6A21D" w14:textId="407F3DAD" w:rsidR="00B81B3E" w:rsidRPr="00635965" w:rsidRDefault="00CD55D8" w:rsidP="00F333C2">
          <w:pPr>
            <w:pStyle w:val="ListParagraph"/>
            <w:numPr>
              <w:ilvl w:val="0"/>
              <w:numId w:val="24"/>
            </w:numPr>
            <w:rPr>
              <w:sz w:val="24"/>
              <w:szCs w:val="24"/>
            </w:rPr>
          </w:pPr>
          <w:r w:rsidRPr="00522BBD">
            <w:rPr>
              <w:sz w:val="24"/>
              <w:szCs w:val="24"/>
            </w:rPr>
            <w:t xml:space="preserve">Text box- </w:t>
          </w:r>
          <w:r w:rsidR="00B81B3E" w:rsidRPr="00635965">
            <w:rPr>
              <w:sz w:val="24"/>
              <w:szCs w:val="24"/>
            </w:rPr>
            <w:t>Landline No</w:t>
          </w:r>
          <w:r w:rsidR="00317A16" w:rsidRPr="00635965">
            <w:rPr>
              <w:sz w:val="24"/>
              <w:szCs w:val="24"/>
            </w:rPr>
            <w:t xml:space="preserve"> </w:t>
          </w:r>
        </w:p>
        <w:p w14:paraId="4689B34E" w14:textId="6C6DF0BC" w:rsidR="00B61645" w:rsidRPr="00522BBD" w:rsidRDefault="00CD55D8" w:rsidP="00F333C2">
          <w:pPr>
            <w:pStyle w:val="ListParagraph"/>
            <w:numPr>
              <w:ilvl w:val="0"/>
              <w:numId w:val="24"/>
            </w:numPr>
            <w:rPr>
              <w:sz w:val="24"/>
              <w:szCs w:val="24"/>
            </w:rPr>
          </w:pPr>
          <w:r>
            <w:rPr>
              <w:sz w:val="24"/>
              <w:szCs w:val="24"/>
            </w:rPr>
            <w:t xml:space="preserve">Calendar- </w:t>
          </w:r>
          <w:r w:rsidR="00B61645" w:rsidRPr="00522BBD">
            <w:rPr>
              <w:sz w:val="24"/>
              <w:szCs w:val="24"/>
            </w:rPr>
            <w:t>Date of birth</w:t>
          </w:r>
          <w:r w:rsidR="00317A16" w:rsidRPr="00522BBD">
            <w:rPr>
              <w:sz w:val="24"/>
              <w:szCs w:val="24"/>
            </w:rPr>
            <w:t xml:space="preserve"> </w:t>
          </w:r>
        </w:p>
        <w:p w14:paraId="123439CA" w14:textId="50B942CC" w:rsidR="00B81B3E" w:rsidRPr="00522BBD" w:rsidRDefault="00CD55D8" w:rsidP="00F333C2">
          <w:pPr>
            <w:pStyle w:val="ListParagraph"/>
            <w:numPr>
              <w:ilvl w:val="0"/>
              <w:numId w:val="24"/>
            </w:numPr>
            <w:rPr>
              <w:sz w:val="24"/>
              <w:szCs w:val="24"/>
            </w:rPr>
          </w:pPr>
          <w:r>
            <w:rPr>
              <w:sz w:val="24"/>
              <w:szCs w:val="24"/>
            </w:rPr>
            <w:t xml:space="preserve">Dropdown- </w:t>
          </w:r>
          <w:r w:rsidR="008F7C9F" w:rsidRPr="00522BBD">
            <w:rPr>
              <w:sz w:val="24"/>
              <w:szCs w:val="24"/>
            </w:rPr>
            <w:t xml:space="preserve">Gender </w:t>
          </w:r>
        </w:p>
        <w:p w14:paraId="5DBE60CB" w14:textId="736DC660" w:rsidR="00B61645" w:rsidRPr="00522BBD" w:rsidRDefault="00CD55D8" w:rsidP="00F333C2">
          <w:pPr>
            <w:pStyle w:val="ListParagraph"/>
            <w:numPr>
              <w:ilvl w:val="0"/>
              <w:numId w:val="24"/>
            </w:numPr>
            <w:rPr>
              <w:sz w:val="24"/>
              <w:szCs w:val="24"/>
            </w:rPr>
          </w:pPr>
          <w:r w:rsidRPr="00522BBD">
            <w:rPr>
              <w:sz w:val="24"/>
              <w:szCs w:val="24"/>
            </w:rPr>
            <w:t xml:space="preserve">Text box- </w:t>
          </w:r>
          <w:r w:rsidR="00B61645" w:rsidRPr="00522BBD">
            <w:rPr>
              <w:sz w:val="24"/>
              <w:szCs w:val="24"/>
            </w:rPr>
            <w:t>Employer Name</w:t>
          </w:r>
          <w:r w:rsidR="00317A16" w:rsidRPr="00522BBD">
            <w:rPr>
              <w:sz w:val="24"/>
              <w:szCs w:val="24"/>
            </w:rPr>
            <w:t xml:space="preserve"> </w:t>
          </w:r>
        </w:p>
        <w:p w14:paraId="153C5ADF" w14:textId="67CAD413" w:rsidR="00887DA2" w:rsidRPr="00522BBD" w:rsidRDefault="00CD55D8" w:rsidP="00F333C2">
          <w:pPr>
            <w:pStyle w:val="ListParagraph"/>
            <w:numPr>
              <w:ilvl w:val="0"/>
              <w:numId w:val="24"/>
            </w:numPr>
            <w:rPr>
              <w:sz w:val="24"/>
              <w:szCs w:val="24"/>
            </w:rPr>
          </w:pPr>
          <w:r w:rsidRPr="00522BBD">
            <w:rPr>
              <w:sz w:val="24"/>
              <w:szCs w:val="24"/>
            </w:rPr>
            <w:t xml:space="preserve">Text box- </w:t>
          </w:r>
          <w:r w:rsidR="00887DA2" w:rsidRPr="00522BBD">
            <w:rPr>
              <w:sz w:val="24"/>
              <w:szCs w:val="24"/>
            </w:rPr>
            <w:t>Employer Type</w:t>
          </w:r>
          <w:r w:rsidR="00317A16" w:rsidRPr="00522BBD">
            <w:rPr>
              <w:sz w:val="24"/>
              <w:szCs w:val="24"/>
            </w:rPr>
            <w:t xml:space="preserve"> </w:t>
          </w:r>
        </w:p>
        <w:p w14:paraId="03C8ADA6" w14:textId="1526C696" w:rsidR="00B61645" w:rsidRPr="00522BBD" w:rsidRDefault="00CD55D8" w:rsidP="00F333C2">
          <w:pPr>
            <w:pStyle w:val="ListParagraph"/>
            <w:numPr>
              <w:ilvl w:val="0"/>
              <w:numId w:val="24"/>
            </w:numPr>
            <w:rPr>
              <w:sz w:val="24"/>
              <w:szCs w:val="24"/>
            </w:rPr>
          </w:pPr>
          <w:r w:rsidRPr="00522BBD">
            <w:rPr>
              <w:sz w:val="24"/>
              <w:szCs w:val="24"/>
            </w:rPr>
            <w:t xml:space="preserve">Text box- </w:t>
          </w:r>
          <w:r w:rsidR="00B61645" w:rsidRPr="00522BBD">
            <w:rPr>
              <w:sz w:val="24"/>
              <w:szCs w:val="24"/>
            </w:rPr>
            <w:t>PAN card number</w:t>
          </w:r>
          <w:r w:rsidR="00317A16" w:rsidRPr="00522BBD">
            <w:rPr>
              <w:sz w:val="24"/>
              <w:szCs w:val="24"/>
            </w:rPr>
            <w:t xml:space="preserve"> </w:t>
          </w:r>
        </w:p>
        <w:p w14:paraId="357C4324" w14:textId="241DD878" w:rsidR="004A4F8E" w:rsidRPr="00522BBD" w:rsidRDefault="00CD55D8" w:rsidP="00F333C2">
          <w:pPr>
            <w:pStyle w:val="ListParagraph"/>
            <w:numPr>
              <w:ilvl w:val="0"/>
              <w:numId w:val="24"/>
            </w:numPr>
            <w:rPr>
              <w:sz w:val="24"/>
              <w:szCs w:val="24"/>
            </w:rPr>
          </w:pPr>
          <w:r w:rsidRPr="00522BBD">
            <w:rPr>
              <w:sz w:val="24"/>
              <w:szCs w:val="24"/>
            </w:rPr>
            <w:t xml:space="preserve">Text box- </w:t>
          </w:r>
          <w:proofErr w:type="spellStart"/>
          <w:r w:rsidR="004A4F8E" w:rsidRPr="00522BBD">
            <w:rPr>
              <w:sz w:val="24"/>
              <w:szCs w:val="24"/>
            </w:rPr>
            <w:t>Aadhaar</w:t>
          </w:r>
          <w:proofErr w:type="spellEnd"/>
          <w:r w:rsidR="004A4F8E" w:rsidRPr="00522BBD">
            <w:rPr>
              <w:sz w:val="24"/>
              <w:szCs w:val="24"/>
            </w:rPr>
            <w:t xml:space="preserve"> card number/Enrollment ID</w:t>
          </w:r>
          <w:r w:rsidR="00317A16" w:rsidRPr="00522BBD">
            <w:rPr>
              <w:sz w:val="24"/>
              <w:szCs w:val="24"/>
            </w:rPr>
            <w:t xml:space="preserve"> </w:t>
          </w:r>
        </w:p>
        <w:p w14:paraId="3FD2030B" w14:textId="69DE70C6" w:rsidR="00B61645" w:rsidRPr="00522BBD" w:rsidRDefault="00B61645" w:rsidP="00F333C2">
          <w:pPr>
            <w:pStyle w:val="ListParagraph"/>
            <w:numPr>
              <w:ilvl w:val="0"/>
              <w:numId w:val="24"/>
            </w:numPr>
            <w:rPr>
              <w:sz w:val="24"/>
              <w:szCs w:val="24"/>
            </w:rPr>
          </w:pPr>
          <w:r w:rsidRPr="00522BBD">
            <w:rPr>
              <w:sz w:val="24"/>
              <w:szCs w:val="24"/>
            </w:rPr>
            <w:t>Passport number</w:t>
          </w:r>
          <w:r w:rsidR="00927036" w:rsidRPr="00522BBD">
            <w:rPr>
              <w:sz w:val="24"/>
              <w:szCs w:val="24"/>
            </w:rPr>
            <w:t xml:space="preserve"> </w:t>
          </w:r>
          <w:r w:rsidRPr="00522BBD">
            <w:rPr>
              <w:sz w:val="24"/>
              <w:szCs w:val="24"/>
            </w:rPr>
            <w:t>(If available)</w:t>
          </w:r>
          <w:r w:rsidR="00317A16" w:rsidRPr="00522BBD">
            <w:rPr>
              <w:sz w:val="24"/>
              <w:szCs w:val="24"/>
            </w:rPr>
            <w:t xml:space="preserve"> </w:t>
          </w:r>
        </w:p>
        <w:p w14:paraId="7095E720" w14:textId="01D095F1" w:rsidR="00C92E67" w:rsidRPr="00522BBD" w:rsidRDefault="001823E0" w:rsidP="00876B2B">
          <w:pPr>
            <w:pStyle w:val="Heading4"/>
          </w:pPr>
          <w:bookmarkStart w:id="40" w:name="_Toc509245411"/>
          <w:r w:rsidRPr="00522BBD">
            <w:t>Address</w:t>
          </w:r>
          <w:bookmarkEnd w:id="40"/>
        </w:p>
        <w:p w14:paraId="358F2F5A" w14:textId="77777777" w:rsidR="001823E0" w:rsidRPr="00522BBD" w:rsidRDefault="001823E0" w:rsidP="001823E0">
          <w:pPr>
            <w:rPr>
              <w:rFonts w:cs="Open Sans Light"/>
              <w:color w:val="000000" w:themeColor="text1"/>
              <w:sz w:val="24"/>
              <w:szCs w:val="24"/>
            </w:rPr>
          </w:pPr>
          <w:r w:rsidRPr="00522BBD">
            <w:rPr>
              <w:rFonts w:cs="Open Sans Light"/>
              <w:color w:val="000000" w:themeColor="text1"/>
              <w:sz w:val="24"/>
              <w:szCs w:val="24"/>
            </w:rPr>
            <w:t>Applicant communication address shall prefill in the form using PAN card details or XML, applicant shall update and save the data</w:t>
          </w:r>
        </w:p>
        <w:p w14:paraId="7F285FE6" w14:textId="0EE6095D" w:rsidR="001823E0" w:rsidRPr="00522BBD" w:rsidRDefault="00CD55D8" w:rsidP="00F333C2">
          <w:pPr>
            <w:pStyle w:val="ListParagraph"/>
            <w:numPr>
              <w:ilvl w:val="0"/>
              <w:numId w:val="25"/>
            </w:numPr>
            <w:rPr>
              <w:rFonts w:cs="Open Sans Light"/>
              <w:color w:val="000000" w:themeColor="text1"/>
              <w:sz w:val="24"/>
              <w:szCs w:val="24"/>
            </w:rPr>
          </w:pPr>
          <w:r w:rsidRPr="00522BBD">
            <w:rPr>
              <w:sz w:val="24"/>
              <w:szCs w:val="24"/>
            </w:rPr>
            <w:t xml:space="preserve">Text box- </w:t>
          </w:r>
          <w:r w:rsidR="001823E0" w:rsidRPr="00522BBD">
            <w:rPr>
              <w:sz w:val="24"/>
              <w:szCs w:val="24"/>
            </w:rPr>
            <w:t>Flat / Door / Block No.</w:t>
          </w:r>
          <w:r w:rsidR="005829B5" w:rsidRPr="00522BBD">
            <w:rPr>
              <w:sz w:val="24"/>
              <w:szCs w:val="24"/>
            </w:rPr>
            <w:t xml:space="preserve"> </w:t>
          </w:r>
        </w:p>
        <w:p w14:paraId="604C605F" w14:textId="1764CDA6" w:rsidR="00C75913" w:rsidRPr="00522BBD" w:rsidRDefault="00CD55D8" w:rsidP="00F333C2">
          <w:pPr>
            <w:pStyle w:val="ListParagraph"/>
            <w:numPr>
              <w:ilvl w:val="0"/>
              <w:numId w:val="25"/>
            </w:numPr>
            <w:rPr>
              <w:sz w:val="24"/>
              <w:szCs w:val="24"/>
            </w:rPr>
          </w:pPr>
          <w:r w:rsidRPr="00522BBD">
            <w:rPr>
              <w:sz w:val="24"/>
              <w:szCs w:val="24"/>
            </w:rPr>
            <w:t xml:space="preserve">Text box- </w:t>
          </w:r>
          <w:r w:rsidR="001823E0" w:rsidRPr="00522BBD">
            <w:rPr>
              <w:sz w:val="24"/>
              <w:szCs w:val="24"/>
            </w:rPr>
            <w:t>Premises / Building / Village</w:t>
          </w:r>
        </w:p>
        <w:p w14:paraId="56B20122" w14:textId="127F60B1" w:rsidR="001823E0" w:rsidRPr="00522BBD" w:rsidRDefault="00CD55D8" w:rsidP="00F333C2">
          <w:pPr>
            <w:pStyle w:val="ListParagraph"/>
            <w:numPr>
              <w:ilvl w:val="0"/>
              <w:numId w:val="25"/>
            </w:numPr>
            <w:rPr>
              <w:sz w:val="24"/>
              <w:szCs w:val="24"/>
            </w:rPr>
          </w:pPr>
          <w:r w:rsidRPr="00522BBD">
            <w:rPr>
              <w:sz w:val="24"/>
              <w:szCs w:val="24"/>
            </w:rPr>
            <w:t xml:space="preserve">Text box- </w:t>
          </w:r>
          <w:r w:rsidR="001823E0" w:rsidRPr="00522BBD">
            <w:rPr>
              <w:sz w:val="24"/>
              <w:szCs w:val="24"/>
            </w:rPr>
            <w:t>Road / Street / Post Office</w:t>
          </w:r>
        </w:p>
        <w:p w14:paraId="61D061F6" w14:textId="72FFA598" w:rsidR="001823E0" w:rsidRPr="00522BBD" w:rsidRDefault="00C75913" w:rsidP="00F333C2">
          <w:pPr>
            <w:pStyle w:val="ListParagraph"/>
            <w:numPr>
              <w:ilvl w:val="0"/>
              <w:numId w:val="25"/>
            </w:numPr>
            <w:rPr>
              <w:sz w:val="24"/>
              <w:szCs w:val="24"/>
            </w:rPr>
          </w:pPr>
          <w:r w:rsidRPr="00522BBD">
            <w:rPr>
              <w:sz w:val="24"/>
              <w:szCs w:val="24"/>
            </w:rPr>
            <w:t xml:space="preserve">Text box- </w:t>
          </w:r>
          <w:r w:rsidR="001823E0" w:rsidRPr="00522BBD">
            <w:rPr>
              <w:sz w:val="24"/>
              <w:szCs w:val="24"/>
            </w:rPr>
            <w:t>Area / Locality</w:t>
          </w:r>
        </w:p>
        <w:p w14:paraId="6AF8192D" w14:textId="22E735A8" w:rsidR="001823E0" w:rsidRPr="00522BBD" w:rsidRDefault="00FA37CA" w:rsidP="00F333C2">
          <w:pPr>
            <w:pStyle w:val="ListParagraph"/>
            <w:numPr>
              <w:ilvl w:val="0"/>
              <w:numId w:val="25"/>
            </w:numPr>
            <w:rPr>
              <w:sz w:val="24"/>
              <w:szCs w:val="24"/>
            </w:rPr>
          </w:pPr>
          <w:ins w:id="41" w:author="Kayur Thakrar" w:date="2018-03-20T11:40:00Z">
            <w:r>
              <w:rPr>
                <w:rStyle w:val="apple-converted-space"/>
                <w:sz w:val="24"/>
                <w:szCs w:val="24"/>
              </w:rPr>
              <w:t>Drop Box</w:t>
            </w:r>
          </w:ins>
          <w:del w:id="42" w:author="Kayur Thakrar" w:date="2018-03-20T11:40:00Z">
            <w:r w:rsidR="00C75913" w:rsidRPr="00522BBD" w:rsidDel="00FA37CA">
              <w:rPr>
                <w:sz w:val="24"/>
                <w:szCs w:val="24"/>
              </w:rPr>
              <w:delText>Text box</w:delText>
            </w:r>
          </w:del>
          <w:r w:rsidR="00C75913" w:rsidRPr="00522BBD">
            <w:rPr>
              <w:sz w:val="24"/>
              <w:szCs w:val="24"/>
            </w:rPr>
            <w:t xml:space="preserve">- </w:t>
          </w:r>
          <w:r w:rsidR="001823E0" w:rsidRPr="00522BBD">
            <w:rPr>
              <w:sz w:val="24"/>
              <w:szCs w:val="24"/>
            </w:rPr>
            <w:t>Pin Code</w:t>
          </w:r>
        </w:p>
        <w:p w14:paraId="17187C28" w14:textId="02E87BFC" w:rsidR="001823E0" w:rsidRPr="00522BBD" w:rsidRDefault="00C75913" w:rsidP="00F333C2">
          <w:pPr>
            <w:pStyle w:val="ListParagraph"/>
            <w:numPr>
              <w:ilvl w:val="0"/>
              <w:numId w:val="25"/>
            </w:numPr>
            <w:rPr>
              <w:sz w:val="24"/>
              <w:szCs w:val="24"/>
            </w:rPr>
          </w:pPr>
          <w:r w:rsidRPr="00522BBD">
            <w:rPr>
              <w:sz w:val="24"/>
              <w:szCs w:val="24"/>
            </w:rPr>
            <w:t xml:space="preserve">Text box- </w:t>
          </w:r>
          <w:r w:rsidR="001823E0" w:rsidRPr="00522BBD">
            <w:rPr>
              <w:sz w:val="24"/>
              <w:szCs w:val="24"/>
            </w:rPr>
            <w:t>Town / City / District</w:t>
          </w:r>
        </w:p>
        <w:p w14:paraId="6F51066D" w14:textId="7036355D" w:rsidR="001823E0" w:rsidRDefault="00FA37CA" w:rsidP="00F333C2">
          <w:pPr>
            <w:pStyle w:val="ListParagraph"/>
            <w:numPr>
              <w:ilvl w:val="0"/>
              <w:numId w:val="25"/>
            </w:numPr>
            <w:rPr>
              <w:ins w:id="43" w:author="Kayur Thakrar" w:date="2018-03-20T11:40:00Z"/>
              <w:sz w:val="24"/>
              <w:szCs w:val="24"/>
            </w:rPr>
          </w:pPr>
          <w:ins w:id="44" w:author="Kayur Thakrar" w:date="2018-03-20T11:40:00Z">
            <w:r>
              <w:rPr>
                <w:rStyle w:val="apple-converted-space"/>
                <w:sz w:val="24"/>
                <w:szCs w:val="24"/>
              </w:rPr>
              <w:t>Drop Box</w:t>
            </w:r>
          </w:ins>
          <w:del w:id="45" w:author="Kayur Thakrar" w:date="2018-03-20T11:40:00Z">
            <w:r w:rsidR="00C75913" w:rsidRPr="00522BBD" w:rsidDel="00FA37CA">
              <w:rPr>
                <w:sz w:val="24"/>
                <w:szCs w:val="24"/>
              </w:rPr>
              <w:delText>Text box</w:delText>
            </w:r>
          </w:del>
          <w:r w:rsidR="00C75913" w:rsidRPr="00522BBD">
            <w:rPr>
              <w:sz w:val="24"/>
              <w:szCs w:val="24"/>
            </w:rPr>
            <w:t xml:space="preserve">- </w:t>
          </w:r>
          <w:r w:rsidR="001823E0" w:rsidRPr="00522BBD">
            <w:rPr>
              <w:sz w:val="24"/>
              <w:szCs w:val="24"/>
            </w:rPr>
            <w:t>State</w:t>
          </w:r>
        </w:p>
        <w:p w14:paraId="6AAA1CC1" w14:textId="35868A24" w:rsidR="00FA37CA" w:rsidRPr="00522BBD" w:rsidRDefault="00FA37CA" w:rsidP="00F333C2">
          <w:pPr>
            <w:pStyle w:val="ListParagraph"/>
            <w:numPr>
              <w:ilvl w:val="0"/>
              <w:numId w:val="25"/>
            </w:numPr>
            <w:rPr>
              <w:sz w:val="24"/>
              <w:szCs w:val="24"/>
            </w:rPr>
          </w:pPr>
          <w:ins w:id="46" w:author="Kayur Thakrar" w:date="2018-03-20T11:40:00Z">
            <w:r>
              <w:rPr>
                <w:rStyle w:val="apple-converted-space"/>
                <w:sz w:val="24"/>
                <w:szCs w:val="24"/>
              </w:rPr>
              <w:t>Drop Box - Country</w:t>
            </w:r>
          </w:ins>
        </w:p>
        <w:p w14:paraId="12EB1119" w14:textId="5D4921B5" w:rsidR="001823E0" w:rsidRPr="00522BBD" w:rsidRDefault="001823E0" w:rsidP="00F333C2">
          <w:pPr>
            <w:pStyle w:val="ListParagraph"/>
            <w:numPr>
              <w:ilvl w:val="0"/>
              <w:numId w:val="25"/>
            </w:numPr>
            <w:rPr>
              <w:sz w:val="24"/>
              <w:szCs w:val="24"/>
            </w:rPr>
          </w:pPr>
          <w:r w:rsidRPr="00522BBD">
            <w:rPr>
              <w:sz w:val="24"/>
              <w:szCs w:val="24"/>
            </w:rPr>
            <w:t>Back button</w:t>
          </w:r>
        </w:p>
        <w:p w14:paraId="599EFE29" w14:textId="2A92C39A" w:rsidR="001823E0" w:rsidRPr="00522BBD" w:rsidRDefault="001823E0" w:rsidP="00F333C2">
          <w:pPr>
            <w:pStyle w:val="ListParagraph"/>
            <w:numPr>
              <w:ilvl w:val="0"/>
              <w:numId w:val="25"/>
            </w:numPr>
            <w:rPr>
              <w:rFonts w:cs="Open Sans Light"/>
              <w:color w:val="000000" w:themeColor="text1"/>
              <w:sz w:val="24"/>
              <w:szCs w:val="24"/>
            </w:rPr>
          </w:pPr>
          <w:r w:rsidRPr="00522BBD">
            <w:rPr>
              <w:sz w:val="24"/>
              <w:szCs w:val="24"/>
            </w:rPr>
            <w:t>Save and Continue button</w:t>
          </w:r>
        </w:p>
        <w:p w14:paraId="1F8928AB" w14:textId="45D21A06" w:rsidR="001823E0" w:rsidRPr="00522BBD" w:rsidRDefault="006D745C" w:rsidP="00AB129E">
          <w:pPr>
            <w:pStyle w:val="Heading4"/>
            <w:rPr>
              <w:rFonts w:eastAsiaTheme="minorHAnsi"/>
            </w:rPr>
          </w:pPr>
          <w:bookmarkStart w:id="47" w:name="_Toc509245412"/>
          <w:r>
            <w:rPr>
              <w:rFonts w:eastAsiaTheme="minorHAnsi"/>
            </w:rPr>
            <w:lastRenderedPageBreak/>
            <w:t xml:space="preserve">Income </w:t>
          </w:r>
          <w:r w:rsidR="00AE3EA8">
            <w:rPr>
              <w:rFonts w:eastAsiaTheme="minorHAnsi"/>
            </w:rPr>
            <w:t>Sources: Salary Income</w:t>
          </w:r>
          <w:bookmarkEnd w:id="47"/>
        </w:p>
        <w:p w14:paraId="37888EFA" w14:textId="155D0DC4" w:rsidR="001823E0" w:rsidRPr="00522BBD" w:rsidRDefault="001823E0" w:rsidP="001823E0">
          <w:pPr>
            <w:rPr>
              <w:sz w:val="24"/>
              <w:szCs w:val="24"/>
            </w:rPr>
          </w:pPr>
          <w:r w:rsidRPr="00522BBD">
            <w:rPr>
              <w:sz w:val="24"/>
              <w:szCs w:val="24"/>
            </w:rPr>
            <w:t xml:space="preserve">Applicant </w:t>
          </w:r>
          <w:r w:rsidR="002B46D8" w:rsidRPr="00522BBD">
            <w:rPr>
              <w:sz w:val="24"/>
              <w:szCs w:val="24"/>
            </w:rPr>
            <w:t>shall upload salary income source details.</w:t>
          </w:r>
          <w:r w:rsidR="002D3596" w:rsidRPr="00522BBD">
            <w:rPr>
              <w:sz w:val="24"/>
              <w:szCs w:val="24"/>
            </w:rPr>
            <w:t xml:space="preserve"> Applicant shall navigate back to previous page by clicking on ‘Back’ button or continue</w:t>
          </w:r>
          <w:r w:rsidR="0091377F" w:rsidRPr="00522BBD">
            <w:rPr>
              <w:sz w:val="24"/>
              <w:szCs w:val="24"/>
            </w:rPr>
            <w:t xml:space="preserve"> the</w:t>
          </w:r>
          <w:r w:rsidR="002D3596" w:rsidRPr="00522BBD">
            <w:rPr>
              <w:sz w:val="24"/>
              <w:szCs w:val="24"/>
            </w:rPr>
            <w:t xml:space="preserve"> process by clicking “Save and </w:t>
          </w:r>
          <w:r w:rsidR="0091377F" w:rsidRPr="00522BBD">
            <w:rPr>
              <w:sz w:val="24"/>
              <w:szCs w:val="24"/>
            </w:rPr>
            <w:t>continue</w:t>
          </w:r>
          <w:r w:rsidR="002D3596" w:rsidRPr="00522BBD">
            <w:rPr>
              <w:sz w:val="24"/>
              <w:szCs w:val="24"/>
            </w:rPr>
            <w:t>” button</w:t>
          </w:r>
        </w:p>
        <w:p w14:paraId="34F879FC" w14:textId="6A9F7461" w:rsidR="002B46D8" w:rsidRPr="00522BBD" w:rsidRDefault="002B46D8" w:rsidP="001823E0">
          <w:pPr>
            <w:rPr>
              <w:sz w:val="24"/>
              <w:szCs w:val="24"/>
            </w:rPr>
          </w:pPr>
          <w:r w:rsidRPr="00522BBD">
            <w:rPr>
              <w:sz w:val="24"/>
              <w:szCs w:val="24"/>
            </w:rPr>
            <w:t>The details of the form shall include</w:t>
          </w:r>
        </w:p>
        <w:p w14:paraId="5623FF1F" w14:textId="4E7AFA6B" w:rsidR="002B46D8" w:rsidRPr="00522BBD" w:rsidRDefault="006D745C" w:rsidP="00AB129E">
          <w:pPr>
            <w:pStyle w:val="Heading5"/>
          </w:pPr>
          <w:r>
            <w:t xml:space="preserve"> </w:t>
          </w:r>
          <w:bookmarkStart w:id="48" w:name="_Toc509245413"/>
          <w:r>
            <w:t>Form 16 or Salary Statement</w:t>
          </w:r>
          <w:bookmarkEnd w:id="48"/>
        </w:p>
        <w:p w14:paraId="558DEA8A" w14:textId="4ED060EF" w:rsidR="002B46D8" w:rsidRPr="00522BBD" w:rsidRDefault="006D745C" w:rsidP="00F333C2">
          <w:pPr>
            <w:pStyle w:val="ListParagraph"/>
            <w:numPr>
              <w:ilvl w:val="0"/>
              <w:numId w:val="26"/>
            </w:numPr>
            <w:rPr>
              <w:sz w:val="24"/>
              <w:szCs w:val="24"/>
            </w:rPr>
          </w:pPr>
          <w:r>
            <w:rPr>
              <w:sz w:val="24"/>
              <w:szCs w:val="24"/>
            </w:rPr>
            <w:t xml:space="preserve">Upload Form 16 </w:t>
          </w:r>
        </w:p>
        <w:p w14:paraId="29482277" w14:textId="19CF98C8" w:rsidR="00076D5D" w:rsidRDefault="006D745C" w:rsidP="00F333C2">
          <w:pPr>
            <w:pStyle w:val="ListParagraph"/>
            <w:numPr>
              <w:ilvl w:val="0"/>
              <w:numId w:val="26"/>
            </w:numPr>
            <w:rPr>
              <w:sz w:val="24"/>
              <w:szCs w:val="24"/>
            </w:rPr>
          </w:pPr>
          <w:r w:rsidRPr="006D745C">
            <w:rPr>
              <w:sz w:val="24"/>
              <w:szCs w:val="24"/>
            </w:rPr>
            <w:t>Dropdown to indicate the type of file being uploaded (The dropdown shall be defaulted to Form16-Salary statement)</w:t>
          </w:r>
          <w:r w:rsidR="00AB129E">
            <w:rPr>
              <w:sz w:val="24"/>
              <w:szCs w:val="24"/>
            </w:rPr>
            <w:t>.</w:t>
          </w:r>
        </w:p>
        <w:p w14:paraId="6FE0B012" w14:textId="4C24E16F" w:rsidR="00AB129E" w:rsidRPr="006D745C" w:rsidRDefault="00AB129E" w:rsidP="00F333C2">
          <w:pPr>
            <w:pStyle w:val="ListParagraph"/>
            <w:numPr>
              <w:ilvl w:val="0"/>
              <w:numId w:val="26"/>
            </w:numPr>
            <w:rPr>
              <w:sz w:val="24"/>
              <w:szCs w:val="24"/>
            </w:rPr>
          </w:pPr>
          <w:r>
            <w:rPr>
              <w:sz w:val="24"/>
              <w:szCs w:val="24"/>
            </w:rPr>
            <w:t>Since the context is known, the dropdown may be omitted, since the ,document type is known</w:t>
          </w:r>
        </w:p>
        <w:p w14:paraId="1048F81A" w14:textId="09C36EFE" w:rsidR="00563075" w:rsidRPr="00522BBD" w:rsidRDefault="00563075" w:rsidP="00F333C2">
          <w:pPr>
            <w:pStyle w:val="ListParagraph"/>
            <w:numPr>
              <w:ilvl w:val="0"/>
              <w:numId w:val="26"/>
            </w:numPr>
            <w:rPr>
              <w:sz w:val="24"/>
              <w:szCs w:val="24"/>
            </w:rPr>
          </w:pPr>
          <w:r w:rsidRPr="00522BBD">
            <w:rPr>
              <w:sz w:val="24"/>
              <w:szCs w:val="24"/>
            </w:rPr>
            <w:t>Document password</w:t>
          </w:r>
          <w:r w:rsidR="008C1CA4" w:rsidRPr="00522BBD">
            <w:rPr>
              <w:sz w:val="24"/>
              <w:szCs w:val="24"/>
            </w:rPr>
            <w:t xml:space="preserve"> (Text box)</w:t>
          </w:r>
        </w:p>
        <w:p w14:paraId="6B68FFFC" w14:textId="66987B4F" w:rsidR="00563075" w:rsidRPr="00522BBD" w:rsidRDefault="00563075" w:rsidP="00F333C2">
          <w:pPr>
            <w:pStyle w:val="ListParagraph"/>
            <w:numPr>
              <w:ilvl w:val="0"/>
              <w:numId w:val="26"/>
            </w:numPr>
            <w:rPr>
              <w:sz w:val="24"/>
              <w:szCs w:val="24"/>
            </w:rPr>
          </w:pPr>
          <w:r w:rsidRPr="00522BBD">
            <w:rPr>
              <w:sz w:val="24"/>
              <w:szCs w:val="24"/>
            </w:rPr>
            <w:t>Upload button</w:t>
          </w:r>
        </w:p>
        <w:p w14:paraId="02BF629D" w14:textId="19457F80" w:rsidR="00563075" w:rsidRPr="00522BBD" w:rsidRDefault="00563075" w:rsidP="00AB129E">
          <w:pPr>
            <w:pStyle w:val="Heading5"/>
          </w:pPr>
          <w:bookmarkStart w:id="49" w:name="_Toc509245414"/>
          <w:r w:rsidRPr="00522BBD">
            <w:t>Income from salary</w:t>
          </w:r>
          <w:bookmarkEnd w:id="49"/>
        </w:p>
        <w:p w14:paraId="33C306FF" w14:textId="134E0EA0" w:rsidR="008760C0" w:rsidRPr="00522BBD" w:rsidRDefault="00C75913" w:rsidP="00F333C2">
          <w:pPr>
            <w:pStyle w:val="ListParagraph"/>
            <w:numPr>
              <w:ilvl w:val="0"/>
              <w:numId w:val="26"/>
            </w:numPr>
            <w:rPr>
              <w:sz w:val="24"/>
              <w:szCs w:val="24"/>
            </w:rPr>
          </w:pPr>
          <w:r w:rsidRPr="00522BBD">
            <w:rPr>
              <w:sz w:val="24"/>
              <w:szCs w:val="24"/>
            </w:rPr>
            <w:t xml:space="preserve"> </w:t>
          </w:r>
          <w:r w:rsidR="005263AF" w:rsidRPr="00522BBD">
            <w:rPr>
              <w:sz w:val="24"/>
              <w:szCs w:val="24"/>
            </w:rPr>
            <w:t>Income chargeable under the head ‘Salaries’*</w:t>
          </w:r>
          <w:r w:rsidR="008C1CA4" w:rsidRPr="00522BBD">
            <w:rPr>
              <w:sz w:val="24"/>
              <w:szCs w:val="24"/>
            </w:rPr>
            <w:t xml:space="preserve"> (Text box)</w:t>
          </w:r>
        </w:p>
        <w:p w14:paraId="46329FF3" w14:textId="5632E47B" w:rsidR="008760C0" w:rsidRPr="00522BBD" w:rsidRDefault="0091377F" w:rsidP="00AB129E">
          <w:pPr>
            <w:pStyle w:val="ListParagraph"/>
            <w:rPr>
              <w:sz w:val="24"/>
              <w:szCs w:val="24"/>
            </w:rPr>
          </w:pPr>
          <w:r w:rsidRPr="00522BBD">
            <w:rPr>
              <w:sz w:val="24"/>
              <w:szCs w:val="24"/>
            </w:rPr>
            <w:t>W</w:t>
          </w:r>
          <w:r w:rsidR="008760C0" w:rsidRPr="00522BBD">
            <w:rPr>
              <w:sz w:val="24"/>
              <w:szCs w:val="24"/>
            </w:rPr>
            <w:t xml:space="preserve">ith help text “In your Form-16, find </w:t>
          </w:r>
          <w:r w:rsidR="00CD55D8">
            <w:rPr>
              <w:sz w:val="24"/>
              <w:szCs w:val="24"/>
            </w:rPr>
            <w:t xml:space="preserve">this information under Part-B </w:t>
          </w:r>
          <w:r w:rsidR="008760C0" w:rsidRPr="00522BBD">
            <w:rPr>
              <w:sz w:val="24"/>
              <w:szCs w:val="24"/>
            </w:rPr>
            <w:t>Details of Salary Paid (Heading 6)”</w:t>
          </w:r>
        </w:p>
        <w:p w14:paraId="502B7034" w14:textId="733CE955" w:rsidR="008760C0" w:rsidRPr="00522BBD" w:rsidRDefault="008760C0" w:rsidP="00F333C2">
          <w:pPr>
            <w:pStyle w:val="ListParagraph"/>
            <w:numPr>
              <w:ilvl w:val="0"/>
              <w:numId w:val="26"/>
            </w:numPr>
            <w:rPr>
              <w:sz w:val="24"/>
              <w:szCs w:val="24"/>
            </w:rPr>
          </w:pPr>
          <w:r w:rsidRPr="00522BBD">
            <w:rPr>
              <w:sz w:val="24"/>
              <w:szCs w:val="24"/>
            </w:rPr>
            <w:t xml:space="preserve">Name of the employer * </w:t>
          </w:r>
          <w:r w:rsidR="008C1CA4" w:rsidRPr="00522BBD">
            <w:rPr>
              <w:sz w:val="24"/>
              <w:szCs w:val="24"/>
            </w:rPr>
            <w:t>(Text box)</w:t>
          </w:r>
        </w:p>
        <w:p w14:paraId="3CBE45FE" w14:textId="20248068" w:rsidR="00563075" w:rsidRPr="00522BBD" w:rsidRDefault="0091377F" w:rsidP="00AB129E">
          <w:pPr>
            <w:pStyle w:val="ListParagraph"/>
            <w:rPr>
              <w:sz w:val="24"/>
              <w:szCs w:val="24"/>
            </w:rPr>
          </w:pPr>
          <w:r w:rsidRPr="00522BBD">
            <w:rPr>
              <w:sz w:val="24"/>
              <w:szCs w:val="24"/>
            </w:rPr>
            <w:t>W</w:t>
          </w:r>
          <w:r w:rsidR="008760C0" w:rsidRPr="00522BBD">
            <w:rPr>
              <w:sz w:val="24"/>
              <w:szCs w:val="24"/>
            </w:rPr>
            <w:t>ith help text “The name of Company / Organization”</w:t>
          </w:r>
        </w:p>
        <w:p w14:paraId="4A9BEBB4" w14:textId="34020279" w:rsidR="002B46D8" w:rsidRPr="00522BBD" w:rsidRDefault="008760C0" w:rsidP="00F333C2">
          <w:pPr>
            <w:pStyle w:val="ListParagraph"/>
            <w:numPr>
              <w:ilvl w:val="0"/>
              <w:numId w:val="26"/>
            </w:numPr>
            <w:rPr>
              <w:sz w:val="24"/>
              <w:szCs w:val="24"/>
            </w:rPr>
          </w:pPr>
          <w:r w:rsidRPr="00522BBD">
            <w:rPr>
              <w:sz w:val="24"/>
              <w:szCs w:val="24"/>
            </w:rPr>
            <w:t>Employer Type/ Category (Drop</w:t>
          </w:r>
          <w:r w:rsidR="008F7C9F" w:rsidRPr="00522BBD">
            <w:rPr>
              <w:sz w:val="24"/>
              <w:szCs w:val="24"/>
            </w:rPr>
            <w:t xml:space="preserve">-down </w:t>
          </w:r>
          <w:r w:rsidR="00076D5D" w:rsidRPr="00522BBD">
            <w:rPr>
              <w:sz w:val="24"/>
              <w:szCs w:val="24"/>
            </w:rPr>
            <w:t>with values Government, Private sector, Public sector unit</w:t>
          </w:r>
          <w:r w:rsidRPr="00522BBD">
            <w:rPr>
              <w:sz w:val="24"/>
              <w:szCs w:val="24"/>
            </w:rPr>
            <w:t>)</w:t>
          </w:r>
        </w:p>
        <w:p w14:paraId="184F603A" w14:textId="0FC3D987" w:rsidR="008760C0" w:rsidRPr="00522BBD" w:rsidRDefault="008760C0" w:rsidP="00AB129E">
          <w:pPr>
            <w:pStyle w:val="Heading5"/>
          </w:pPr>
          <w:r w:rsidRPr="00522BBD">
            <w:t xml:space="preserve">  </w:t>
          </w:r>
          <w:bookmarkStart w:id="50" w:name="_Toc509245415"/>
          <w:r w:rsidRPr="00522BBD">
            <w:t>TDS for salary</w:t>
          </w:r>
          <w:bookmarkEnd w:id="50"/>
        </w:p>
        <w:p w14:paraId="6D0B1133" w14:textId="3CF4ED30" w:rsidR="009627E5" w:rsidRPr="00522BBD" w:rsidRDefault="009627E5" w:rsidP="00F333C2">
          <w:pPr>
            <w:pStyle w:val="ListParagraph"/>
            <w:numPr>
              <w:ilvl w:val="0"/>
              <w:numId w:val="26"/>
            </w:numPr>
            <w:rPr>
              <w:sz w:val="24"/>
              <w:szCs w:val="24"/>
            </w:rPr>
          </w:pPr>
          <w:r w:rsidRPr="00522BBD">
            <w:rPr>
              <w:sz w:val="24"/>
              <w:szCs w:val="24"/>
            </w:rPr>
            <w:t xml:space="preserve">Help text “Tax Deducted at Source by Employer: Provide this information from your Form 16” </w:t>
          </w:r>
        </w:p>
        <w:p w14:paraId="2AED7D65" w14:textId="5D6755C2" w:rsidR="008760C0" w:rsidRPr="00522BBD" w:rsidRDefault="008760C0" w:rsidP="00F333C2">
          <w:pPr>
            <w:pStyle w:val="ListParagraph"/>
            <w:numPr>
              <w:ilvl w:val="0"/>
              <w:numId w:val="26"/>
            </w:numPr>
            <w:rPr>
              <w:sz w:val="24"/>
              <w:szCs w:val="24"/>
            </w:rPr>
          </w:pPr>
          <w:r w:rsidRPr="00522BBD">
            <w:rPr>
              <w:sz w:val="24"/>
              <w:szCs w:val="24"/>
            </w:rPr>
            <w:t>TAN of the Employer *</w:t>
          </w:r>
          <w:r w:rsidR="008C1CA4" w:rsidRPr="00522BBD">
            <w:rPr>
              <w:sz w:val="24"/>
              <w:szCs w:val="24"/>
            </w:rPr>
            <w:t xml:space="preserve"> (Text box)</w:t>
          </w:r>
        </w:p>
        <w:p w14:paraId="176DDC86" w14:textId="77777777" w:rsidR="009627E5" w:rsidRPr="00522BBD" w:rsidRDefault="009627E5" w:rsidP="00AB129E">
          <w:pPr>
            <w:pStyle w:val="ListParagraph"/>
            <w:rPr>
              <w:sz w:val="24"/>
              <w:szCs w:val="24"/>
            </w:rPr>
          </w:pPr>
          <w:r w:rsidRPr="00522BBD">
            <w:rPr>
              <w:sz w:val="24"/>
              <w:szCs w:val="24"/>
            </w:rPr>
            <w:t xml:space="preserve">With help text “In your Form-16, find this under Part-A - TAN of </w:t>
          </w:r>
          <w:proofErr w:type="spellStart"/>
          <w:r w:rsidRPr="00522BBD">
            <w:rPr>
              <w:sz w:val="24"/>
              <w:szCs w:val="24"/>
            </w:rPr>
            <w:t>Deductor</w:t>
          </w:r>
          <w:proofErr w:type="spellEnd"/>
          <w:r w:rsidRPr="00522BBD">
            <w:rPr>
              <w:sz w:val="24"/>
              <w:szCs w:val="24"/>
            </w:rPr>
            <w:t>”</w:t>
          </w:r>
        </w:p>
        <w:p w14:paraId="56B2556B" w14:textId="0D02E189" w:rsidR="009627E5" w:rsidRPr="00522BBD" w:rsidRDefault="009627E5" w:rsidP="00F333C2">
          <w:pPr>
            <w:pStyle w:val="ListParagraph"/>
            <w:numPr>
              <w:ilvl w:val="0"/>
              <w:numId w:val="26"/>
            </w:numPr>
            <w:rPr>
              <w:sz w:val="24"/>
              <w:szCs w:val="24"/>
            </w:rPr>
          </w:pPr>
          <w:r w:rsidRPr="00522BBD">
            <w:rPr>
              <w:sz w:val="24"/>
              <w:szCs w:val="24"/>
            </w:rPr>
            <w:t>Tax Deducted at source on Salary*</w:t>
          </w:r>
          <w:r w:rsidR="008C1CA4" w:rsidRPr="00522BBD">
            <w:rPr>
              <w:sz w:val="24"/>
              <w:szCs w:val="24"/>
            </w:rPr>
            <w:t xml:space="preserve"> (Text box)</w:t>
          </w:r>
        </w:p>
        <w:p w14:paraId="35602543" w14:textId="6070A32B" w:rsidR="008760C0" w:rsidRPr="00522BBD" w:rsidRDefault="009627E5" w:rsidP="00AB129E">
          <w:pPr>
            <w:pStyle w:val="ListParagraph"/>
            <w:rPr>
              <w:sz w:val="24"/>
              <w:szCs w:val="24"/>
            </w:rPr>
          </w:pPr>
          <w:r w:rsidRPr="00522BBD">
            <w:rPr>
              <w:sz w:val="24"/>
              <w:szCs w:val="24"/>
            </w:rPr>
            <w:t>With help text “In your Form-16, find this under Part-A: Total of Amount of tax deposited / Remitted”</w:t>
          </w:r>
        </w:p>
        <w:p w14:paraId="18D4163B" w14:textId="77777777" w:rsidR="00563075" w:rsidRPr="00522BBD" w:rsidRDefault="00563075" w:rsidP="009627E5">
          <w:pPr>
            <w:pStyle w:val="ListParagraph"/>
            <w:rPr>
              <w:sz w:val="24"/>
              <w:szCs w:val="24"/>
            </w:rPr>
          </w:pPr>
        </w:p>
        <w:p w14:paraId="02409AB6" w14:textId="77777777" w:rsidR="002B46D8" w:rsidRPr="00522BBD" w:rsidRDefault="002B46D8" w:rsidP="002B46D8">
          <w:pPr>
            <w:pStyle w:val="ListParagraph"/>
            <w:rPr>
              <w:sz w:val="24"/>
              <w:szCs w:val="24"/>
            </w:rPr>
          </w:pPr>
        </w:p>
        <w:p w14:paraId="4AFA4030" w14:textId="77777777" w:rsidR="002B46D8" w:rsidRPr="00522BBD" w:rsidRDefault="002B46D8" w:rsidP="001823E0">
          <w:pPr>
            <w:rPr>
              <w:sz w:val="24"/>
              <w:szCs w:val="24"/>
            </w:rPr>
          </w:pPr>
        </w:p>
        <w:p w14:paraId="1C0B25AC" w14:textId="5E2B3146" w:rsidR="0035299E" w:rsidRPr="00522BBD" w:rsidRDefault="00AE3EA8" w:rsidP="00FC7056">
          <w:pPr>
            <w:pStyle w:val="Heading4"/>
          </w:pPr>
          <w:bookmarkStart w:id="51" w:name="_Toc509245416"/>
          <w:r>
            <w:lastRenderedPageBreak/>
            <w:t xml:space="preserve">Income Sources: </w:t>
          </w:r>
          <w:r w:rsidR="00FC7056">
            <w:t>Other Income</w:t>
          </w:r>
          <w:bookmarkEnd w:id="51"/>
        </w:p>
        <w:p w14:paraId="18BECEF2" w14:textId="609D7B9E" w:rsidR="0091377F" w:rsidRPr="00522BBD" w:rsidRDefault="0091377F" w:rsidP="0091377F">
          <w:pPr>
            <w:rPr>
              <w:sz w:val="24"/>
              <w:szCs w:val="24"/>
            </w:rPr>
          </w:pPr>
          <w:r w:rsidRPr="00522BBD">
            <w:rPr>
              <w:sz w:val="24"/>
              <w:szCs w:val="24"/>
            </w:rPr>
            <w:t>Applicant shall submit details of income</w:t>
          </w:r>
          <w:r w:rsidR="00812DDD">
            <w:rPr>
              <w:sz w:val="24"/>
              <w:szCs w:val="24"/>
            </w:rPr>
            <w:t xml:space="preserve"> from sources</w:t>
          </w:r>
          <w:r w:rsidRPr="00522BBD">
            <w:rPr>
              <w:sz w:val="24"/>
              <w:szCs w:val="24"/>
            </w:rPr>
            <w:t xml:space="preserve"> other than salary. Applicant shall navigate back to previous page by clicking on ‘Back’ button or continue the process by clicking “S</w:t>
          </w:r>
          <w:r w:rsidR="007D7790" w:rsidRPr="00522BBD">
            <w:rPr>
              <w:sz w:val="24"/>
              <w:szCs w:val="24"/>
            </w:rPr>
            <w:t>ave and continue” button</w:t>
          </w:r>
        </w:p>
        <w:p w14:paraId="70305B54" w14:textId="5D0B9E16" w:rsidR="0035299E" w:rsidRPr="00522BBD" w:rsidRDefault="005F42F7" w:rsidP="00812DDD">
          <w:pPr>
            <w:pStyle w:val="Heading5"/>
          </w:pPr>
          <w:bookmarkStart w:id="52" w:name="_Toc509245417"/>
          <w:r>
            <w:t xml:space="preserve">Document </w:t>
          </w:r>
          <w:r w:rsidR="0073798F">
            <w:t>u</w:t>
          </w:r>
          <w:r w:rsidR="0035299E" w:rsidRPr="00522BBD">
            <w:t>pload</w:t>
          </w:r>
          <w:bookmarkEnd w:id="52"/>
        </w:p>
        <w:p w14:paraId="4F61EC04" w14:textId="2447B854" w:rsidR="002D3596" w:rsidRPr="00522BBD" w:rsidRDefault="00812DDD" w:rsidP="00F333C2">
          <w:pPr>
            <w:pStyle w:val="ListParagraph"/>
            <w:numPr>
              <w:ilvl w:val="0"/>
              <w:numId w:val="26"/>
            </w:numPr>
            <w:rPr>
              <w:sz w:val="24"/>
              <w:szCs w:val="24"/>
            </w:rPr>
          </w:pPr>
          <w:r>
            <w:rPr>
              <w:sz w:val="24"/>
              <w:szCs w:val="24"/>
            </w:rPr>
            <w:t>Upload “Other Income” statement</w:t>
          </w:r>
        </w:p>
        <w:p w14:paraId="05E7A7D1" w14:textId="0573C1E2" w:rsidR="0035299E" w:rsidRPr="00812DDD" w:rsidRDefault="00812DDD" w:rsidP="00F333C2">
          <w:pPr>
            <w:pStyle w:val="ListParagraph"/>
            <w:numPr>
              <w:ilvl w:val="0"/>
              <w:numId w:val="26"/>
            </w:numPr>
            <w:rPr>
              <w:sz w:val="24"/>
              <w:szCs w:val="24"/>
            </w:rPr>
          </w:pPr>
          <w:r>
            <w:rPr>
              <w:sz w:val="24"/>
              <w:szCs w:val="24"/>
            </w:rPr>
            <w:t>Document Type (Other Income)</w:t>
          </w:r>
        </w:p>
        <w:p w14:paraId="48A19A17" w14:textId="6DDA0ADC" w:rsidR="0035299E" w:rsidRPr="00522BBD" w:rsidRDefault="0035299E" w:rsidP="00F333C2">
          <w:pPr>
            <w:pStyle w:val="ListParagraph"/>
            <w:numPr>
              <w:ilvl w:val="0"/>
              <w:numId w:val="26"/>
            </w:numPr>
            <w:rPr>
              <w:sz w:val="24"/>
              <w:szCs w:val="24"/>
            </w:rPr>
          </w:pPr>
          <w:r w:rsidRPr="00522BBD">
            <w:rPr>
              <w:sz w:val="24"/>
              <w:szCs w:val="24"/>
            </w:rPr>
            <w:t>Document password</w:t>
          </w:r>
          <w:r w:rsidR="008C1CA4" w:rsidRPr="00522BBD">
            <w:rPr>
              <w:sz w:val="24"/>
              <w:szCs w:val="24"/>
            </w:rPr>
            <w:t xml:space="preserve"> (Text box)</w:t>
          </w:r>
        </w:p>
        <w:p w14:paraId="5A8C1845" w14:textId="1F5B0D77" w:rsidR="0035299E" w:rsidRPr="00522BBD" w:rsidRDefault="0035299E" w:rsidP="00F333C2">
          <w:pPr>
            <w:pStyle w:val="ListParagraph"/>
            <w:numPr>
              <w:ilvl w:val="0"/>
              <w:numId w:val="26"/>
            </w:numPr>
            <w:rPr>
              <w:sz w:val="24"/>
              <w:szCs w:val="24"/>
            </w:rPr>
          </w:pPr>
          <w:r w:rsidRPr="00522BBD">
            <w:rPr>
              <w:sz w:val="24"/>
              <w:szCs w:val="24"/>
            </w:rPr>
            <w:t>Upload button</w:t>
          </w:r>
        </w:p>
        <w:p w14:paraId="1DC811AE" w14:textId="78CEA4FB" w:rsidR="0035299E" w:rsidRPr="00522BBD" w:rsidRDefault="0073798F" w:rsidP="00812DDD">
          <w:pPr>
            <w:pStyle w:val="Heading5"/>
          </w:pPr>
          <w:bookmarkStart w:id="53" w:name="_Toc509245418"/>
          <w:r>
            <w:t>Interest I</w:t>
          </w:r>
          <w:r w:rsidR="0035299E" w:rsidRPr="00522BBD">
            <w:t>ncome</w:t>
          </w:r>
          <w:bookmarkEnd w:id="53"/>
        </w:p>
        <w:p w14:paraId="41639A47" w14:textId="6C671088" w:rsidR="0035299E" w:rsidRPr="00522BBD" w:rsidRDefault="0035299E" w:rsidP="00F333C2">
          <w:pPr>
            <w:pStyle w:val="ListParagraph"/>
            <w:numPr>
              <w:ilvl w:val="0"/>
              <w:numId w:val="26"/>
            </w:numPr>
            <w:rPr>
              <w:sz w:val="24"/>
              <w:szCs w:val="24"/>
            </w:rPr>
          </w:pPr>
          <w:r w:rsidRPr="00522BBD">
            <w:rPr>
              <w:sz w:val="24"/>
              <w:szCs w:val="24"/>
            </w:rPr>
            <w:t>Interest income from saving bank and post office deposits</w:t>
          </w:r>
          <w:r w:rsidR="008C1CA4" w:rsidRPr="00522BBD">
            <w:rPr>
              <w:sz w:val="24"/>
              <w:szCs w:val="24"/>
            </w:rPr>
            <w:t xml:space="preserve"> (Text box)</w:t>
          </w:r>
        </w:p>
        <w:p w14:paraId="583566B7" w14:textId="2716810E" w:rsidR="0035299E" w:rsidRPr="00522BBD" w:rsidRDefault="0035299E" w:rsidP="00F333C2">
          <w:pPr>
            <w:pStyle w:val="ListParagraph"/>
            <w:numPr>
              <w:ilvl w:val="0"/>
              <w:numId w:val="26"/>
            </w:numPr>
            <w:rPr>
              <w:sz w:val="24"/>
              <w:szCs w:val="24"/>
            </w:rPr>
          </w:pPr>
          <w:r w:rsidRPr="00522BBD">
            <w:rPr>
              <w:sz w:val="24"/>
              <w:szCs w:val="24"/>
            </w:rPr>
            <w:t xml:space="preserve">Other interest income: From fixed deposits </w:t>
          </w:r>
          <w:proofErr w:type="spellStart"/>
          <w:r w:rsidRPr="00522BBD">
            <w:rPr>
              <w:sz w:val="24"/>
              <w:szCs w:val="24"/>
            </w:rPr>
            <w:t>etc</w:t>
          </w:r>
          <w:proofErr w:type="spellEnd"/>
          <w:r w:rsidR="008C1CA4" w:rsidRPr="00522BBD">
            <w:rPr>
              <w:sz w:val="24"/>
              <w:szCs w:val="24"/>
            </w:rPr>
            <w:t xml:space="preserve"> (Text box)</w:t>
          </w:r>
        </w:p>
        <w:p w14:paraId="5A544091" w14:textId="70D096D9" w:rsidR="0035299E" w:rsidRPr="00522BBD" w:rsidRDefault="0035299E" w:rsidP="000237F2">
          <w:pPr>
            <w:pStyle w:val="ListParagraph"/>
            <w:ind w:left="1440"/>
            <w:rPr>
              <w:sz w:val="24"/>
              <w:szCs w:val="24"/>
            </w:rPr>
          </w:pPr>
          <w:r w:rsidRPr="00522BBD">
            <w:rPr>
              <w:sz w:val="24"/>
              <w:szCs w:val="24"/>
            </w:rPr>
            <w:t xml:space="preserve">With help text “Interest from sweep accounts converted to FDs also specified here” </w:t>
          </w:r>
        </w:p>
        <w:p w14:paraId="25BEC98B" w14:textId="1ED9DE94" w:rsidR="006F41D3" w:rsidRPr="00522BBD" w:rsidRDefault="006F41D3" w:rsidP="00F333C2">
          <w:pPr>
            <w:pStyle w:val="ListParagraph"/>
            <w:numPr>
              <w:ilvl w:val="0"/>
              <w:numId w:val="26"/>
            </w:numPr>
            <w:rPr>
              <w:sz w:val="24"/>
              <w:szCs w:val="24"/>
            </w:rPr>
          </w:pPr>
          <w:r w:rsidRPr="00522BBD">
            <w:rPr>
              <w:sz w:val="24"/>
              <w:szCs w:val="24"/>
            </w:rPr>
            <w:t xml:space="preserve">Applicant shall </w:t>
          </w:r>
          <w:r w:rsidR="007E3914">
            <w:rPr>
              <w:sz w:val="24"/>
              <w:szCs w:val="24"/>
            </w:rPr>
            <w:t xml:space="preserve">be able to </w:t>
          </w:r>
          <w:r w:rsidRPr="00522BBD">
            <w:rPr>
              <w:sz w:val="24"/>
              <w:szCs w:val="24"/>
            </w:rPr>
            <w:t xml:space="preserve">add more </w:t>
          </w:r>
          <w:r w:rsidR="007E3914">
            <w:rPr>
              <w:sz w:val="24"/>
              <w:szCs w:val="24"/>
            </w:rPr>
            <w:t xml:space="preserve">than one </w:t>
          </w:r>
          <w:r w:rsidRPr="00522BBD">
            <w:rPr>
              <w:sz w:val="24"/>
              <w:szCs w:val="24"/>
            </w:rPr>
            <w:t>other interest income</w:t>
          </w:r>
          <w:r w:rsidR="007E3914">
            <w:rPr>
              <w:sz w:val="24"/>
              <w:szCs w:val="24"/>
            </w:rPr>
            <w:t xml:space="preserve"> details</w:t>
          </w:r>
        </w:p>
        <w:p w14:paraId="4CBBC5BA" w14:textId="0D3C13C2" w:rsidR="0035299E" w:rsidRPr="00522BBD" w:rsidRDefault="007E3914" w:rsidP="005F42F7">
          <w:pPr>
            <w:pStyle w:val="Heading5"/>
          </w:pPr>
          <w:bookmarkStart w:id="54" w:name="_Toc509245419"/>
          <w:r>
            <w:t xml:space="preserve">Any </w:t>
          </w:r>
          <w:r w:rsidR="0035299E" w:rsidRPr="00522BBD">
            <w:t>Other Income</w:t>
          </w:r>
          <w:bookmarkEnd w:id="54"/>
        </w:p>
        <w:p w14:paraId="1FD870DA" w14:textId="19FBCD2C" w:rsidR="0035299E" w:rsidRPr="00522BBD" w:rsidRDefault="0035299E" w:rsidP="00F333C2">
          <w:pPr>
            <w:pStyle w:val="ListParagraph"/>
            <w:numPr>
              <w:ilvl w:val="0"/>
              <w:numId w:val="26"/>
            </w:numPr>
            <w:rPr>
              <w:sz w:val="24"/>
              <w:szCs w:val="24"/>
            </w:rPr>
          </w:pPr>
          <w:r w:rsidRPr="00522BBD">
            <w:rPr>
              <w:sz w:val="24"/>
              <w:szCs w:val="24"/>
            </w:rPr>
            <w:t>Any other income</w:t>
          </w:r>
          <w:r w:rsidR="008C1CA4" w:rsidRPr="00522BBD">
            <w:rPr>
              <w:sz w:val="24"/>
              <w:szCs w:val="24"/>
            </w:rPr>
            <w:t xml:space="preserve"> (Text box)</w:t>
          </w:r>
        </w:p>
        <w:p w14:paraId="7A4F8C60" w14:textId="71F538B9" w:rsidR="0035299E" w:rsidRPr="00522BBD" w:rsidRDefault="0035299E" w:rsidP="000237F2">
          <w:pPr>
            <w:pStyle w:val="ListParagraph"/>
            <w:ind w:left="1440"/>
            <w:rPr>
              <w:sz w:val="24"/>
              <w:szCs w:val="24"/>
            </w:rPr>
          </w:pPr>
          <w:r w:rsidRPr="00522BBD">
            <w:rPr>
              <w:sz w:val="24"/>
              <w:szCs w:val="24"/>
            </w:rPr>
            <w:t>With help text ”  Report any other income which is not part of Income from Salary, House Property, Capital Gain or Business and Profession head. Gifts can be declared as Income here”</w:t>
          </w:r>
        </w:p>
        <w:p w14:paraId="35DA2722" w14:textId="7DE3950C" w:rsidR="006F41D3" w:rsidRPr="00522BBD" w:rsidRDefault="006F41D3" w:rsidP="00F333C2">
          <w:pPr>
            <w:pStyle w:val="ListParagraph"/>
            <w:numPr>
              <w:ilvl w:val="0"/>
              <w:numId w:val="26"/>
            </w:numPr>
            <w:rPr>
              <w:sz w:val="24"/>
              <w:szCs w:val="24"/>
            </w:rPr>
          </w:pPr>
          <w:r w:rsidRPr="00522BBD">
            <w:rPr>
              <w:sz w:val="24"/>
              <w:szCs w:val="24"/>
            </w:rPr>
            <w:t xml:space="preserve">Applicant shall </w:t>
          </w:r>
          <w:r w:rsidR="007E3914">
            <w:rPr>
              <w:sz w:val="24"/>
              <w:szCs w:val="24"/>
            </w:rPr>
            <w:t xml:space="preserve">be able to </w:t>
          </w:r>
          <w:r w:rsidRPr="00522BBD">
            <w:rPr>
              <w:sz w:val="24"/>
              <w:szCs w:val="24"/>
            </w:rPr>
            <w:t xml:space="preserve">add more </w:t>
          </w:r>
          <w:r w:rsidR="007E3914">
            <w:rPr>
              <w:sz w:val="24"/>
              <w:szCs w:val="24"/>
            </w:rPr>
            <w:t xml:space="preserve">than one </w:t>
          </w:r>
          <w:r w:rsidRPr="00522BBD">
            <w:rPr>
              <w:sz w:val="24"/>
              <w:szCs w:val="24"/>
            </w:rPr>
            <w:t>other income details by auto increment field</w:t>
          </w:r>
        </w:p>
        <w:p w14:paraId="48ACE94D" w14:textId="6F4125FB" w:rsidR="006F41D3" w:rsidRPr="00522BBD" w:rsidRDefault="006F41D3" w:rsidP="007E3914">
          <w:pPr>
            <w:pStyle w:val="Heading5"/>
          </w:pPr>
          <w:bookmarkStart w:id="55" w:name="_Toc509245420"/>
          <w:r w:rsidRPr="00522BBD">
            <w:t>Exempt Income</w:t>
          </w:r>
          <w:bookmarkEnd w:id="55"/>
        </w:p>
        <w:p w14:paraId="7FF1FE43" w14:textId="127AFEDF" w:rsidR="006F41D3" w:rsidRPr="00522BBD" w:rsidRDefault="006F41D3" w:rsidP="00F333C2">
          <w:pPr>
            <w:pStyle w:val="ListParagraph"/>
            <w:numPr>
              <w:ilvl w:val="0"/>
              <w:numId w:val="26"/>
            </w:numPr>
            <w:rPr>
              <w:sz w:val="24"/>
              <w:szCs w:val="24"/>
            </w:rPr>
          </w:pPr>
          <w:r w:rsidRPr="00522BBD">
            <w:rPr>
              <w:sz w:val="24"/>
              <w:szCs w:val="24"/>
            </w:rPr>
            <w:t>Dividend earned</w:t>
          </w:r>
          <w:r w:rsidR="008C1CA4" w:rsidRPr="00522BBD">
            <w:rPr>
              <w:sz w:val="24"/>
              <w:szCs w:val="24"/>
            </w:rPr>
            <w:t xml:space="preserve"> (Text box)</w:t>
          </w:r>
        </w:p>
        <w:p w14:paraId="4E3D6FBC" w14:textId="1815DB4C" w:rsidR="006F41D3" w:rsidRPr="00522BBD" w:rsidRDefault="006F41D3" w:rsidP="000237F2">
          <w:pPr>
            <w:pStyle w:val="ListParagraph"/>
            <w:ind w:left="1440"/>
            <w:rPr>
              <w:sz w:val="24"/>
              <w:szCs w:val="24"/>
            </w:rPr>
          </w:pPr>
          <w:r w:rsidRPr="00522BBD">
            <w:rPr>
              <w:sz w:val="24"/>
              <w:szCs w:val="24"/>
            </w:rPr>
            <w:t>With help text “Dividend from shares. Income earned on investments in Mutual Funds, ULIPs, UTI”</w:t>
          </w:r>
        </w:p>
        <w:p w14:paraId="510E86ED" w14:textId="23575A02" w:rsidR="006F41D3" w:rsidRPr="00522BBD" w:rsidRDefault="005707D1" w:rsidP="00F333C2">
          <w:pPr>
            <w:pStyle w:val="ListParagraph"/>
            <w:numPr>
              <w:ilvl w:val="0"/>
              <w:numId w:val="26"/>
            </w:numPr>
            <w:rPr>
              <w:sz w:val="24"/>
              <w:szCs w:val="24"/>
            </w:rPr>
          </w:pPr>
          <w:r w:rsidRPr="00522BBD">
            <w:rPr>
              <w:sz w:val="24"/>
              <w:szCs w:val="24"/>
            </w:rPr>
            <w:t>Exempt interest income</w:t>
          </w:r>
          <w:r w:rsidR="008C1CA4" w:rsidRPr="00522BBD">
            <w:rPr>
              <w:sz w:val="24"/>
              <w:szCs w:val="24"/>
            </w:rPr>
            <w:t xml:space="preserve"> (Text box)</w:t>
          </w:r>
        </w:p>
        <w:p w14:paraId="15BA5838" w14:textId="44A9835A" w:rsidR="005707D1" w:rsidRPr="00522BBD" w:rsidRDefault="005707D1" w:rsidP="000237F2">
          <w:pPr>
            <w:pStyle w:val="ListParagraph"/>
            <w:ind w:left="1440"/>
            <w:rPr>
              <w:sz w:val="24"/>
              <w:szCs w:val="24"/>
            </w:rPr>
          </w:pPr>
          <w:r w:rsidRPr="00522BBD">
            <w:rPr>
              <w:sz w:val="24"/>
              <w:szCs w:val="24"/>
            </w:rPr>
            <w:t>With help text “Example: Interest earned on PPF”</w:t>
          </w:r>
        </w:p>
        <w:p w14:paraId="4E4FD020" w14:textId="03AC23BC" w:rsidR="005707D1" w:rsidRPr="00522BBD" w:rsidRDefault="005707D1" w:rsidP="00F333C2">
          <w:pPr>
            <w:pStyle w:val="ListParagraph"/>
            <w:numPr>
              <w:ilvl w:val="0"/>
              <w:numId w:val="26"/>
            </w:numPr>
            <w:rPr>
              <w:sz w:val="24"/>
              <w:szCs w:val="24"/>
            </w:rPr>
          </w:pPr>
          <w:r w:rsidRPr="00522BBD">
            <w:rPr>
              <w:sz w:val="24"/>
              <w:szCs w:val="24"/>
            </w:rPr>
            <w:t xml:space="preserve">Applicant shall </w:t>
          </w:r>
          <w:r w:rsidR="007E3914">
            <w:rPr>
              <w:sz w:val="24"/>
              <w:szCs w:val="24"/>
            </w:rPr>
            <w:t xml:space="preserve">be able to </w:t>
          </w:r>
          <w:r w:rsidRPr="00522BBD">
            <w:rPr>
              <w:sz w:val="24"/>
              <w:szCs w:val="24"/>
            </w:rPr>
            <w:t xml:space="preserve">add more </w:t>
          </w:r>
          <w:r w:rsidR="007E3914">
            <w:rPr>
              <w:sz w:val="24"/>
              <w:szCs w:val="24"/>
            </w:rPr>
            <w:t xml:space="preserve">than one </w:t>
          </w:r>
          <w:r w:rsidRPr="00522BBD">
            <w:rPr>
              <w:sz w:val="24"/>
              <w:szCs w:val="24"/>
            </w:rPr>
            <w:t xml:space="preserve">Exempt income details </w:t>
          </w:r>
        </w:p>
        <w:p w14:paraId="0BE30FAB" w14:textId="6248FB4A" w:rsidR="005707D1" w:rsidRPr="00522BBD" w:rsidRDefault="005707D1" w:rsidP="007E3914">
          <w:pPr>
            <w:pStyle w:val="Heading5"/>
          </w:pPr>
          <w:bookmarkStart w:id="56" w:name="_Toc509245421"/>
          <w:r w:rsidRPr="00522BBD">
            <w:t>Agriculture Income</w:t>
          </w:r>
          <w:bookmarkEnd w:id="56"/>
        </w:p>
        <w:p w14:paraId="1442D33E" w14:textId="45E0EC65" w:rsidR="005707D1" w:rsidRPr="00522BBD" w:rsidRDefault="005707D1" w:rsidP="00F333C2">
          <w:pPr>
            <w:pStyle w:val="ListParagraph"/>
            <w:numPr>
              <w:ilvl w:val="0"/>
              <w:numId w:val="26"/>
            </w:numPr>
            <w:rPr>
              <w:sz w:val="24"/>
              <w:szCs w:val="24"/>
            </w:rPr>
          </w:pPr>
          <w:r w:rsidRPr="00522BBD">
            <w:rPr>
              <w:sz w:val="24"/>
              <w:szCs w:val="24"/>
            </w:rPr>
            <w:t>Gross Agriculture Receipt</w:t>
          </w:r>
          <w:r w:rsidR="008C1CA4" w:rsidRPr="00522BBD">
            <w:rPr>
              <w:sz w:val="24"/>
              <w:szCs w:val="24"/>
            </w:rPr>
            <w:t xml:space="preserve"> (Text box)</w:t>
          </w:r>
        </w:p>
        <w:p w14:paraId="33515C4E" w14:textId="04C4941E" w:rsidR="00E73EB0" w:rsidRPr="00522BBD" w:rsidRDefault="005707D1" w:rsidP="000237F2">
          <w:pPr>
            <w:pStyle w:val="ListParagraph"/>
            <w:ind w:left="1440"/>
            <w:rPr>
              <w:sz w:val="24"/>
              <w:szCs w:val="24"/>
            </w:rPr>
          </w:pPr>
          <w:r w:rsidRPr="00522BBD">
            <w:rPr>
              <w:sz w:val="24"/>
              <w:szCs w:val="24"/>
            </w:rPr>
            <w:lastRenderedPageBreak/>
            <w:t>With help text “Specify gross agricultural income”</w:t>
          </w:r>
        </w:p>
        <w:p w14:paraId="23B3B649" w14:textId="2341C503" w:rsidR="005707D1" w:rsidRPr="00522BBD" w:rsidRDefault="005707D1" w:rsidP="00F333C2">
          <w:pPr>
            <w:pStyle w:val="ListParagraph"/>
            <w:numPr>
              <w:ilvl w:val="0"/>
              <w:numId w:val="26"/>
            </w:numPr>
            <w:rPr>
              <w:sz w:val="24"/>
              <w:szCs w:val="24"/>
            </w:rPr>
          </w:pPr>
          <w:r w:rsidRPr="00522BBD">
            <w:rPr>
              <w:sz w:val="24"/>
              <w:szCs w:val="24"/>
            </w:rPr>
            <w:t>Expenditure On Agriculture</w:t>
          </w:r>
          <w:r w:rsidR="008C1CA4" w:rsidRPr="00522BBD">
            <w:rPr>
              <w:sz w:val="24"/>
              <w:szCs w:val="24"/>
            </w:rPr>
            <w:t xml:space="preserve"> (Text box)</w:t>
          </w:r>
        </w:p>
        <w:p w14:paraId="6EB85B3C" w14:textId="662FCDEE" w:rsidR="005707D1" w:rsidRPr="00522BBD" w:rsidRDefault="005707D1" w:rsidP="000237F2">
          <w:pPr>
            <w:pStyle w:val="ListParagraph"/>
            <w:ind w:left="1440"/>
            <w:rPr>
              <w:sz w:val="24"/>
              <w:szCs w:val="24"/>
            </w:rPr>
          </w:pPr>
          <w:r w:rsidRPr="00522BBD">
            <w:rPr>
              <w:sz w:val="24"/>
              <w:szCs w:val="24"/>
            </w:rPr>
            <w:t>With help text “Specify expenditure on agriculture sources”</w:t>
          </w:r>
        </w:p>
        <w:p w14:paraId="20CDD4A1" w14:textId="4980AFD8" w:rsidR="005707D1" w:rsidRPr="00522BBD" w:rsidRDefault="005707D1" w:rsidP="00F333C2">
          <w:pPr>
            <w:pStyle w:val="ListParagraph"/>
            <w:numPr>
              <w:ilvl w:val="0"/>
              <w:numId w:val="26"/>
            </w:numPr>
            <w:rPr>
              <w:sz w:val="24"/>
              <w:szCs w:val="24"/>
            </w:rPr>
          </w:pPr>
          <w:r w:rsidRPr="00522BBD">
            <w:rPr>
              <w:sz w:val="24"/>
              <w:szCs w:val="24"/>
            </w:rPr>
            <w:t>Unabsorbed Agriculture Loss</w:t>
          </w:r>
          <w:r w:rsidR="008C1CA4" w:rsidRPr="00522BBD">
            <w:rPr>
              <w:sz w:val="24"/>
              <w:szCs w:val="24"/>
            </w:rPr>
            <w:t xml:space="preserve"> (Text box)</w:t>
          </w:r>
        </w:p>
        <w:p w14:paraId="30133558" w14:textId="2CFFA7DF" w:rsidR="005707D1" w:rsidRPr="00522BBD" w:rsidRDefault="005707D1" w:rsidP="000237F2">
          <w:pPr>
            <w:pStyle w:val="ListParagraph"/>
            <w:ind w:left="1440"/>
            <w:rPr>
              <w:sz w:val="24"/>
              <w:szCs w:val="24"/>
            </w:rPr>
          </w:pPr>
          <w:r w:rsidRPr="00522BBD">
            <w:rPr>
              <w:sz w:val="24"/>
              <w:szCs w:val="24"/>
            </w:rPr>
            <w:t>With help text “Specify unabsorbed agriculture loss”</w:t>
          </w:r>
        </w:p>
        <w:p w14:paraId="54654F35" w14:textId="7AAEAC59" w:rsidR="005A4664" w:rsidRPr="00522BBD" w:rsidRDefault="005A4664" w:rsidP="00F333C2">
          <w:pPr>
            <w:pStyle w:val="ListParagraph"/>
            <w:numPr>
              <w:ilvl w:val="0"/>
              <w:numId w:val="26"/>
            </w:numPr>
            <w:rPr>
              <w:sz w:val="24"/>
              <w:szCs w:val="24"/>
            </w:rPr>
          </w:pPr>
          <w:r w:rsidRPr="00522BBD">
            <w:rPr>
              <w:sz w:val="24"/>
              <w:szCs w:val="24"/>
            </w:rPr>
            <w:t xml:space="preserve">Applicant shall </w:t>
          </w:r>
          <w:r w:rsidR="007E3914">
            <w:rPr>
              <w:sz w:val="24"/>
              <w:szCs w:val="24"/>
            </w:rPr>
            <w:t xml:space="preserve">be able to </w:t>
          </w:r>
          <w:r w:rsidRPr="00522BBD">
            <w:rPr>
              <w:sz w:val="24"/>
              <w:szCs w:val="24"/>
            </w:rPr>
            <w:t xml:space="preserve">add more </w:t>
          </w:r>
          <w:r w:rsidR="007E3914">
            <w:rPr>
              <w:sz w:val="24"/>
              <w:szCs w:val="24"/>
            </w:rPr>
            <w:t xml:space="preserve">than one </w:t>
          </w:r>
          <w:r w:rsidRPr="00522BBD">
            <w:rPr>
              <w:sz w:val="24"/>
              <w:szCs w:val="24"/>
            </w:rPr>
            <w:t>agriculture income detail</w:t>
          </w:r>
        </w:p>
        <w:p w14:paraId="32E7AE7D" w14:textId="61F209AD" w:rsidR="005A4664" w:rsidRPr="00522BBD" w:rsidRDefault="005A4664" w:rsidP="007C069D">
          <w:pPr>
            <w:pStyle w:val="Heading5"/>
          </w:pPr>
          <w:bookmarkStart w:id="57" w:name="_Toc509245422"/>
          <w:r w:rsidRPr="00522BBD">
            <w:t>Dependent Income</w:t>
          </w:r>
          <w:bookmarkEnd w:id="57"/>
        </w:p>
        <w:p w14:paraId="41FB54D3" w14:textId="00579486" w:rsidR="005A4664" w:rsidRPr="00522BBD" w:rsidRDefault="005A4664" w:rsidP="00F333C2">
          <w:pPr>
            <w:pStyle w:val="ListParagraph"/>
            <w:numPr>
              <w:ilvl w:val="0"/>
              <w:numId w:val="26"/>
            </w:numPr>
            <w:rPr>
              <w:sz w:val="24"/>
              <w:szCs w:val="24"/>
            </w:rPr>
          </w:pPr>
          <w:r w:rsidRPr="00522BBD">
            <w:rPr>
              <w:sz w:val="24"/>
              <w:szCs w:val="24"/>
            </w:rPr>
            <w:t>Amount*</w:t>
          </w:r>
          <w:r w:rsidR="008C1CA4" w:rsidRPr="00522BBD">
            <w:rPr>
              <w:sz w:val="24"/>
              <w:szCs w:val="24"/>
            </w:rPr>
            <w:t xml:space="preserve"> (Text box)</w:t>
          </w:r>
        </w:p>
        <w:p w14:paraId="7FFE93A0" w14:textId="3B2E8C89" w:rsidR="005A4664" w:rsidRPr="00522BBD" w:rsidRDefault="005A4664" w:rsidP="00F333C2">
          <w:pPr>
            <w:pStyle w:val="ListParagraph"/>
            <w:numPr>
              <w:ilvl w:val="0"/>
              <w:numId w:val="26"/>
            </w:numPr>
            <w:rPr>
              <w:sz w:val="24"/>
              <w:szCs w:val="24"/>
            </w:rPr>
          </w:pPr>
          <w:r w:rsidRPr="00522BBD">
            <w:rPr>
              <w:sz w:val="24"/>
              <w:szCs w:val="24"/>
            </w:rPr>
            <w:t>Name of Person *</w:t>
          </w:r>
          <w:r w:rsidR="008C1CA4" w:rsidRPr="00522BBD">
            <w:rPr>
              <w:sz w:val="24"/>
              <w:szCs w:val="24"/>
            </w:rPr>
            <w:t xml:space="preserve"> (Text box)</w:t>
          </w:r>
        </w:p>
        <w:p w14:paraId="63CD2F23" w14:textId="2B26F35D" w:rsidR="005A4664" w:rsidRPr="00522BBD" w:rsidRDefault="005A4664" w:rsidP="00F333C2">
          <w:pPr>
            <w:pStyle w:val="ListParagraph"/>
            <w:numPr>
              <w:ilvl w:val="0"/>
              <w:numId w:val="26"/>
            </w:numPr>
            <w:rPr>
              <w:sz w:val="24"/>
              <w:szCs w:val="24"/>
            </w:rPr>
          </w:pPr>
          <w:r w:rsidRPr="00522BBD">
            <w:rPr>
              <w:sz w:val="24"/>
              <w:szCs w:val="24"/>
            </w:rPr>
            <w:t>Relationship * </w:t>
          </w:r>
          <w:r w:rsidR="008C1CA4" w:rsidRPr="00522BBD">
            <w:rPr>
              <w:sz w:val="24"/>
              <w:szCs w:val="24"/>
            </w:rPr>
            <w:t>(Text box)</w:t>
          </w:r>
        </w:p>
        <w:p w14:paraId="33C5787E" w14:textId="20E9D9AC" w:rsidR="005A4664" w:rsidRPr="00522BBD" w:rsidRDefault="005A4664" w:rsidP="00F333C2">
          <w:pPr>
            <w:pStyle w:val="ListParagraph"/>
            <w:numPr>
              <w:ilvl w:val="0"/>
              <w:numId w:val="26"/>
            </w:numPr>
            <w:rPr>
              <w:sz w:val="24"/>
              <w:szCs w:val="24"/>
            </w:rPr>
          </w:pPr>
          <w:r w:rsidRPr="00522BBD">
            <w:rPr>
              <w:sz w:val="24"/>
              <w:szCs w:val="24"/>
            </w:rPr>
            <w:t>Nature of Income *</w:t>
          </w:r>
          <w:r w:rsidR="008C1CA4" w:rsidRPr="00522BBD">
            <w:rPr>
              <w:sz w:val="24"/>
              <w:szCs w:val="24"/>
            </w:rPr>
            <w:t xml:space="preserve"> (Text box)</w:t>
          </w:r>
        </w:p>
        <w:p w14:paraId="08E11AD2" w14:textId="3BE1F4D5" w:rsidR="004F04B2" w:rsidRPr="00522BBD" w:rsidRDefault="005A4664" w:rsidP="00F333C2">
          <w:pPr>
            <w:pStyle w:val="ListParagraph"/>
            <w:numPr>
              <w:ilvl w:val="0"/>
              <w:numId w:val="26"/>
            </w:numPr>
            <w:rPr>
              <w:sz w:val="24"/>
              <w:szCs w:val="24"/>
            </w:rPr>
          </w:pPr>
          <w:r w:rsidRPr="00522BBD">
            <w:rPr>
              <w:sz w:val="24"/>
              <w:szCs w:val="24"/>
            </w:rPr>
            <w:t xml:space="preserve">Applicant shall </w:t>
          </w:r>
          <w:r w:rsidR="007C069D">
            <w:rPr>
              <w:sz w:val="24"/>
              <w:szCs w:val="24"/>
            </w:rPr>
            <w:t xml:space="preserve">be able to add </w:t>
          </w:r>
          <w:r w:rsidRPr="00522BBD">
            <w:rPr>
              <w:sz w:val="24"/>
              <w:szCs w:val="24"/>
            </w:rPr>
            <w:t>more</w:t>
          </w:r>
          <w:r w:rsidR="007C069D">
            <w:rPr>
              <w:sz w:val="24"/>
              <w:szCs w:val="24"/>
            </w:rPr>
            <w:t xml:space="preserve"> than one  dependent income detail</w:t>
          </w:r>
        </w:p>
        <w:p w14:paraId="75BCD833" w14:textId="432D560D" w:rsidR="004F04B2" w:rsidRPr="00522BBD" w:rsidRDefault="004F04B2" w:rsidP="007C069D">
          <w:pPr>
            <w:pStyle w:val="Heading5"/>
            <w:rPr>
              <w:rFonts w:eastAsiaTheme="minorHAnsi"/>
            </w:rPr>
          </w:pPr>
          <w:bookmarkStart w:id="58" w:name="_Toc509245423"/>
          <w:r w:rsidRPr="00522BBD">
            <w:rPr>
              <w:rFonts w:eastAsiaTheme="minorHAnsi"/>
            </w:rPr>
            <w:t>PF Withdrawal Income &amp; Tax Rate</w:t>
          </w:r>
          <w:bookmarkEnd w:id="58"/>
        </w:p>
        <w:p w14:paraId="54FA0A9A" w14:textId="46AEF2CA" w:rsidR="00AB1EC6" w:rsidRPr="00522BBD" w:rsidRDefault="004F04B2" w:rsidP="00F333C2">
          <w:pPr>
            <w:pStyle w:val="ListParagraph"/>
            <w:numPr>
              <w:ilvl w:val="0"/>
              <w:numId w:val="26"/>
            </w:numPr>
            <w:rPr>
              <w:sz w:val="24"/>
              <w:szCs w:val="24"/>
            </w:rPr>
          </w:pPr>
          <w:r w:rsidRPr="00522BBD">
            <w:rPr>
              <w:sz w:val="24"/>
              <w:szCs w:val="24"/>
            </w:rPr>
            <w:t>PF Amount</w:t>
          </w:r>
          <w:r w:rsidR="008C1CA4" w:rsidRPr="00522BBD">
            <w:rPr>
              <w:sz w:val="24"/>
              <w:szCs w:val="24"/>
            </w:rPr>
            <w:t xml:space="preserve"> (Text box)</w:t>
          </w:r>
        </w:p>
        <w:p w14:paraId="10AD01DA" w14:textId="7C94648E" w:rsidR="004F04B2" w:rsidRPr="00522BBD" w:rsidRDefault="004F04B2" w:rsidP="00F333C2">
          <w:pPr>
            <w:pStyle w:val="ListParagraph"/>
            <w:numPr>
              <w:ilvl w:val="0"/>
              <w:numId w:val="26"/>
            </w:numPr>
            <w:rPr>
              <w:sz w:val="24"/>
              <w:szCs w:val="24"/>
            </w:rPr>
          </w:pPr>
          <w:r w:rsidRPr="00522BBD">
            <w:rPr>
              <w:sz w:val="24"/>
              <w:szCs w:val="24"/>
            </w:rPr>
            <w:t>Tax r</w:t>
          </w:r>
          <w:r w:rsidR="007C1AB0" w:rsidRPr="00522BBD">
            <w:rPr>
              <w:sz w:val="24"/>
              <w:szCs w:val="24"/>
            </w:rPr>
            <w:t xml:space="preserve">ate (Drop-down </w:t>
          </w:r>
          <w:r w:rsidR="0091377F" w:rsidRPr="00522BBD">
            <w:rPr>
              <w:sz w:val="24"/>
              <w:szCs w:val="24"/>
            </w:rPr>
            <w:t>with values 1, 10, 12.5, 15, 20, 30, 50</w:t>
          </w:r>
          <w:r w:rsidRPr="00522BBD">
            <w:rPr>
              <w:sz w:val="24"/>
              <w:szCs w:val="24"/>
            </w:rPr>
            <w:t>)</w:t>
          </w:r>
        </w:p>
        <w:p w14:paraId="3D8E92BA" w14:textId="77777777" w:rsidR="0091377F" w:rsidRPr="00522BBD" w:rsidRDefault="0091377F" w:rsidP="00363AC5">
          <w:pPr>
            <w:pStyle w:val="ListParagraph"/>
            <w:ind w:left="1440"/>
            <w:rPr>
              <w:sz w:val="24"/>
              <w:szCs w:val="24"/>
            </w:rPr>
          </w:pPr>
        </w:p>
        <w:p w14:paraId="2B67EC02" w14:textId="29E1B84C" w:rsidR="004F04B2" w:rsidRPr="00522BBD" w:rsidRDefault="00AE3EA8" w:rsidP="007C069D">
          <w:pPr>
            <w:pStyle w:val="Heading4"/>
            <w:rPr>
              <w:rFonts w:eastAsiaTheme="minorHAnsi"/>
            </w:rPr>
          </w:pPr>
          <w:bookmarkStart w:id="59" w:name="_Toc509245424"/>
          <w:r>
            <w:rPr>
              <w:rFonts w:eastAsiaTheme="minorHAnsi"/>
            </w:rPr>
            <w:t xml:space="preserve">Income Sources: </w:t>
          </w:r>
          <w:r w:rsidR="00AA63C5">
            <w:rPr>
              <w:rFonts w:eastAsiaTheme="minorHAnsi"/>
            </w:rPr>
            <w:t xml:space="preserve">House </w:t>
          </w:r>
          <w:r>
            <w:rPr>
              <w:rFonts w:eastAsiaTheme="minorHAnsi"/>
            </w:rPr>
            <w:t>P</w:t>
          </w:r>
          <w:r w:rsidR="00F43A6C" w:rsidRPr="00522BBD">
            <w:rPr>
              <w:rFonts w:eastAsiaTheme="minorHAnsi"/>
            </w:rPr>
            <w:t>roperty</w:t>
          </w:r>
          <w:bookmarkEnd w:id="59"/>
        </w:p>
        <w:p w14:paraId="0FCD3277" w14:textId="354E2210" w:rsidR="0091377F" w:rsidRPr="00522BBD" w:rsidRDefault="0091377F" w:rsidP="0091377F">
          <w:pPr>
            <w:rPr>
              <w:sz w:val="24"/>
              <w:szCs w:val="24"/>
            </w:rPr>
          </w:pPr>
          <w:r w:rsidRPr="00522BBD">
            <w:rPr>
              <w:sz w:val="24"/>
              <w:szCs w:val="24"/>
            </w:rPr>
            <w:t>A</w:t>
          </w:r>
          <w:r w:rsidR="007C069D">
            <w:rPr>
              <w:sz w:val="24"/>
              <w:szCs w:val="24"/>
            </w:rPr>
            <w:t>pplicant shall add</w:t>
          </w:r>
          <w:r w:rsidRPr="00522BBD">
            <w:rPr>
              <w:sz w:val="24"/>
              <w:szCs w:val="24"/>
            </w:rPr>
            <w:t xml:space="preserve"> House property details. Applicant shall navigate back to previous page by clicking on ‘Back’ button or continue the process by clicking “Save and continue” button</w:t>
          </w:r>
        </w:p>
        <w:p w14:paraId="10B1F2B7" w14:textId="44F486A2" w:rsidR="00F43A6C" w:rsidRPr="00522BBD" w:rsidRDefault="00F43A6C" w:rsidP="007C069D">
          <w:pPr>
            <w:pStyle w:val="Heading5"/>
          </w:pPr>
          <w:bookmarkStart w:id="60" w:name="_Toc509245425"/>
          <w:commentRangeStart w:id="61"/>
          <w:r w:rsidRPr="00522BBD">
            <w:t>House address</w:t>
          </w:r>
          <w:bookmarkEnd w:id="60"/>
          <w:commentRangeEnd w:id="61"/>
          <w:r w:rsidR="00D63E67">
            <w:rPr>
              <w:rStyle w:val="CommentReference"/>
              <w:rFonts w:asciiTheme="minorHAnsi" w:eastAsia="Times New Roman" w:hAnsiTheme="minorHAnsi" w:cstheme="minorBidi"/>
              <w:lang w:val="en-IN"/>
            </w:rPr>
            <w:commentReference w:id="61"/>
          </w:r>
        </w:p>
        <w:p w14:paraId="307A2227" w14:textId="17549A36" w:rsidR="00F43A6C" w:rsidRPr="00522BBD" w:rsidRDefault="00F43A6C" w:rsidP="00F333C2">
          <w:pPr>
            <w:pStyle w:val="ListParagraph"/>
            <w:numPr>
              <w:ilvl w:val="0"/>
              <w:numId w:val="26"/>
            </w:numPr>
            <w:rPr>
              <w:sz w:val="24"/>
              <w:szCs w:val="24"/>
            </w:rPr>
          </w:pPr>
          <w:r w:rsidRPr="00522BBD">
            <w:rPr>
              <w:sz w:val="24"/>
              <w:szCs w:val="24"/>
            </w:rPr>
            <w:t>Flat/Door/Block Number *</w:t>
          </w:r>
          <w:r w:rsidR="008C1CA4" w:rsidRPr="00522BBD">
            <w:rPr>
              <w:sz w:val="24"/>
              <w:szCs w:val="24"/>
            </w:rPr>
            <w:t xml:space="preserve"> (Text box)</w:t>
          </w:r>
        </w:p>
        <w:p w14:paraId="59B5A334" w14:textId="17DD94B0" w:rsidR="00F43A6C" w:rsidRPr="00522BBD" w:rsidRDefault="00F43A6C" w:rsidP="00F333C2">
          <w:pPr>
            <w:pStyle w:val="ListParagraph"/>
            <w:numPr>
              <w:ilvl w:val="0"/>
              <w:numId w:val="26"/>
            </w:numPr>
            <w:rPr>
              <w:sz w:val="24"/>
              <w:szCs w:val="24"/>
            </w:rPr>
          </w:pPr>
          <w:r w:rsidRPr="00522BBD">
            <w:rPr>
              <w:sz w:val="24"/>
              <w:szCs w:val="24"/>
            </w:rPr>
            <w:t>Road / Street </w:t>
          </w:r>
          <w:r w:rsidR="008C1CA4" w:rsidRPr="00522BBD">
            <w:rPr>
              <w:sz w:val="24"/>
              <w:szCs w:val="24"/>
            </w:rPr>
            <w:t>(Text box)</w:t>
          </w:r>
        </w:p>
        <w:p w14:paraId="4E617AB4" w14:textId="6F320B2D" w:rsidR="00F43A6C" w:rsidRPr="00522BBD" w:rsidRDefault="00F43A6C" w:rsidP="00F333C2">
          <w:pPr>
            <w:pStyle w:val="ListParagraph"/>
            <w:numPr>
              <w:ilvl w:val="0"/>
              <w:numId w:val="26"/>
            </w:numPr>
            <w:rPr>
              <w:sz w:val="24"/>
              <w:szCs w:val="24"/>
            </w:rPr>
          </w:pPr>
          <w:r w:rsidRPr="00522BBD">
            <w:rPr>
              <w:sz w:val="24"/>
              <w:szCs w:val="24"/>
            </w:rPr>
            <w:t>State *</w:t>
          </w:r>
          <w:r w:rsidR="008C1CA4" w:rsidRPr="00522BBD">
            <w:rPr>
              <w:sz w:val="24"/>
              <w:szCs w:val="24"/>
            </w:rPr>
            <w:t xml:space="preserve"> (</w:t>
          </w:r>
          <w:ins w:id="62" w:author="Kayur Thakrar" w:date="2018-03-20T11:50:00Z">
            <w:r w:rsidR="00D63E67">
              <w:rPr>
                <w:rStyle w:val="apple-converted-space"/>
                <w:sz w:val="24"/>
                <w:szCs w:val="24"/>
              </w:rPr>
              <w:t>Drop Box</w:t>
            </w:r>
          </w:ins>
          <w:del w:id="63" w:author="Kayur Thakrar" w:date="2018-03-20T11:50:00Z">
            <w:r w:rsidR="008C1CA4" w:rsidRPr="00522BBD" w:rsidDel="00D63E67">
              <w:rPr>
                <w:sz w:val="24"/>
                <w:szCs w:val="24"/>
              </w:rPr>
              <w:delText>Text box</w:delText>
            </w:r>
          </w:del>
          <w:r w:rsidR="008C1CA4" w:rsidRPr="00522BBD">
            <w:rPr>
              <w:sz w:val="24"/>
              <w:szCs w:val="24"/>
            </w:rPr>
            <w:t>)</w:t>
          </w:r>
        </w:p>
        <w:p w14:paraId="5270EDBB" w14:textId="61E531E7" w:rsidR="00F43A6C" w:rsidRPr="00522BBD" w:rsidRDefault="00F43A6C" w:rsidP="00F333C2">
          <w:pPr>
            <w:pStyle w:val="ListParagraph"/>
            <w:numPr>
              <w:ilvl w:val="0"/>
              <w:numId w:val="26"/>
            </w:numPr>
            <w:rPr>
              <w:sz w:val="24"/>
              <w:szCs w:val="24"/>
            </w:rPr>
          </w:pPr>
          <w:r w:rsidRPr="00522BBD">
            <w:rPr>
              <w:sz w:val="24"/>
              <w:szCs w:val="24"/>
            </w:rPr>
            <w:t>PIN Code *</w:t>
          </w:r>
          <w:r w:rsidR="008C1CA4" w:rsidRPr="00522BBD">
            <w:rPr>
              <w:sz w:val="24"/>
              <w:szCs w:val="24"/>
            </w:rPr>
            <w:t xml:space="preserve"> (</w:t>
          </w:r>
          <w:ins w:id="64" w:author="Kayur Thakrar" w:date="2018-03-20T11:50:00Z">
            <w:r w:rsidR="00D63E67">
              <w:rPr>
                <w:rStyle w:val="apple-converted-space"/>
                <w:sz w:val="24"/>
                <w:szCs w:val="24"/>
              </w:rPr>
              <w:t>Drop Box</w:t>
            </w:r>
          </w:ins>
          <w:del w:id="65" w:author="Kayur Thakrar" w:date="2018-03-20T11:50:00Z">
            <w:r w:rsidR="008C1CA4" w:rsidRPr="00522BBD" w:rsidDel="00D63E67">
              <w:rPr>
                <w:sz w:val="24"/>
                <w:szCs w:val="24"/>
              </w:rPr>
              <w:delText>Text box</w:delText>
            </w:r>
          </w:del>
          <w:r w:rsidR="008C1CA4" w:rsidRPr="00522BBD">
            <w:rPr>
              <w:sz w:val="24"/>
              <w:szCs w:val="24"/>
            </w:rPr>
            <w:t>)</w:t>
          </w:r>
        </w:p>
        <w:p w14:paraId="315964E5" w14:textId="0BCBA806" w:rsidR="00F43A6C" w:rsidRPr="00522BBD" w:rsidRDefault="00F43A6C" w:rsidP="00F333C2">
          <w:pPr>
            <w:pStyle w:val="ListParagraph"/>
            <w:numPr>
              <w:ilvl w:val="0"/>
              <w:numId w:val="26"/>
            </w:numPr>
            <w:rPr>
              <w:sz w:val="24"/>
              <w:szCs w:val="24"/>
            </w:rPr>
          </w:pPr>
          <w:r w:rsidRPr="00522BBD">
            <w:rPr>
              <w:sz w:val="24"/>
              <w:szCs w:val="24"/>
            </w:rPr>
            <w:t>Area / Locality *</w:t>
          </w:r>
          <w:r w:rsidR="008C1CA4" w:rsidRPr="00522BBD">
            <w:rPr>
              <w:sz w:val="24"/>
              <w:szCs w:val="24"/>
            </w:rPr>
            <w:t xml:space="preserve"> (Text box)</w:t>
          </w:r>
        </w:p>
        <w:p w14:paraId="523AFA7A" w14:textId="0E437831" w:rsidR="00F43A6C" w:rsidRPr="00522BBD" w:rsidRDefault="00F43A6C" w:rsidP="00F333C2">
          <w:pPr>
            <w:pStyle w:val="ListParagraph"/>
            <w:numPr>
              <w:ilvl w:val="0"/>
              <w:numId w:val="26"/>
            </w:numPr>
            <w:rPr>
              <w:sz w:val="24"/>
              <w:szCs w:val="24"/>
            </w:rPr>
          </w:pPr>
          <w:r w:rsidRPr="00522BBD">
            <w:rPr>
              <w:sz w:val="24"/>
              <w:szCs w:val="24"/>
            </w:rPr>
            <w:t>Town / City *</w:t>
          </w:r>
          <w:r w:rsidR="008C1CA4" w:rsidRPr="00522BBD">
            <w:rPr>
              <w:sz w:val="24"/>
              <w:szCs w:val="24"/>
            </w:rPr>
            <w:t xml:space="preserve"> (Text box)</w:t>
          </w:r>
        </w:p>
        <w:p w14:paraId="7BB95733" w14:textId="58326F82" w:rsidR="00F43A6C" w:rsidRPr="00522BBD" w:rsidRDefault="00F43A6C" w:rsidP="00F333C2">
          <w:pPr>
            <w:pStyle w:val="ListParagraph"/>
            <w:numPr>
              <w:ilvl w:val="0"/>
              <w:numId w:val="26"/>
            </w:numPr>
            <w:rPr>
              <w:sz w:val="24"/>
              <w:szCs w:val="24"/>
            </w:rPr>
          </w:pPr>
          <w:r w:rsidRPr="00522BBD">
            <w:rPr>
              <w:sz w:val="24"/>
              <w:szCs w:val="24"/>
            </w:rPr>
            <w:t>Country *</w:t>
          </w:r>
          <w:r w:rsidR="008C1CA4" w:rsidRPr="00522BBD">
            <w:rPr>
              <w:sz w:val="24"/>
              <w:szCs w:val="24"/>
            </w:rPr>
            <w:t xml:space="preserve"> (</w:t>
          </w:r>
          <w:ins w:id="66" w:author="Kayur Thakrar" w:date="2018-03-20T11:50:00Z">
            <w:r w:rsidR="00D63E67">
              <w:rPr>
                <w:rStyle w:val="apple-converted-space"/>
                <w:sz w:val="24"/>
                <w:szCs w:val="24"/>
              </w:rPr>
              <w:t>Drop Box</w:t>
            </w:r>
          </w:ins>
          <w:del w:id="67" w:author="Kayur Thakrar" w:date="2018-03-20T11:50:00Z">
            <w:r w:rsidR="008C1CA4" w:rsidRPr="00522BBD" w:rsidDel="00D63E67">
              <w:rPr>
                <w:sz w:val="24"/>
                <w:szCs w:val="24"/>
              </w:rPr>
              <w:delText>Text box</w:delText>
            </w:r>
          </w:del>
          <w:r w:rsidR="008C1CA4" w:rsidRPr="00522BBD">
            <w:rPr>
              <w:sz w:val="24"/>
              <w:szCs w:val="24"/>
            </w:rPr>
            <w:t>)</w:t>
          </w:r>
        </w:p>
        <w:p w14:paraId="0C3ACA8E" w14:textId="11BB912C" w:rsidR="006D46A4" w:rsidRPr="007C069D" w:rsidRDefault="006D46A4" w:rsidP="00F333C2">
          <w:pPr>
            <w:pStyle w:val="ListParagraph"/>
            <w:numPr>
              <w:ilvl w:val="0"/>
              <w:numId w:val="26"/>
            </w:numPr>
            <w:rPr>
              <w:sz w:val="24"/>
              <w:szCs w:val="24"/>
            </w:rPr>
          </w:pPr>
          <w:r w:rsidRPr="00522BBD">
            <w:rPr>
              <w:sz w:val="24"/>
              <w:szCs w:val="24"/>
            </w:rPr>
            <w:t>A</w:t>
          </w:r>
          <w:r w:rsidR="00BC3775" w:rsidRPr="00522BBD">
            <w:rPr>
              <w:sz w:val="24"/>
              <w:szCs w:val="24"/>
            </w:rPr>
            <w:t xml:space="preserve">pplicant shall </w:t>
          </w:r>
          <w:r w:rsidR="007C069D">
            <w:rPr>
              <w:sz w:val="24"/>
              <w:szCs w:val="24"/>
            </w:rPr>
            <w:t xml:space="preserve">be able to </w:t>
          </w:r>
          <w:r w:rsidR="00BC3775" w:rsidRPr="00522BBD">
            <w:rPr>
              <w:sz w:val="24"/>
              <w:szCs w:val="24"/>
            </w:rPr>
            <w:t xml:space="preserve">add more </w:t>
          </w:r>
          <w:r w:rsidR="007C069D">
            <w:rPr>
              <w:sz w:val="24"/>
              <w:szCs w:val="24"/>
            </w:rPr>
            <w:t>than one property</w:t>
          </w:r>
          <w:r w:rsidRPr="00522BBD">
            <w:rPr>
              <w:sz w:val="24"/>
              <w:szCs w:val="24"/>
            </w:rPr>
            <w:t xml:space="preserve"> d</w:t>
          </w:r>
          <w:r w:rsidR="007C069D">
            <w:rPr>
              <w:sz w:val="24"/>
              <w:szCs w:val="24"/>
            </w:rPr>
            <w:t>etails</w:t>
          </w:r>
        </w:p>
        <w:p w14:paraId="33A6588E" w14:textId="6708017D" w:rsidR="006D46A4" w:rsidRPr="00522BBD" w:rsidRDefault="00D93AFF" w:rsidP="00A834AF">
          <w:pPr>
            <w:pStyle w:val="Heading5"/>
            <w:rPr>
              <w:rFonts w:eastAsiaTheme="minorHAnsi"/>
            </w:rPr>
          </w:pPr>
          <w:bookmarkStart w:id="68" w:name="_Toc509245426"/>
          <w:r w:rsidRPr="00522BBD">
            <w:rPr>
              <w:rFonts w:eastAsiaTheme="minorHAnsi"/>
            </w:rPr>
            <w:t>Interest paid on housing loan for self-occupied property</w:t>
          </w:r>
          <w:bookmarkEnd w:id="68"/>
        </w:p>
        <w:p w14:paraId="40A883E7" w14:textId="65BDE650" w:rsidR="00AA63C5" w:rsidRDefault="00AA63C5" w:rsidP="00F333C2">
          <w:pPr>
            <w:pStyle w:val="ListParagraph"/>
            <w:numPr>
              <w:ilvl w:val="0"/>
              <w:numId w:val="26"/>
            </w:numPr>
            <w:rPr>
              <w:sz w:val="24"/>
              <w:szCs w:val="24"/>
            </w:rPr>
          </w:pPr>
          <w:r>
            <w:rPr>
              <w:sz w:val="24"/>
              <w:szCs w:val="24"/>
            </w:rPr>
            <w:t xml:space="preserve">Select property if more than one property </w:t>
          </w:r>
          <w:r w:rsidR="00F14BB0">
            <w:rPr>
              <w:sz w:val="24"/>
              <w:szCs w:val="24"/>
            </w:rPr>
            <w:t>was added in the previous section</w:t>
          </w:r>
        </w:p>
        <w:p w14:paraId="780458C3" w14:textId="77777777" w:rsidR="00D93AFF" w:rsidRPr="00522BBD" w:rsidRDefault="00D93AFF" w:rsidP="00F333C2">
          <w:pPr>
            <w:pStyle w:val="ListParagraph"/>
            <w:numPr>
              <w:ilvl w:val="0"/>
              <w:numId w:val="26"/>
            </w:numPr>
            <w:rPr>
              <w:sz w:val="24"/>
              <w:szCs w:val="24"/>
            </w:rPr>
          </w:pPr>
          <w:r w:rsidRPr="00522BBD">
            <w:rPr>
              <w:sz w:val="24"/>
              <w:szCs w:val="24"/>
            </w:rPr>
            <w:lastRenderedPageBreak/>
            <w:t xml:space="preserve">Help text “If you have a housing loan against a house you live in (Self Occupied property) then you can claim a tax deduction of up to </w:t>
          </w:r>
          <w:proofErr w:type="spellStart"/>
          <w:r w:rsidRPr="00522BBD">
            <w:rPr>
              <w:sz w:val="24"/>
              <w:szCs w:val="24"/>
            </w:rPr>
            <w:t>Rs</w:t>
          </w:r>
          <w:proofErr w:type="spellEnd"/>
          <w:r w:rsidRPr="00522BBD">
            <w:rPr>
              <w:sz w:val="24"/>
              <w:szCs w:val="24"/>
            </w:rPr>
            <w:t>. 2,00,000</w:t>
          </w:r>
        </w:p>
        <w:p w14:paraId="7E1AEDD8" w14:textId="18AAD0BF" w:rsidR="00D93AFF" w:rsidRPr="00522BBD" w:rsidRDefault="00D93AFF" w:rsidP="00F333C2">
          <w:pPr>
            <w:pStyle w:val="ListParagraph"/>
            <w:numPr>
              <w:ilvl w:val="0"/>
              <w:numId w:val="26"/>
            </w:numPr>
            <w:rPr>
              <w:sz w:val="24"/>
              <w:szCs w:val="24"/>
            </w:rPr>
          </w:pPr>
          <w:r w:rsidRPr="00522BBD">
            <w:rPr>
              <w:sz w:val="24"/>
              <w:szCs w:val="24"/>
            </w:rPr>
            <w:t>Is there any Housing loan applicable</w:t>
          </w:r>
          <w:r w:rsidR="007C1AB0" w:rsidRPr="00522BBD">
            <w:rPr>
              <w:sz w:val="24"/>
              <w:szCs w:val="24"/>
            </w:rPr>
            <w:t xml:space="preserve"> on this property? (Drop-down</w:t>
          </w:r>
          <w:r w:rsidR="00A834AF">
            <w:rPr>
              <w:sz w:val="24"/>
              <w:szCs w:val="24"/>
            </w:rPr>
            <w:t xml:space="preserve"> values Yes/No</w:t>
          </w:r>
          <w:r w:rsidRPr="00522BBD">
            <w:rPr>
              <w:sz w:val="24"/>
              <w:szCs w:val="24"/>
            </w:rPr>
            <w:t>)</w:t>
          </w:r>
        </w:p>
        <w:p w14:paraId="52F7CA4D" w14:textId="1D7BF26E" w:rsidR="00D93AFF" w:rsidRPr="00522BBD" w:rsidRDefault="0091377F" w:rsidP="00F333C2">
          <w:pPr>
            <w:pStyle w:val="ListParagraph"/>
            <w:numPr>
              <w:ilvl w:val="0"/>
              <w:numId w:val="26"/>
            </w:numPr>
            <w:rPr>
              <w:sz w:val="24"/>
              <w:szCs w:val="24"/>
            </w:rPr>
          </w:pPr>
          <w:r w:rsidRPr="00522BBD">
            <w:rPr>
              <w:sz w:val="24"/>
              <w:szCs w:val="24"/>
            </w:rPr>
            <w:t>Interest paid on loan for self-occupied</w:t>
          </w:r>
          <w:r w:rsidR="00D93AFF" w:rsidRPr="00522BBD">
            <w:rPr>
              <w:sz w:val="24"/>
              <w:szCs w:val="24"/>
            </w:rPr>
            <w:t xml:space="preserve"> property </w:t>
          </w:r>
          <w:r w:rsidR="008C1CA4" w:rsidRPr="00522BBD">
            <w:rPr>
              <w:sz w:val="24"/>
              <w:szCs w:val="24"/>
            </w:rPr>
            <w:t>(Text box)</w:t>
          </w:r>
        </w:p>
        <w:p w14:paraId="4305E65A" w14:textId="25D39D84" w:rsidR="00D93AFF" w:rsidRPr="00522BBD" w:rsidRDefault="00D93AFF" w:rsidP="00AA63C5">
          <w:pPr>
            <w:pStyle w:val="ListParagraph"/>
            <w:rPr>
              <w:sz w:val="24"/>
              <w:szCs w:val="24"/>
            </w:rPr>
          </w:pPr>
          <w:r w:rsidRPr="00522BBD">
            <w:rPr>
              <w:sz w:val="24"/>
              <w:szCs w:val="24"/>
            </w:rPr>
            <w:t>With help text “The loan should have been taken after April 1, 1999”</w:t>
          </w:r>
        </w:p>
        <w:p w14:paraId="276248D1" w14:textId="08BD91ED" w:rsidR="00D543C2" w:rsidRPr="00A834AF" w:rsidRDefault="00A834AF" w:rsidP="00A834AF">
          <w:pPr>
            <w:rPr>
              <w:sz w:val="24"/>
              <w:szCs w:val="24"/>
            </w:rPr>
          </w:pPr>
          <w:r>
            <w:rPr>
              <w:sz w:val="24"/>
              <w:szCs w:val="24"/>
            </w:rPr>
            <w:t xml:space="preserve">User shall have the option to </w:t>
          </w:r>
          <w:r w:rsidR="000D0C0D" w:rsidRPr="00A834AF">
            <w:rPr>
              <w:sz w:val="24"/>
              <w:szCs w:val="24"/>
            </w:rPr>
            <w:t>upload housing loan interest certificate (optional)</w:t>
          </w:r>
        </w:p>
        <w:p w14:paraId="4139899E" w14:textId="4982FFAB" w:rsidR="00F14BB0" w:rsidRDefault="00F14BB0" w:rsidP="00F333C2">
          <w:pPr>
            <w:pStyle w:val="ListParagraph"/>
            <w:numPr>
              <w:ilvl w:val="0"/>
              <w:numId w:val="26"/>
            </w:numPr>
            <w:rPr>
              <w:sz w:val="24"/>
              <w:szCs w:val="24"/>
            </w:rPr>
          </w:pPr>
          <w:r>
            <w:rPr>
              <w:sz w:val="24"/>
              <w:szCs w:val="24"/>
            </w:rPr>
            <w:t>Select property if more than one property was added</w:t>
          </w:r>
        </w:p>
        <w:p w14:paraId="6223E2B5" w14:textId="452A82CA" w:rsidR="000D0C0D" w:rsidRPr="00522BBD" w:rsidRDefault="000D0C0D" w:rsidP="00F333C2">
          <w:pPr>
            <w:pStyle w:val="ListParagraph"/>
            <w:numPr>
              <w:ilvl w:val="0"/>
              <w:numId w:val="26"/>
            </w:numPr>
            <w:rPr>
              <w:sz w:val="24"/>
              <w:szCs w:val="24"/>
            </w:rPr>
          </w:pPr>
          <w:r w:rsidRPr="00522BBD">
            <w:rPr>
              <w:sz w:val="24"/>
              <w:szCs w:val="24"/>
            </w:rPr>
            <w:t xml:space="preserve">Select your document </w:t>
          </w:r>
          <w:r w:rsidR="005829B5" w:rsidRPr="00522BBD">
            <w:rPr>
              <w:sz w:val="24"/>
              <w:szCs w:val="24"/>
            </w:rPr>
            <w:t>(F</w:t>
          </w:r>
          <w:r w:rsidRPr="00522BBD">
            <w:rPr>
              <w:sz w:val="24"/>
              <w:szCs w:val="24"/>
            </w:rPr>
            <w:t>ile up loader</w:t>
          </w:r>
          <w:r w:rsidR="005829B5" w:rsidRPr="00522BBD">
            <w:rPr>
              <w:sz w:val="24"/>
              <w:szCs w:val="24"/>
            </w:rPr>
            <w:t>)</w:t>
          </w:r>
        </w:p>
        <w:p w14:paraId="60EBD216" w14:textId="344BFF31" w:rsidR="000D0C0D" w:rsidRPr="00522BBD" w:rsidRDefault="00A834AF" w:rsidP="00F333C2">
          <w:pPr>
            <w:pStyle w:val="ListParagraph"/>
            <w:numPr>
              <w:ilvl w:val="0"/>
              <w:numId w:val="26"/>
            </w:numPr>
            <w:rPr>
              <w:sz w:val="24"/>
              <w:szCs w:val="24"/>
            </w:rPr>
          </w:pPr>
          <w:r>
            <w:rPr>
              <w:sz w:val="24"/>
              <w:szCs w:val="24"/>
            </w:rPr>
            <w:t>File type</w:t>
          </w:r>
          <w:r w:rsidR="00581873">
            <w:rPr>
              <w:sz w:val="24"/>
              <w:szCs w:val="24"/>
            </w:rPr>
            <w:t xml:space="preserve"> (Drop-Down)</w:t>
          </w:r>
          <w:r>
            <w:rPr>
              <w:sz w:val="24"/>
              <w:szCs w:val="24"/>
            </w:rPr>
            <w:t xml:space="preserve"> shall be “Housing loan interest Certificate”</w:t>
          </w:r>
        </w:p>
        <w:p w14:paraId="5FD8C5FE" w14:textId="1EB54723" w:rsidR="000D0C0D" w:rsidRPr="00522BBD" w:rsidRDefault="000D0C0D" w:rsidP="00F333C2">
          <w:pPr>
            <w:pStyle w:val="ListParagraph"/>
            <w:numPr>
              <w:ilvl w:val="0"/>
              <w:numId w:val="26"/>
            </w:numPr>
            <w:rPr>
              <w:sz w:val="24"/>
              <w:szCs w:val="24"/>
            </w:rPr>
          </w:pPr>
          <w:r w:rsidRPr="00522BBD">
            <w:rPr>
              <w:sz w:val="24"/>
              <w:szCs w:val="24"/>
            </w:rPr>
            <w:t>Upload document button</w:t>
          </w:r>
        </w:p>
        <w:p w14:paraId="11903F83" w14:textId="00D099D1" w:rsidR="000D0C0D" w:rsidRPr="00522BBD" w:rsidRDefault="000D0C0D" w:rsidP="00A834AF">
          <w:pPr>
            <w:pStyle w:val="Heading5"/>
          </w:pPr>
          <w:bookmarkStart w:id="69" w:name="_Toc509245427"/>
          <w:r w:rsidRPr="00522BBD">
            <w:t>Property Ownership</w:t>
          </w:r>
          <w:bookmarkEnd w:id="69"/>
        </w:p>
        <w:p w14:paraId="2FF0226C" w14:textId="0BAB4334" w:rsidR="00F14BB0" w:rsidRDefault="00F14BB0" w:rsidP="00F333C2">
          <w:pPr>
            <w:pStyle w:val="ListParagraph"/>
            <w:numPr>
              <w:ilvl w:val="0"/>
              <w:numId w:val="26"/>
            </w:numPr>
            <w:rPr>
              <w:sz w:val="24"/>
              <w:szCs w:val="24"/>
            </w:rPr>
          </w:pPr>
          <w:r>
            <w:rPr>
              <w:sz w:val="24"/>
              <w:szCs w:val="24"/>
            </w:rPr>
            <w:t>Select property if more than one property was added</w:t>
          </w:r>
        </w:p>
        <w:p w14:paraId="0111428C" w14:textId="5CCF7033" w:rsidR="000D0C0D" w:rsidRPr="00522BBD" w:rsidRDefault="000D0C0D" w:rsidP="00F333C2">
          <w:pPr>
            <w:pStyle w:val="ListParagraph"/>
            <w:numPr>
              <w:ilvl w:val="0"/>
              <w:numId w:val="26"/>
            </w:numPr>
            <w:rPr>
              <w:sz w:val="24"/>
              <w:szCs w:val="24"/>
            </w:rPr>
          </w:pPr>
          <w:r w:rsidRPr="00522BBD">
            <w:rPr>
              <w:sz w:val="24"/>
              <w:szCs w:val="24"/>
            </w:rPr>
            <w:t>Is</w:t>
          </w:r>
          <w:r w:rsidR="007C1AB0" w:rsidRPr="00522BBD">
            <w:rPr>
              <w:sz w:val="24"/>
              <w:szCs w:val="24"/>
            </w:rPr>
            <w:t xml:space="preserve"> your Property Co-owned? *(Drop-</w:t>
          </w:r>
          <w:r w:rsidRPr="00522BBD">
            <w:rPr>
              <w:sz w:val="24"/>
              <w:szCs w:val="24"/>
            </w:rPr>
            <w:t>down</w:t>
          </w:r>
          <w:r w:rsidR="00296178" w:rsidRPr="00522BBD">
            <w:rPr>
              <w:sz w:val="24"/>
              <w:szCs w:val="24"/>
            </w:rPr>
            <w:t xml:space="preserve"> with values </w:t>
          </w:r>
          <w:r w:rsidRPr="00522BBD">
            <w:rPr>
              <w:sz w:val="24"/>
              <w:szCs w:val="24"/>
            </w:rPr>
            <w:t>yes and no)</w:t>
          </w:r>
        </w:p>
        <w:p w14:paraId="7D1679A1" w14:textId="3CFD2B16" w:rsidR="000D0C0D" w:rsidRPr="00522BBD" w:rsidRDefault="00296178" w:rsidP="00F333C2">
          <w:pPr>
            <w:pStyle w:val="ListParagraph"/>
            <w:numPr>
              <w:ilvl w:val="0"/>
              <w:numId w:val="26"/>
            </w:numPr>
            <w:rPr>
              <w:sz w:val="24"/>
              <w:szCs w:val="24"/>
            </w:rPr>
          </w:pPr>
          <w:r w:rsidRPr="00522BBD">
            <w:rPr>
              <w:sz w:val="24"/>
              <w:szCs w:val="24"/>
            </w:rPr>
            <w:t>Your ownership share of the Property (Percentage %) * </w:t>
          </w:r>
          <w:r w:rsidR="008C1CA4" w:rsidRPr="00522BBD">
            <w:rPr>
              <w:sz w:val="24"/>
              <w:szCs w:val="24"/>
            </w:rPr>
            <w:t>(Text box)</w:t>
          </w:r>
        </w:p>
        <w:p w14:paraId="495F96BA" w14:textId="77777777" w:rsidR="00296178" w:rsidRPr="00522BBD" w:rsidRDefault="00296178" w:rsidP="008C1CA4">
          <w:pPr>
            <w:pStyle w:val="ListParagraph"/>
            <w:ind w:left="1440"/>
            <w:rPr>
              <w:sz w:val="24"/>
              <w:szCs w:val="24"/>
            </w:rPr>
          </w:pPr>
        </w:p>
        <w:p w14:paraId="4C37B388" w14:textId="23ABA9A3" w:rsidR="00296178" w:rsidRPr="00522BBD" w:rsidRDefault="004919D6" w:rsidP="00A834AF">
          <w:pPr>
            <w:pStyle w:val="Heading5"/>
          </w:pPr>
          <w:bookmarkStart w:id="70" w:name="_Toc509245428"/>
          <w:r w:rsidRPr="00522BBD">
            <w:t>Co-Owner details</w:t>
          </w:r>
          <w:bookmarkEnd w:id="70"/>
        </w:p>
        <w:p w14:paraId="56ABB7DD" w14:textId="14B98782" w:rsidR="00AF7C3C" w:rsidRDefault="00AF7C3C" w:rsidP="00F333C2">
          <w:pPr>
            <w:pStyle w:val="ListParagraph"/>
            <w:numPr>
              <w:ilvl w:val="0"/>
              <w:numId w:val="26"/>
            </w:numPr>
            <w:rPr>
              <w:sz w:val="24"/>
              <w:szCs w:val="24"/>
            </w:rPr>
          </w:pPr>
          <w:r>
            <w:rPr>
              <w:sz w:val="24"/>
              <w:szCs w:val="24"/>
            </w:rPr>
            <w:t>Select property if more than one property was added</w:t>
          </w:r>
        </w:p>
        <w:p w14:paraId="0E33F0C7" w14:textId="2C47570F" w:rsidR="004919D6" w:rsidRPr="00522BBD" w:rsidRDefault="004919D6" w:rsidP="00F333C2">
          <w:pPr>
            <w:pStyle w:val="ListParagraph"/>
            <w:numPr>
              <w:ilvl w:val="0"/>
              <w:numId w:val="26"/>
            </w:numPr>
            <w:rPr>
              <w:sz w:val="24"/>
              <w:szCs w:val="24"/>
            </w:rPr>
          </w:pPr>
          <w:r w:rsidRPr="00522BBD">
            <w:rPr>
              <w:sz w:val="24"/>
              <w:szCs w:val="24"/>
            </w:rPr>
            <w:t>Name*</w:t>
          </w:r>
          <w:r w:rsidR="008C1CA4" w:rsidRPr="00522BBD">
            <w:rPr>
              <w:sz w:val="24"/>
              <w:szCs w:val="24"/>
            </w:rPr>
            <w:t xml:space="preserve"> (Text box)</w:t>
          </w:r>
        </w:p>
        <w:p w14:paraId="5B0AFC47" w14:textId="2F10A01D" w:rsidR="004919D6" w:rsidRPr="00522BBD" w:rsidRDefault="004919D6" w:rsidP="00F333C2">
          <w:pPr>
            <w:pStyle w:val="ListParagraph"/>
            <w:numPr>
              <w:ilvl w:val="0"/>
              <w:numId w:val="26"/>
            </w:numPr>
            <w:rPr>
              <w:sz w:val="24"/>
              <w:szCs w:val="24"/>
            </w:rPr>
          </w:pPr>
          <w:r w:rsidRPr="00522BBD">
            <w:rPr>
              <w:sz w:val="24"/>
              <w:szCs w:val="24"/>
            </w:rPr>
            <w:t>PAN No*</w:t>
          </w:r>
          <w:r w:rsidR="008C1CA4" w:rsidRPr="00522BBD">
            <w:rPr>
              <w:sz w:val="24"/>
              <w:szCs w:val="24"/>
            </w:rPr>
            <w:t xml:space="preserve"> (Text box)</w:t>
          </w:r>
        </w:p>
        <w:p w14:paraId="14C066D5" w14:textId="54F9B045" w:rsidR="004919D6" w:rsidRPr="00522BBD" w:rsidRDefault="004919D6" w:rsidP="00F333C2">
          <w:pPr>
            <w:pStyle w:val="ListParagraph"/>
            <w:numPr>
              <w:ilvl w:val="0"/>
              <w:numId w:val="26"/>
            </w:numPr>
            <w:rPr>
              <w:sz w:val="24"/>
              <w:szCs w:val="24"/>
            </w:rPr>
          </w:pPr>
          <w:r w:rsidRPr="00522BBD">
            <w:rPr>
              <w:sz w:val="24"/>
              <w:szCs w:val="24"/>
            </w:rPr>
            <w:t>%Share*</w:t>
          </w:r>
          <w:r w:rsidR="008C1CA4" w:rsidRPr="00522BBD">
            <w:rPr>
              <w:sz w:val="24"/>
              <w:szCs w:val="24"/>
            </w:rPr>
            <w:t xml:space="preserve"> (Text box)</w:t>
          </w:r>
        </w:p>
        <w:p w14:paraId="5B8580E0" w14:textId="7FE45ED2" w:rsidR="00BC3775" w:rsidRPr="00522BBD" w:rsidRDefault="00BC3775" w:rsidP="00F333C2">
          <w:pPr>
            <w:pStyle w:val="ListParagraph"/>
            <w:numPr>
              <w:ilvl w:val="0"/>
              <w:numId w:val="26"/>
            </w:numPr>
            <w:rPr>
              <w:sz w:val="24"/>
              <w:szCs w:val="24"/>
            </w:rPr>
          </w:pPr>
          <w:r w:rsidRPr="00522BBD">
            <w:rPr>
              <w:sz w:val="24"/>
              <w:szCs w:val="24"/>
            </w:rPr>
            <w:t xml:space="preserve">Applicant shall </w:t>
          </w:r>
          <w:r w:rsidR="00BF2E71">
            <w:rPr>
              <w:sz w:val="24"/>
              <w:szCs w:val="24"/>
            </w:rPr>
            <w:t xml:space="preserve">be able to add </w:t>
          </w:r>
          <w:r w:rsidRPr="00522BBD">
            <w:rPr>
              <w:sz w:val="24"/>
              <w:szCs w:val="24"/>
            </w:rPr>
            <w:t>more</w:t>
          </w:r>
          <w:r w:rsidR="00A834AF">
            <w:rPr>
              <w:sz w:val="24"/>
              <w:szCs w:val="24"/>
            </w:rPr>
            <w:t xml:space="preserve"> than one </w:t>
          </w:r>
          <w:r w:rsidRPr="00522BBD">
            <w:rPr>
              <w:sz w:val="24"/>
              <w:szCs w:val="24"/>
            </w:rPr>
            <w:t xml:space="preserve"> co-owner details </w:t>
          </w:r>
        </w:p>
        <w:p w14:paraId="486E559D" w14:textId="219EA655" w:rsidR="000645A7" w:rsidRPr="00522BBD" w:rsidRDefault="00480A91" w:rsidP="003C4A18">
          <w:pPr>
            <w:pStyle w:val="Heading4"/>
          </w:pPr>
          <w:bookmarkStart w:id="71" w:name="_Toc509245429"/>
          <w:r>
            <w:t xml:space="preserve">Other Income: </w:t>
          </w:r>
          <w:r w:rsidR="000645A7" w:rsidRPr="00522BBD">
            <w:t>Rental property</w:t>
          </w:r>
          <w:bookmarkEnd w:id="71"/>
        </w:p>
        <w:p w14:paraId="0AB56D5C" w14:textId="49432ADF" w:rsidR="000645A7" w:rsidRPr="00522BBD" w:rsidRDefault="000645A7" w:rsidP="000645A7">
          <w:pPr>
            <w:rPr>
              <w:sz w:val="24"/>
              <w:szCs w:val="24"/>
            </w:rPr>
          </w:pPr>
          <w:r w:rsidRPr="00522BBD">
            <w:rPr>
              <w:sz w:val="24"/>
              <w:szCs w:val="24"/>
            </w:rPr>
            <w:t>Applicant shall submit the rental property income details. Applicant shall navigate back to previous page by clicking on ‘Back’ button or continue the process by clicking “Save and continue” button.</w:t>
          </w:r>
        </w:p>
        <w:p w14:paraId="437A6360" w14:textId="6DCA63A2" w:rsidR="000645A7" w:rsidRPr="00522BBD" w:rsidRDefault="003C4A18" w:rsidP="003C4A18">
          <w:pPr>
            <w:pStyle w:val="Heading5"/>
          </w:pPr>
          <w:bookmarkStart w:id="72" w:name="_Toc509245430"/>
          <w:commentRangeStart w:id="73"/>
          <w:r>
            <w:t>P</w:t>
          </w:r>
          <w:r w:rsidR="000645A7" w:rsidRPr="00522BBD">
            <w:t>roperty Address</w:t>
          </w:r>
          <w:bookmarkEnd w:id="72"/>
          <w:commentRangeEnd w:id="73"/>
          <w:r w:rsidR="00D63E67">
            <w:rPr>
              <w:rStyle w:val="CommentReference"/>
              <w:rFonts w:asciiTheme="minorHAnsi" w:eastAsia="Times New Roman" w:hAnsiTheme="minorHAnsi" w:cstheme="minorBidi"/>
              <w:lang w:val="en-IN"/>
            </w:rPr>
            <w:commentReference w:id="73"/>
          </w:r>
        </w:p>
        <w:p w14:paraId="55538B76" w14:textId="0927288D" w:rsidR="00BC3775" w:rsidRPr="00522BBD" w:rsidRDefault="000645A7" w:rsidP="00F333C2">
          <w:pPr>
            <w:pStyle w:val="ListParagraph"/>
            <w:numPr>
              <w:ilvl w:val="0"/>
              <w:numId w:val="26"/>
            </w:numPr>
            <w:rPr>
              <w:sz w:val="24"/>
              <w:szCs w:val="24"/>
            </w:rPr>
          </w:pPr>
          <w:r w:rsidRPr="00522BBD">
            <w:rPr>
              <w:sz w:val="24"/>
              <w:szCs w:val="24"/>
            </w:rPr>
            <w:t>Flat/Door/Block Number *</w:t>
          </w:r>
          <w:r w:rsidR="008C1CA4" w:rsidRPr="00522BBD">
            <w:rPr>
              <w:sz w:val="24"/>
              <w:szCs w:val="24"/>
            </w:rPr>
            <w:t xml:space="preserve"> (Text box)</w:t>
          </w:r>
        </w:p>
        <w:p w14:paraId="3AF69BBC" w14:textId="0CAD9906" w:rsidR="000645A7" w:rsidRPr="00522BBD" w:rsidRDefault="004179F3" w:rsidP="00F333C2">
          <w:pPr>
            <w:pStyle w:val="ListParagraph"/>
            <w:numPr>
              <w:ilvl w:val="0"/>
              <w:numId w:val="26"/>
            </w:numPr>
            <w:rPr>
              <w:sz w:val="24"/>
              <w:szCs w:val="24"/>
            </w:rPr>
          </w:pPr>
          <w:r w:rsidRPr="00522BBD">
            <w:rPr>
              <w:sz w:val="24"/>
              <w:szCs w:val="24"/>
            </w:rPr>
            <w:t>Road / Street </w:t>
          </w:r>
          <w:r w:rsidR="008C1CA4" w:rsidRPr="00522BBD">
            <w:rPr>
              <w:sz w:val="24"/>
              <w:szCs w:val="24"/>
            </w:rPr>
            <w:t>(Text box)</w:t>
          </w:r>
        </w:p>
        <w:p w14:paraId="29CA2CE1" w14:textId="5537F7BD" w:rsidR="004179F3" w:rsidRPr="00522BBD" w:rsidRDefault="004179F3" w:rsidP="00F333C2">
          <w:pPr>
            <w:pStyle w:val="ListParagraph"/>
            <w:numPr>
              <w:ilvl w:val="0"/>
              <w:numId w:val="26"/>
            </w:numPr>
            <w:rPr>
              <w:sz w:val="24"/>
              <w:szCs w:val="24"/>
            </w:rPr>
          </w:pPr>
          <w:r w:rsidRPr="00522BBD">
            <w:rPr>
              <w:sz w:val="24"/>
              <w:szCs w:val="24"/>
            </w:rPr>
            <w:t>State *</w:t>
          </w:r>
          <w:r w:rsidR="008C1CA4" w:rsidRPr="00522BBD">
            <w:rPr>
              <w:sz w:val="24"/>
              <w:szCs w:val="24"/>
            </w:rPr>
            <w:t xml:space="preserve"> (</w:t>
          </w:r>
          <w:del w:id="74" w:author="Kayur Thakrar" w:date="2018-03-20T11:53:00Z">
            <w:r w:rsidR="008C1CA4" w:rsidRPr="00522BBD" w:rsidDel="00D63E67">
              <w:rPr>
                <w:sz w:val="24"/>
                <w:szCs w:val="24"/>
              </w:rPr>
              <w:delText>Text box</w:delText>
            </w:r>
          </w:del>
          <w:ins w:id="75" w:author="Kayur Thakrar" w:date="2018-03-20T11:53:00Z">
            <w:r w:rsidR="00D63E67">
              <w:rPr>
                <w:sz w:val="24"/>
                <w:szCs w:val="24"/>
              </w:rPr>
              <w:t xml:space="preserve">Drop Down box </w:t>
            </w:r>
          </w:ins>
          <w:r w:rsidR="008C1CA4" w:rsidRPr="00522BBD">
            <w:rPr>
              <w:sz w:val="24"/>
              <w:szCs w:val="24"/>
            </w:rPr>
            <w:t>)</w:t>
          </w:r>
        </w:p>
        <w:p w14:paraId="0FAEE670" w14:textId="12EF1739" w:rsidR="004179F3" w:rsidRPr="00522BBD" w:rsidRDefault="004179F3" w:rsidP="00F333C2">
          <w:pPr>
            <w:pStyle w:val="ListParagraph"/>
            <w:numPr>
              <w:ilvl w:val="0"/>
              <w:numId w:val="26"/>
            </w:numPr>
            <w:rPr>
              <w:sz w:val="24"/>
              <w:szCs w:val="24"/>
            </w:rPr>
          </w:pPr>
          <w:r w:rsidRPr="00522BBD">
            <w:rPr>
              <w:sz w:val="24"/>
              <w:szCs w:val="24"/>
            </w:rPr>
            <w:t>PIN Code *</w:t>
          </w:r>
          <w:r w:rsidR="008C1CA4" w:rsidRPr="00522BBD">
            <w:rPr>
              <w:sz w:val="24"/>
              <w:szCs w:val="24"/>
            </w:rPr>
            <w:t xml:space="preserve"> (</w:t>
          </w:r>
          <w:ins w:id="76" w:author="Kayur Thakrar" w:date="2018-03-20T11:53:00Z">
            <w:r w:rsidR="00D63E67">
              <w:rPr>
                <w:sz w:val="24"/>
                <w:szCs w:val="24"/>
              </w:rPr>
              <w:t>Drop Down box</w:t>
            </w:r>
          </w:ins>
          <w:del w:id="77" w:author="Kayur Thakrar" w:date="2018-03-20T11:53:00Z">
            <w:r w:rsidR="008C1CA4" w:rsidRPr="00522BBD" w:rsidDel="00D63E67">
              <w:rPr>
                <w:sz w:val="24"/>
                <w:szCs w:val="24"/>
              </w:rPr>
              <w:delText>Text box</w:delText>
            </w:r>
          </w:del>
          <w:r w:rsidR="008C1CA4" w:rsidRPr="00522BBD">
            <w:rPr>
              <w:sz w:val="24"/>
              <w:szCs w:val="24"/>
            </w:rPr>
            <w:t>)</w:t>
          </w:r>
        </w:p>
        <w:p w14:paraId="574CA81F" w14:textId="0D7083F7" w:rsidR="004179F3" w:rsidRPr="00522BBD" w:rsidRDefault="004179F3" w:rsidP="00F333C2">
          <w:pPr>
            <w:pStyle w:val="ListParagraph"/>
            <w:numPr>
              <w:ilvl w:val="0"/>
              <w:numId w:val="26"/>
            </w:numPr>
            <w:rPr>
              <w:sz w:val="24"/>
              <w:szCs w:val="24"/>
            </w:rPr>
          </w:pPr>
          <w:r w:rsidRPr="00522BBD">
            <w:rPr>
              <w:sz w:val="24"/>
              <w:szCs w:val="24"/>
            </w:rPr>
            <w:t>Area / Locality *</w:t>
          </w:r>
          <w:r w:rsidR="008C1CA4" w:rsidRPr="00522BBD">
            <w:rPr>
              <w:sz w:val="24"/>
              <w:szCs w:val="24"/>
            </w:rPr>
            <w:t xml:space="preserve"> (Text box)</w:t>
          </w:r>
        </w:p>
        <w:p w14:paraId="79489FF3" w14:textId="710D6E69" w:rsidR="004179F3" w:rsidRPr="00522BBD" w:rsidRDefault="004179F3" w:rsidP="00F333C2">
          <w:pPr>
            <w:pStyle w:val="ListParagraph"/>
            <w:numPr>
              <w:ilvl w:val="0"/>
              <w:numId w:val="26"/>
            </w:numPr>
            <w:rPr>
              <w:sz w:val="24"/>
              <w:szCs w:val="24"/>
            </w:rPr>
          </w:pPr>
          <w:r w:rsidRPr="00522BBD">
            <w:rPr>
              <w:sz w:val="24"/>
              <w:szCs w:val="24"/>
            </w:rPr>
            <w:t>Town / City *</w:t>
          </w:r>
          <w:r w:rsidR="008C1CA4" w:rsidRPr="00522BBD">
            <w:rPr>
              <w:sz w:val="24"/>
              <w:szCs w:val="24"/>
            </w:rPr>
            <w:t xml:space="preserve"> (Text box)</w:t>
          </w:r>
        </w:p>
        <w:p w14:paraId="2FDB8855" w14:textId="44879CD7" w:rsidR="004179F3" w:rsidRPr="00522BBD" w:rsidRDefault="004179F3" w:rsidP="00F333C2">
          <w:pPr>
            <w:pStyle w:val="ListParagraph"/>
            <w:numPr>
              <w:ilvl w:val="0"/>
              <w:numId w:val="26"/>
            </w:numPr>
            <w:rPr>
              <w:sz w:val="24"/>
              <w:szCs w:val="24"/>
            </w:rPr>
          </w:pPr>
          <w:r w:rsidRPr="00522BBD">
            <w:rPr>
              <w:sz w:val="24"/>
              <w:szCs w:val="24"/>
            </w:rPr>
            <w:lastRenderedPageBreak/>
            <w:t>Country *</w:t>
          </w:r>
          <w:r w:rsidR="008C1CA4" w:rsidRPr="00522BBD">
            <w:rPr>
              <w:sz w:val="24"/>
              <w:szCs w:val="24"/>
            </w:rPr>
            <w:t xml:space="preserve"> (</w:t>
          </w:r>
          <w:ins w:id="78" w:author="Kayur Thakrar" w:date="2018-03-20T11:53:00Z">
            <w:r w:rsidR="00D63E67">
              <w:rPr>
                <w:sz w:val="24"/>
                <w:szCs w:val="24"/>
              </w:rPr>
              <w:t>Drop Down box</w:t>
            </w:r>
          </w:ins>
          <w:del w:id="79" w:author="Kayur Thakrar" w:date="2018-03-20T11:53:00Z">
            <w:r w:rsidR="008C1CA4" w:rsidRPr="00522BBD" w:rsidDel="00D63E67">
              <w:rPr>
                <w:sz w:val="24"/>
                <w:szCs w:val="24"/>
              </w:rPr>
              <w:delText>Text box</w:delText>
            </w:r>
          </w:del>
          <w:r w:rsidR="008C1CA4" w:rsidRPr="00522BBD">
            <w:rPr>
              <w:sz w:val="24"/>
              <w:szCs w:val="24"/>
            </w:rPr>
            <w:t>)</w:t>
          </w:r>
        </w:p>
        <w:p w14:paraId="6EA1BF14" w14:textId="48712D8C" w:rsidR="004179F3" w:rsidRPr="00522BBD" w:rsidRDefault="004179F3" w:rsidP="00F333C2">
          <w:pPr>
            <w:pStyle w:val="ListParagraph"/>
            <w:numPr>
              <w:ilvl w:val="0"/>
              <w:numId w:val="26"/>
            </w:numPr>
            <w:rPr>
              <w:sz w:val="24"/>
              <w:szCs w:val="24"/>
            </w:rPr>
          </w:pPr>
          <w:r w:rsidRPr="00522BBD">
            <w:rPr>
              <w:sz w:val="24"/>
              <w:szCs w:val="24"/>
            </w:rPr>
            <w:t xml:space="preserve">Applicant shall add more </w:t>
          </w:r>
          <w:r w:rsidR="002A4103">
            <w:rPr>
              <w:sz w:val="24"/>
              <w:szCs w:val="24"/>
            </w:rPr>
            <w:t>than one</w:t>
          </w:r>
          <w:r w:rsidR="00D71087">
            <w:rPr>
              <w:sz w:val="24"/>
              <w:szCs w:val="24"/>
            </w:rPr>
            <w:t xml:space="preserve"> Rental</w:t>
          </w:r>
          <w:r w:rsidR="00FA3A3F">
            <w:rPr>
              <w:sz w:val="24"/>
              <w:szCs w:val="24"/>
            </w:rPr>
            <w:t xml:space="preserve"> property Addresses</w:t>
          </w:r>
        </w:p>
        <w:p w14:paraId="693FE03A" w14:textId="61471EB2" w:rsidR="00363AC5" w:rsidRPr="00522BBD" w:rsidRDefault="000237F2" w:rsidP="003C4A18">
          <w:pPr>
            <w:pStyle w:val="Heading5"/>
            <w:rPr>
              <w:rFonts w:eastAsiaTheme="minorHAnsi"/>
            </w:rPr>
          </w:pPr>
          <w:bookmarkStart w:id="80" w:name="_Toc509245431"/>
          <w:r w:rsidRPr="00522BBD">
            <w:rPr>
              <w:rFonts w:eastAsiaTheme="minorHAnsi"/>
            </w:rPr>
            <w:t>Income earned from Rental Property</w:t>
          </w:r>
          <w:bookmarkEnd w:id="80"/>
        </w:p>
        <w:p w14:paraId="38ED2109" w14:textId="762F1DCE" w:rsidR="00D71087" w:rsidRDefault="00D71087" w:rsidP="00F333C2">
          <w:pPr>
            <w:pStyle w:val="ListParagraph"/>
            <w:numPr>
              <w:ilvl w:val="0"/>
              <w:numId w:val="26"/>
            </w:numPr>
            <w:rPr>
              <w:sz w:val="24"/>
              <w:szCs w:val="24"/>
            </w:rPr>
          </w:pPr>
          <w:r>
            <w:rPr>
              <w:sz w:val="24"/>
              <w:szCs w:val="24"/>
            </w:rPr>
            <w:t>Select Property if more than one property was added</w:t>
          </w:r>
        </w:p>
        <w:p w14:paraId="0F3179D9" w14:textId="37B79BDC" w:rsidR="000237F2" w:rsidRPr="00522BBD" w:rsidRDefault="000237F2" w:rsidP="00F333C2">
          <w:pPr>
            <w:pStyle w:val="ListParagraph"/>
            <w:numPr>
              <w:ilvl w:val="0"/>
              <w:numId w:val="26"/>
            </w:numPr>
            <w:rPr>
              <w:sz w:val="24"/>
              <w:szCs w:val="24"/>
            </w:rPr>
          </w:pPr>
          <w:r w:rsidRPr="00522BBD">
            <w:rPr>
              <w:sz w:val="24"/>
              <w:szCs w:val="24"/>
            </w:rPr>
            <w:t>Annual Rent Received by you</w:t>
          </w:r>
          <w:r w:rsidR="008C1CA4" w:rsidRPr="00522BBD">
            <w:rPr>
              <w:sz w:val="24"/>
              <w:szCs w:val="24"/>
            </w:rPr>
            <w:t xml:space="preserve"> (Text box)</w:t>
          </w:r>
        </w:p>
        <w:p w14:paraId="364C50C4" w14:textId="78C3BC2D" w:rsidR="000237F2" w:rsidRPr="00522BBD" w:rsidRDefault="000237F2" w:rsidP="00D71087">
          <w:pPr>
            <w:pStyle w:val="ListParagraph"/>
            <w:rPr>
              <w:sz w:val="24"/>
              <w:szCs w:val="24"/>
            </w:rPr>
          </w:pPr>
          <w:r w:rsidRPr="00522BBD">
            <w:rPr>
              <w:sz w:val="24"/>
              <w:szCs w:val="24"/>
            </w:rPr>
            <w:t>With help text “Please specify the portion of the rent received by you if the property is co-owned.”</w:t>
          </w:r>
        </w:p>
        <w:p w14:paraId="0816F4AD" w14:textId="29F4CF9D" w:rsidR="000237F2" w:rsidRPr="00522BBD" w:rsidRDefault="000237F2" w:rsidP="00F333C2">
          <w:pPr>
            <w:pStyle w:val="ListParagraph"/>
            <w:numPr>
              <w:ilvl w:val="0"/>
              <w:numId w:val="26"/>
            </w:numPr>
            <w:rPr>
              <w:sz w:val="24"/>
              <w:szCs w:val="24"/>
            </w:rPr>
          </w:pPr>
          <w:r w:rsidRPr="00522BBD">
            <w:rPr>
              <w:sz w:val="24"/>
              <w:szCs w:val="24"/>
            </w:rPr>
            <w:t>House Tax paid by you </w:t>
          </w:r>
          <w:r w:rsidR="008C1CA4" w:rsidRPr="00522BBD">
            <w:rPr>
              <w:sz w:val="24"/>
              <w:szCs w:val="24"/>
            </w:rPr>
            <w:t xml:space="preserve"> (Text box)</w:t>
          </w:r>
        </w:p>
        <w:p w14:paraId="2E4B9DD0" w14:textId="3CD0134E" w:rsidR="000237F2" w:rsidRPr="00522BBD" w:rsidRDefault="000237F2" w:rsidP="00D71087">
          <w:pPr>
            <w:pStyle w:val="ListParagraph"/>
            <w:rPr>
              <w:sz w:val="24"/>
              <w:szCs w:val="24"/>
            </w:rPr>
          </w:pPr>
          <w:r w:rsidRPr="00522BBD">
            <w:rPr>
              <w:sz w:val="24"/>
              <w:szCs w:val="24"/>
            </w:rPr>
            <w:t>With help text “</w:t>
          </w:r>
          <w:r w:rsidR="00DD2FFF" w:rsidRPr="00522BBD">
            <w:rPr>
              <w:sz w:val="24"/>
              <w:szCs w:val="24"/>
            </w:rPr>
            <w:t>Specifying House Tax you p</w:t>
          </w:r>
          <w:r w:rsidRPr="00522BBD">
            <w:rPr>
              <w:sz w:val="24"/>
              <w:szCs w:val="24"/>
            </w:rPr>
            <w:t>aid reduces your tax liability”</w:t>
          </w:r>
        </w:p>
        <w:p w14:paraId="2F746027" w14:textId="324B4B8D" w:rsidR="000237F2" w:rsidRPr="00522BBD" w:rsidRDefault="000237F2" w:rsidP="00F333C2">
          <w:pPr>
            <w:pStyle w:val="ListParagraph"/>
            <w:numPr>
              <w:ilvl w:val="0"/>
              <w:numId w:val="26"/>
            </w:numPr>
            <w:rPr>
              <w:sz w:val="24"/>
              <w:szCs w:val="24"/>
            </w:rPr>
          </w:pPr>
          <w:r w:rsidRPr="00522BBD">
            <w:rPr>
              <w:sz w:val="24"/>
              <w:szCs w:val="24"/>
            </w:rPr>
            <w:t>Name of Tenant *</w:t>
          </w:r>
          <w:r w:rsidR="008C1CA4" w:rsidRPr="00522BBD">
            <w:rPr>
              <w:sz w:val="24"/>
              <w:szCs w:val="24"/>
            </w:rPr>
            <w:t xml:space="preserve"> (Text box)</w:t>
          </w:r>
        </w:p>
        <w:p w14:paraId="60AE1C07" w14:textId="2E7BBF91" w:rsidR="000237F2" w:rsidRPr="00522BBD" w:rsidRDefault="000237F2" w:rsidP="00F333C2">
          <w:pPr>
            <w:pStyle w:val="ListParagraph"/>
            <w:numPr>
              <w:ilvl w:val="0"/>
              <w:numId w:val="26"/>
            </w:numPr>
            <w:rPr>
              <w:sz w:val="24"/>
              <w:szCs w:val="24"/>
            </w:rPr>
          </w:pPr>
          <w:r w:rsidRPr="00522BBD">
            <w:rPr>
              <w:sz w:val="24"/>
              <w:szCs w:val="24"/>
            </w:rPr>
            <w:t>PAN of Tenant * </w:t>
          </w:r>
          <w:r w:rsidR="008C1CA4" w:rsidRPr="00522BBD">
            <w:rPr>
              <w:sz w:val="24"/>
              <w:szCs w:val="24"/>
            </w:rPr>
            <w:t>(Text box)</w:t>
          </w:r>
        </w:p>
        <w:p w14:paraId="417A34AB" w14:textId="4D36EDFB" w:rsidR="00AA12DC" w:rsidRPr="00522BBD" w:rsidRDefault="00DD2FFF" w:rsidP="00D71087">
          <w:pPr>
            <w:pStyle w:val="Heading5"/>
            <w:rPr>
              <w:rFonts w:eastAsia="Times New Roman"/>
            </w:rPr>
          </w:pPr>
          <w:bookmarkStart w:id="81" w:name="_Toc509245432"/>
          <w:r w:rsidRPr="00522BBD">
            <w:rPr>
              <w:rFonts w:eastAsia="Times New Roman"/>
            </w:rPr>
            <w:t>Interest paid on housing loan rental property</w:t>
          </w:r>
          <w:bookmarkEnd w:id="81"/>
        </w:p>
        <w:p w14:paraId="65C82452" w14:textId="37C0A6B2" w:rsidR="00D71087" w:rsidRDefault="00D71087" w:rsidP="00F333C2">
          <w:pPr>
            <w:pStyle w:val="ListParagraph"/>
            <w:numPr>
              <w:ilvl w:val="0"/>
              <w:numId w:val="26"/>
            </w:numPr>
            <w:rPr>
              <w:sz w:val="24"/>
              <w:szCs w:val="24"/>
            </w:rPr>
          </w:pPr>
          <w:r>
            <w:rPr>
              <w:sz w:val="24"/>
              <w:szCs w:val="24"/>
            </w:rPr>
            <w:t>Select property if more than one was added</w:t>
          </w:r>
        </w:p>
        <w:p w14:paraId="700D670A" w14:textId="0C3A704F" w:rsidR="00DD2FFF" w:rsidRPr="00522BBD" w:rsidRDefault="00DD2FFF" w:rsidP="00F333C2">
          <w:pPr>
            <w:pStyle w:val="ListParagraph"/>
            <w:numPr>
              <w:ilvl w:val="0"/>
              <w:numId w:val="26"/>
            </w:numPr>
            <w:rPr>
              <w:sz w:val="24"/>
              <w:szCs w:val="24"/>
            </w:rPr>
          </w:pPr>
          <w:r w:rsidRPr="00522BBD">
            <w:rPr>
              <w:sz w:val="24"/>
              <w:szCs w:val="24"/>
            </w:rPr>
            <w:t>Is there any Housing loan applicable on this property?(</w:t>
          </w:r>
          <w:r w:rsidR="007C1AB0" w:rsidRPr="00522BBD">
            <w:rPr>
              <w:sz w:val="24"/>
              <w:szCs w:val="24"/>
            </w:rPr>
            <w:t>Drop-</w:t>
          </w:r>
          <w:r w:rsidRPr="00522BBD">
            <w:rPr>
              <w:sz w:val="24"/>
              <w:szCs w:val="24"/>
            </w:rPr>
            <w:t>down box with values yes and no)</w:t>
          </w:r>
        </w:p>
        <w:p w14:paraId="331EB53C" w14:textId="3F58B135" w:rsidR="00DD2FFF" w:rsidRPr="00522BBD" w:rsidRDefault="00DD2FFF" w:rsidP="00F333C2">
          <w:pPr>
            <w:pStyle w:val="ListParagraph"/>
            <w:numPr>
              <w:ilvl w:val="0"/>
              <w:numId w:val="26"/>
            </w:numPr>
            <w:rPr>
              <w:sz w:val="24"/>
              <w:szCs w:val="24"/>
            </w:rPr>
          </w:pPr>
          <w:r w:rsidRPr="00522BBD">
            <w:rPr>
              <w:sz w:val="24"/>
              <w:szCs w:val="24"/>
            </w:rPr>
            <w:t>Interest paid on loan for Rental property</w:t>
          </w:r>
          <w:r w:rsidR="008C1CA4" w:rsidRPr="00522BBD">
            <w:rPr>
              <w:sz w:val="24"/>
              <w:szCs w:val="24"/>
            </w:rPr>
            <w:t xml:space="preserve"> (Text box)</w:t>
          </w:r>
        </w:p>
        <w:p w14:paraId="25F5A7CE" w14:textId="3B68C9AE" w:rsidR="00DD2FFF" w:rsidRPr="00522BBD" w:rsidRDefault="00DD2FFF" w:rsidP="00DD2FFF">
          <w:pPr>
            <w:pStyle w:val="ListParagraph"/>
            <w:ind w:left="1440"/>
            <w:rPr>
              <w:sz w:val="24"/>
              <w:szCs w:val="24"/>
            </w:rPr>
          </w:pPr>
          <w:r w:rsidRPr="00522BBD">
            <w:rPr>
              <w:sz w:val="24"/>
              <w:szCs w:val="24"/>
            </w:rPr>
            <w:t>With help text “The loan should have been taken after April 1, 1999”</w:t>
          </w:r>
        </w:p>
        <w:p w14:paraId="0CFBCE3B" w14:textId="7A61C3CD" w:rsidR="00DD2FFF" w:rsidRPr="00522BBD" w:rsidRDefault="00DD2FFF" w:rsidP="00F333C2">
          <w:pPr>
            <w:pStyle w:val="ListParagraph"/>
            <w:numPr>
              <w:ilvl w:val="0"/>
              <w:numId w:val="26"/>
            </w:numPr>
            <w:rPr>
              <w:sz w:val="24"/>
              <w:szCs w:val="24"/>
            </w:rPr>
          </w:pPr>
          <w:r w:rsidRPr="00522BBD">
            <w:rPr>
              <w:sz w:val="24"/>
              <w:szCs w:val="24"/>
            </w:rPr>
            <w:t>Help text “ You may upload housing loan interest certificate here (optional)”</w:t>
          </w:r>
        </w:p>
        <w:p w14:paraId="35A020FF" w14:textId="68096A8D" w:rsidR="00AA12DC" w:rsidRPr="00522BBD" w:rsidRDefault="00D71087" w:rsidP="00F333C2">
          <w:pPr>
            <w:pStyle w:val="ListParagraph"/>
            <w:numPr>
              <w:ilvl w:val="0"/>
              <w:numId w:val="26"/>
            </w:numPr>
            <w:rPr>
              <w:sz w:val="24"/>
              <w:szCs w:val="24"/>
            </w:rPr>
          </w:pPr>
          <w:r>
            <w:rPr>
              <w:sz w:val="24"/>
              <w:szCs w:val="24"/>
            </w:rPr>
            <w:t>Upload “</w:t>
          </w:r>
          <w:r w:rsidR="00DD2FFF" w:rsidRPr="00522BBD">
            <w:rPr>
              <w:sz w:val="24"/>
              <w:szCs w:val="24"/>
            </w:rPr>
            <w:t xml:space="preserve">Housing loan </w:t>
          </w:r>
          <w:r w:rsidR="00350E71" w:rsidRPr="00522BBD">
            <w:rPr>
              <w:sz w:val="24"/>
              <w:szCs w:val="24"/>
            </w:rPr>
            <w:t>interest certificate</w:t>
          </w:r>
          <w:r>
            <w:rPr>
              <w:sz w:val="24"/>
              <w:szCs w:val="24"/>
            </w:rPr>
            <w:t>”</w:t>
          </w:r>
          <w:r w:rsidR="00DD2FFF" w:rsidRPr="00522BBD">
            <w:rPr>
              <w:sz w:val="24"/>
              <w:szCs w:val="24"/>
            </w:rPr>
            <w:t xml:space="preserve"> </w:t>
          </w:r>
        </w:p>
        <w:p w14:paraId="547DB20E" w14:textId="7539459D" w:rsidR="00350E71" w:rsidRPr="00522BBD" w:rsidRDefault="00D71087" w:rsidP="00F333C2">
          <w:pPr>
            <w:pStyle w:val="ListParagraph"/>
            <w:numPr>
              <w:ilvl w:val="0"/>
              <w:numId w:val="26"/>
            </w:numPr>
            <w:rPr>
              <w:sz w:val="24"/>
              <w:szCs w:val="24"/>
            </w:rPr>
          </w:pPr>
          <w:r>
            <w:rPr>
              <w:sz w:val="24"/>
              <w:szCs w:val="24"/>
            </w:rPr>
            <w:t>File type</w:t>
          </w:r>
          <w:r w:rsidR="0024759D">
            <w:rPr>
              <w:sz w:val="24"/>
              <w:szCs w:val="24"/>
            </w:rPr>
            <w:t xml:space="preserve"> (Drop-Down)</w:t>
          </w:r>
          <w:r>
            <w:rPr>
              <w:sz w:val="24"/>
              <w:szCs w:val="24"/>
            </w:rPr>
            <w:t xml:space="preserve"> : “</w:t>
          </w:r>
          <w:r w:rsidRPr="00522BBD">
            <w:rPr>
              <w:sz w:val="24"/>
              <w:szCs w:val="24"/>
            </w:rPr>
            <w:t>Housing loan interest certificate</w:t>
          </w:r>
          <w:r>
            <w:rPr>
              <w:sz w:val="24"/>
              <w:szCs w:val="24"/>
            </w:rPr>
            <w:t>”</w:t>
          </w:r>
        </w:p>
        <w:p w14:paraId="0AC5AC1A" w14:textId="1438AF4A" w:rsidR="00350E71" w:rsidRPr="00522BBD" w:rsidRDefault="00350E71" w:rsidP="00F333C2">
          <w:pPr>
            <w:pStyle w:val="ListParagraph"/>
            <w:numPr>
              <w:ilvl w:val="0"/>
              <w:numId w:val="26"/>
            </w:numPr>
            <w:rPr>
              <w:sz w:val="24"/>
              <w:szCs w:val="24"/>
            </w:rPr>
          </w:pPr>
          <w:r w:rsidRPr="00522BBD">
            <w:rPr>
              <w:sz w:val="24"/>
              <w:szCs w:val="24"/>
            </w:rPr>
            <w:t>Upload button</w:t>
          </w:r>
        </w:p>
        <w:p w14:paraId="6834A0BB" w14:textId="054536ED" w:rsidR="00350E71" w:rsidRPr="00522BBD" w:rsidRDefault="003263E2" w:rsidP="00D71087">
          <w:pPr>
            <w:pStyle w:val="Heading5"/>
            <w:rPr>
              <w:rFonts w:eastAsia="Times New Roman"/>
            </w:rPr>
          </w:pPr>
          <w:bookmarkStart w:id="82" w:name="_Toc509245433"/>
          <w:r w:rsidRPr="00522BBD">
            <w:rPr>
              <w:rFonts w:eastAsia="Times New Roman"/>
            </w:rPr>
            <w:t>Unrealized Rent</w:t>
          </w:r>
          <w:bookmarkEnd w:id="82"/>
        </w:p>
        <w:p w14:paraId="4AC1291A" w14:textId="72AF40A3" w:rsidR="00C423B3" w:rsidRDefault="00C423B3" w:rsidP="00F333C2">
          <w:pPr>
            <w:pStyle w:val="ListParagraph"/>
            <w:numPr>
              <w:ilvl w:val="0"/>
              <w:numId w:val="26"/>
            </w:numPr>
            <w:rPr>
              <w:sz w:val="24"/>
              <w:szCs w:val="24"/>
            </w:rPr>
          </w:pPr>
          <w:r>
            <w:rPr>
              <w:sz w:val="24"/>
              <w:szCs w:val="24"/>
            </w:rPr>
            <w:t>Select Property if more than one</w:t>
          </w:r>
        </w:p>
        <w:p w14:paraId="2DF0ADB8" w14:textId="7371EE74" w:rsidR="003263E2" w:rsidRPr="00522BBD" w:rsidRDefault="003263E2" w:rsidP="00F333C2">
          <w:pPr>
            <w:pStyle w:val="ListParagraph"/>
            <w:numPr>
              <w:ilvl w:val="0"/>
              <w:numId w:val="26"/>
            </w:numPr>
            <w:rPr>
              <w:sz w:val="24"/>
              <w:szCs w:val="24"/>
            </w:rPr>
          </w:pPr>
          <w:r w:rsidRPr="00522BBD">
            <w:rPr>
              <w:sz w:val="24"/>
              <w:szCs w:val="24"/>
            </w:rPr>
            <w:t>Unrealized Rent Amount *</w:t>
          </w:r>
          <w:r w:rsidR="008C1CA4" w:rsidRPr="00522BBD">
            <w:rPr>
              <w:sz w:val="24"/>
              <w:szCs w:val="24"/>
            </w:rPr>
            <w:t xml:space="preserve"> (Text box)</w:t>
          </w:r>
        </w:p>
        <w:p w14:paraId="39DBE280" w14:textId="5E953718" w:rsidR="003263E2" w:rsidRPr="00522BBD" w:rsidRDefault="003263E2" w:rsidP="00C423B3">
          <w:pPr>
            <w:pStyle w:val="ListParagraph"/>
            <w:rPr>
              <w:sz w:val="24"/>
              <w:szCs w:val="24"/>
            </w:rPr>
          </w:pPr>
          <w:r w:rsidRPr="00522BBD">
            <w:rPr>
              <w:sz w:val="24"/>
              <w:szCs w:val="24"/>
            </w:rPr>
            <w:t>With help text Unrealized Rent and Arrears of Rent received during the year under section 25A after deducting 30% </w:t>
          </w:r>
        </w:p>
        <w:p w14:paraId="6F229845" w14:textId="77777777" w:rsidR="003263E2" w:rsidRPr="00522BBD" w:rsidRDefault="003263E2" w:rsidP="00C423B3">
          <w:pPr>
            <w:pStyle w:val="Heading5"/>
          </w:pPr>
          <w:bookmarkStart w:id="83" w:name="_Toc509245434"/>
          <w:r w:rsidRPr="00522BBD">
            <w:t>Property Ownership</w:t>
          </w:r>
          <w:bookmarkEnd w:id="83"/>
        </w:p>
        <w:p w14:paraId="23464E3B" w14:textId="5B33F0F1" w:rsidR="00C423B3" w:rsidRDefault="00C423B3" w:rsidP="00F333C2">
          <w:pPr>
            <w:pStyle w:val="ListParagraph"/>
            <w:numPr>
              <w:ilvl w:val="0"/>
              <w:numId w:val="26"/>
            </w:numPr>
            <w:rPr>
              <w:sz w:val="24"/>
              <w:szCs w:val="24"/>
            </w:rPr>
          </w:pPr>
          <w:r>
            <w:rPr>
              <w:sz w:val="24"/>
              <w:szCs w:val="24"/>
            </w:rPr>
            <w:t>Select property if more than one</w:t>
          </w:r>
        </w:p>
        <w:p w14:paraId="1D388169" w14:textId="742D31E4" w:rsidR="003263E2" w:rsidRPr="00522BBD" w:rsidRDefault="003263E2" w:rsidP="00F333C2">
          <w:pPr>
            <w:pStyle w:val="ListParagraph"/>
            <w:numPr>
              <w:ilvl w:val="0"/>
              <w:numId w:val="26"/>
            </w:numPr>
            <w:rPr>
              <w:sz w:val="24"/>
              <w:szCs w:val="24"/>
            </w:rPr>
          </w:pPr>
          <w:r w:rsidRPr="00522BBD">
            <w:rPr>
              <w:sz w:val="24"/>
              <w:szCs w:val="24"/>
            </w:rPr>
            <w:t>Is</w:t>
          </w:r>
          <w:r w:rsidR="007C1AB0" w:rsidRPr="00522BBD">
            <w:rPr>
              <w:sz w:val="24"/>
              <w:szCs w:val="24"/>
            </w:rPr>
            <w:t xml:space="preserve"> your Property Co-owned? *(Drop-</w:t>
          </w:r>
          <w:r w:rsidRPr="00522BBD">
            <w:rPr>
              <w:sz w:val="24"/>
              <w:szCs w:val="24"/>
            </w:rPr>
            <w:t>down with values yes and no)</w:t>
          </w:r>
        </w:p>
        <w:p w14:paraId="15A13505" w14:textId="5E228306" w:rsidR="003263E2" w:rsidRPr="00522BBD" w:rsidRDefault="003263E2" w:rsidP="00F333C2">
          <w:pPr>
            <w:pStyle w:val="ListParagraph"/>
            <w:numPr>
              <w:ilvl w:val="0"/>
              <w:numId w:val="26"/>
            </w:numPr>
            <w:rPr>
              <w:sz w:val="24"/>
              <w:szCs w:val="24"/>
            </w:rPr>
          </w:pPr>
          <w:r w:rsidRPr="00522BBD">
            <w:rPr>
              <w:sz w:val="24"/>
              <w:szCs w:val="24"/>
            </w:rPr>
            <w:t>Your ownership share of the Property (Percentage %) * </w:t>
          </w:r>
          <w:r w:rsidR="008C1CA4" w:rsidRPr="00522BBD">
            <w:rPr>
              <w:sz w:val="24"/>
              <w:szCs w:val="24"/>
            </w:rPr>
            <w:t xml:space="preserve"> (Text box)</w:t>
          </w:r>
        </w:p>
        <w:p w14:paraId="647BCE37" w14:textId="77777777" w:rsidR="003263E2" w:rsidRPr="00522BBD" w:rsidRDefault="003263E2" w:rsidP="00C423B3">
          <w:pPr>
            <w:pStyle w:val="Heading5"/>
          </w:pPr>
          <w:bookmarkStart w:id="84" w:name="_Toc509245435"/>
          <w:r w:rsidRPr="00522BBD">
            <w:t>Co-Owner details</w:t>
          </w:r>
          <w:bookmarkEnd w:id="84"/>
        </w:p>
        <w:p w14:paraId="3B336FB8" w14:textId="3FA07DD2" w:rsidR="00C423B3" w:rsidRDefault="00C423B3" w:rsidP="00F333C2">
          <w:pPr>
            <w:pStyle w:val="ListParagraph"/>
            <w:numPr>
              <w:ilvl w:val="0"/>
              <w:numId w:val="26"/>
            </w:numPr>
            <w:rPr>
              <w:sz w:val="24"/>
              <w:szCs w:val="24"/>
            </w:rPr>
          </w:pPr>
          <w:r>
            <w:rPr>
              <w:sz w:val="24"/>
              <w:szCs w:val="24"/>
            </w:rPr>
            <w:t>Select property if more than one</w:t>
          </w:r>
        </w:p>
        <w:p w14:paraId="7CA3062B" w14:textId="029B73E3" w:rsidR="003263E2" w:rsidRPr="00522BBD" w:rsidRDefault="003263E2" w:rsidP="00F333C2">
          <w:pPr>
            <w:pStyle w:val="ListParagraph"/>
            <w:numPr>
              <w:ilvl w:val="0"/>
              <w:numId w:val="26"/>
            </w:numPr>
            <w:rPr>
              <w:sz w:val="24"/>
              <w:szCs w:val="24"/>
            </w:rPr>
          </w:pPr>
          <w:r w:rsidRPr="00522BBD">
            <w:rPr>
              <w:sz w:val="24"/>
              <w:szCs w:val="24"/>
            </w:rPr>
            <w:lastRenderedPageBreak/>
            <w:t>Name*</w:t>
          </w:r>
          <w:r w:rsidR="008C1CA4" w:rsidRPr="00522BBD">
            <w:rPr>
              <w:sz w:val="24"/>
              <w:szCs w:val="24"/>
            </w:rPr>
            <w:t xml:space="preserve"> (Text box)</w:t>
          </w:r>
        </w:p>
        <w:p w14:paraId="153098EF" w14:textId="17C0251A" w:rsidR="003263E2" w:rsidRPr="00522BBD" w:rsidRDefault="003263E2" w:rsidP="00F333C2">
          <w:pPr>
            <w:pStyle w:val="ListParagraph"/>
            <w:numPr>
              <w:ilvl w:val="0"/>
              <w:numId w:val="26"/>
            </w:numPr>
            <w:rPr>
              <w:sz w:val="24"/>
              <w:szCs w:val="24"/>
            </w:rPr>
          </w:pPr>
          <w:r w:rsidRPr="00522BBD">
            <w:rPr>
              <w:sz w:val="24"/>
              <w:szCs w:val="24"/>
            </w:rPr>
            <w:t>PAN No*</w:t>
          </w:r>
          <w:r w:rsidR="008C1CA4" w:rsidRPr="00522BBD">
            <w:rPr>
              <w:sz w:val="24"/>
              <w:szCs w:val="24"/>
            </w:rPr>
            <w:t xml:space="preserve"> (Text box)</w:t>
          </w:r>
        </w:p>
        <w:p w14:paraId="0467BF4D" w14:textId="2116168D" w:rsidR="003263E2" w:rsidRPr="00522BBD" w:rsidRDefault="003263E2" w:rsidP="00F333C2">
          <w:pPr>
            <w:pStyle w:val="ListParagraph"/>
            <w:numPr>
              <w:ilvl w:val="0"/>
              <w:numId w:val="26"/>
            </w:numPr>
            <w:rPr>
              <w:sz w:val="24"/>
              <w:szCs w:val="24"/>
            </w:rPr>
          </w:pPr>
          <w:r w:rsidRPr="00522BBD">
            <w:rPr>
              <w:sz w:val="24"/>
              <w:szCs w:val="24"/>
            </w:rPr>
            <w:t>%Share*</w:t>
          </w:r>
          <w:r w:rsidR="008C1CA4" w:rsidRPr="00522BBD">
            <w:rPr>
              <w:sz w:val="24"/>
              <w:szCs w:val="24"/>
            </w:rPr>
            <w:t xml:space="preserve"> (Text box)</w:t>
          </w:r>
        </w:p>
        <w:p w14:paraId="17D476F2" w14:textId="3EDCDF5B" w:rsidR="003263E2" w:rsidRPr="00522BBD" w:rsidRDefault="003263E2" w:rsidP="00F333C2">
          <w:pPr>
            <w:pStyle w:val="ListParagraph"/>
            <w:numPr>
              <w:ilvl w:val="0"/>
              <w:numId w:val="26"/>
            </w:numPr>
            <w:rPr>
              <w:sz w:val="24"/>
              <w:szCs w:val="24"/>
            </w:rPr>
          </w:pPr>
          <w:r w:rsidRPr="00522BBD">
            <w:rPr>
              <w:sz w:val="24"/>
              <w:szCs w:val="24"/>
            </w:rPr>
            <w:t>Applicant shall add more co-owner details by auto increment field</w:t>
          </w:r>
        </w:p>
        <w:p w14:paraId="3A717FC0" w14:textId="7A925953" w:rsidR="003263E2" w:rsidRPr="00522BBD" w:rsidRDefault="00CC18E3" w:rsidP="00CC18E3">
          <w:pPr>
            <w:pStyle w:val="Heading4"/>
          </w:pPr>
          <w:bookmarkStart w:id="85" w:name="_Toc509245436"/>
          <w:r>
            <w:t xml:space="preserve">Income Sources: </w:t>
          </w:r>
          <w:r w:rsidR="003263E2" w:rsidRPr="00522BBD">
            <w:t>Capital Gain</w:t>
          </w:r>
          <w:bookmarkEnd w:id="85"/>
        </w:p>
        <w:p w14:paraId="1A18F5C3" w14:textId="6BBDF9A7" w:rsidR="003263E2" w:rsidRPr="00522BBD" w:rsidRDefault="002C1637" w:rsidP="003263E2">
          <w:pPr>
            <w:rPr>
              <w:sz w:val="24"/>
              <w:szCs w:val="24"/>
            </w:rPr>
          </w:pPr>
          <w:r w:rsidRPr="00522BBD">
            <w:rPr>
              <w:color w:val="000000" w:themeColor="text1"/>
              <w:sz w:val="24"/>
              <w:szCs w:val="24"/>
            </w:rPr>
            <w:t xml:space="preserve">Applicant shall submit </w:t>
          </w:r>
          <w:r w:rsidRPr="00E61E88">
            <w:rPr>
              <w:sz w:val="24"/>
              <w:szCs w:val="24"/>
            </w:rPr>
            <w:t xml:space="preserve">any sell asset (shares, property, house, land, building, </w:t>
          </w:r>
          <w:r w:rsidR="00CC18E3" w:rsidRPr="00E61E88">
            <w:rPr>
              <w:sz w:val="24"/>
              <w:szCs w:val="24"/>
            </w:rPr>
            <w:t>etc.</w:t>
          </w:r>
          <w:r w:rsidRPr="00E61E88">
            <w:rPr>
              <w:sz w:val="24"/>
              <w:szCs w:val="24"/>
            </w:rPr>
            <w:t xml:space="preserve">) between the </w:t>
          </w:r>
          <w:r w:rsidR="00CC18E3" w:rsidRPr="00E61E88">
            <w:rPr>
              <w:sz w:val="24"/>
              <w:szCs w:val="24"/>
            </w:rPr>
            <w:t>periods</w:t>
          </w:r>
          <w:r w:rsidRPr="00E61E88">
            <w:rPr>
              <w:sz w:val="24"/>
              <w:szCs w:val="24"/>
            </w:rPr>
            <w:t xml:space="preserve"> of April 1, 2017 to March 31, 2018.</w:t>
          </w:r>
          <w:r w:rsidR="00DA2339" w:rsidRPr="00E61E88">
            <w:rPr>
              <w:sz w:val="24"/>
              <w:szCs w:val="24"/>
            </w:rPr>
            <w:t xml:space="preserve"> </w:t>
          </w:r>
          <w:r w:rsidR="00DA2339" w:rsidRPr="00522BBD">
            <w:rPr>
              <w:sz w:val="24"/>
              <w:szCs w:val="24"/>
            </w:rPr>
            <w:t>Applicant shall navigate back to previous page by clicking on ‘Back’ button or continue the process by clicking “Save and continue” button.</w:t>
          </w:r>
        </w:p>
        <w:p w14:paraId="0C4F2F47" w14:textId="66E170FE" w:rsidR="002C1637" w:rsidRPr="00522BBD" w:rsidRDefault="00CC18E3" w:rsidP="00F333C2">
          <w:pPr>
            <w:pStyle w:val="ListParagraph"/>
            <w:numPr>
              <w:ilvl w:val="0"/>
              <w:numId w:val="27"/>
            </w:numPr>
            <w:rPr>
              <w:color w:val="000000" w:themeColor="text1"/>
              <w:sz w:val="24"/>
              <w:szCs w:val="24"/>
            </w:rPr>
          </w:pPr>
          <w:r>
            <w:rPr>
              <w:color w:val="000000" w:themeColor="text1"/>
              <w:sz w:val="24"/>
              <w:szCs w:val="24"/>
            </w:rPr>
            <w:t xml:space="preserve">Upload </w:t>
          </w:r>
          <w:r w:rsidR="00B10083" w:rsidRPr="00522BBD">
            <w:rPr>
              <w:color w:val="000000" w:themeColor="text1"/>
              <w:sz w:val="24"/>
              <w:szCs w:val="24"/>
            </w:rPr>
            <w:t>D</w:t>
          </w:r>
          <w:r w:rsidR="002C1637" w:rsidRPr="00522BBD">
            <w:rPr>
              <w:color w:val="000000" w:themeColor="text1"/>
              <w:sz w:val="24"/>
              <w:szCs w:val="24"/>
            </w:rPr>
            <w:t>etails of shares/debentures</w:t>
          </w:r>
          <w:r>
            <w:rPr>
              <w:color w:val="000000" w:themeColor="text1"/>
              <w:sz w:val="24"/>
              <w:szCs w:val="24"/>
            </w:rPr>
            <w:t xml:space="preserve"> </w:t>
          </w:r>
        </w:p>
        <w:p w14:paraId="4E2ECB83" w14:textId="27B5EA19" w:rsidR="00794198" w:rsidRPr="00522BBD" w:rsidRDefault="00CC18E3" w:rsidP="00B10083">
          <w:pPr>
            <w:pStyle w:val="ListParagraph"/>
            <w:rPr>
              <w:color w:val="000000" w:themeColor="text1"/>
              <w:sz w:val="24"/>
              <w:szCs w:val="24"/>
            </w:rPr>
          </w:pPr>
          <w:r>
            <w:rPr>
              <w:color w:val="000000" w:themeColor="text1"/>
              <w:sz w:val="24"/>
              <w:szCs w:val="24"/>
            </w:rPr>
            <w:t>File Type</w:t>
          </w:r>
          <w:r w:rsidR="0024759D">
            <w:rPr>
              <w:color w:val="000000" w:themeColor="text1"/>
              <w:sz w:val="24"/>
              <w:szCs w:val="24"/>
            </w:rPr>
            <w:t xml:space="preserve"> (Drop-Down)</w:t>
          </w:r>
          <w:r>
            <w:rPr>
              <w:color w:val="000000" w:themeColor="text1"/>
              <w:sz w:val="24"/>
              <w:szCs w:val="24"/>
            </w:rPr>
            <w:t>: “Sale of Shares/Debentures”</w:t>
          </w:r>
        </w:p>
        <w:p w14:paraId="2755D34F" w14:textId="12D20951" w:rsidR="00794198" w:rsidRPr="00522BBD" w:rsidRDefault="00CC18E3" w:rsidP="00F333C2">
          <w:pPr>
            <w:pStyle w:val="ListParagraph"/>
            <w:numPr>
              <w:ilvl w:val="0"/>
              <w:numId w:val="27"/>
            </w:numPr>
            <w:rPr>
              <w:color w:val="000000" w:themeColor="text1"/>
              <w:sz w:val="24"/>
              <w:szCs w:val="24"/>
            </w:rPr>
          </w:pPr>
          <w:r>
            <w:rPr>
              <w:color w:val="000000" w:themeColor="text1"/>
              <w:sz w:val="24"/>
              <w:szCs w:val="24"/>
            </w:rPr>
            <w:t>Upload De</w:t>
          </w:r>
          <w:r w:rsidR="00794198" w:rsidRPr="00522BBD">
            <w:rPr>
              <w:color w:val="000000" w:themeColor="text1"/>
              <w:sz w:val="24"/>
              <w:szCs w:val="24"/>
            </w:rPr>
            <w:t>tail</w:t>
          </w:r>
          <w:r>
            <w:rPr>
              <w:color w:val="000000" w:themeColor="text1"/>
              <w:sz w:val="24"/>
              <w:szCs w:val="24"/>
            </w:rPr>
            <w:t>s</w:t>
          </w:r>
          <w:r w:rsidR="00794198" w:rsidRPr="00522BBD">
            <w:rPr>
              <w:color w:val="000000" w:themeColor="text1"/>
              <w:sz w:val="24"/>
              <w:szCs w:val="24"/>
            </w:rPr>
            <w:t xml:space="preserve"> of sale of land or building(Property)</w:t>
          </w:r>
          <w:r w:rsidR="00B10083" w:rsidRPr="00522BBD">
            <w:rPr>
              <w:color w:val="000000" w:themeColor="text1"/>
              <w:sz w:val="24"/>
              <w:szCs w:val="24"/>
            </w:rPr>
            <w:t xml:space="preserve"> </w:t>
          </w:r>
        </w:p>
        <w:p w14:paraId="69DFE3F5" w14:textId="24DBE492" w:rsidR="00794198" w:rsidRPr="00522BBD" w:rsidRDefault="00CC18E3" w:rsidP="00B10083">
          <w:pPr>
            <w:pStyle w:val="ListParagraph"/>
            <w:rPr>
              <w:color w:val="000000" w:themeColor="text1"/>
              <w:sz w:val="24"/>
              <w:szCs w:val="24"/>
            </w:rPr>
          </w:pPr>
          <w:r>
            <w:rPr>
              <w:color w:val="000000" w:themeColor="text1"/>
              <w:sz w:val="24"/>
              <w:szCs w:val="24"/>
            </w:rPr>
            <w:t xml:space="preserve">File </w:t>
          </w:r>
          <w:r w:rsidR="0024759D">
            <w:rPr>
              <w:color w:val="000000" w:themeColor="text1"/>
              <w:sz w:val="24"/>
              <w:szCs w:val="24"/>
            </w:rPr>
            <w:t>T</w:t>
          </w:r>
          <w:r w:rsidR="0024759D" w:rsidRPr="00522BBD">
            <w:rPr>
              <w:color w:val="000000" w:themeColor="text1"/>
              <w:sz w:val="24"/>
              <w:szCs w:val="24"/>
            </w:rPr>
            <w:t>ype (drop</w:t>
          </w:r>
          <w:r w:rsidR="007C1AB0" w:rsidRPr="00522BBD">
            <w:rPr>
              <w:color w:val="000000" w:themeColor="text1"/>
              <w:sz w:val="24"/>
              <w:szCs w:val="24"/>
            </w:rPr>
            <w:t>-</w:t>
          </w:r>
          <w:r w:rsidR="00C75913" w:rsidRPr="00522BBD">
            <w:rPr>
              <w:color w:val="000000" w:themeColor="text1"/>
              <w:sz w:val="24"/>
              <w:szCs w:val="24"/>
            </w:rPr>
            <w:t>down</w:t>
          </w:r>
          <w:r w:rsidR="00794198" w:rsidRPr="00522BBD">
            <w:rPr>
              <w:color w:val="000000" w:themeColor="text1"/>
              <w:sz w:val="24"/>
              <w:szCs w:val="24"/>
            </w:rPr>
            <w:t>)</w:t>
          </w:r>
          <w:r>
            <w:rPr>
              <w:color w:val="000000" w:themeColor="text1"/>
              <w:sz w:val="24"/>
              <w:szCs w:val="24"/>
            </w:rPr>
            <w:t xml:space="preserve">: </w:t>
          </w:r>
          <w:r w:rsidR="0024759D">
            <w:rPr>
              <w:color w:val="000000" w:themeColor="text1"/>
              <w:sz w:val="24"/>
              <w:szCs w:val="24"/>
            </w:rPr>
            <w:t>“Sale of Land or Building”</w:t>
          </w:r>
        </w:p>
        <w:p w14:paraId="3D92B91D" w14:textId="1B75BF0D" w:rsidR="00794198" w:rsidRPr="00522BBD" w:rsidRDefault="00794198" w:rsidP="00F333C2">
          <w:pPr>
            <w:pStyle w:val="ListParagraph"/>
            <w:numPr>
              <w:ilvl w:val="0"/>
              <w:numId w:val="27"/>
            </w:numPr>
            <w:rPr>
              <w:rStyle w:val="apple-converted-space"/>
              <w:color w:val="000000" w:themeColor="text1"/>
              <w:sz w:val="24"/>
              <w:szCs w:val="24"/>
            </w:rPr>
          </w:pPr>
          <w:r w:rsidRPr="00522BBD">
            <w:rPr>
              <w:rStyle w:val="apple-converted-space"/>
              <w:color w:val="000000" w:themeColor="text1"/>
              <w:sz w:val="24"/>
              <w:szCs w:val="24"/>
            </w:rPr>
            <w:t>Detail of sale of any other asset</w:t>
          </w:r>
          <w:r w:rsidR="00B10083" w:rsidRPr="00522BBD">
            <w:rPr>
              <w:rStyle w:val="apple-converted-space"/>
              <w:color w:val="000000" w:themeColor="text1"/>
              <w:sz w:val="24"/>
              <w:szCs w:val="24"/>
            </w:rPr>
            <w:t xml:space="preserve"> </w:t>
          </w:r>
          <w:r w:rsidR="00B10083" w:rsidRPr="00522BBD">
            <w:rPr>
              <w:color w:val="000000" w:themeColor="text1"/>
              <w:sz w:val="24"/>
              <w:szCs w:val="24"/>
            </w:rPr>
            <w:t>(</w:t>
          </w:r>
          <w:r w:rsidR="005829B5" w:rsidRPr="00522BBD">
            <w:rPr>
              <w:color w:val="000000" w:themeColor="text1"/>
              <w:sz w:val="24"/>
              <w:szCs w:val="24"/>
            </w:rPr>
            <w:t>file</w:t>
          </w:r>
          <w:r w:rsidR="00B10083" w:rsidRPr="00522BBD">
            <w:rPr>
              <w:color w:val="000000" w:themeColor="text1"/>
              <w:sz w:val="24"/>
              <w:szCs w:val="24"/>
            </w:rPr>
            <w:t xml:space="preserve"> up loader)</w:t>
          </w:r>
        </w:p>
        <w:p w14:paraId="7E2358C0" w14:textId="6E108472" w:rsidR="00794198" w:rsidRPr="00522BBD" w:rsidRDefault="00315EDB" w:rsidP="00B10083">
          <w:pPr>
            <w:pStyle w:val="ListParagraph"/>
            <w:rPr>
              <w:color w:val="000000" w:themeColor="text1"/>
              <w:sz w:val="24"/>
              <w:szCs w:val="24"/>
            </w:rPr>
          </w:pPr>
          <w:r>
            <w:rPr>
              <w:color w:val="000000" w:themeColor="text1"/>
              <w:sz w:val="24"/>
              <w:szCs w:val="24"/>
            </w:rPr>
            <w:t>File Type (Drop-Down): “Sale of Any Other Asset”</w:t>
          </w:r>
        </w:p>
        <w:p w14:paraId="2735731B" w14:textId="54E9BD1E" w:rsidR="00794198" w:rsidRPr="00522BBD" w:rsidRDefault="00794198" w:rsidP="00F333C2">
          <w:pPr>
            <w:pStyle w:val="ListParagraph"/>
            <w:numPr>
              <w:ilvl w:val="0"/>
              <w:numId w:val="27"/>
            </w:numPr>
            <w:rPr>
              <w:rStyle w:val="apple-converted-space"/>
              <w:color w:val="000000" w:themeColor="text1"/>
              <w:sz w:val="24"/>
              <w:szCs w:val="24"/>
            </w:rPr>
          </w:pPr>
          <w:r w:rsidRPr="00522BBD">
            <w:rPr>
              <w:rStyle w:val="apple-converted-space"/>
              <w:color w:val="000000" w:themeColor="text1"/>
              <w:sz w:val="24"/>
              <w:szCs w:val="24"/>
            </w:rPr>
            <w:t>Detail of sale of mutual funds</w:t>
          </w:r>
          <w:r w:rsidR="00B10083" w:rsidRPr="00522BBD">
            <w:rPr>
              <w:rStyle w:val="apple-converted-space"/>
              <w:color w:val="000000" w:themeColor="text1"/>
              <w:sz w:val="24"/>
              <w:szCs w:val="24"/>
            </w:rPr>
            <w:t xml:space="preserve"> </w:t>
          </w:r>
        </w:p>
        <w:p w14:paraId="23881160" w14:textId="563DCB34" w:rsidR="00DA2339" w:rsidRPr="00522BBD" w:rsidRDefault="00315EDB" w:rsidP="00B10083">
          <w:pPr>
            <w:pStyle w:val="ListParagraph"/>
            <w:rPr>
              <w:color w:val="000000" w:themeColor="text1"/>
              <w:sz w:val="24"/>
              <w:szCs w:val="24"/>
            </w:rPr>
          </w:pPr>
          <w:r>
            <w:rPr>
              <w:color w:val="000000" w:themeColor="text1"/>
              <w:sz w:val="24"/>
              <w:szCs w:val="24"/>
            </w:rPr>
            <w:t>File T</w:t>
          </w:r>
          <w:r w:rsidR="00DA2339" w:rsidRPr="00522BBD">
            <w:rPr>
              <w:color w:val="000000" w:themeColor="text1"/>
              <w:sz w:val="24"/>
              <w:szCs w:val="24"/>
            </w:rPr>
            <w:t>ype (</w:t>
          </w:r>
          <w:r>
            <w:rPr>
              <w:color w:val="000000" w:themeColor="text1"/>
              <w:sz w:val="24"/>
              <w:szCs w:val="24"/>
            </w:rPr>
            <w:t>D</w:t>
          </w:r>
          <w:r w:rsidR="007C1AB0" w:rsidRPr="00522BBD">
            <w:rPr>
              <w:color w:val="000000" w:themeColor="text1"/>
              <w:sz w:val="24"/>
              <w:szCs w:val="24"/>
            </w:rPr>
            <w:t>rop-</w:t>
          </w:r>
          <w:r>
            <w:rPr>
              <w:color w:val="000000" w:themeColor="text1"/>
              <w:sz w:val="24"/>
              <w:szCs w:val="24"/>
            </w:rPr>
            <w:t>D</w:t>
          </w:r>
          <w:r w:rsidR="00C75913" w:rsidRPr="00522BBD">
            <w:rPr>
              <w:color w:val="000000" w:themeColor="text1"/>
              <w:sz w:val="24"/>
              <w:szCs w:val="24"/>
            </w:rPr>
            <w:t>own</w:t>
          </w:r>
          <w:r w:rsidR="00DA2339" w:rsidRPr="00522BBD">
            <w:rPr>
              <w:color w:val="000000" w:themeColor="text1"/>
              <w:sz w:val="24"/>
              <w:szCs w:val="24"/>
            </w:rPr>
            <w:t>)</w:t>
          </w:r>
          <w:r>
            <w:rPr>
              <w:color w:val="000000" w:themeColor="text1"/>
              <w:sz w:val="24"/>
              <w:szCs w:val="24"/>
            </w:rPr>
            <w:t>: “Sale of Mutual Funds”</w:t>
          </w:r>
        </w:p>
        <w:p w14:paraId="5182C33D" w14:textId="7E51B0A1" w:rsidR="00DD2FFF" w:rsidRPr="00522BBD" w:rsidRDefault="00E01626" w:rsidP="009A236E">
          <w:pPr>
            <w:pStyle w:val="Heading4"/>
          </w:pPr>
          <w:bookmarkStart w:id="86" w:name="_Toc509245437"/>
          <w:r w:rsidRPr="00522BBD">
            <w:t>Dedu</w:t>
          </w:r>
          <w:r w:rsidR="00C83017">
            <w:t xml:space="preserve">ctions: </w:t>
          </w:r>
          <w:r w:rsidR="00AC35CC" w:rsidRPr="00522BBD">
            <w:t xml:space="preserve"> Section</w:t>
          </w:r>
          <w:r w:rsidR="00D40F35" w:rsidRPr="00522BBD">
            <w:t xml:space="preserve"> 80</w:t>
          </w:r>
          <w:r w:rsidR="00AC35CC" w:rsidRPr="00522BBD">
            <w:t xml:space="preserve"> </w:t>
          </w:r>
          <w:r w:rsidR="00C83017">
            <w:t>Deductions</w:t>
          </w:r>
          <w:bookmarkEnd w:id="86"/>
        </w:p>
        <w:p w14:paraId="3D3732E2" w14:textId="4FABDCBE" w:rsidR="00D40F35" w:rsidRPr="00522BBD" w:rsidRDefault="00D40F35" w:rsidP="00AA12DC">
          <w:pPr>
            <w:rPr>
              <w:sz w:val="24"/>
              <w:szCs w:val="24"/>
            </w:rPr>
          </w:pPr>
          <w:r w:rsidRPr="00522BBD">
            <w:rPr>
              <w:sz w:val="24"/>
              <w:szCs w:val="24"/>
            </w:rPr>
            <w:t xml:space="preserve">Applicant shall submit Deductions under Section 80 is mandatory </w:t>
          </w:r>
          <w:r w:rsidR="00CC35A4" w:rsidRPr="00522BBD">
            <w:rPr>
              <w:sz w:val="24"/>
              <w:szCs w:val="24"/>
            </w:rPr>
            <w:t>i</w:t>
          </w:r>
          <w:r w:rsidRPr="00522BBD">
            <w:rPr>
              <w:sz w:val="24"/>
              <w:szCs w:val="24"/>
            </w:rPr>
            <w:t>f it is not part of Form 16B</w:t>
          </w:r>
          <w:r w:rsidR="001D3F15" w:rsidRPr="00522BBD">
            <w:rPr>
              <w:sz w:val="24"/>
              <w:szCs w:val="24"/>
            </w:rPr>
            <w:t>. Applicant shall navigate back to previous page by clicking on ‘Back’ button or continue the process by clicking “Save and continue” button.</w:t>
          </w:r>
        </w:p>
        <w:p w14:paraId="6A06236E" w14:textId="7E6F039E" w:rsidR="00D40F35" w:rsidRPr="00522BBD" w:rsidRDefault="002D0714" w:rsidP="009A236E">
          <w:pPr>
            <w:pStyle w:val="Heading5"/>
            <w:rPr>
              <w:rFonts w:eastAsiaTheme="minorHAnsi"/>
            </w:rPr>
          </w:pPr>
          <w:bookmarkStart w:id="87" w:name="_Toc509245438"/>
          <w:r w:rsidRPr="00522BBD">
            <w:rPr>
              <w:rFonts w:eastAsiaTheme="minorHAnsi"/>
            </w:rPr>
            <w:t>Investments under Section 80C</w:t>
          </w:r>
          <w:bookmarkEnd w:id="87"/>
        </w:p>
        <w:p w14:paraId="571C1A72" w14:textId="167B8D5E" w:rsidR="00D40F35" w:rsidRPr="00522BBD" w:rsidRDefault="00606267" w:rsidP="00F333C2">
          <w:pPr>
            <w:pStyle w:val="ListParagraph"/>
            <w:numPr>
              <w:ilvl w:val="0"/>
              <w:numId w:val="26"/>
            </w:numPr>
            <w:jc w:val="left"/>
            <w:rPr>
              <w:rStyle w:val="apple-converted-space"/>
              <w:color w:val="000000" w:themeColor="text1"/>
              <w:sz w:val="24"/>
              <w:szCs w:val="24"/>
            </w:rPr>
          </w:pPr>
          <w:r w:rsidRPr="00522BBD">
            <w:rPr>
              <w:rStyle w:val="apple-converted-space"/>
              <w:color w:val="000000" w:themeColor="text1"/>
              <w:sz w:val="24"/>
              <w:szCs w:val="24"/>
            </w:rPr>
            <w:t>Help text “You can claim a deduction of up</w:t>
          </w:r>
          <w:r w:rsidR="00CC35A4" w:rsidRPr="00522BBD">
            <w:rPr>
              <w:rStyle w:val="apple-converted-space"/>
              <w:color w:val="000000" w:themeColor="text1"/>
              <w:sz w:val="24"/>
              <w:szCs w:val="24"/>
            </w:rPr>
            <w:t xml:space="preserve"> </w:t>
          </w:r>
          <w:r w:rsidRPr="00522BBD">
            <w:rPr>
              <w:rStyle w:val="apple-converted-space"/>
              <w:color w:val="000000" w:themeColor="text1"/>
              <w:sz w:val="24"/>
              <w:szCs w:val="24"/>
            </w:rPr>
            <w:t xml:space="preserve">to </w:t>
          </w:r>
          <w:proofErr w:type="spellStart"/>
          <w:r w:rsidRPr="00522BBD">
            <w:rPr>
              <w:rStyle w:val="apple-converted-space"/>
              <w:color w:val="000000" w:themeColor="text1"/>
              <w:sz w:val="24"/>
              <w:szCs w:val="24"/>
            </w:rPr>
            <w:t>Rs</w:t>
          </w:r>
          <w:proofErr w:type="spellEnd"/>
          <w:r w:rsidRPr="00522BBD">
            <w:rPr>
              <w:rStyle w:val="apple-converted-space"/>
              <w:color w:val="000000" w:themeColor="text1"/>
              <w:sz w:val="24"/>
              <w:szCs w:val="24"/>
            </w:rPr>
            <w:t>. 1</w:t>
          </w:r>
          <w:proofErr w:type="gramStart"/>
          <w:r w:rsidRPr="00522BBD">
            <w:rPr>
              <w:rStyle w:val="apple-converted-space"/>
              <w:color w:val="000000" w:themeColor="text1"/>
              <w:sz w:val="24"/>
              <w:szCs w:val="24"/>
            </w:rPr>
            <w:t>,50,000</w:t>
          </w:r>
          <w:proofErr w:type="gramEnd"/>
          <w:r w:rsidRPr="00522BBD">
            <w:rPr>
              <w:rStyle w:val="apple-converted-space"/>
              <w:color w:val="000000" w:themeColor="text1"/>
              <w:sz w:val="24"/>
              <w:szCs w:val="24"/>
            </w:rPr>
            <w:t xml:space="preserve"> under this section.  Add up all your 80C deduction and specify total amount here.”</w:t>
          </w:r>
        </w:p>
        <w:p w14:paraId="6DED3D13" w14:textId="107FF736" w:rsidR="00606267" w:rsidRPr="00522BBD" w:rsidRDefault="00606267" w:rsidP="00F333C2">
          <w:pPr>
            <w:pStyle w:val="ListParagraph"/>
            <w:numPr>
              <w:ilvl w:val="0"/>
              <w:numId w:val="26"/>
            </w:numPr>
            <w:jc w:val="left"/>
            <w:rPr>
              <w:rStyle w:val="apple-converted-space"/>
              <w:color w:val="000000" w:themeColor="text1"/>
              <w:sz w:val="24"/>
              <w:szCs w:val="24"/>
            </w:rPr>
          </w:pPr>
          <w:r w:rsidRPr="00522BBD">
            <w:rPr>
              <w:rStyle w:val="apple-converted-space"/>
              <w:color w:val="000000" w:themeColor="text1"/>
              <w:sz w:val="24"/>
              <w:szCs w:val="24"/>
            </w:rPr>
            <w:t>Investment for Section 80C</w:t>
          </w:r>
          <w:r w:rsidR="005829B5" w:rsidRPr="00522BBD">
            <w:rPr>
              <w:rStyle w:val="apple-converted-space"/>
              <w:color w:val="000000" w:themeColor="text1"/>
              <w:sz w:val="24"/>
              <w:szCs w:val="24"/>
            </w:rPr>
            <w:t xml:space="preserve"> </w:t>
          </w:r>
          <w:r w:rsidR="005829B5" w:rsidRPr="00522BBD">
            <w:rPr>
              <w:color w:val="000000" w:themeColor="text1"/>
              <w:sz w:val="24"/>
              <w:szCs w:val="24"/>
            </w:rPr>
            <w:t>(Text box)</w:t>
          </w:r>
        </w:p>
        <w:p w14:paraId="4D3328B5" w14:textId="681923BA" w:rsidR="00606267" w:rsidRPr="00522BBD" w:rsidRDefault="00606267" w:rsidP="00F333C2">
          <w:pPr>
            <w:pStyle w:val="ListParagraph"/>
            <w:numPr>
              <w:ilvl w:val="0"/>
              <w:numId w:val="26"/>
            </w:numPr>
            <w:jc w:val="left"/>
            <w:rPr>
              <w:rStyle w:val="apple-converted-space"/>
              <w:color w:val="000000" w:themeColor="text1"/>
              <w:sz w:val="24"/>
              <w:szCs w:val="24"/>
            </w:rPr>
          </w:pPr>
          <w:r w:rsidRPr="00522BBD">
            <w:rPr>
              <w:rStyle w:val="apple-converted-space"/>
              <w:color w:val="000000" w:themeColor="text1"/>
              <w:sz w:val="24"/>
              <w:szCs w:val="24"/>
            </w:rPr>
            <w:t>Help text “Section 80C includes contributions to LIC / Insurance premium, PPF, EPF, NSC, ELSS Mutual Funds, Children school fees, Payment of Principal in Housing Loan &amp; other eligible items.”</w:t>
          </w:r>
        </w:p>
        <w:p w14:paraId="277C805F" w14:textId="77777777" w:rsidR="00606267" w:rsidRPr="00522BBD" w:rsidRDefault="00606267" w:rsidP="005829B5">
          <w:pPr>
            <w:jc w:val="left"/>
            <w:rPr>
              <w:rStyle w:val="apple-converted-space"/>
              <w:color w:val="000000" w:themeColor="text1"/>
              <w:sz w:val="24"/>
              <w:szCs w:val="24"/>
            </w:rPr>
          </w:pPr>
        </w:p>
        <w:p w14:paraId="67F46C8F" w14:textId="5A94C6D9" w:rsidR="00DD2FFF" w:rsidRPr="00522BBD" w:rsidRDefault="00606267" w:rsidP="009A236E">
          <w:pPr>
            <w:pStyle w:val="Heading5"/>
          </w:pPr>
          <w:bookmarkStart w:id="88" w:name="_Toc509245439"/>
          <w:r w:rsidRPr="00522BBD">
            <w:t>Section 80D: Deductions for Medical Insurance</w:t>
          </w:r>
          <w:bookmarkEnd w:id="88"/>
        </w:p>
        <w:p w14:paraId="26F59B51" w14:textId="61B571AE" w:rsidR="00DD2FFF" w:rsidRPr="00522BBD" w:rsidRDefault="00D94072" w:rsidP="00F333C2">
          <w:pPr>
            <w:pStyle w:val="ListParagraph"/>
            <w:numPr>
              <w:ilvl w:val="0"/>
              <w:numId w:val="26"/>
            </w:numPr>
            <w:rPr>
              <w:rStyle w:val="apple-converted-space"/>
              <w:color w:val="000000" w:themeColor="text1"/>
              <w:sz w:val="24"/>
              <w:szCs w:val="24"/>
            </w:rPr>
          </w:pPr>
          <w:r w:rsidRPr="00522BBD">
            <w:rPr>
              <w:rStyle w:val="apple-converted-space"/>
              <w:color w:val="000000" w:themeColor="text1"/>
              <w:sz w:val="24"/>
              <w:szCs w:val="24"/>
            </w:rPr>
            <w:t>Help text “Deductions for Medical Insurance Premium or Preventive Health Check-Up Fees Paid by you.”</w:t>
          </w:r>
        </w:p>
        <w:p w14:paraId="08D6FE66" w14:textId="07465F56" w:rsidR="00D94072" w:rsidRPr="00522BBD" w:rsidRDefault="00D94072" w:rsidP="00F333C2">
          <w:pPr>
            <w:pStyle w:val="ListParagraph"/>
            <w:numPr>
              <w:ilvl w:val="0"/>
              <w:numId w:val="26"/>
            </w:numPr>
            <w:jc w:val="left"/>
            <w:rPr>
              <w:rStyle w:val="apple-converted-space"/>
              <w:color w:val="000000" w:themeColor="text1"/>
              <w:sz w:val="24"/>
              <w:szCs w:val="24"/>
            </w:rPr>
          </w:pPr>
          <w:r w:rsidRPr="00522BBD">
            <w:rPr>
              <w:rStyle w:val="apple-converted-space"/>
              <w:color w:val="000000" w:themeColor="text1"/>
              <w:sz w:val="24"/>
              <w:szCs w:val="24"/>
            </w:rPr>
            <w:lastRenderedPageBreak/>
            <w:t>Medical Insurance Premium for</w:t>
          </w:r>
          <w:r w:rsidR="00C263DF" w:rsidRPr="00522BBD">
            <w:rPr>
              <w:rStyle w:val="apple-converted-space"/>
              <w:color w:val="000000" w:themeColor="text1"/>
              <w:sz w:val="24"/>
              <w:szCs w:val="24"/>
            </w:rPr>
            <w:t xml:space="preserve"> you, your spouse, or dependent </w:t>
          </w:r>
          <w:r w:rsidRPr="00522BBD">
            <w:rPr>
              <w:rStyle w:val="apple-converted-space"/>
              <w:color w:val="000000" w:themeColor="text1"/>
              <w:sz w:val="24"/>
              <w:szCs w:val="24"/>
            </w:rPr>
            <w:t>children </w:t>
          </w:r>
          <w:r w:rsidR="005829B5" w:rsidRPr="00522BBD">
            <w:rPr>
              <w:color w:val="000000" w:themeColor="text1"/>
              <w:sz w:val="24"/>
              <w:szCs w:val="24"/>
            </w:rPr>
            <w:t>(Text box)</w:t>
          </w:r>
        </w:p>
        <w:p w14:paraId="76AD33FB" w14:textId="49DFA2F1" w:rsidR="00D94072" w:rsidRPr="00522BBD" w:rsidRDefault="00D94072" w:rsidP="00F333C2">
          <w:pPr>
            <w:pStyle w:val="ListParagraph"/>
            <w:numPr>
              <w:ilvl w:val="0"/>
              <w:numId w:val="26"/>
            </w:numPr>
            <w:rPr>
              <w:rStyle w:val="apple-converted-space"/>
              <w:color w:val="000000" w:themeColor="text1"/>
              <w:sz w:val="24"/>
              <w:szCs w:val="24"/>
            </w:rPr>
          </w:pPr>
          <w:r w:rsidRPr="00522BBD">
            <w:rPr>
              <w:rStyle w:val="apple-converted-space"/>
              <w:color w:val="000000" w:themeColor="text1"/>
              <w:sz w:val="24"/>
              <w:szCs w:val="24"/>
            </w:rPr>
            <w:t>Preventive Health Check-Up fees for you, your spouse, or dependent children</w:t>
          </w:r>
          <w:r w:rsidR="005829B5" w:rsidRPr="00522BBD">
            <w:rPr>
              <w:color w:val="000000" w:themeColor="text1"/>
              <w:sz w:val="24"/>
              <w:szCs w:val="24"/>
            </w:rPr>
            <w:t>(Text box)</w:t>
          </w:r>
        </w:p>
        <w:p w14:paraId="74721AC2" w14:textId="2C818106" w:rsidR="00D94072" w:rsidRPr="00522BBD" w:rsidRDefault="00D94072" w:rsidP="00F333C2">
          <w:pPr>
            <w:pStyle w:val="ListParagraph"/>
            <w:numPr>
              <w:ilvl w:val="0"/>
              <w:numId w:val="26"/>
            </w:numPr>
            <w:rPr>
              <w:rStyle w:val="apple-converted-space"/>
              <w:color w:val="000000" w:themeColor="text1"/>
              <w:sz w:val="24"/>
              <w:szCs w:val="24"/>
            </w:rPr>
          </w:pPr>
          <w:r w:rsidRPr="00522BBD">
            <w:rPr>
              <w:rStyle w:val="apple-converted-space"/>
              <w:color w:val="000000" w:themeColor="text1"/>
              <w:sz w:val="24"/>
              <w:szCs w:val="24"/>
            </w:rPr>
            <w:t>Medical Insurance Premium for your parents</w:t>
          </w:r>
          <w:r w:rsidR="005829B5" w:rsidRPr="00522BBD">
            <w:rPr>
              <w:rStyle w:val="apple-converted-space"/>
              <w:color w:val="000000" w:themeColor="text1"/>
              <w:sz w:val="24"/>
              <w:szCs w:val="24"/>
            </w:rPr>
            <w:t xml:space="preserve"> </w:t>
          </w:r>
          <w:r w:rsidR="005829B5" w:rsidRPr="00522BBD">
            <w:rPr>
              <w:color w:val="000000" w:themeColor="text1"/>
              <w:sz w:val="24"/>
              <w:szCs w:val="24"/>
            </w:rPr>
            <w:t>(Text box)</w:t>
          </w:r>
        </w:p>
        <w:p w14:paraId="37544572" w14:textId="14447C87" w:rsidR="00DD2FFF" w:rsidRPr="00522BBD" w:rsidRDefault="00D94072" w:rsidP="009A236E">
          <w:pPr>
            <w:pStyle w:val="ListParagraph"/>
            <w:jc w:val="left"/>
            <w:rPr>
              <w:rStyle w:val="apple-converted-space"/>
              <w:color w:val="000000" w:themeColor="text1"/>
              <w:sz w:val="24"/>
              <w:szCs w:val="24"/>
            </w:rPr>
          </w:pPr>
          <w:r w:rsidRPr="00522BBD">
            <w:rPr>
              <w:rStyle w:val="apple-converted-space"/>
              <w:color w:val="000000" w:themeColor="text1"/>
              <w:sz w:val="24"/>
              <w:szCs w:val="24"/>
            </w:rPr>
            <w:t>Help text “Note: Amount up</w:t>
          </w:r>
          <w:r w:rsidR="00630D4E" w:rsidRPr="00522BBD">
            <w:rPr>
              <w:rStyle w:val="apple-converted-space"/>
              <w:color w:val="000000" w:themeColor="text1"/>
              <w:sz w:val="24"/>
              <w:szCs w:val="24"/>
            </w:rPr>
            <w:t xml:space="preserve"> </w:t>
          </w:r>
          <w:r w:rsidRPr="00522BBD">
            <w:rPr>
              <w:rStyle w:val="apple-converted-space"/>
              <w:color w:val="000000" w:themeColor="text1"/>
              <w:sz w:val="24"/>
              <w:szCs w:val="24"/>
            </w:rPr>
            <w:t xml:space="preserve">to </w:t>
          </w:r>
          <w:proofErr w:type="spellStart"/>
          <w:r w:rsidRPr="00522BBD">
            <w:rPr>
              <w:rStyle w:val="apple-converted-space"/>
              <w:color w:val="000000" w:themeColor="text1"/>
              <w:sz w:val="24"/>
              <w:szCs w:val="24"/>
            </w:rPr>
            <w:t>Rs</w:t>
          </w:r>
          <w:proofErr w:type="spellEnd"/>
          <w:r w:rsidRPr="00522BBD">
            <w:rPr>
              <w:rStyle w:val="apple-converted-space"/>
              <w:color w:val="000000" w:themeColor="text1"/>
              <w:sz w:val="24"/>
              <w:szCs w:val="24"/>
            </w:rPr>
            <w:t xml:space="preserve"> 30,000 in respect of Medical Expenditure </w:t>
          </w:r>
          <w:r w:rsidR="002D0714" w:rsidRPr="00522BBD">
            <w:rPr>
              <w:rStyle w:val="apple-converted-space"/>
              <w:color w:val="000000" w:themeColor="text1"/>
              <w:sz w:val="24"/>
              <w:szCs w:val="24"/>
            </w:rPr>
            <w:t xml:space="preserve">a very senior </w:t>
          </w:r>
          <w:r w:rsidR="00CC35A4" w:rsidRPr="00522BBD">
            <w:rPr>
              <w:rStyle w:val="apple-converted-space"/>
              <w:color w:val="000000" w:themeColor="text1"/>
              <w:sz w:val="24"/>
              <w:szCs w:val="24"/>
            </w:rPr>
            <w:t>citizen (80 years or more) shall be allowed under section 80D. Provided such person is not having a health insurance</w:t>
          </w:r>
        </w:p>
        <w:p w14:paraId="545F45A4" w14:textId="14A0775C" w:rsidR="00CC35A4" w:rsidRPr="00522BBD" w:rsidRDefault="00CC35A4" w:rsidP="00F333C2">
          <w:pPr>
            <w:pStyle w:val="ListParagraph"/>
            <w:numPr>
              <w:ilvl w:val="0"/>
              <w:numId w:val="26"/>
            </w:numPr>
            <w:jc w:val="left"/>
            <w:rPr>
              <w:rStyle w:val="apple-converted-space"/>
              <w:sz w:val="24"/>
              <w:szCs w:val="24"/>
            </w:rPr>
          </w:pPr>
          <w:r w:rsidRPr="00522BBD">
            <w:rPr>
              <w:rStyle w:val="apple-converted-space"/>
              <w:color w:val="000000" w:themeColor="text1"/>
              <w:sz w:val="24"/>
              <w:szCs w:val="24"/>
            </w:rPr>
            <w:t>Are your parents who hold the policy senior citizens?</w:t>
          </w:r>
          <w:r w:rsidR="005829B5" w:rsidRPr="00522BBD">
            <w:rPr>
              <w:color w:val="000000" w:themeColor="text1"/>
              <w:sz w:val="24"/>
              <w:szCs w:val="24"/>
            </w:rPr>
            <w:t xml:space="preserve"> (Text box)</w:t>
          </w:r>
        </w:p>
        <w:p w14:paraId="2D8AFB68" w14:textId="2A9C2360" w:rsidR="00CC35A4" w:rsidRPr="00522BBD" w:rsidRDefault="00CC35A4" w:rsidP="009A236E">
          <w:pPr>
            <w:pStyle w:val="ListParagraph"/>
            <w:jc w:val="left"/>
            <w:rPr>
              <w:rStyle w:val="apple-converted-space"/>
              <w:color w:val="000000" w:themeColor="text1"/>
              <w:sz w:val="24"/>
              <w:szCs w:val="24"/>
            </w:rPr>
          </w:pPr>
          <w:r w:rsidRPr="00522BBD">
            <w:rPr>
              <w:rStyle w:val="apple-converted-space"/>
              <w:color w:val="000000" w:themeColor="text1"/>
              <w:sz w:val="24"/>
              <w:szCs w:val="24"/>
            </w:rPr>
            <w:t>Help text “60 year”</w:t>
          </w:r>
          <w:r w:rsidR="0073798F">
            <w:rPr>
              <w:rStyle w:val="apple-converted-space"/>
              <w:color w:val="000000" w:themeColor="text1"/>
              <w:sz w:val="24"/>
              <w:szCs w:val="24"/>
            </w:rPr>
            <w:t xml:space="preserve"> </w:t>
          </w:r>
          <w:r w:rsidRPr="00522BBD">
            <w:rPr>
              <w:rStyle w:val="apple-converted-space"/>
              <w:color w:val="000000" w:themeColor="text1"/>
              <w:sz w:val="24"/>
              <w:szCs w:val="24"/>
            </w:rPr>
            <w:t>(</w:t>
          </w:r>
          <w:r w:rsidR="00C75913" w:rsidRPr="00522BBD">
            <w:rPr>
              <w:rStyle w:val="apple-converted-space"/>
              <w:color w:val="000000" w:themeColor="text1"/>
              <w:sz w:val="24"/>
              <w:szCs w:val="24"/>
            </w:rPr>
            <w:t>Drop down</w:t>
          </w:r>
          <w:r w:rsidRPr="00522BBD">
            <w:rPr>
              <w:rStyle w:val="apple-converted-space"/>
              <w:color w:val="000000" w:themeColor="text1"/>
              <w:sz w:val="24"/>
              <w:szCs w:val="24"/>
            </w:rPr>
            <w:t xml:space="preserve"> with values yes and no)</w:t>
          </w:r>
        </w:p>
        <w:p w14:paraId="4705E686" w14:textId="0335C754" w:rsidR="00F953D0" w:rsidRPr="00522BBD" w:rsidRDefault="00CC35A4" w:rsidP="009A236E">
          <w:pPr>
            <w:pStyle w:val="Heading5"/>
          </w:pPr>
          <w:bookmarkStart w:id="89" w:name="_Toc509245440"/>
          <w:r w:rsidRPr="00522BBD">
            <w:t>Section 80TTA: Deduction for</w:t>
          </w:r>
          <w:r w:rsidR="00255632">
            <w:t xml:space="preserve"> Interest earned on SB</w:t>
          </w:r>
          <w:r w:rsidRPr="00522BBD">
            <w:t xml:space="preserve"> Account</w:t>
          </w:r>
          <w:bookmarkEnd w:id="89"/>
        </w:p>
        <w:p w14:paraId="51AA4BD8" w14:textId="17184535" w:rsidR="00CC35A4" w:rsidRPr="00522BBD" w:rsidRDefault="00F953D0" w:rsidP="00F333C2">
          <w:pPr>
            <w:pStyle w:val="ListParagraph"/>
            <w:numPr>
              <w:ilvl w:val="0"/>
              <w:numId w:val="26"/>
            </w:numPr>
            <w:jc w:val="left"/>
            <w:rPr>
              <w:rStyle w:val="apple-converted-space"/>
              <w:color w:val="000000" w:themeColor="text1"/>
              <w:sz w:val="24"/>
              <w:szCs w:val="24"/>
            </w:rPr>
          </w:pPr>
          <w:r w:rsidRPr="00522BBD">
            <w:rPr>
              <w:rStyle w:val="apple-converted-space"/>
              <w:color w:val="000000" w:themeColor="text1"/>
              <w:sz w:val="24"/>
              <w:szCs w:val="24"/>
            </w:rPr>
            <w:t xml:space="preserve"> Interest earned on Savings Bank Account</w:t>
          </w:r>
          <w:r w:rsidR="00C263DF" w:rsidRPr="00522BBD">
            <w:rPr>
              <w:rStyle w:val="apple-converted-space"/>
              <w:color w:val="000000" w:themeColor="text1"/>
              <w:sz w:val="24"/>
              <w:szCs w:val="24"/>
            </w:rPr>
            <w:t xml:space="preserve"> </w:t>
          </w:r>
          <w:r w:rsidR="005829B5" w:rsidRPr="00522BBD">
            <w:rPr>
              <w:color w:val="000000" w:themeColor="text1"/>
              <w:sz w:val="24"/>
              <w:szCs w:val="24"/>
            </w:rPr>
            <w:t>(Text box)</w:t>
          </w:r>
        </w:p>
        <w:p w14:paraId="5D859254" w14:textId="77777777" w:rsidR="005829B5" w:rsidRPr="00522BBD" w:rsidRDefault="005829B5" w:rsidP="00F333C2">
          <w:pPr>
            <w:pStyle w:val="ListParagraph"/>
            <w:numPr>
              <w:ilvl w:val="0"/>
              <w:numId w:val="26"/>
            </w:numPr>
            <w:jc w:val="left"/>
            <w:rPr>
              <w:rStyle w:val="apple-converted-space"/>
              <w:color w:val="000000" w:themeColor="text1"/>
              <w:sz w:val="24"/>
              <w:szCs w:val="24"/>
            </w:rPr>
          </w:pPr>
          <w:r w:rsidRPr="00522BBD">
            <w:rPr>
              <w:rStyle w:val="apple-converted-space"/>
              <w:color w:val="000000" w:themeColor="text1"/>
              <w:sz w:val="24"/>
              <w:szCs w:val="24"/>
            </w:rPr>
            <w:t xml:space="preserve"> </w:t>
          </w:r>
          <w:r w:rsidR="00C263DF" w:rsidRPr="00522BBD">
            <w:rPr>
              <w:rStyle w:val="apple-converted-space"/>
              <w:color w:val="000000" w:themeColor="text1"/>
              <w:sz w:val="24"/>
              <w:szCs w:val="24"/>
            </w:rPr>
            <w:t>Help text “</w:t>
          </w:r>
          <w:r w:rsidRPr="00522BBD">
            <w:rPr>
              <w:rStyle w:val="apple-converted-space"/>
              <w:color w:val="000000" w:themeColor="text1"/>
              <w:sz w:val="24"/>
              <w:szCs w:val="24"/>
            </w:rPr>
            <w:t>You do not need to enter a value for the 80TTA deduction here.</w:t>
          </w:r>
        </w:p>
        <w:p w14:paraId="0B06FE38" w14:textId="6ED00E0C" w:rsidR="00DD2FFF" w:rsidRPr="00522BBD" w:rsidRDefault="005829B5" w:rsidP="009A236E">
          <w:pPr>
            <w:pStyle w:val="ListParagraph"/>
            <w:rPr>
              <w:rStyle w:val="apple-converted-space"/>
              <w:color w:val="000000" w:themeColor="text1"/>
              <w:sz w:val="24"/>
              <w:szCs w:val="24"/>
            </w:rPr>
          </w:pPr>
          <w:r w:rsidRPr="00522BBD">
            <w:rPr>
              <w:rStyle w:val="apple-converted-space"/>
              <w:color w:val="000000" w:themeColor="text1"/>
              <w:sz w:val="24"/>
              <w:szCs w:val="24"/>
            </w:rPr>
            <w:t>It up from your declared interest income from Saving Bank account and post office deposits</w:t>
          </w:r>
          <w:r w:rsidR="00C263DF" w:rsidRPr="00522BBD">
            <w:rPr>
              <w:rStyle w:val="apple-converted-space"/>
              <w:color w:val="000000" w:themeColor="text1"/>
              <w:sz w:val="24"/>
              <w:szCs w:val="24"/>
            </w:rPr>
            <w:t>”</w:t>
          </w:r>
        </w:p>
        <w:p w14:paraId="2653567A" w14:textId="24FCE5BB" w:rsidR="00DD2FFF" w:rsidRPr="00522BBD" w:rsidRDefault="00B37020" w:rsidP="009A236E">
          <w:pPr>
            <w:pStyle w:val="Heading5"/>
            <w:rPr>
              <w:rStyle w:val="apple-converted-space"/>
              <w:color w:val="000000" w:themeColor="text1"/>
              <w:sz w:val="24"/>
              <w:szCs w:val="24"/>
            </w:rPr>
          </w:pPr>
          <w:bookmarkStart w:id="90" w:name="_Toc509245441"/>
          <w:r w:rsidRPr="00522BBD">
            <w:rPr>
              <w:rStyle w:val="apple-converted-space"/>
              <w:color w:val="000000" w:themeColor="text1"/>
              <w:sz w:val="24"/>
              <w:szCs w:val="24"/>
            </w:rPr>
            <w:t>Section 80G</w:t>
          </w:r>
          <w:r w:rsidR="005829B5" w:rsidRPr="00522BBD">
            <w:rPr>
              <w:rStyle w:val="apple-converted-space"/>
              <w:color w:val="000000" w:themeColor="text1"/>
              <w:sz w:val="24"/>
              <w:szCs w:val="24"/>
            </w:rPr>
            <w:t>: Donations to charitable organizations</w:t>
          </w:r>
          <w:bookmarkEnd w:id="90"/>
        </w:p>
        <w:p w14:paraId="7FC847D6" w14:textId="2EF8FA35" w:rsidR="001D3F15" w:rsidRPr="00522BBD" w:rsidRDefault="001D3F15" w:rsidP="00F333C2">
          <w:pPr>
            <w:pStyle w:val="ListParagraph"/>
            <w:numPr>
              <w:ilvl w:val="0"/>
              <w:numId w:val="28"/>
            </w:numPr>
            <w:jc w:val="left"/>
            <w:rPr>
              <w:rStyle w:val="apple-converted-space"/>
              <w:color w:val="000000" w:themeColor="text1"/>
              <w:sz w:val="24"/>
              <w:szCs w:val="24"/>
            </w:rPr>
          </w:pPr>
          <w:r w:rsidRPr="00522BBD">
            <w:rPr>
              <w:rStyle w:val="apple-converted-space"/>
              <w:color w:val="000000" w:themeColor="text1"/>
              <w:sz w:val="24"/>
              <w:szCs w:val="24"/>
            </w:rPr>
            <w:t>The government requires itemized details of donations for Section 80G. (Text)</w:t>
          </w:r>
        </w:p>
        <w:p w14:paraId="6FA54085" w14:textId="2829D490" w:rsidR="005829B5" w:rsidRDefault="004F694C" w:rsidP="00F333C2">
          <w:pPr>
            <w:pStyle w:val="ListParagraph"/>
            <w:numPr>
              <w:ilvl w:val="0"/>
              <w:numId w:val="28"/>
            </w:numPr>
            <w:jc w:val="left"/>
            <w:rPr>
              <w:rStyle w:val="apple-converted-space"/>
              <w:color w:val="000000" w:themeColor="text1"/>
              <w:sz w:val="24"/>
              <w:szCs w:val="24"/>
            </w:rPr>
          </w:pPr>
          <w:r>
            <w:rPr>
              <w:rStyle w:val="apple-converted-space"/>
              <w:color w:val="000000" w:themeColor="text1"/>
              <w:sz w:val="24"/>
              <w:szCs w:val="24"/>
            </w:rPr>
            <w:t>Click here (Link) to Add Donor</w:t>
          </w:r>
          <w:r w:rsidR="001D3F15" w:rsidRPr="00522BBD">
            <w:rPr>
              <w:rStyle w:val="apple-converted-space"/>
              <w:color w:val="000000" w:themeColor="text1"/>
              <w:sz w:val="24"/>
              <w:szCs w:val="24"/>
            </w:rPr>
            <w:t xml:space="preserve"> Details </w:t>
          </w:r>
        </w:p>
        <w:p w14:paraId="6B9FF98D" w14:textId="6F805331" w:rsidR="00BB4E52" w:rsidRPr="00522BBD" w:rsidRDefault="00BB4E52" w:rsidP="00F333C2">
          <w:pPr>
            <w:pStyle w:val="ListParagraph"/>
            <w:numPr>
              <w:ilvl w:val="0"/>
              <w:numId w:val="28"/>
            </w:numPr>
            <w:jc w:val="left"/>
            <w:rPr>
              <w:rStyle w:val="apple-converted-space"/>
              <w:color w:val="000000" w:themeColor="text1"/>
              <w:sz w:val="24"/>
              <w:szCs w:val="24"/>
            </w:rPr>
          </w:pPr>
          <w:r>
            <w:rPr>
              <w:rStyle w:val="apple-converted-space"/>
              <w:color w:val="000000" w:themeColor="text1"/>
              <w:sz w:val="24"/>
              <w:szCs w:val="24"/>
            </w:rPr>
            <w:t>User shall be</w:t>
          </w:r>
          <w:r w:rsidR="004F694C">
            <w:rPr>
              <w:rStyle w:val="apple-converted-space"/>
              <w:color w:val="000000" w:themeColor="text1"/>
              <w:sz w:val="24"/>
              <w:szCs w:val="24"/>
            </w:rPr>
            <w:t xml:space="preserve"> able to add more than one Donor</w:t>
          </w:r>
          <w:r>
            <w:rPr>
              <w:rStyle w:val="apple-converted-space"/>
              <w:color w:val="000000" w:themeColor="text1"/>
              <w:sz w:val="24"/>
              <w:szCs w:val="24"/>
            </w:rPr>
            <w:t xml:space="preserve"> Details</w:t>
          </w:r>
        </w:p>
        <w:p w14:paraId="66295FA2" w14:textId="759881BB" w:rsidR="00DD2FFF" w:rsidRPr="00522BBD" w:rsidRDefault="004B6730" w:rsidP="004F694C">
          <w:pPr>
            <w:pStyle w:val="Heading4"/>
          </w:pPr>
          <w:bookmarkStart w:id="91" w:name="_Toc509245442"/>
          <w:r>
            <w:t xml:space="preserve">Deductions: </w:t>
          </w:r>
          <w:r w:rsidR="00B37020" w:rsidRPr="00522BBD">
            <w:t xml:space="preserve">More Deductions </w:t>
          </w:r>
          <w:proofErr w:type="gramStart"/>
          <w:r w:rsidR="00B37020" w:rsidRPr="00522BBD">
            <w:t>Under</w:t>
          </w:r>
          <w:proofErr w:type="gramEnd"/>
          <w:r w:rsidR="00B37020" w:rsidRPr="00522BBD">
            <w:t xml:space="preserve"> Section 80</w:t>
          </w:r>
          <w:bookmarkEnd w:id="91"/>
        </w:p>
        <w:p w14:paraId="480F4CAF" w14:textId="46C2B988" w:rsidR="00B37020" w:rsidRPr="00522BBD" w:rsidRDefault="00B37020" w:rsidP="00B37020">
          <w:pPr>
            <w:rPr>
              <w:sz w:val="24"/>
              <w:szCs w:val="24"/>
            </w:rPr>
          </w:pPr>
          <w:r w:rsidRPr="00522BBD">
            <w:rPr>
              <w:sz w:val="24"/>
              <w:szCs w:val="24"/>
            </w:rPr>
            <w:t>Applicant shall submit more deductions under Section 80 is mandatory if it is not part of Form 16B. Applicant shall navigate back to previous page by clicking on ‘Back’ button or continue the process by clicking “Save and continue” button.</w:t>
          </w:r>
        </w:p>
        <w:p w14:paraId="66A02C01" w14:textId="4C13E34A" w:rsidR="00B37020" w:rsidRPr="00522BBD" w:rsidRDefault="00B37020" w:rsidP="004F694C">
          <w:pPr>
            <w:pStyle w:val="Heading5"/>
          </w:pPr>
          <w:bookmarkStart w:id="92" w:name="_Toc509245443"/>
          <w:r w:rsidRPr="00522BBD">
            <w:t>Section 80CCG - Rajiv Gandhi Equity Saving Scheme</w:t>
          </w:r>
          <w:bookmarkEnd w:id="92"/>
        </w:p>
        <w:p w14:paraId="2DDC9722" w14:textId="5BFB12D7" w:rsidR="00B37020" w:rsidRPr="00522BBD" w:rsidRDefault="00B37020" w:rsidP="00F333C2">
          <w:pPr>
            <w:pStyle w:val="ListParagraph"/>
            <w:numPr>
              <w:ilvl w:val="0"/>
              <w:numId w:val="28"/>
            </w:numPr>
            <w:jc w:val="left"/>
            <w:rPr>
              <w:rStyle w:val="apple-converted-space"/>
              <w:color w:val="000000" w:themeColor="text1"/>
              <w:sz w:val="24"/>
              <w:szCs w:val="24"/>
            </w:rPr>
          </w:pPr>
          <w:r w:rsidRPr="00522BBD">
            <w:rPr>
              <w:rStyle w:val="apple-converted-space"/>
              <w:color w:val="000000" w:themeColor="text1"/>
              <w:sz w:val="24"/>
              <w:szCs w:val="24"/>
            </w:rPr>
            <w:t>Investment made under Rajiv Gandhi Equity Saving Scheme (Text box)</w:t>
          </w:r>
        </w:p>
        <w:p w14:paraId="44732EB3" w14:textId="1654E2E1" w:rsidR="00CB5473" w:rsidRDefault="00D66420" w:rsidP="00BD7ECC">
          <w:pPr>
            <w:pStyle w:val="Heading5"/>
          </w:pPr>
          <w:bookmarkStart w:id="93" w:name="_Toc509245444"/>
          <w:r w:rsidRPr="00522BBD">
            <w:t>Section 80E</w:t>
          </w:r>
          <w:bookmarkEnd w:id="93"/>
        </w:p>
        <w:p w14:paraId="5C46B778" w14:textId="11D361F8" w:rsidR="00DD2FFF" w:rsidRPr="00522BBD" w:rsidRDefault="00D66420" w:rsidP="00CB5473">
          <w:r w:rsidRPr="00522BBD">
            <w:t>Education Loan on higher studies (Graduate or Post</w:t>
          </w:r>
          <w:r w:rsidR="00964CE0" w:rsidRPr="00522BBD">
            <w:t xml:space="preserve"> </w:t>
          </w:r>
          <w:r w:rsidRPr="00522BBD">
            <w:t>Graduate)</w:t>
          </w:r>
        </w:p>
        <w:p w14:paraId="6A570FC5" w14:textId="426D17E3" w:rsidR="00D66420" w:rsidRPr="00522BBD" w:rsidRDefault="00D66420" w:rsidP="00F333C2">
          <w:pPr>
            <w:pStyle w:val="ListParagraph"/>
            <w:numPr>
              <w:ilvl w:val="0"/>
              <w:numId w:val="28"/>
            </w:numPr>
            <w:rPr>
              <w:sz w:val="24"/>
              <w:szCs w:val="24"/>
            </w:rPr>
          </w:pPr>
          <w:r w:rsidRPr="00522BBD">
            <w:rPr>
              <w:sz w:val="24"/>
              <w:szCs w:val="24"/>
            </w:rPr>
            <w:t>Help text “ You can claim tax deduction on the interest paid on an education loan for higher studies”</w:t>
          </w:r>
        </w:p>
        <w:p w14:paraId="6E3A346E" w14:textId="6F0C4B56" w:rsidR="00D66420" w:rsidRPr="00522BBD" w:rsidRDefault="00D66420" w:rsidP="00F333C2">
          <w:pPr>
            <w:pStyle w:val="ListParagraph"/>
            <w:numPr>
              <w:ilvl w:val="0"/>
              <w:numId w:val="28"/>
            </w:numPr>
            <w:rPr>
              <w:sz w:val="24"/>
              <w:szCs w:val="24"/>
            </w:rPr>
          </w:pPr>
          <w:r w:rsidRPr="00522BBD">
            <w:rPr>
              <w:sz w:val="24"/>
              <w:szCs w:val="24"/>
            </w:rPr>
            <w:t>Interest on higher education loan paid this year (Text box)</w:t>
          </w:r>
        </w:p>
        <w:p w14:paraId="45B32238" w14:textId="662EFBD0" w:rsidR="00D66420" w:rsidRPr="00522BBD" w:rsidRDefault="00D66420" w:rsidP="00F333C2">
          <w:pPr>
            <w:pStyle w:val="ListParagraph"/>
            <w:numPr>
              <w:ilvl w:val="0"/>
              <w:numId w:val="28"/>
            </w:numPr>
            <w:rPr>
              <w:rStyle w:val="apple-converted-space"/>
              <w:color w:val="000000" w:themeColor="text1"/>
              <w:sz w:val="24"/>
              <w:szCs w:val="24"/>
            </w:rPr>
          </w:pPr>
          <w:r w:rsidRPr="00522BBD">
            <w:rPr>
              <w:rStyle w:val="apple-converted-space"/>
              <w:color w:val="000000" w:themeColor="text1"/>
              <w:sz w:val="24"/>
              <w:szCs w:val="24"/>
            </w:rPr>
            <w:lastRenderedPageBreak/>
            <w:t>Help text “Interest paid by you on loan taken out by you. Loan can be for yourself or your spouse or your children ”</w:t>
          </w:r>
        </w:p>
        <w:p w14:paraId="0162DD0D" w14:textId="77777777" w:rsidR="00CB5473" w:rsidRDefault="00CB5473" w:rsidP="00BD7ECC">
          <w:pPr>
            <w:pStyle w:val="Heading5"/>
            <w:rPr>
              <w:rStyle w:val="apple-converted-space"/>
              <w:color w:val="000000" w:themeColor="text1"/>
              <w:sz w:val="24"/>
              <w:szCs w:val="24"/>
            </w:rPr>
          </w:pPr>
          <w:bookmarkStart w:id="94" w:name="_Toc509245445"/>
          <w:r>
            <w:rPr>
              <w:rStyle w:val="apple-converted-space"/>
              <w:color w:val="000000" w:themeColor="text1"/>
              <w:sz w:val="24"/>
              <w:szCs w:val="24"/>
            </w:rPr>
            <w:t>Section 80CCC</w:t>
          </w:r>
          <w:bookmarkEnd w:id="94"/>
        </w:p>
        <w:p w14:paraId="467D8B34" w14:textId="4EAE2375" w:rsidR="00D66420" w:rsidRPr="00522BBD" w:rsidRDefault="00D66420" w:rsidP="00CB5473">
          <w:pPr>
            <w:rPr>
              <w:rStyle w:val="apple-converted-space"/>
              <w:color w:val="000000" w:themeColor="text1"/>
              <w:sz w:val="24"/>
              <w:szCs w:val="24"/>
            </w:rPr>
          </w:pPr>
          <w:r w:rsidRPr="00522BBD">
            <w:rPr>
              <w:rStyle w:val="apple-converted-space"/>
              <w:color w:val="000000" w:themeColor="text1"/>
              <w:sz w:val="24"/>
              <w:szCs w:val="24"/>
            </w:rPr>
            <w:t>Contribution to Pension Plan / Annuity Fund</w:t>
          </w:r>
        </w:p>
        <w:p w14:paraId="48273628" w14:textId="24D0D248" w:rsidR="00D66420" w:rsidRPr="00522BBD" w:rsidRDefault="00D66420" w:rsidP="00F333C2">
          <w:pPr>
            <w:pStyle w:val="ListParagraph"/>
            <w:numPr>
              <w:ilvl w:val="0"/>
              <w:numId w:val="28"/>
            </w:numPr>
            <w:rPr>
              <w:sz w:val="24"/>
              <w:szCs w:val="24"/>
            </w:rPr>
          </w:pPr>
          <w:r w:rsidRPr="00522BBD">
            <w:rPr>
              <w:sz w:val="24"/>
              <w:szCs w:val="24"/>
            </w:rPr>
            <w:t>Contribution amount to Pension Plan / Annuity Fund for Section 80CCC</w:t>
          </w:r>
          <w:r w:rsidR="00FE6AE5" w:rsidRPr="00522BBD">
            <w:rPr>
              <w:sz w:val="24"/>
              <w:szCs w:val="24"/>
            </w:rPr>
            <w:t xml:space="preserve"> (Text box)</w:t>
          </w:r>
        </w:p>
        <w:p w14:paraId="1EAFCC9A" w14:textId="7B30C17F" w:rsidR="00D66420" w:rsidRPr="00522BBD" w:rsidRDefault="00FE6AE5" w:rsidP="00FE6AE5">
          <w:pPr>
            <w:pStyle w:val="Heading6"/>
            <w:rPr>
              <w:rStyle w:val="apple-converted-space"/>
              <w:color w:val="000000" w:themeColor="text1"/>
              <w:sz w:val="24"/>
              <w:szCs w:val="24"/>
            </w:rPr>
          </w:pPr>
          <w:r w:rsidRPr="00522BBD">
            <w:rPr>
              <w:rStyle w:val="apple-converted-space"/>
              <w:color w:val="000000" w:themeColor="text1"/>
              <w:sz w:val="24"/>
              <w:szCs w:val="24"/>
            </w:rPr>
            <w:t>Section 80CCD (1) and (1B) - Employee Contribution to New Pension Scheme (NPS)</w:t>
          </w:r>
        </w:p>
        <w:p w14:paraId="4EC22DE0" w14:textId="77777777" w:rsidR="00FE6AE5" w:rsidRPr="00522BBD" w:rsidRDefault="00FE6AE5" w:rsidP="00F333C2">
          <w:pPr>
            <w:pStyle w:val="ListParagraph"/>
            <w:numPr>
              <w:ilvl w:val="0"/>
              <w:numId w:val="28"/>
            </w:numPr>
            <w:rPr>
              <w:sz w:val="24"/>
              <w:szCs w:val="24"/>
            </w:rPr>
          </w:pPr>
          <w:r w:rsidRPr="00522BBD">
            <w:rPr>
              <w:sz w:val="24"/>
              <w:szCs w:val="24"/>
            </w:rPr>
            <w:t>Help text “Employee's contribution to the New Pension System (NPS).</w:t>
          </w:r>
        </w:p>
        <w:p w14:paraId="75721E2E" w14:textId="53EB1EB8" w:rsidR="00FE6AE5" w:rsidRPr="00522BBD" w:rsidRDefault="00FE6AE5" w:rsidP="00FE6AE5">
          <w:pPr>
            <w:pStyle w:val="ListParagraph"/>
            <w:ind w:left="1440"/>
            <w:rPr>
              <w:sz w:val="24"/>
              <w:szCs w:val="24"/>
            </w:rPr>
          </w:pPr>
          <w:r w:rsidRPr="00522BBD">
            <w:rPr>
              <w:sz w:val="24"/>
              <w:szCs w:val="24"/>
            </w:rPr>
            <w:t xml:space="preserve"> Please enter your own contribution to NPS. It will be split into Section 80 CCD</w:t>
          </w:r>
          <w:r w:rsidR="00522BBD">
            <w:rPr>
              <w:sz w:val="24"/>
              <w:szCs w:val="24"/>
            </w:rPr>
            <w:t xml:space="preserve"> </w:t>
          </w:r>
          <w:r w:rsidRPr="00522BBD">
            <w:rPr>
              <w:sz w:val="24"/>
              <w:szCs w:val="24"/>
            </w:rPr>
            <w:t>(1) and CCD</w:t>
          </w:r>
          <w:r w:rsidR="00522BBD">
            <w:rPr>
              <w:sz w:val="24"/>
              <w:szCs w:val="24"/>
            </w:rPr>
            <w:t xml:space="preserve"> </w:t>
          </w:r>
          <w:r w:rsidRPr="00522BBD">
            <w:rPr>
              <w:sz w:val="24"/>
              <w:szCs w:val="24"/>
            </w:rPr>
            <w:t xml:space="preserve">(1B) in your tax return. The split will be optimized to give you maximum tax savings.” </w:t>
          </w:r>
        </w:p>
        <w:p w14:paraId="1FF96CD5" w14:textId="347051E7" w:rsidR="00DD2FFF" w:rsidRPr="00522BBD" w:rsidRDefault="00FE6AE5" w:rsidP="00F333C2">
          <w:pPr>
            <w:pStyle w:val="ListParagraph"/>
            <w:numPr>
              <w:ilvl w:val="0"/>
              <w:numId w:val="28"/>
            </w:numPr>
            <w:rPr>
              <w:sz w:val="24"/>
              <w:szCs w:val="24"/>
            </w:rPr>
          </w:pPr>
          <w:r w:rsidRPr="00522BBD">
            <w:rPr>
              <w:sz w:val="24"/>
              <w:szCs w:val="24"/>
            </w:rPr>
            <w:t>Contribution towards Section 80CCD(1) (Text box)</w:t>
          </w:r>
        </w:p>
        <w:p w14:paraId="62741AFF" w14:textId="79806D2A" w:rsidR="00B40279" w:rsidRPr="00522BBD" w:rsidRDefault="00B40279" w:rsidP="00BD7ECC">
          <w:pPr>
            <w:pStyle w:val="Heading5"/>
          </w:pPr>
          <w:bookmarkStart w:id="95" w:name="_Toc509245446"/>
          <w:r w:rsidRPr="00522BBD">
            <w:t>Section 80CCD</w:t>
          </w:r>
          <w:r w:rsidR="00522BBD">
            <w:t xml:space="preserve"> </w:t>
          </w:r>
          <w:r w:rsidRPr="00522BBD">
            <w:t>(2) - Employer Contribution in NPS</w:t>
          </w:r>
          <w:bookmarkEnd w:id="95"/>
        </w:p>
        <w:p w14:paraId="1B0E41A0" w14:textId="3A013201" w:rsidR="00B40279" w:rsidRPr="00522BBD" w:rsidRDefault="00BD7ECC" w:rsidP="00F333C2">
          <w:pPr>
            <w:pStyle w:val="ListParagraph"/>
            <w:numPr>
              <w:ilvl w:val="0"/>
              <w:numId w:val="28"/>
            </w:numPr>
            <w:rPr>
              <w:sz w:val="24"/>
              <w:szCs w:val="24"/>
            </w:rPr>
          </w:pPr>
          <w:r>
            <w:rPr>
              <w:sz w:val="24"/>
              <w:szCs w:val="24"/>
            </w:rPr>
            <w:t>Employer’s</w:t>
          </w:r>
          <w:r w:rsidR="00B40279" w:rsidRPr="00522BBD">
            <w:rPr>
              <w:sz w:val="24"/>
              <w:szCs w:val="24"/>
            </w:rPr>
            <w:t xml:space="preserve"> contribution towards NPS (up</w:t>
          </w:r>
          <w:r w:rsidR="00522BBD">
            <w:rPr>
              <w:sz w:val="24"/>
              <w:szCs w:val="24"/>
            </w:rPr>
            <w:t xml:space="preserve"> </w:t>
          </w:r>
          <w:r w:rsidR="00B40279" w:rsidRPr="00522BBD">
            <w:rPr>
              <w:sz w:val="24"/>
              <w:szCs w:val="24"/>
            </w:rPr>
            <w:t>to 10% of Salary). (Text box)</w:t>
          </w:r>
        </w:p>
        <w:p w14:paraId="08ED73E2" w14:textId="77777777" w:rsidR="007B770F" w:rsidRDefault="007B770F" w:rsidP="00BD7ECC">
          <w:pPr>
            <w:pStyle w:val="Heading5"/>
          </w:pPr>
          <w:bookmarkStart w:id="96" w:name="_Toc509245447"/>
          <w:r>
            <w:t>Section 80GG</w:t>
          </w:r>
          <w:bookmarkEnd w:id="96"/>
        </w:p>
        <w:p w14:paraId="6A71ED84" w14:textId="10D35FA2" w:rsidR="00B40279" w:rsidRPr="00522BBD" w:rsidRDefault="00B40279" w:rsidP="007B770F">
          <w:r w:rsidRPr="00522BBD">
            <w:t>Deduction for House Rent. Self-employed or Salary with no HRA</w:t>
          </w:r>
        </w:p>
        <w:p w14:paraId="498ADD03" w14:textId="08F6785C" w:rsidR="00B40279" w:rsidRPr="00522BBD" w:rsidRDefault="00B40279" w:rsidP="00F333C2">
          <w:pPr>
            <w:pStyle w:val="ListParagraph"/>
            <w:numPr>
              <w:ilvl w:val="0"/>
              <w:numId w:val="28"/>
            </w:numPr>
            <w:jc w:val="left"/>
            <w:rPr>
              <w:sz w:val="24"/>
              <w:szCs w:val="24"/>
            </w:rPr>
          </w:pPr>
          <w:r w:rsidRPr="00522BBD">
            <w:rPr>
              <w:sz w:val="24"/>
              <w:szCs w:val="24"/>
            </w:rPr>
            <w:t>Help text “Not a commonly applicable deduction. Please be careful while claiming. If you receive HRA benefit, then you cannot claim this deduction.</w:t>
          </w:r>
        </w:p>
        <w:p w14:paraId="6F4D92A1" w14:textId="77777777" w:rsidR="00B40279" w:rsidRPr="00522BBD" w:rsidRDefault="00B40279" w:rsidP="00B40279">
          <w:pPr>
            <w:pStyle w:val="ListParagraph"/>
            <w:ind w:left="1440"/>
            <w:jc w:val="left"/>
            <w:rPr>
              <w:sz w:val="24"/>
              <w:szCs w:val="24"/>
            </w:rPr>
          </w:pPr>
          <w:r w:rsidRPr="00522BBD">
            <w:rPr>
              <w:sz w:val="24"/>
              <w:szCs w:val="24"/>
            </w:rPr>
            <w:t xml:space="preserve"> If you are looking to claim HRA, this is NOT the section.</w:t>
          </w:r>
        </w:p>
        <w:p w14:paraId="59D67604" w14:textId="56FEC1BC" w:rsidR="00B40279" w:rsidRPr="00522BBD" w:rsidRDefault="00B40279" w:rsidP="00B40279">
          <w:pPr>
            <w:pStyle w:val="ListParagraph"/>
            <w:ind w:left="1440"/>
            <w:jc w:val="left"/>
            <w:rPr>
              <w:sz w:val="24"/>
              <w:szCs w:val="24"/>
            </w:rPr>
          </w:pPr>
          <w:r w:rsidRPr="00522BBD">
            <w:rPr>
              <w:sz w:val="24"/>
              <w:szCs w:val="24"/>
            </w:rPr>
            <w:t xml:space="preserve"> Eligibility: Your spouse or minor child should not own House Property in same town where paying rent. </w:t>
          </w:r>
          <w:r w:rsidR="00964CE0" w:rsidRPr="00522BBD">
            <w:rPr>
              <w:sz w:val="24"/>
              <w:szCs w:val="24"/>
            </w:rPr>
            <w:t>Self-occupied</w:t>
          </w:r>
          <w:r w:rsidRPr="00522BBD">
            <w:rPr>
              <w:sz w:val="24"/>
              <w:szCs w:val="24"/>
            </w:rPr>
            <w:t xml:space="preserve"> house property Interest deduction should not have been availed</w:t>
          </w:r>
        </w:p>
        <w:p w14:paraId="112C3246" w14:textId="5480A246" w:rsidR="00B40279" w:rsidRPr="00522BBD" w:rsidRDefault="00B40279" w:rsidP="00F333C2">
          <w:pPr>
            <w:pStyle w:val="ListParagraph"/>
            <w:numPr>
              <w:ilvl w:val="0"/>
              <w:numId w:val="28"/>
            </w:numPr>
            <w:jc w:val="left"/>
            <w:rPr>
              <w:sz w:val="24"/>
              <w:szCs w:val="24"/>
            </w:rPr>
          </w:pPr>
          <w:r w:rsidRPr="00522BBD">
            <w:rPr>
              <w:sz w:val="24"/>
              <w:szCs w:val="24"/>
            </w:rPr>
            <w:t>Rent Paid Per Month (Text box)</w:t>
          </w:r>
        </w:p>
        <w:p w14:paraId="65DE3144" w14:textId="7057D10F" w:rsidR="00B40279" w:rsidRPr="00522BBD" w:rsidRDefault="00B40279" w:rsidP="00F333C2">
          <w:pPr>
            <w:pStyle w:val="ListParagraph"/>
            <w:numPr>
              <w:ilvl w:val="0"/>
              <w:numId w:val="28"/>
            </w:numPr>
            <w:jc w:val="left"/>
            <w:rPr>
              <w:sz w:val="24"/>
              <w:szCs w:val="24"/>
            </w:rPr>
          </w:pPr>
          <w:r w:rsidRPr="00522BBD">
            <w:rPr>
              <w:sz w:val="24"/>
              <w:szCs w:val="24"/>
            </w:rPr>
            <w:t>Number of month’s Rent Paid</w:t>
          </w:r>
          <w:r w:rsidR="00AA6AE7">
            <w:rPr>
              <w:sz w:val="24"/>
              <w:szCs w:val="24"/>
            </w:rPr>
            <w:t xml:space="preserve"> </w:t>
          </w:r>
          <w:r w:rsidRPr="00522BBD">
            <w:rPr>
              <w:sz w:val="24"/>
              <w:szCs w:val="24"/>
            </w:rPr>
            <w:t>(Drop-down with values</w:t>
          </w:r>
          <w:r w:rsidR="0091593C" w:rsidRPr="00522BBD">
            <w:rPr>
              <w:sz w:val="24"/>
              <w:szCs w:val="24"/>
            </w:rPr>
            <w:t xml:space="preserve"> 1-12</w:t>
          </w:r>
          <w:r w:rsidRPr="00522BBD">
            <w:rPr>
              <w:sz w:val="24"/>
              <w:szCs w:val="24"/>
            </w:rPr>
            <w:t xml:space="preserve"> )</w:t>
          </w:r>
        </w:p>
        <w:p w14:paraId="056CA4F9" w14:textId="23F651ED" w:rsidR="003233CD" w:rsidRDefault="003233CD" w:rsidP="00BD7ECC">
          <w:pPr>
            <w:pStyle w:val="Heading5"/>
          </w:pPr>
          <w:bookmarkStart w:id="97" w:name="_Toc509245448"/>
          <w:r>
            <w:t>Section 80DDB</w:t>
          </w:r>
          <w:bookmarkEnd w:id="97"/>
        </w:p>
        <w:p w14:paraId="59E33A5C" w14:textId="34019EC1" w:rsidR="00B40279" w:rsidRPr="00522BBD" w:rsidRDefault="0091593C" w:rsidP="00F96D86">
          <w:r w:rsidRPr="00522BBD">
            <w:t>Deductions for treatment of specified diseases and ailments</w:t>
          </w:r>
        </w:p>
        <w:p w14:paraId="3ED0F2FB" w14:textId="6C8913B1" w:rsidR="00DD2FFF" w:rsidRPr="00522BBD" w:rsidRDefault="0091593C" w:rsidP="00F333C2">
          <w:pPr>
            <w:pStyle w:val="ListParagraph"/>
            <w:numPr>
              <w:ilvl w:val="0"/>
              <w:numId w:val="28"/>
            </w:numPr>
            <w:jc w:val="left"/>
            <w:rPr>
              <w:sz w:val="24"/>
              <w:szCs w:val="24"/>
            </w:rPr>
          </w:pPr>
          <w:r w:rsidRPr="00522BBD">
            <w:rPr>
              <w:sz w:val="24"/>
              <w:szCs w:val="24"/>
            </w:rPr>
            <w:t>Help text “This deduction is for certain specified diseases. (It is not a commonly applicable deduction).  Please be careful while claiming this deduction.”</w:t>
          </w:r>
        </w:p>
        <w:p w14:paraId="61C55885" w14:textId="6CB16A86" w:rsidR="0091593C" w:rsidRPr="00522BBD" w:rsidRDefault="0091593C" w:rsidP="00F333C2">
          <w:pPr>
            <w:pStyle w:val="ListParagraph"/>
            <w:numPr>
              <w:ilvl w:val="0"/>
              <w:numId w:val="28"/>
            </w:numPr>
            <w:jc w:val="left"/>
            <w:rPr>
              <w:sz w:val="24"/>
              <w:szCs w:val="24"/>
            </w:rPr>
          </w:pPr>
          <w:r w:rsidRPr="00522BBD">
            <w:rPr>
              <w:sz w:val="24"/>
              <w:szCs w:val="24"/>
            </w:rPr>
            <w:t>Medical Treatment Costs for specified Diseases under Section 80DDB (Text box)</w:t>
          </w:r>
        </w:p>
        <w:p w14:paraId="6D5092FC" w14:textId="62762959" w:rsidR="0091593C" w:rsidRPr="00522BBD" w:rsidRDefault="0091593C" w:rsidP="00F333C2">
          <w:pPr>
            <w:pStyle w:val="ListParagraph"/>
            <w:numPr>
              <w:ilvl w:val="0"/>
              <w:numId w:val="28"/>
            </w:numPr>
            <w:jc w:val="left"/>
            <w:rPr>
              <w:sz w:val="24"/>
              <w:szCs w:val="24"/>
            </w:rPr>
          </w:pPr>
          <w:r w:rsidRPr="00522BBD">
            <w:rPr>
              <w:sz w:val="24"/>
              <w:szCs w:val="24"/>
            </w:rPr>
            <w:lastRenderedPageBreak/>
            <w:t>Age of person for whom deduction is being claimed (Drop-down with values bellow 60 years, 60-79 years, 80 years or above )</w:t>
          </w:r>
        </w:p>
        <w:p w14:paraId="3B694D61" w14:textId="7D490D75" w:rsidR="007B0FB5" w:rsidRPr="00522BBD" w:rsidRDefault="007B0FB5" w:rsidP="00BD7ECC">
          <w:pPr>
            <w:pStyle w:val="Heading5"/>
          </w:pPr>
          <w:bookmarkStart w:id="98" w:name="_Toc509245449"/>
          <w:r w:rsidRPr="00522BBD">
            <w:t>Section 80EE - Interest on Home Loan</w:t>
          </w:r>
          <w:bookmarkEnd w:id="98"/>
        </w:p>
        <w:p w14:paraId="203ACBAE" w14:textId="77777777" w:rsidR="007B0FB5" w:rsidRPr="00522BBD" w:rsidRDefault="007B0FB5" w:rsidP="00F333C2">
          <w:pPr>
            <w:pStyle w:val="ListParagraph"/>
            <w:numPr>
              <w:ilvl w:val="0"/>
              <w:numId w:val="28"/>
            </w:numPr>
            <w:jc w:val="left"/>
            <w:rPr>
              <w:sz w:val="24"/>
              <w:szCs w:val="24"/>
            </w:rPr>
          </w:pPr>
          <w:r w:rsidRPr="00522BBD">
            <w:rPr>
              <w:sz w:val="24"/>
              <w:szCs w:val="24"/>
            </w:rPr>
            <w:t xml:space="preserve">Help text “Deduction under section 80EE is available on interest on loan on your first house purchased. </w:t>
          </w:r>
        </w:p>
        <w:p w14:paraId="0AA4A11D" w14:textId="7F679D8D" w:rsidR="007B0FB5" w:rsidRPr="00522BBD" w:rsidRDefault="007B0FB5" w:rsidP="00F333C2">
          <w:pPr>
            <w:pStyle w:val="ListParagraph"/>
            <w:numPr>
              <w:ilvl w:val="0"/>
              <w:numId w:val="28"/>
            </w:numPr>
            <w:jc w:val="left"/>
            <w:rPr>
              <w:sz w:val="24"/>
              <w:szCs w:val="24"/>
            </w:rPr>
          </w:pPr>
          <w:r w:rsidRPr="00522BBD">
            <w:rPr>
              <w:sz w:val="24"/>
              <w:szCs w:val="24"/>
            </w:rPr>
            <w:t xml:space="preserve">Help text “This purchase should be in the Financial Year 2016-17 </w:t>
          </w:r>
          <w:proofErr w:type="gramStart"/>
          <w:r w:rsidRPr="00522BBD">
            <w:rPr>
              <w:sz w:val="24"/>
              <w:szCs w:val="24"/>
            </w:rPr>
            <w:t>(between April 1st,</w:t>
          </w:r>
          <w:r w:rsidR="00522BBD">
            <w:rPr>
              <w:sz w:val="24"/>
              <w:szCs w:val="24"/>
            </w:rPr>
            <w:t xml:space="preserve"> </w:t>
          </w:r>
          <w:r w:rsidRPr="00522BBD">
            <w:rPr>
              <w:sz w:val="24"/>
              <w:szCs w:val="24"/>
            </w:rPr>
            <w:t>2016 to March 31st 2017)</w:t>
          </w:r>
          <w:proofErr w:type="gramEnd"/>
          <w:r w:rsidRPr="00522BBD">
            <w:rPr>
              <w:sz w:val="24"/>
              <w:szCs w:val="24"/>
            </w:rPr>
            <w:t>.”</w:t>
          </w:r>
        </w:p>
        <w:p w14:paraId="71066B96" w14:textId="2EC3EAC4" w:rsidR="00DD2FFF" w:rsidRPr="00522BBD" w:rsidRDefault="007B0FB5" w:rsidP="00F333C2">
          <w:pPr>
            <w:pStyle w:val="ListParagraph"/>
            <w:numPr>
              <w:ilvl w:val="0"/>
              <w:numId w:val="28"/>
            </w:numPr>
            <w:jc w:val="left"/>
            <w:rPr>
              <w:sz w:val="24"/>
              <w:szCs w:val="24"/>
            </w:rPr>
          </w:pPr>
          <w:r w:rsidRPr="00522BBD">
            <w:rPr>
              <w:sz w:val="24"/>
              <w:szCs w:val="24"/>
            </w:rPr>
            <w:t>Help text “The purchase price of the house can be up</w:t>
          </w:r>
          <w:r w:rsidR="00522BBD">
            <w:rPr>
              <w:sz w:val="24"/>
              <w:szCs w:val="24"/>
            </w:rPr>
            <w:t xml:space="preserve"> </w:t>
          </w:r>
          <w:r w:rsidRPr="00522BBD">
            <w:rPr>
              <w:sz w:val="24"/>
              <w:szCs w:val="24"/>
            </w:rPr>
            <w:t xml:space="preserve">to </w:t>
          </w:r>
          <w:proofErr w:type="spellStart"/>
          <w:r w:rsidRPr="00522BBD">
            <w:rPr>
              <w:sz w:val="24"/>
              <w:szCs w:val="24"/>
            </w:rPr>
            <w:t>Rs</w:t>
          </w:r>
          <w:proofErr w:type="spellEnd"/>
          <w:r w:rsidRPr="00522BBD">
            <w:rPr>
              <w:sz w:val="24"/>
              <w:szCs w:val="24"/>
            </w:rPr>
            <w:t>. 50 Lakhs and the total home loan can be up</w:t>
          </w:r>
          <w:r w:rsidR="00522BBD">
            <w:rPr>
              <w:sz w:val="24"/>
              <w:szCs w:val="24"/>
            </w:rPr>
            <w:t xml:space="preserve"> </w:t>
          </w:r>
          <w:r w:rsidRPr="00522BBD">
            <w:rPr>
              <w:sz w:val="24"/>
              <w:szCs w:val="24"/>
            </w:rPr>
            <w:t xml:space="preserve">to </w:t>
          </w:r>
          <w:proofErr w:type="spellStart"/>
          <w:r w:rsidRPr="00522BBD">
            <w:rPr>
              <w:sz w:val="24"/>
              <w:szCs w:val="24"/>
            </w:rPr>
            <w:t>Rs</w:t>
          </w:r>
          <w:proofErr w:type="spellEnd"/>
          <w:r w:rsidRPr="00522BBD">
            <w:rPr>
              <w:sz w:val="24"/>
              <w:szCs w:val="24"/>
            </w:rPr>
            <w:t>. 35 Lakhs.”</w:t>
          </w:r>
        </w:p>
        <w:p w14:paraId="790CDD74" w14:textId="1BF2AB91" w:rsidR="007B0FB5" w:rsidRPr="00522BBD" w:rsidRDefault="007B0FB5" w:rsidP="00F333C2">
          <w:pPr>
            <w:pStyle w:val="ListParagraph"/>
            <w:numPr>
              <w:ilvl w:val="0"/>
              <w:numId w:val="28"/>
            </w:numPr>
            <w:jc w:val="left"/>
            <w:rPr>
              <w:sz w:val="24"/>
              <w:szCs w:val="24"/>
            </w:rPr>
          </w:pPr>
          <w:r w:rsidRPr="00522BBD">
            <w:rPr>
              <w:sz w:val="24"/>
              <w:szCs w:val="24"/>
            </w:rPr>
            <w:t>Deductions under Section 80EE (Text box)</w:t>
          </w:r>
        </w:p>
        <w:p w14:paraId="47AC8AC1" w14:textId="5AD89DB7" w:rsidR="007B0FB5" w:rsidRPr="00522BBD" w:rsidRDefault="007B0FB5" w:rsidP="007B0FB5">
          <w:pPr>
            <w:pStyle w:val="Heading6"/>
            <w:rPr>
              <w:color w:val="auto"/>
              <w:sz w:val="24"/>
              <w:szCs w:val="24"/>
            </w:rPr>
          </w:pPr>
          <w:r w:rsidRPr="00522BBD">
            <w:rPr>
              <w:color w:val="auto"/>
              <w:sz w:val="24"/>
              <w:szCs w:val="24"/>
            </w:rPr>
            <w:t>Section 80QQB - Royalty Received on books</w:t>
          </w:r>
        </w:p>
        <w:p w14:paraId="21493271" w14:textId="2E52947E" w:rsidR="00914D96" w:rsidRPr="00522BBD" w:rsidRDefault="00914D96" w:rsidP="00F333C2">
          <w:pPr>
            <w:pStyle w:val="ListParagraph"/>
            <w:numPr>
              <w:ilvl w:val="0"/>
              <w:numId w:val="28"/>
            </w:numPr>
            <w:jc w:val="left"/>
            <w:rPr>
              <w:sz w:val="24"/>
              <w:szCs w:val="24"/>
            </w:rPr>
          </w:pPr>
          <w:r w:rsidRPr="00522BBD">
            <w:rPr>
              <w:sz w:val="24"/>
              <w:szCs w:val="24"/>
            </w:rPr>
            <w:t>Help text “Deduction for Author of literary/scientific/artistic book. Royalty/copyright-fees/lump-sum consideration are eligible for deduction.”</w:t>
          </w:r>
        </w:p>
        <w:p w14:paraId="00D8D4FB" w14:textId="77777777" w:rsidR="00DC080E" w:rsidRPr="00522BBD" w:rsidRDefault="00914D96" w:rsidP="00F333C2">
          <w:pPr>
            <w:pStyle w:val="ListParagraph"/>
            <w:numPr>
              <w:ilvl w:val="0"/>
              <w:numId w:val="28"/>
            </w:numPr>
            <w:jc w:val="left"/>
            <w:rPr>
              <w:sz w:val="24"/>
              <w:szCs w:val="24"/>
            </w:rPr>
          </w:pPr>
          <w:r w:rsidRPr="00522BBD">
            <w:rPr>
              <w:sz w:val="24"/>
              <w:szCs w:val="24"/>
            </w:rPr>
            <w:t>Enter the deduction amount (Text box)</w:t>
          </w:r>
        </w:p>
        <w:p w14:paraId="07BA7B3F" w14:textId="7620B3DF" w:rsidR="00DD2FFF" w:rsidRPr="00522BBD" w:rsidRDefault="00DC080E" w:rsidP="00BD7ECC">
          <w:pPr>
            <w:pStyle w:val="Heading5"/>
          </w:pPr>
          <w:bookmarkStart w:id="99" w:name="_Toc509245450"/>
          <w:r w:rsidRPr="00522BBD">
            <w:t>Section 80RRB - Income on Patents/Inventions</w:t>
          </w:r>
          <w:bookmarkEnd w:id="99"/>
        </w:p>
        <w:p w14:paraId="63B8FC74" w14:textId="72FFA2AB" w:rsidR="00DC080E" w:rsidRPr="00522BBD" w:rsidRDefault="00DC080E" w:rsidP="00F333C2">
          <w:pPr>
            <w:pStyle w:val="ListParagraph"/>
            <w:numPr>
              <w:ilvl w:val="0"/>
              <w:numId w:val="28"/>
            </w:numPr>
            <w:jc w:val="left"/>
            <w:rPr>
              <w:sz w:val="24"/>
              <w:szCs w:val="24"/>
            </w:rPr>
          </w:pPr>
          <w:r w:rsidRPr="00522BBD">
            <w:rPr>
              <w:sz w:val="24"/>
              <w:szCs w:val="24"/>
            </w:rPr>
            <w:t>Help text “Deduction for Patentee - Royalty/transfer-of-rights/lump-sum consideration are eligible for deduction.”</w:t>
          </w:r>
        </w:p>
        <w:p w14:paraId="54108077" w14:textId="471E35DC" w:rsidR="00DC080E" w:rsidRPr="00522BBD" w:rsidRDefault="00DC080E" w:rsidP="00F333C2">
          <w:pPr>
            <w:pStyle w:val="ListParagraph"/>
            <w:numPr>
              <w:ilvl w:val="0"/>
              <w:numId w:val="28"/>
            </w:numPr>
            <w:jc w:val="left"/>
            <w:rPr>
              <w:sz w:val="24"/>
              <w:szCs w:val="24"/>
            </w:rPr>
          </w:pPr>
          <w:r w:rsidRPr="00522BBD">
            <w:rPr>
              <w:sz w:val="24"/>
              <w:szCs w:val="24"/>
            </w:rPr>
            <w:t>Enter the deduction amount (Text box)</w:t>
          </w:r>
        </w:p>
        <w:p w14:paraId="28B7E3DA" w14:textId="737DB745" w:rsidR="00CB5473" w:rsidRDefault="00324738" w:rsidP="00BD7ECC">
          <w:pPr>
            <w:pStyle w:val="Heading5"/>
          </w:pPr>
          <w:bookmarkStart w:id="100" w:name="_Toc509245451"/>
          <w:r w:rsidRPr="00522BBD">
            <w:t>Section 80GGA</w:t>
          </w:r>
          <w:bookmarkEnd w:id="100"/>
          <w:r w:rsidRPr="00522BBD">
            <w:t xml:space="preserve"> </w:t>
          </w:r>
        </w:p>
        <w:p w14:paraId="780D0E5F" w14:textId="31ACE82E" w:rsidR="00324738" w:rsidRPr="00522BBD" w:rsidRDefault="00324738" w:rsidP="00CB5473">
          <w:r w:rsidRPr="00522BBD">
            <w:t>Contribut</w:t>
          </w:r>
          <w:r w:rsidR="00964CE0" w:rsidRPr="00522BBD">
            <w:t>ion t</w:t>
          </w:r>
          <w:r w:rsidRPr="00522BBD">
            <w:t>o Research or Rural Development</w:t>
          </w:r>
        </w:p>
        <w:p w14:paraId="14D6B0C9" w14:textId="21446C57" w:rsidR="00324738" w:rsidRPr="00522BBD" w:rsidRDefault="00324738" w:rsidP="00F333C2">
          <w:pPr>
            <w:pStyle w:val="ListParagraph"/>
            <w:numPr>
              <w:ilvl w:val="0"/>
              <w:numId w:val="29"/>
            </w:numPr>
            <w:rPr>
              <w:sz w:val="24"/>
              <w:szCs w:val="24"/>
            </w:rPr>
          </w:pPr>
          <w:r w:rsidRPr="00522BBD">
            <w:rPr>
              <w:sz w:val="24"/>
              <w:szCs w:val="24"/>
            </w:rPr>
            <w:t xml:space="preserve">Help text “For example, </w:t>
          </w:r>
          <w:proofErr w:type="spellStart"/>
          <w:r w:rsidRPr="00522BBD">
            <w:rPr>
              <w:sz w:val="24"/>
              <w:szCs w:val="24"/>
            </w:rPr>
            <w:t>Helpage</w:t>
          </w:r>
          <w:proofErr w:type="spellEnd"/>
          <w:r w:rsidRPr="00522BBD">
            <w:rPr>
              <w:sz w:val="24"/>
              <w:szCs w:val="24"/>
            </w:rPr>
            <w:t xml:space="preserve"> India or CRY are eligible under Section 80GGA.”</w:t>
          </w:r>
        </w:p>
        <w:p w14:paraId="58FCF69B" w14:textId="1CE65199" w:rsidR="00324738" w:rsidRPr="00522BBD" w:rsidRDefault="00324738" w:rsidP="00F333C2">
          <w:pPr>
            <w:pStyle w:val="ListParagraph"/>
            <w:numPr>
              <w:ilvl w:val="0"/>
              <w:numId w:val="29"/>
            </w:numPr>
            <w:rPr>
              <w:sz w:val="24"/>
              <w:szCs w:val="24"/>
            </w:rPr>
          </w:pPr>
          <w:r w:rsidRPr="00522BBD">
            <w:rPr>
              <w:sz w:val="24"/>
              <w:szCs w:val="24"/>
            </w:rPr>
            <w:t>Contribution to Research &amp; Development or Rural Development (Text box)</w:t>
          </w:r>
        </w:p>
        <w:p w14:paraId="68CF7ED7" w14:textId="35377692" w:rsidR="00964CE0" w:rsidRPr="00522BBD" w:rsidRDefault="00964CE0" w:rsidP="00BD7ECC">
          <w:pPr>
            <w:pStyle w:val="Heading5"/>
          </w:pPr>
          <w:bookmarkStart w:id="101" w:name="_Toc509245452"/>
          <w:r w:rsidRPr="00522BBD">
            <w:t>Section 80GGC - Contribution to Political Party</w:t>
          </w:r>
          <w:bookmarkEnd w:id="101"/>
        </w:p>
        <w:p w14:paraId="136D14DC" w14:textId="0F226352" w:rsidR="00964CE0" w:rsidRPr="00522BBD" w:rsidRDefault="00964CE0" w:rsidP="00F333C2">
          <w:pPr>
            <w:pStyle w:val="ListParagraph"/>
            <w:numPr>
              <w:ilvl w:val="0"/>
              <w:numId w:val="29"/>
            </w:numPr>
            <w:rPr>
              <w:sz w:val="24"/>
              <w:szCs w:val="24"/>
            </w:rPr>
          </w:pPr>
          <w:r w:rsidRPr="00522BBD">
            <w:rPr>
              <w:sz w:val="24"/>
              <w:szCs w:val="24"/>
            </w:rPr>
            <w:t>Contribution or Donations to Political Party (Text box)</w:t>
          </w:r>
        </w:p>
        <w:p w14:paraId="791F3F07" w14:textId="5090B90A" w:rsidR="00964CE0" w:rsidRPr="00522BBD" w:rsidRDefault="00964CE0" w:rsidP="00BD7ECC">
          <w:pPr>
            <w:pStyle w:val="Heading4"/>
          </w:pPr>
          <w:bookmarkStart w:id="102" w:name="_Toc509245453"/>
          <w:r w:rsidRPr="00522BBD">
            <w:t>Taxes Paid</w:t>
          </w:r>
          <w:bookmarkEnd w:id="102"/>
          <w:r w:rsidRPr="00522BBD">
            <w:t xml:space="preserve"> </w:t>
          </w:r>
        </w:p>
        <w:p w14:paraId="3EC1EFD2" w14:textId="77777777" w:rsidR="00964CE0" w:rsidRPr="00522BBD" w:rsidRDefault="00964CE0" w:rsidP="00964CE0">
          <w:pPr>
            <w:rPr>
              <w:sz w:val="24"/>
              <w:szCs w:val="24"/>
            </w:rPr>
          </w:pPr>
          <w:r w:rsidRPr="00522BBD">
            <w:rPr>
              <w:sz w:val="24"/>
              <w:szCs w:val="24"/>
            </w:rPr>
            <w:t>Applicant shall submit Taxes Paid. Applicant shall navigate back to previous page by clicking on ‘Back’ button or continue the process by clicking “Save and continue” button.</w:t>
          </w:r>
        </w:p>
        <w:p w14:paraId="311A23EE" w14:textId="77777777" w:rsidR="00964CE0" w:rsidRPr="00522BBD" w:rsidRDefault="00964CE0" w:rsidP="0047473B">
          <w:pPr>
            <w:pStyle w:val="Heading5"/>
            <w:rPr>
              <w:rFonts w:eastAsiaTheme="minorHAnsi"/>
            </w:rPr>
          </w:pPr>
          <w:bookmarkStart w:id="103" w:name="_Toc509245454"/>
          <w:r w:rsidRPr="00522BBD">
            <w:rPr>
              <w:rFonts w:eastAsiaTheme="minorHAnsi"/>
            </w:rPr>
            <w:lastRenderedPageBreak/>
            <w:t>Upload 26AS</w:t>
          </w:r>
          <w:bookmarkEnd w:id="103"/>
        </w:p>
        <w:p w14:paraId="52E136BA" w14:textId="636D3AC6" w:rsidR="00964CE0" w:rsidRPr="00522BBD" w:rsidRDefault="00964CE0" w:rsidP="00F333C2">
          <w:pPr>
            <w:pStyle w:val="ListParagraph"/>
            <w:numPr>
              <w:ilvl w:val="0"/>
              <w:numId w:val="26"/>
            </w:numPr>
            <w:rPr>
              <w:rStyle w:val="apple-converted-space"/>
              <w:sz w:val="24"/>
              <w:szCs w:val="24"/>
            </w:rPr>
          </w:pPr>
          <w:r w:rsidRPr="00522BBD">
            <w:rPr>
              <w:rStyle w:val="apple-converted-space"/>
              <w:color w:val="000000" w:themeColor="text1"/>
              <w:sz w:val="24"/>
              <w:szCs w:val="24"/>
            </w:rPr>
            <w:t>Select your 26AS document(File Up</w:t>
          </w:r>
          <w:r w:rsidR="00522BBD" w:rsidRPr="00522BBD">
            <w:rPr>
              <w:rStyle w:val="apple-converted-space"/>
              <w:color w:val="000000" w:themeColor="text1"/>
              <w:sz w:val="24"/>
              <w:szCs w:val="24"/>
            </w:rPr>
            <w:t xml:space="preserve"> </w:t>
          </w:r>
          <w:r w:rsidRPr="00522BBD">
            <w:rPr>
              <w:rStyle w:val="apple-converted-space"/>
              <w:color w:val="000000" w:themeColor="text1"/>
              <w:sz w:val="24"/>
              <w:szCs w:val="24"/>
            </w:rPr>
            <w:t>loader)</w:t>
          </w:r>
        </w:p>
        <w:p w14:paraId="2A1FBA01" w14:textId="7C3E2C43" w:rsidR="00964CE0" w:rsidRPr="0047473B" w:rsidRDefault="0047473B" w:rsidP="0047473B">
          <w:pPr>
            <w:pStyle w:val="ListParagraph"/>
            <w:rPr>
              <w:rStyle w:val="apple-converted-space"/>
              <w:color w:val="000000" w:themeColor="text1"/>
              <w:sz w:val="24"/>
              <w:szCs w:val="24"/>
            </w:rPr>
          </w:pPr>
          <w:r>
            <w:rPr>
              <w:rStyle w:val="apple-converted-space"/>
              <w:color w:val="000000" w:themeColor="text1"/>
              <w:sz w:val="24"/>
              <w:szCs w:val="24"/>
            </w:rPr>
            <w:t>File T</w:t>
          </w:r>
          <w:r w:rsidR="00964CE0" w:rsidRPr="00522BBD">
            <w:rPr>
              <w:rStyle w:val="apple-converted-space"/>
              <w:color w:val="000000" w:themeColor="text1"/>
              <w:sz w:val="24"/>
              <w:szCs w:val="24"/>
            </w:rPr>
            <w:t>ype</w:t>
          </w:r>
          <w:r>
            <w:rPr>
              <w:rStyle w:val="apple-converted-space"/>
              <w:color w:val="000000" w:themeColor="text1"/>
              <w:sz w:val="24"/>
              <w:szCs w:val="24"/>
            </w:rPr>
            <w:t xml:space="preserve"> (Drop Down): “26 AS”</w:t>
          </w:r>
        </w:p>
        <w:p w14:paraId="1E2F6FBD" w14:textId="77777777" w:rsidR="00964CE0" w:rsidRPr="00522BBD" w:rsidRDefault="00964CE0" w:rsidP="00F333C2">
          <w:pPr>
            <w:pStyle w:val="ListParagraph"/>
            <w:numPr>
              <w:ilvl w:val="0"/>
              <w:numId w:val="26"/>
            </w:numPr>
            <w:rPr>
              <w:rStyle w:val="apple-converted-space"/>
              <w:sz w:val="24"/>
              <w:szCs w:val="24"/>
            </w:rPr>
          </w:pPr>
          <w:r w:rsidRPr="00522BBD">
            <w:rPr>
              <w:rStyle w:val="apple-converted-space"/>
              <w:color w:val="000000" w:themeColor="text1"/>
              <w:sz w:val="24"/>
              <w:szCs w:val="24"/>
            </w:rPr>
            <w:t>Enter the document password(Textbox)</w:t>
          </w:r>
        </w:p>
        <w:p w14:paraId="1CDE620E" w14:textId="77777777" w:rsidR="00964CE0" w:rsidRPr="00522BBD" w:rsidRDefault="00964CE0" w:rsidP="00F333C2">
          <w:pPr>
            <w:pStyle w:val="ListParagraph"/>
            <w:numPr>
              <w:ilvl w:val="0"/>
              <w:numId w:val="26"/>
            </w:numPr>
            <w:rPr>
              <w:rStyle w:val="apple-converted-space"/>
              <w:sz w:val="24"/>
              <w:szCs w:val="24"/>
            </w:rPr>
          </w:pPr>
          <w:r w:rsidRPr="00522BBD">
            <w:rPr>
              <w:rStyle w:val="apple-converted-space"/>
              <w:color w:val="000000" w:themeColor="text1"/>
              <w:sz w:val="24"/>
              <w:szCs w:val="24"/>
            </w:rPr>
            <w:t>Upload document(Button)</w:t>
          </w:r>
        </w:p>
        <w:p w14:paraId="1B0F9959" w14:textId="77777777" w:rsidR="00964CE0" w:rsidRPr="00522BBD" w:rsidRDefault="00964CE0" w:rsidP="004D1C28">
          <w:pPr>
            <w:pStyle w:val="Heading5"/>
            <w:rPr>
              <w:rFonts w:eastAsiaTheme="minorHAnsi"/>
            </w:rPr>
          </w:pPr>
          <w:bookmarkStart w:id="104" w:name="_Toc509245455"/>
          <w:proofErr w:type="spellStart"/>
          <w:r w:rsidRPr="00522BBD">
            <w:rPr>
              <w:rFonts w:eastAsiaTheme="minorHAnsi"/>
            </w:rPr>
            <w:t>Challan</w:t>
          </w:r>
          <w:proofErr w:type="spellEnd"/>
          <w:r w:rsidRPr="00522BBD">
            <w:rPr>
              <w:rFonts w:eastAsiaTheme="minorHAnsi"/>
            </w:rPr>
            <w:t xml:space="preserve"> Details</w:t>
          </w:r>
          <w:bookmarkEnd w:id="104"/>
        </w:p>
        <w:p w14:paraId="407A996A" w14:textId="77777777" w:rsidR="00964CE0" w:rsidRPr="00522BBD" w:rsidRDefault="00964CE0" w:rsidP="00F333C2">
          <w:pPr>
            <w:pStyle w:val="ListParagraph"/>
            <w:numPr>
              <w:ilvl w:val="0"/>
              <w:numId w:val="26"/>
            </w:numPr>
            <w:rPr>
              <w:rStyle w:val="apple-converted-space"/>
              <w:sz w:val="24"/>
              <w:szCs w:val="24"/>
            </w:rPr>
          </w:pPr>
          <w:r w:rsidRPr="00522BBD">
            <w:rPr>
              <w:rStyle w:val="apple-converted-space"/>
              <w:color w:val="000000" w:themeColor="text1"/>
              <w:sz w:val="24"/>
              <w:szCs w:val="24"/>
            </w:rPr>
            <w:t>BSR Code*(Textbox)</w:t>
          </w:r>
        </w:p>
        <w:p w14:paraId="3A5C462F" w14:textId="77777777" w:rsidR="00964CE0" w:rsidRPr="00522BBD" w:rsidRDefault="00964CE0" w:rsidP="00F333C2">
          <w:pPr>
            <w:pStyle w:val="ListParagraph"/>
            <w:numPr>
              <w:ilvl w:val="0"/>
              <w:numId w:val="26"/>
            </w:numPr>
            <w:rPr>
              <w:rStyle w:val="apple-converted-space"/>
              <w:sz w:val="24"/>
              <w:szCs w:val="24"/>
            </w:rPr>
          </w:pPr>
          <w:r w:rsidRPr="00522BBD">
            <w:rPr>
              <w:rStyle w:val="apple-converted-space"/>
              <w:color w:val="000000" w:themeColor="text1"/>
              <w:sz w:val="24"/>
              <w:szCs w:val="24"/>
            </w:rPr>
            <w:t>Date of Payment(Textbox)</w:t>
          </w:r>
        </w:p>
        <w:p w14:paraId="00FD4847" w14:textId="77777777" w:rsidR="00964CE0" w:rsidRPr="00522BBD" w:rsidRDefault="00964CE0" w:rsidP="00F333C2">
          <w:pPr>
            <w:pStyle w:val="ListParagraph"/>
            <w:numPr>
              <w:ilvl w:val="0"/>
              <w:numId w:val="26"/>
            </w:numPr>
            <w:rPr>
              <w:rStyle w:val="apple-converted-space"/>
              <w:sz w:val="24"/>
              <w:szCs w:val="24"/>
            </w:rPr>
          </w:pPr>
          <w:proofErr w:type="spellStart"/>
          <w:r w:rsidRPr="00522BBD">
            <w:rPr>
              <w:rStyle w:val="apple-converted-space"/>
              <w:color w:val="000000" w:themeColor="text1"/>
              <w:sz w:val="24"/>
              <w:szCs w:val="24"/>
            </w:rPr>
            <w:t>Challan</w:t>
          </w:r>
          <w:proofErr w:type="spellEnd"/>
          <w:r w:rsidRPr="00522BBD">
            <w:rPr>
              <w:rStyle w:val="apple-converted-space"/>
              <w:color w:val="000000" w:themeColor="text1"/>
              <w:sz w:val="24"/>
              <w:szCs w:val="24"/>
            </w:rPr>
            <w:t xml:space="preserve"> Sr. No.*(Textbox)</w:t>
          </w:r>
        </w:p>
        <w:p w14:paraId="0FCA7F0C" w14:textId="77777777" w:rsidR="00964CE0" w:rsidRPr="00522BBD" w:rsidRDefault="00964CE0" w:rsidP="00F333C2">
          <w:pPr>
            <w:pStyle w:val="ListParagraph"/>
            <w:numPr>
              <w:ilvl w:val="0"/>
              <w:numId w:val="26"/>
            </w:numPr>
            <w:rPr>
              <w:rStyle w:val="apple-converted-space"/>
              <w:sz w:val="24"/>
              <w:szCs w:val="24"/>
            </w:rPr>
          </w:pPr>
          <w:r w:rsidRPr="00522BBD">
            <w:rPr>
              <w:rStyle w:val="apple-converted-space"/>
              <w:sz w:val="24"/>
              <w:szCs w:val="24"/>
            </w:rPr>
            <w:t>Tax Paid*(Textbox)</w:t>
          </w:r>
        </w:p>
        <w:p w14:paraId="6678AC20" w14:textId="581D306C" w:rsidR="00964CE0" w:rsidRPr="00522BBD" w:rsidRDefault="00964CE0" w:rsidP="00F333C2">
          <w:pPr>
            <w:pStyle w:val="ListParagraph"/>
            <w:numPr>
              <w:ilvl w:val="0"/>
              <w:numId w:val="26"/>
            </w:numPr>
            <w:rPr>
              <w:sz w:val="24"/>
              <w:szCs w:val="24"/>
            </w:rPr>
          </w:pPr>
          <w:r w:rsidRPr="00522BBD">
            <w:rPr>
              <w:sz w:val="24"/>
              <w:szCs w:val="24"/>
            </w:rPr>
            <w:t>Applicant shall</w:t>
          </w:r>
          <w:r w:rsidR="004D1C28">
            <w:rPr>
              <w:sz w:val="24"/>
              <w:szCs w:val="24"/>
            </w:rPr>
            <w:t xml:space="preserve"> be able to</w:t>
          </w:r>
          <w:r w:rsidRPr="00522BBD">
            <w:rPr>
              <w:sz w:val="24"/>
              <w:szCs w:val="24"/>
            </w:rPr>
            <w:t xml:space="preserve"> add </w:t>
          </w:r>
          <w:r w:rsidR="004D1C28">
            <w:rPr>
              <w:sz w:val="24"/>
              <w:szCs w:val="24"/>
            </w:rPr>
            <w:t xml:space="preserve">one or </w:t>
          </w:r>
          <w:r w:rsidRPr="00522BBD">
            <w:rPr>
              <w:sz w:val="24"/>
              <w:szCs w:val="24"/>
            </w:rPr>
            <w:t xml:space="preserve">more </w:t>
          </w:r>
          <w:proofErr w:type="spellStart"/>
          <w:r w:rsidRPr="00522BBD">
            <w:rPr>
              <w:sz w:val="24"/>
              <w:szCs w:val="24"/>
            </w:rPr>
            <w:t>Challan</w:t>
          </w:r>
          <w:proofErr w:type="spellEnd"/>
          <w:r w:rsidRPr="00522BBD">
            <w:rPr>
              <w:sz w:val="24"/>
              <w:szCs w:val="24"/>
            </w:rPr>
            <w:t xml:space="preserve"> details </w:t>
          </w:r>
        </w:p>
        <w:p w14:paraId="0D31156A" w14:textId="77777777" w:rsidR="00964CE0" w:rsidRPr="00522BBD" w:rsidRDefault="00964CE0" w:rsidP="00FB1C71">
          <w:pPr>
            <w:pStyle w:val="Heading3"/>
          </w:pPr>
          <w:bookmarkStart w:id="105" w:name="_Toc509245456"/>
          <w:commentRangeStart w:id="106"/>
          <w:r w:rsidRPr="00522BBD">
            <w:t>Bank Details</w:t>
          </w:r>
          <w:bookmarkEnd w:id="105"/>
          <w:r w:rsidRPr="00522BBD">
            <w:t xml:space="preserve"> </w:t>
          </w:r>
          <w:commentRangeEnd w:id="106"/>
          <w:r w:rsidR="00D63E67">
            <w:rPr>
              <w:rStyle w:val="CommentReference"/>
              <w:rFonts w:asciiTheme="minorHAnsi" w:eastAsia="Times New Roman" w:hAnsiTheme="minorHAnsi" w:cstheme="minorBidi"/>
              <w:color w:val="auto"/>
              <w:lang w:val="en-IN"/>
            </w:rPr>
            <w:commentReference w:id="106"/>
          </w:r>
        </w:p>
        <w:p w14:paraId="2F0F2873" w14:textId="77777777" w:rsidR="00964CE0" w:rsidRDefault="00964CE0" w:rsidP="00964CE0">
          <w:pPr>
            <w:rPr>
              <w:sz w:val="24"/>
              <w:szCs w:val="24"/>
            </w:rPr>
          </w:pPr>
          <w:r w:rsidRPr="00522BBD">
            <w:rPr>
              <w:sz w:val="24"/>
              <w:szCs w:val="24"/>
            </w:rPr>
            <w:t>Applicant shall submit Bank Details. Applicant shall navigate back to previous page by clicking on ‘Back’ button or continue the process by clicking “Save and continue” button.</w:t>
          </w:r>
        </w:p>
        <w:p w14:paraId="1B63EF60" w14:textId="1620DF28" w:rsidR="00145F66" w:rsidRPr="00522BBD" w:rsidRDefault="00145F66" w:rsidP="00964CE0">
          <w:pPr>
            <w:rPr>
              <w:sz w:val="24"/>
              <w:szCs w:val="24"/>
            </w:rPr>
          </w:pPr>
          <w:r>
            <w:rPr>
              <w:sz w:val="24"/>
              <w:szCs w:val="24"/>
            </w:rPr>
            <w:t>Note: Since Bank details do not change often enough, It shall be included as part of the personal profile of the user</w:t>
          </w:r>
        </w:p>
        <w:p w14:paraId="738F8C4E" w14:textId="77777777" w:rsidR="00964CE0" w:rsidRPr="00522BBD" w:rsidRDefault="00964CE0" w:rsidP="00145F66">
          <w:pPr>
            <w:pStyle w:val="Heading4"/>
            <w:rPr>
              <w:rFonts w:eastAsiaTheme="minorHAnsi"/>
            </w:rPr>
          </w:pPr>
          <w:bookmarkStart w:id="107" w:name="_Toc509245457"/>
          <w:commentRangeStart w:id="108"/>
          <w:r w:rsidRPr="00522BBD">
            <w:rPr>
              <w:rFonts w:eastAsiaTheme="minorHAnsi"/>
            </w:rPr>
            <w:t>Primary Bank Account</w:t>
          </w:r>
          <w:bookmarkEnd w:id="107"/>
          <w:commentRangeEnd w:id="108"/>
          <w:r w:rsidR="00D63E67">
            <w:rPr>
              <w:rStyle w:val="CommentReference"/>
              <w:rFonts w:asciiTheme="minorHAnsi" w:eastAsia="Times New Roman" w:hAnsiTheme="minorHAnsi" w:cstheme="minorBidi"/>
              <w:iCs w:val="0"/>
              <w:lang w:val="en-IN"/>
            </w:rPr>
            <w:commentReference w:id="108"/>
          </w:r>
        </w:p>
        <w:p w14:paraId="650685F1" w14:textId="73FC2DFF" w:rsidR="00964CE0" w:rsidRPr="00522BBD" w:rsidRDefault="00964CE0" w:rsidP="00F333C2">
          <w:pPr>
            <w:pStyle w:val="ListParagraph"/>
            <w:numPr>
              <w:ilvl w:val="0"/>
              <w:numId w:val="26"/>
            </w:numPr>
            <w:rPr>
              <w:rStyle w:val="apple-converted-space"/>
              <w:color w:val="000000" w:themeColor="text1"/>
              <w:sz w:val="24"/>
              <w:szCs w:val="24"/>
            </w:rPr>
          </w:pPr>
          <w:r w:rsidRPr="00522BBD">
            <w:rPr>
              <w:rStyle w:val="apple-converted-space"/>
              <w:color w:val="000000" w:themeColor="text1"/>
              <w:sz w:val="24"/>
              <w:szCs w:val="24"/>
            </w:rPr>
            <w:t>Account Number*</w:t>
          </w:r>
          <w:r w:rsidR="00AA6AE7">
            <w:rPr>
              <w:rStyle w:val="apple-converted-space"/>
              <w:color w:val="000000" w:themeColor="text1"/>
              <w:sz w:val="24"/>
              <w:szCs w:val="24"/>
            </w:rPr>
            <w:t xml:space="preserve"> </w:t>
          </w:r>
          <w:r w:rsidRPr="00522BBD">
            <w:rPr>
              <w:rStyle w:val="apple-converted-space"/>
              <w:color w:val="000000" w:themeColor="text1"/>
              <w:sz w:val="24"/>
              <w:szCs w:val="24"/>
            </w:rPr>
            <w:t>(Text</w:t>
          </w:r>
          <w:r w:rsidR="001A51E0" w:rsidRPr="00522BBD">
            <w:rPr>
              <w:rStyle w:val="apple-converted-space"/>
              <w:color w:val="000000" w:themeColor="text1"/>
              <w:sz w:val="24"/>
              <w:szCs w:val="24"/>
            </w:rPr>
            <w:t xml:space="preserve"> </w:t>
          </w:r>
          <w:r w:rsidRPr="00522BBD">
            <w:rPr>
              <w:rStyle w:val="apple-converted-space"/>
              <w:color w:val="000000" w:themeColor="text1"/>
              <w:sz w:val="24"/>
              <w:szCs w:val="24"/>
            </w:rPr>
            <w:t>box)</w:t>
          </w:r>
        </w:p>
        <w:p w14:paraId="464D6743" w14:textId="2C7D9217" w:rsidR="00964CE0" w:rsidRPr="00522BBD" w:rsidRDefault="00964CE0" w:rsidP="00F333C2">
          <w:pPr>
            <w:pStyle w:val="ListParagraph"/>
            <w:numPr>
              <w:ilvl w:val="0"/>
              <w:numId w:val="26"/>
            </w:numPr>
            <w:rPr>
              <w:rStyle w:val="apple-converted-space"/>
              <w:sz w:val="24"/>
              <w:szCs w:val="24"/>
            </w:rPr>
          </w:pPr>
          <w:r w:rsidRPr="00522BBD">
            <w:rPr>
              <w:rStyle w:val="apple-converted-space"/>
              <w:color w:val="000000" w:themeColor="text1"/>
              <w:sz w:val="24"/>
              <w:szCs w:val="24"/>
            </w:rPr>
            <w:t>Account Type*</w:t>
          </w:r>
          <w:r w:rsidR="00AA6AE7">
            <w:rPr>
              <w:rStyle w:val="apple-converted-space"/>
              <w:color w:val="000000" w:themeColor="text1"/>
              <w:sz w:val="24"/>
              <w:szCs w:val="24"/>
            </w:rPr>
            <w:t xml:space="preserve"> </w:t>
          </w:r>
          <w:r w:rsidRPr="00522BBD">
            <w:rPr>
              <w:rStyle w:val="apple-converted-space"/>
              <w:color w:val="000000" w:themeColor="text1"/>
              <w:sz w:val="24"/>
              <w:szCs w:val="24"/>
            </w:rPr>
            <w:t>(Drop down with values Savings and Current)</w:t>
          </w:r>
        </w:p>
        <w:p w14:paraId="227F40B8" w14:textId="685A38F8" w:rsidR="00964CE0" w:rsidRPr="00522BBD" w:rsidRDefault="00964CE0" w:rsidP="00F333C2">
          <w:pPr>
            <w:pStyle w:val="ListParagraph"/>
            <w:numPr>
              <w:ilvl w:val="0"/>
              <w:numId w:val="26"/>
            </w:numPr>
            <w:rPr>
              <w:rStyle w:val="apple-converted-space"/>
              <w:sz w:val="24"/>
              <w:szCs w:val="24"/>
            </w:rPr>
          </w:pPr>
          <w:r w:rsidRPr="00522BBD">
            <w:rPr>
              <w:rStyle w:val="apple-converted-space"/>
              <w:color w:val="000000" w:themeColor="text1"/>
              <w:sz w:val="24"/>
              <w:szCs w:val="24"/>
            </w:rPr>
            <w:t>Name of Bank*</w:t>
          </w:r>
          <w:r w:rsidR="00AA6AE7">
            <w:rPr>
              <w:rStyle w:val="apple-converted-space"/>
              <w:color w:val="000000" w:themeColor="text1"/>
              <w:sz w:val="24"/>
              <w:szCs w:val="24"/>
            </w:rPr>
            <w:t xml:space="preserve"> </w:t>
          </w:r>
          <w:r w:rsidRPr="00522BBD">
            <w:rPr>
              <w:rStyle w:val="apple-converted-space"/>
              <w:color w:val="000000" w:themeColor="text1"/>
              <w:sz w:val="24"/>
              <w:szCs w:val="24"/>
            </w:rPr>
            <w:t>(Text</w:t>
          </w:r>
          <w:r w:rsidR="001A51E0" w:rsidRPr="00522BBD">
            <w:rPr>
              <w:rStyle w:val="apple-converted-space"/>
              <w:color w:val="000000" w:themeColor="text1"/>
              <w:sz w:val="24"/>
              <w:szCs w:val="24"/>
            </w:rPr>
            <w:t xml:space="preserve"> </w:t>
          </w:r>
          <w:r w:rsidRPr="00522BBD">
            <w:rPr>
              <w:rStyle w:val="apple-converted-space"/>
              <w:color w:val="000000" w:themeColor="text1"/>
              <w:sz w:val="24"/>
              <w:szCs w:val="24"/>
            </w:rPr>
            <w:t>box)</w:t>
          </w:r>
        </w:p>
        <w:p w14:paraId="06E2A259" w14:textId="68488045" w:rsidR="00964CE0" w:rsidRPr="00522BBD" w:rsidRDefault="00964CE0" w:rsidP="00F333C2">
          <w:pPr>
            <w:pStyle w:val="ListParagraph"/>
            <w:numPr>
              <w:ilvl w:val="0"/>
              <w:numId w:val="26"/>
            </w:numPr>
            <w:rPr>
              <w:rStyle w:val="apple-converted-space"/>
              <w:sz w:val="24"/>
              <w:szCs w:val="24"/>
            </w:rPr>
          </w:pPr>
          <w:r w:rsidRPr="00522BBD">
            <w:rPr>
              <w:rStyle w:val="apple-converted-space"/>
              <w:color w:val="000000" w:themeColor="text1"/>
              <w:sz w:val="24"/>
              <w:szCs w:val="24"/>
            </w:rPr>
            <w:t>IFS Code*</w:t>
          </w:r>
          <w:r w:rsidR="00AA6AE7">
            <w:rPr>
              <w:rStyle w:val="apple-converted-space"/>
              <w:color w:val="000000" w:themeColor="text1"/>
              <w:sz w:val="24"/>
              <w:szCs w:val="24"/>
            </w:rPr>
            <w:t xml:space="preserve"> </w:t>
          </w:r>
          <w:r w:rsidRPr="00522BBD">
            <w:rPr>
              <w:rStyle w:val="apple-converted-space"/>
              <w:color w:val="000000" w:themeColor="text1"/>
              <w:sz w:val="24"/>
              <w:szCs w:val="24"/>
            </w:rPr>
            <w:t>(Textbox)</w:t>
          </w:r>
        </w:p>
        <w:p w14:paraId="3F7AD918" w14:textId="77777777" w:rsidR="00964CE0" w:rsidRPr="00522BBD" w:rsidRDefault="00964CE0" w:rsidP="00145F66">
          <w:pPr>
            <w:pStyle w:val="Heading4"/>
            <w:rPr>
              <w:rFonts w:eastAsiaTheme="minorHAnsi"/>
            </w:rPr>
          </w:pPr>
          <w:bookmarkStart w:id="109" w:name="_Toc509245458"/>
          <w:r w:rsidRPr="00522BBD">
            <w:rPr>
              <w:rFonts w:eastAsiaTheme="minorHAnsi"/>
            </w:rPr>
            <w:t>All Other Bank Accounts</w:t>
          </w:r>
          <w:bookmarkEnd w:id="109"/>
        </w:p>
        <w:p w14:paraId="66E7405D" w14:textId="406DD2C6" w:rsidR="00964CE0" w:rsidRPr="00522BBD" w:rsidRDefault="00964CE0" w:rsidP="00F333C2">
          <w:pPr>
            <w:pStyle w:val="ListParagraph"/>
            <w:numPr>
              <w:ilvl w:val="0"/>
              <w:numId w:val="26"/>
            </w:numPr>
            <w:rPr>
              <w:rStyle w:val="apple-converted-space"/>
              <w:color w:val="000000" w:themeColor="text1"/>
              <w:sz w:val="24"/>
              <w:szCs w:val="24"/>
            </w:rPr>
          </w:pPr>
          <w:r w:rsidRPr="00522BBD">
            <w:rPr>
              <w:rStyle w:val="apple-converted-space"/>
              <w:color w:val="000000" w:themeColor="text1"/>
              <w:sz w:val="24"/>
              <w:szCs w:val="24"/>
            </w:rPr>
            <w:t>Account Number*</w:t>
          </w:r>
          <w:r w:rsidR="00AA6AE7">
            <w:rPr>
              <w:rStyle w:val="apple-converted-space"/>
              <w:color w:val="000000" w:themeColor="text1"/>
              <w:sz w:val="24"/>
              <w:szCs w:val="24"/>
            </w:rPr>
            <w:t xml:space="preserve"> </w:t>
          </w:r>
          <w:r w:rsidRPr="00522BBD">
            <w:rPr>
              <w:rStyle w:val="apple-converted-space"/>
              <w:color w:val="000000" w:themeColor="text1"/>
              <w:sz w:val="24"/>
              <w:szCs w:val="24"/>
            </w:rPr>
            <w:t>(Textbox)</w:t>
          </w:r>
        </w:p>
        <w:p w14:paraId="509D1709" w14:textId="503BCB7F" w:rsidR="00964CE0" w:rsidRPr="00522BBD" w:rsidRDefault="00964CE0" w:rsidP="00F333C2">
          <w:pPr>
            <w:pStyle w:val="ListParagraph"/>
            <w:numPr>
              <w:ilvl w:val="0"/>
              <w:numId w:val="26"/>
            </w:numPr>
            <w:rPr>
              <w:rStyle w:val="apple-converted-space"/>
              <w:sz w:val="24"/>
              <w:szCs w:val="24"/>
            </w:rPr>
          </w:pPr>
          <w:r w:rsidRPr="00522BBD">
            <w:rPr>
              <w:rStyle w:val="apple-converted-space"/>
              <w:color w:val="000000" w:themeColor="text1"/>
              <w:sz w:val="24"/>
              <w:szCs w:val="24"/>
            </w:rPr>
            <w:t>Account Type*</w:t>
          </w:r>
          <w:r w:rsidR="00AA6AE7">
            <w:rPr>
              <w:rStyle w:val="apple-converted-space"/>
              <w:color w:val="000000" w:themeColor="text1"/>
              <w:sz w:val="24"/>
              <w:szCs w:val="24"/>
            </w:rPr>
            <w:t xml:space="preserve"> </w:t>
          </w:r>
          <w:r w:rsidRPr="00522BBD">
            <w:rPr>
              <w:rStyle w:val="apple-converted-space"/>
              <w:color w:val="000000" w:themeColor="text1"/>
              <w:sz w:val="24"/>
              <w:szCs w:val="24"/>
            </w:rPr>
            <w:t>(Drop down with values Savings and Current)</w:t>
          </w:r>
        </w:p>
        <w:p w14:paraId="358999A6" w14:textId="20FAB19D" w:rsidR="00964CE0" w:rsidRPr="00522BBD" w:rsidRDefault="00964CE0" w:rsidP="00F333C2">
          <w:pPr>
            <w:pStyle w:val="ListParagraph"/>
            <w:numPr>
              <w:ilvl w:val="0"/>
              <w:numId w:val="26"/>
            </w:numPr>
            <w:rPr>
              <w:rStyle w:val="apple-converted-space"/>
              <w:sz w:val="24"/>
              <w:szCs w:val="24"/>
            </w:rPr>
          </w:pPr>
          <w:r w:rsidRPr="00522BBD">
            <w:rPr>
              <w:rStyle w:val="apple-converted-space"/>
              <w:color w:val="000000" w:themeColor="text1"/>
              <w:sz w:val="24"/>
              <w:szCs w:val="24"/>
            </w:rPr>
            <w:t>Name of Bank*</w:t>
          </w:r>
          <w:r w:rsidR="00AA6AE7">
            <w:rPr>
              <w:rStyle w:val="apple-converted-space"/>
              <w:color w:val="000000" w:themeColor="text1"/>
              <w:sz w:val="24"/>
              <w:szCs w:val="24"/>
            </w:rPr>
            <w:t xml:space="preserve"> </w:t>
          </w:r>
          <w:r w:rsidRPr="00522BBD">
            <w:rPr>
              <w:rStyle w:val="apple-converted-space"/>
              <w:color w:val="000000" w:themeColor="text1"/>
              <w:sz w:val="24"/>
              <w:szCs w:val="24"/>
            </w:rPr>
            <w:t>(Textbox)</w:t>
          </w:r>
        </w:p>
        <w:p w14:paraId="7AD845ED" w14:textId="4C7C8BC8" w:rsidR="00964CE0" w:rsidRPr="00522BBD" w:rsidRDefault="00964CE0" w:rsidP="00F333C2">
          <w:pPr>
            <w:pStyle w:val="ListParagraph"/>
            <w:numPr>
              <w:ilvl w:val="0"/>
              <w:numId w:val="26"/>
            </w:numPr>
            <w:rPr>
              <w:rStyle w:val="apple-converted-space"/>
              <w:sz w:val="24"/>
              <w:szCs w:val="24"/>
            </w:rPr>
          </w:pPr>
          <w:r w:rsidRPr="00522BBD">
            <w:rPr>
              <w:rStyle w:val="apple-converted-space"/>
              <w:color w:val="000000" w:themeColor="text1"/>
              <w:sz w:val="24"/>
              <w:szCs w:val="24"/>
            </w:rPr>
            <w:t>IFS Code*</w:t>
          </w:r>
          <w:r w:rsidR="00AA6AE7">
            <w:rPr>
              <w:rStyle w:val="apple-converted-space"/>
              <w:color w:val="000000" w:themeColor="text1"/>
              <w:sz w:val="24"/>
              <w:szCs w:val="24"/>
            </w:rPr>
            <w:t xml:space="preserve"> </w:t>
          </w:r>
          <w:r w:rsidRPr="00522BBD">
            <w:rPr>
              <w:rStyle w:val="apple-converted-space"/>
              <w:color w:val="000000" w:themeColor="text1"/>
              <w:sz w:val="24"/>
              <w:szCs w:val="24"/>
            </w:rPr>
            <w:t>(Textbox)</w:t>
          </w:r>
        </w:p>
        <w:p w14:paraId="55FF8005" w14:textId="5F646BD6" w:rsidR="00964CE0" w:rsidRPr="00522BBD" w:rsidRDefault="00964CE0" w:rsidP="00F333C2">
          <w:pPr>
            <w:pStyle w:val="ListParagraph"/>
            <w:numPr>
              <w:ilvl w:val="0"/>
              <w:numId w:val="26"/>
            </w:numPr>
            <w:rPr>
              <w:sz w:val="24"/>
              <w:szCs w:val="24"/>
            </w:rPr>
          </w:pPr>
          <w:r w:rsidRPr="00522BBD">
            <w:rPr>
              <w:sz w:val="24"/>
              <w:szCs w:val="24"/>
            </w:rPr>
            <w:t xml:space="preserve">Applicant shall </w:t>
          </w:r>
          <w:r w:rsidR="00D07CD5">
            <w:rPr>
              <w:sz w:val="24"/>
              <w:szCs w:val="24"/>
            </w:rPr>
            <w:t>be able to add more than one bank if they have multiple bank accounts</w:t>
          </w:r>
        </w:p>
        <w:p w14:paraId="21A8EBBB" w14:textId="77777777" w:rsidR="00964CE0" w:rsidRPr="00522BBD" w:rsidRDefault="00964CE0" w:rsidP="00D07CD5">
          <w:pPr>
            <w:pStyle w:val="Heading3"/>
          </w:pPr>
          <w:bookmarkStart w:id="110" w:name="_Toc509245459"/>
          <w:r w:rsidRPr="00522BBD">
            <w:lastRenderedPageBreak/>
            <w:t>Assets and Liabilities</w:t>
          </w:r>
          <w:bookmarkEnd w:id="110"/>
          <w:r w:rsidRPr="00522BBD">
            <w:t xml:space="preserve"> </w:t>
          </w:r>
        </w:p>
        <w:p w14:paraId="68681B08" w14:textId="77777777" w:rsidR="00964CE0" w:rsidRDefault="00964CE0" w:rsidP="00964CE0">
          <w:pPr>
            <w:rPr>
              <w:sz w:val="24"/>
              <w:szCs w:val="24"/>
            </w:rPr>
          </w:pPr>
          <w:r w:rsidRPr="00522BBD">
            <w:rPr>
              <w:sz w:val="24"/>
              <w:szCs w:val="24"/>
            </w:rPr>
            <w:t>Applicant shall submit Assets and Liabilities. Applicant shall navigate back to previous page by clicking on ‘Back’ button or continue the process by clicking “Save and continue” button.</w:t>
          </w:r>
        </w:p>
        <w:p w14:paraId="2DE07E20" w14:textId="1781736D" w:rsidR="005318FC" w:rsidRPr="00522BBD" w:rsidRDefault="005318FC" w:rsidP="00964CE0">
          <w:pPr>
            <w:rPr>
              <w:sz w:val="24"/>
              <w:szCs w:val="24"/>
            </w:rPr>
          </w:pPr>
          <w:r>
            <w:rPr>
              <w:sz w:val="24"/>
              <w:szCs w:val="24"/>
            </w:rPr>
            <w:t>Note: Since Assets and liabilities typically span for several years, these shall be considered as part of the user’s personal profile</w:t>
          </w:r>
        </w:p>
        <w:p w14:paraId="7CE1E149" w14:textId="77777777" w:rsidR="00964CE0" w:rsidRPr="00522BBD" w:rsidRDefault="00964CE0" w:rsidP="005318FC">
          <w:pPr>
            <w:pStyle w:val="Heading4"/>
            <w:rPr>
              <w:rFonts w:eastAsiaTheme="minorHAnsi"/>
            </w:rPr>
          </w:pPr>
          <w:bookmarkStart w:id="111" w:name="_Toc509245460"/>
          <w:r w:rsidRPr="00522BBD">
            <w:rPr>
              <w:rFonts w:eastAsiaTheme="minorHAnsi"/>
            </w:rPr>
            <w:t>Assets and Liabilities</w:t>
          </w:r>
          <w:bookmarkEnd w:id="111"/>
        </w:p>
        <w:p w14:paraId="008CB67E" w14:textId="77777777" w:rsidR="00964CE0" w:rsidRPr="00522BBD" w:rsidRDefault="00964CE0" w:rsidP="00F333C2">
          <w:pPr>
            <w:pStyle w:val="ListParagraph"/>
            <w:numPr>
              <w:ilvl w:val="0"/>
              <w:numId w:val="26"/>
            </w:numPr>
            <w:rPr>
              <w:rStyle w:val="apple-converted-space"/>
              <w:color w:val="000000" w:themeColor="text1"/>
              <w:sz w:val="24"/>
              <w:szCs w:val="24"/>
            </w:rPr>
          </w:pPr>
          <w:r w:rsidRPr="00522BBD">
            <w:rPr>
              <w:rStyle w:val="apple-converted-space"/>
              <w:color w:val="000000" w:themeColor="text1"/>
              <w:sz w:val="24"/>
              <w:szCs w:val="24"/>
            </w:rPr>
            <w:t>Help text “Asset and Liability at the end of the year (applicable in a case where total income exceeds Rs.50 lakh).”</w:t>
          </w:r>
        </w:p>
        <w:p w14:paraId="3141B4C0" w14:textId="77777777" w:rsidR="00964CE0" w:rsidRPr="00522BBD" w:rsidRDefault="00964CE0" w:rsidP="00F333C2">
          <w:pPr>
            <w:pStyle w:val="ListParagraph"/>
            <w:numPr>
              <w:ilvl w:val="0"/>
              <w:numId w:val="26"/>
            </w:numPr>
            <w:rPr>
              <w:rStyle w:val="apple-converted-space"/>
              <w:color w:val="000000" w:themeColor="text1"/>
              <w:sz w:val="24"/>
              <w:szCs w:val="24"/>
            </w:rPr>
          </w:pPr>
          <w:r w:rsidRPr="00522BBD">
            <w:rPr>
              <w:rStyle w:val="apple-converted-space"/>
              <w:color w:val="000000" w:themeColor="text1"/>
              <w:sz w:val="24"/>
              <w:szCs w:val="24"/>
            </w:rPr>
            <w:t>Do you own any immovable asset?</w:t>
          </w:r>
          <w:r w:rsidRPr="00522BBD">
            <w:rPr>
              <w:rFonts w:ascii="Calibri" w:hAnsi="Calibri" w:cs="Calibri"/>
              <w:color w:val="6A6A6A"/>
              <w:sz w:val="24"/>
              <w:szCs w:val="24"/>
            </w:rPr>
            <w:t> (</w:t>
          </w:r>
          <w:r w:rsidRPr="00522BBD">
            <w:rPr>
              <w:rStyle w:val="apple-converted-space"/>
              <w:color w:val="000000" w:themeColor="text1"/>
              <w:sz w:val="24"/>
              <w:szCs w:val="24"/>
            </w:rPr>
            <w:t>Dropdown</w:t>
          </w:r>
          <w:r w:rsidRPr="00522BBD">
            <w:rPr>
              <w:rFonts w:ascii="Calibri" w:hAnsi="Calibri" w:cs="Calibri"/>
              <w:color w:val="6A6A6A"/>
              <w:sz w:val="24"/>
              <w:szCs w:val="24"/>
            </w:rPr>
            <w:t xml:space="preserve"> </w:t>
          </w:r>
          <w:r w:rsidRPr="00522BBD">
            <w:rPr>
              <w:rStyle w:val="apple-converted-space"/>
              <w:color w:val="000000" w:themeColor="text1"/>
              <w:sz w:val="24"/>
              <w:szCs w:val="24"/>
            </w:rPr>
            <w:t>with values Yes/No)</w:t>
          </w:r>
        </w:p>
        <w:p w14:paraId="1E00DB71" w14:textId="0104ACD6" w:rsidR="00964CE0" w:rsidRDefault="00964CE0" w:rsidP="005318FC">
          <w:pPr>
            <w:pStyle w:val="Heading4"/>
            <w:rPr>
              <w:rFonts w:eastAsiaTheme="minorHAnsi"/>
            </w:rPr>
          </w:pPr>
          <w:bookmarkStart w:id="112" w:name="_Toc509245461"/>
          <w:r w:rsidRPr="00522BBD">
            <w:rPr>
              <w:rFonts w:eastAsiaTheme="minorHAnsi"/>
            </w:rPr>
            <w:t>Details of Immovable Assets</w:t>
          </w:r>
          <w:bookmarkEnd w:id="112"/>
        </w:p>
        <w:p w14:paraId="4C85AB66" w14:textId="7DC59276" w:rsidR="00A91E6E" w:rsidRPr="00A91E6E" w:rsidRDefault="00A91E6E" w:rsidP="00A91E6E">
          <w:r>
            <w:t xml:space="preserve">If the user selects “yes” to the question </w:t>
          </w:r>
          <w:r w:rsidR="00291CF3">
            <w:t>regarding immovable assets, then this</w:t>
          </w:r>
          <w:r>
            <w:t xml:space="preserve"> section shall become visible</w:t>
          </w:r>
        </w:p>
        <w:p w14:paraId="21EF3C18" w14:textId="77777777" w:rsidR="00964CE0" w:rsidRPr="00522BBD" w:rsidRDefault="00964CE0" w:rsidP="00F333C2">
          <w:pPr>
            <w:pStyle w:val="ListParagraph"/>
            <w:numPr>
              <w:ilvl w:val="0"/>
              <w:numId w:val="26"/>
            </w:numPr>
            <w:rPr>
              <w:rStyle w:val="apple-converted-space"/>
              <w:sz w:val="24"/>
              <w:szCs w:val="24"/>
            </w:rPr>
          </w:pPr>
          <w:r w:rsidRPr="00522BBD">
            <w:rPr>
              <w:rStyle w:val="apple-converted-space"/>
              <w:color w:val="000000" w:themeColor="text1"/>
              <w:sz w:val="24"/>
              <w:szCs w:val="24"/>
            </w:rPr>
            <w:t>Description(Textbox)</w:t>
          </w:r>
        </w:p>
        <w:p w14:paraId="71E1277A" w14:textId="77777777" w:rsidR="00964CE0" w:rsidRPr="00522BBD" w:rsidRDefault="00964CE0" w:rsidP="00F333C2">
          <w:pPr>
            <w:pStyle w:val="ListParagraph"/>
            <w:numPr>
              <w:ilvl w:val="0"/>
              <w:numId w:val="26"/>
            </w:numPr>
            <w:rPr>
              <w:rStyle w:val="apple-converted-space"/>
              <w:sz w:val="24"/>
              <w:szCs w:val="24"/>
            </w:rPr>
          </w:pPr>
          <w:r w:rsidRPr="00522BBD">
            <w:rPr>
              <w:rStyle w:val="apple-converted-space"/>
              <w:color w:val="000000" w:themeColor="text1"/>
              <w:sz w:val="24"/>
              <w:szCs w:val="24"/>
            </w:rPr>
            <w:t>Flat/Door No(Textbox)</w:t>
          </w:r>
        </w:p>
        <w:p w14:paraId="65B46D74" w14:textId="77777777" w:rsidR="00964CE0" w:rsidRPr="00522BBD" w:rsidRDefault="00964CE0" w:rsidP="00F333C2">
          <w:pPr>
            <w:pStyle w:val="ListParagraph"/>
            <w:numPr>
              <w:ilvl w:val="0"/>
              <w:numId w:val="26"/>
            </w:numPr>
            <w:rPr>
              <w:rStyle w:val="apple-converted-space"/>
              <w:sz w:val="24"/>
              <w:szCs w:val="24"/>
            </w:rPr>
          </w:pPr>
          <w:r w:rsidRPr="00522BBD">
            <w:rPr>
              <w:rStyle w:val="apple-converted-space"/>
              <w:color w:val="000000" w:themeColor="text1"/>
              <w:sz w:val="24"/>
              <w:szCs w:val="24"/>
            </w:rPr>
            <w:t>Name of premise(Textbox)</w:t>
          </w:r>
        </w:p>
        <w:p w14:paraId="55D7D7FA" w14:textId="77777777" w:rsidR="00964CE0" w:rsidRPr="00522BBD" w:rsidRDefault="00964CE0" w:rsidP="00F333C2">
          <w:pPr>
            <w:pStyle w:val="ListParagraph"/>
            <w:numPr>
              <w:ilvl w:val="0"/>
              <w:numId w:val="26"/>
            </w:numPr>
            <w:rPr>
              <w:rStyle w:val="apple-converted-space"/>
              <w:sz w:val="24"/>
              <w:szCs w:val="24"/>
            </w:rPr>
          </w:pPr>
          <w:r w:rsidRPr="00522BBD">
            <w:rPr>
              <w:rStyle w:val="apple-converted-space"/>
              <w:color w:val="000000" w:themeColor="text1"/>
              <w:sz w:val="24"/>
              <w:szCs w:val="24"/>
            </w:rPr>
            <w:t>Road/Street(Textbox)</w:t>
          </w:r>
        </w:p>
        <w:p w14:paraId="54856DAE" w14:textId="77777777" w:rsidR="00964CE0" w:rsidRPr="00522BBD" w:rsidRDefault="00964CE0" w:rsidP="00F333C2">
          <w:pPr>
            <w:pStyle w:val="ListParagraph"/>
            <w:numPr>
              <w:ilvl w:val="0"/>
              <w:numId w:val="26"/>
            </w:numPr>
            <w:rPr>
              <w:rStyle w:val="apple-converted-space"/>
              <w:sz w:val="24"/>
              <w:szCs w:val="24"/>
            </w:rPr>
          </w:pPr>
          <w:r w:rsidRPr="00522BBD">
            <w:rPr>
              <w:rStyle w:val="apple-converted-space"/>
              <w:color w:val="000000" w:themeColor="text1"/>
              <w:sz w:val="24"/>
              <w:szCs w:val="24"/>
            </w:rPr>
            <w:t>Area/Locality(Textbox)</w:t>
          </w:r>
        </w:p>
        <w:p w14:paraId="1DCDA094" w14:textId="2034260F" w:rsidR="00964CE0" w:rsidRPr="00522BBD" w:rsidRDefault="00964CE0" w:rsidP="00F333C2">
          <w:pPr>
            <w:pStyle w:val="ListParagraph"/>
            <w:numPr>
              <w:ilvl w:val="0"/>
              <w:numId w:val="26"/>
            </w:numPr>
            <w:rPr>
              <w:rStyle w:val="apple-converted-space"/>
              <w:sz w:val="24"/>
              <w:szCs w:val="24"/>
            </w:rPr>
          </w:pPr>
          <w:r w:rsidRPr="00522BBD">
            <w:rPr>
              <w:rStyle w:val="apple-converted-space"/>
              <w:color w:val="000000" w:themeColor="text1"/>
              <w:sz w:val="24"/>
              <w:szCs w:val="24"/>
            </w:rPr>
            <w:t>State(</w:t>
          </w:r>
          <w:del w:id="113" w:author="Kayur Thakrar" w:date="2018-03-20T11:35:00Z">
            <w:r w:rsidRPr="00522BBD" w:rsidDel="00FA37CA">
              <w:rPr>
                <w:rStyle w:val="apple-converted-space"/>
                <w:color w:val="000000" w:themeColor="text1"/>
                <w:sz w:val="24"/>
                <w:szCs w:val="24"/>
              </w:rPr>
              <w:delText>Textbox</w:delText>
            </w:r>
          </w:del>
          <w:ins w:id="114" w:author="Kayur Thakrar" w:date="2018-03-20T11:35:00Z">
            <w:r w:rsidR="00FA37CA">
              <w:rPr>
                <w:rStyle w:val="apple-converted-space"/>
                <w:color w:val="000000" w:themeColor="text1"/>
                <w:sz w:val="24"/>
                <w:szCs w:val="24"/>
              </w:rPr>
              <w:t>Drop Down</w:t>
            </w:r>
          </w:ins>
          <w:r w:rsidRPr="00522BBD">
            <w:rPr>
              <w:rStyle w:val="apple-converted-space"/>
              <w:color w:val="000000" w:themeColor="text1"/>
              <w:sz w:val="24"/>
              <w:szCs w:val="24"/>
            </w:rPr>
            <w:t>)</w:t>
          </w:r>
        </w:p>
        <w:p w14:paraId="7496049C" w14:textId="30EE1142" w:rsidR="00964CE0" w:rsidRPr="00522BBD" w:rsidRDefault="00964CE0" w:rsidP="00F333C2">
          <w:pPr>
            <w:pStyle w:val="ListParagraph"/>
            <w:numPr>
              <w:ilvl w:val="0"/>
              <w:numId w:val="26"/>
            </w:numPr>
            <w:rPr>
              <w:rStyle w:val="apple-converted-space"/>
              <w:sz w:val="24"/>
              <w:szCs w:val="24"/>
            </w:rPr>
          </w:pPr>
          <w:r w:rsidRPr="00522BBD">
            <w:rPr>
              <w:rStyle w:val="apple-converted-space"/>
              <w:color w:val="000000" w:themeColor="text1"/>
              <w:sz w:val="24"/>
              <w:szCs w:val="24"/>
            </w:rPr>
            <w:t>Country(</w:t>
          </w:r>
          <w:del w:id="115" w:author="Kayur Thakrar" w:date="2018-03-20T11:35:00Z">
            <w:r w:rsidRPr="00522BBD" w:rsidDel="00FA37CA">
              <w:rPr>
                <w:rStyle w:val="apple-converted-space"/>
                <w:color w:val="000000" w:themeColor="text1"/>
                <w:sz w:val="24"/>
                <w:szCs w:val="24"/>
              </w:rPr>
              <w:delText>Textbox</w:delText>
            </w:r>
          </w:del>
          <w:ins w:id="116" w:author="Kayur Thakrar" w:date="2018-03-20T11:35:00Z">
            <w:r w:rsidR="00FA37CA">
              <w:rPr>
                <w:rStyle w:val="apple-converted-space"/>
                <w:color w:val="000000" w:themeColor="text1"/>
                <w:sz w:val="24"/>
                <w:szCs w:val="24"/>
              </w:rPr>
              <w:t>Drop Down</w:t>
            </w:r>
          </w:ins>
          <w:r w:rsidRPr="00522BBD">
            <w:rPr>
              <w:rStyle w:val="apple-converted-space"/>
              <w:color w:val="000000" w:themeColor="text1"/>
              <w:sz w:val="24"/>
              <w:szCs w:val="24"/>
            </w:rPr>
            <w:t>)</w:t>
          </w:r>
        </w:p>
        <w:p w14:paraId="3A3BD360" w14:textId="27E9BE81" w:rsidR="00964CE0" w:rsidRPr="00522BBD" w:rsidRDefault="00964CE0" w:rsidP="00F333C2">
          <w:pPr>
            <w:pStyle w:val="ListParagraph"/>
            <w:numPr>
              <w:ilvl w:val="0"/>
              <w:numId w:val="26"/>
            </w:numPr>
            <w:rPr>
              <w:rStyle w:val="apple-converted-space"/>
              <w:sz w:val="24"/>
              <w:szCs w:val="24"/>
            </w:rPr>
          </w:pPr>
          <w:r w:rsidRPr="00522BBD">
            <w:rPr>
              <w:rStyle w:val="apple-converted-space"/>
              <w:color w:val="000000" w:themeColor="text1"/>
              <w:sz w:val="24"/>
              <w:szCs w:val="24"/>
            </w:rPr>
            <w:t>PIN Code(</w:t>
          </w:r>
          <w:del w:id="117" w:author="Kayur Thakrar" w:date="2018-03-20T11:36:00Z">
            <w:r w:rsidRPr="00522BBD" w:rsidDel="00FA37CA">
              <w:rPr>
                <w:rStyle w:val="apple-converted-space"/>
                <w:color w:val="000000" w:themeColor="text1"/>
                <w:sz w:val="24"/>
                <w:szCs w:val="24"/>
              </w:rPr>
              <w:delText>Textbox</w:delText>
            </w:r>
          </w:del>
          <w:ins w:id="118" w:author="Kayur Thakrar" w:date="2018-03-20T11:36:00Z">
            <w:r w:rsidR="00FA37CA">
              <w:rPr>
                <w:rStyle w:val="apple-converted-space"/>
                <w:color w:val="000000" w:themeColor="text1"/>
                <w:sz w:val="24"/>
                <w:szCs w:val="24"/>
              </w:rPr>
              <w:t>Drop Down</w:t>
            </w:r>
          </w:ins>
          <w:r w:rsidRPr="00522BBD">
            <w:rPr>
              <w:rStyle w:val="apple-converted-space"/>
              <w:color w:val="000000" w:themeColor="text1"/>
              <w:sz w:val="24"/>
              <w:szCs w:val="24"/>
            </w:rPr>
            <w:t>)</w:t>
          </w:r>
        </w:p>
        <w:p w14:paraId="2428E9B6" w14:textId="77777777" w:rsidR="00964CE0" w:rsidRPr="00522BBD" w:rsidRDefault="00964CE0" w:rsidP="00F333C2">
          <w:pPr>
            <w:pStyle w:val="ListParagraph"/>
            <w:numPr>
              <w:ilvl w:val="0"/>
              <w:numId w:val="26"/>
            </w:numPr>
            <w:rPr>
              <w:sz w:val="24"/>
              <w:szCs w:val="24"/>
            </w:rPr>
          </w:pPr>
          <w:r w:rsidRPr="00522BBD">
            <w:rPr>
              <w:rStyle w:val="apple-converted-space"/>
              <w:color w:val="000000" w:themeColor="text1"/>
              <w:sz w:val="24"/>
              <w:szCs w:val="24"/>
            </w:rPr>
            <w:t>Amount(Textbox)</w:t>
          </w:r>
        </w:p>
        <w:p w14:paraId="509AAACE" w14:textId="3C0773B8" w:rsidR="00964CE0" w:rsidRPr="00522BBD" w:rsidRDefault="00964CE0" w:rsidP="00F333C2">
          <w:pPr>
            <w:pStyle w:val="ListParagraph"/>
            <w:numPr>
              <w:ilvl w:val="0"/>
              <w:numId w:val="26"/>
            </w:numPr>
            <w:rPr>
              <w:sz w:val="24"/>
              <w:szCs w:val="24"/>
            </w:rPr>
          </w:pPr>
          <w:r w:rsidRPr="00522BBD">
            <w:rPr>
              <w:sz w:val="24"/>
              <w:szCs w:val="24"/>
            </w:rPr>
            <w:t xml:space="preserve">Applicant shall </w:t>
          </w:r>
          <w:r w:rsidR="00A91E6E">
            <w:rPr>
              <w:sz w:val="24"/>
              <w:szCs w:val="24"/>
            </w:rPr>
            <w:t xml:space="preserve">be able to </w:t>
          </w:r>
          <w:r w:rsidRPr="00522BBD">
            <w:rPr>
              <w:sz w:val="24"/>
              <w:szCs w:val="24"/>
            </w:rPr>
            <w:t xml:space="preserve">add more </w:t>
          </w:r>
          <w:r w:rsidR="00A91E6E">
            <w:rPr>
              <w:sz w:val="24"/>
              <w:szCs w:val="24"/>
            </w:rPr>
            <w:t>than one immovable assets</w:t>
          </w:r>
        </w:p>
        <w:p w14:paraId="589789CF" w14:textId="77777777" w:rsidR="00964CE0" w:rsidRPr="00522BBD" w:rsidRDefault="00964CE0" w:rsidP="00964CE0">
          <w:pPr>
            <w:pStyle w:val="ListParagraph"/>
            <w:ind w:left="1440"/>
            <w:rPr>
              <w:sz w:val="24"/>
              <w:szCs w:val="24"/>
            </w:rPr>
          </w:pPr>
        </w:p>
        <w:p w14:paraId="25F8259F" w14:textId="5C263D02" w:rsidR="00964CE0" w:rsidRPr="00522BBD" w:rsidRDefault="004139A1" w:rsidP="00A91E6E">
          <w:pPr>
            <w:pStyle w:val="Heading4"/>
          </w:pPr>
          <w:bookmarkStart w:id="119" w:name="_Toc509245462"/>
          <w:r w:rsidRPr="00522BBD">
            <w:t>Details of Movable Assets</w:t>
          </w:r>
          <w:bookmarkEnd w:id="119"/>
          <w:r w:rsidRPr="00522BBD">
            <w:tab/>
            <w:t xml:space="preserve">                       </w:t>
          </w:r>
        </w:p>
        <w:p w14:paraId="43605509" w14:textId="642A3D75" w:rsidR="004139A1" w:rsidRPr="00A91E6E" w:rsidRDefault="00A91E6E" w:rsidP="00A91E6E">
          <w:r w:rsidRPr="00A91E6E">
            <w:t>If the candidate has movable assets they shall answer the questions below</w:t>
          </w:r>
          <w:r>
            <w:t xml:space="preserve"> (There shall be a question regarding this before details are requested).</w:t>
          </w:r>
        </w:p>
        <w:p w14:paraId="3BC811F0" w14:textId="03C6F640" w:rsidR="00964CE0" w:rsidRPr="00522BBD" w:rsidRDefault="00CF1322" w:rsidP="00F333C2">
          <w:pPr>
            <w:pStyle w:val="ListParagraph"/>
            <w:numPr>
              <w:ilvl w:val="0"/>
              <w:numId w:val="26"/>
            </w:numPr>
            <w:spacing w:after="0"/>
            <w:rPr>
              <w:rStyle w:val="apple-converted-space"/>
              <w:sz w:val="24"/>
              <w:szCs w:val="24"/>
            </w:rPr>
          </w:pPr>
          <w:r w:rsidRPr="00522BBD">
            <w:rPr>
              <w:rStyle w:val="apple-converted-space"/>
              <w:color w:val="000000" w:themeColor="text1"/>
              <w:sz w:val="24"/>
              <w:szCs w:val="24"/>
            </w:rPr>
            <w:t>Jewelry</w:t>
          </w:r>
          <w:r w:rsidR="00964CE0" w:rsidRPr="00522BBD">
            <w:rPr>
              <w:rStyle w:val="apple-converted-space"/>
              <w:color w:val="000000" w:themeColor="text1"/>
              <w:sz w:val="24"/>
              <w:szCs w:val="24"/>
            </w:rPr>
            <w:t>, bullion etc.(Textbox)</w:t>
          </w:r>
        </w:p>
        <w:p w14:paraId="0565017A" w14:textId="77777777" w:rsidR="00964CE0" w:rsidRPr="00522BBD" w:rsidRDefault="00964CE0" w:rsidP="00F333C2">
          <w:pPr>
            <w:pStyle w:val="ListParagraph"/>
            <w:numPr>
              <w:ilvl w:val="0"/>
              <w:numId w:val="26"/>
            </w:numPr>
            <w:jc w:val="left"/>
            <w:rPr>
              <w:rStyle w:val="apple-converted-space"/>
              <w:sz w:val="24"/>
              <w:szCs w:val="24"/>
            </w:rPr>
          </w:pPr>
          <w:r w:rsidRPr="00522BBD">
            <w:rPr>
              <w:rStyle w:val="apple-converted-space"/>
              <w:color w:val="000000" w:themeColor="text1"/>
              <w:sz w:val="24"/>
              <w:szCs w:val="24"/>
            </w:rPr>
            <w:t>Archaeological collections, drawings, painting, sculpture or any work of art</w:t>
          </w:r>
          <w:r w:rsidRPr="00522BBD">
            <w:rPr>
              <w:rFonts w:ascii="Calibri" w:hAnsi="Calibri" w:cs="Calibri"/>
              <w:b/>
              <w:bCs/>
              <w:color w:val="6A6A6A"/>
              <w:sz w:val="24"/>
              <w:szCs w:val="24"/>
            </w:rPr>
            <w:t> </w:t>
          </w:r>
          <w:r w:rsidRPr="00522BBD">
            <w:rPr>
              <w:rStyle w:val="apple-converted-space"/>
              <w:color w:val="000000" w:themeColor="text1"/>
              <w:sz w:val="24"/>
              <w:szCs w:val="24"/>
            </w:rPr>
            <w:t xml:space="preserve"> (Textbox)</w:t>
          </w:r>
        </w:p>
        <w:p w14:paraId="0EF65E45" w14:textId="77777777" w:rsidR="00964CE0" w:rsidRPr="00522BBD" w:rsidRDefault="00964CE0" w:rsidP="00F333C2">
          <w:pPr>
            <w:pStyle w:val="ListParagraph"/>
            <w:numPr>
              <w:ilvl w:val="0"/>
              <w:numId w:val="26"/>
            </w:numPr>
            <w:rPr>
              <w:rStyle w:val="apple-converted-space"/>
              <w:sz w:val="24"/>
              <w:szCs w:val="24"/>
            </w:rPr>
          </w:pPr>
          <w:r w:rsidRPr="00522BBD">
            <w:rPr>
              <w:rStyle w:val="apple-converted-space"/>
              <w:color w:val="000000" w:themeColor="text1"/>
              <w:sz w:val="24"/>
              <w:szCs w:val="24"/>
            </w:rPr>
            <w:t>Vehicles, yachts, boats and aircrafts (Textbox)</w:t>
          </w:r>
        </w:p>
        <w:p w14:paraId="1C8B3258" w14:textId="77777777" w:rsidR="00964CE0" w:rsidRPr="00522BBD" w:rsidRDefault="00964CE0" w:rsidP="00F333C2">
          <w:pPr>
            <w:pStyle w:val="ListParagraph"/>
            <w:numPr>
              <w:ilvl w:val="0"/>
              <w:numId w:val="26"/>
            </w:numPr>
            <w:spacing w:after="0"/>
            <w:rPr>
              <w:rStyle w:val="apple-converted-space"/>
              <w:sz w:val="24"/>
              <w:szCs w:val="24"/>
            </w:rPr>
          </w:pPr>
          <w:r w:rsidRPr="00522BBD">
            <w:rPr>
              <w:rStyle w:val="apple-converted-space"/>
              <w:color w:val="000000" w:themeColor="text1"/>
              <w:sz w:val="24"/>
              <w:szCs w:val="24"/>
            </w:rPr>
            <w:t>Financial asset</w:t>
          </w:r>
        </w:p>
        <w:p w14:paraId="23171311" w14:textId="77777777" w:rsidR="00964CE0" w:rsidRPr="00522BBD" w:rsidRDefault="00964CE0" w:rsidP="00F333C2">
          <w:pPr>
            <w:pStyle w:val="ListParagraph"/>
            <w:numPr>
              <w:ilvl w:val="0"/>
              <w:numId w:val="30"/>
            </w:numPr>
            <w:spacing w:after="0"/>
            <w:rPr>
              <w:rStyle w:val="apple-converted-space"/>
              <w:color w:val="000000" w:themeColor="text1"/>
              <w:sz w:val="24"/>
              <w:szCs w:val="24"/>
            </w:rPr>
          </w:pPr>
          <w:r w:rsidRPr="00522BBD">
            <w:rPr>
              <w:rStyle w:val="apple-converted-space"/>
              <w:color w:val="000000" w:themeColor="text1"/>
              <w:sz w:val="24"/>
              <w:szCs w:val="24"/>
            </w:rPr>
            <w:lastRenderedPageBreak/>
            <w:t>Bank (including all deposits)</w:t>
          </w:r>
        </w:p>
        <w:p w14:paraId="47433663" w14:textId="77777777" w:rsidR="00964CE0" w:rsidRPr="00522BBD" w:rsidRDefault="00964CE0" w:rsidP="00F333C2">
          <w:pPr>
            <w:pStyle w:val="ListParagraph"/>
            <w:numPr>
              <w:ilvl w:val="0"/>
              <w:numId w:val="30"/>
            </w:numPr>
            <w:spacing w:after="0"/>
            <w:rPr>
              <w:rStyle w:val="apple-converted-space"/>
              <w:color w:val="000000" w:themeColor="text1"/>
              <w:sz w:val="24"/>
              <w:szCs w:val="24"/>
            </w:rPr>
          </w:pPr>
          <w:r w:rsidRPr="00522BBD">
            <w:rPr>
              <w:rStyle w:val="apple-converted-space"/>
              <w:color w:val="000000" w:themeColor="text1"/>
              <w:sz w:val="24"/>
              <w:szCs w:val="24"/>
            </w:rPr>
            <w:t>Shares and securities</w:t>
          </w:r>
        </w:p>
        <w:p w14:paraId="788A4B2E" w14:textId="77777777" w:rsidR="00964CE0" w:rsidRPr="00522BBD" w:rsidRDefault="00964CE0" w:rsidP="00F333C2">
          <w:pPr>
            <w:pStyle w:val="ListParagraph"/>
            <w:numPr>
              <w:ilvl w:val="0"/>
              <w:numId w:val="30"/>
            </w:numPr>
            <w:spacing w:after="0"/>
            <w:rPr>
              <w:rStyle w:val="apple-converted-space"/>
              <w:color w:val="000000" w:themeColor="text1"/>
              <w:sz w:val="24"/>
              <w:szCs w:val="24"/>
            </w:rPr>
          </w:pPr>
          <w:r w:rsidRPr="00522BBD">
            <w:rPr>
              <w:rStyle w:val="apple-converted-space"/>
              <w:color w:val="000000" w:themeColor="text1"/>
              <w:sz w:val="24"/>
              <w:szCs w:val="24"/>
            </w:rPr>
            <w:t>Insurance policies</w:t>
          </w:r>
        </w:p>
        <w:p w14:paraId="6C730E08" w14:textId="77777777" w:rsidR="00964CE0" w:rsidRPr="00522BBD" w:rsidRDefault="00964CE0" w:rsidP="00F333C2">
          <w:pPr>
            <w:pStyle w:val="ListParagraph"/>
            <w:numPr>
              <w:ilvl w:val="0"/>
              <w:numId w:val="30"/>
            </w:numPr>
            <w:spacing w:after="0"/>
            <w:rPr>
              <w:rStyle w:val="apple-converted-space"/>
              <w:color w:val="000000" w:themeColor="text1"/>
              <w:sz w:val="24"/>
              <w:szCs w:val="24"/>
            </w:rPr>
          </w:pPr>
          <w:r w:rsidRPr="00522BBD">
            <w:rPr>
              <w:rStyle w:val="apple-converted-space"/>
              <w:color w:val="000000" w:themeColor="text1"/>
              <w:sz w:val="24"/>
              <w:szCs w:val="24"/>
            </w:rPr>
            <w:t>Loans and advances given</w:t>
          </w:r>
        </w:p>
        <w:p w14:paraId="14EE3F85" w14:textId="77777777" w:rsidR="00964CE0" w:rsidRPr="00522BBD" w:rsidRDefault="00964CE0" w:rsidP="00F333C2">
          <w:pPr>
            <w:pStyle w:val="ListParagraph"/>
            <w:numPr>
              <w:ilvl w:val="0"/>
              <w:numId w:val="30"/>
            </w:numPr>
            <w:spacing w:after="0"/>
            <w:rPr>
              <w:rStyle w:val="apple-converted-space"/>
              <w:sz w:val="24"/>
              <w:szCs w:val="24"/>
            </w:rPr>
          </w:pPr>
          <w:r w:rsidRPr="00522BBD">
            <w:rPr>
              <w:rStyle w:val="apple-converted-space"/>
              <w:color w:val="000000" w:themeColor="text1"/>
              <w:sz w:val="24"/>
              <w:szCs w:val="24"/>
            </w:rPr>
            <w:t>Cash in hand</w:t>
          </w:r>
        </w:p>
        <w:p w14:paraId="20E86753" w14:textId="6EEBB9C8" w:rsidR="005F7F45" w:rsidRDefault="005F7F45" w:rsidP="00CF1322">
          <w:pPr>
            <w:pStyle w:val="Heading4"/>
            <w:rPr>
              <w:rStyle w:val="apple-converted-space"/>
              <w:color w:val="000000" w:themeColor="text1"/>
              <w:szCs w:val="24"/>
            </w:rPr>
          </w:pPr>
          <w:bookmarkStart w:id="120" w:name="_Toc509245463"/>
          <w:r w:rsidRPr="00522BBD">
            <w:rPr>
              <w:rStyle w:val="apple-converted-space"/>
              <w:color w:val="000000" w:themeColor="text1"/>
              <w:szCs w:val="24"/>
            </w:rPr>
            <w:t xml:space="preserve">Interest held in the assets of </w:t>
          </w:r>
          <w:proofErr w:type="gramStart"/>
          <w:r w:rsidRPr="00522BBD">
            <w:rPr>
              <w:rStyle w:val="apple-converted-space"/>
              <w:color w:val="000000" w:themeColor="text1"/>
              <w:szCs w:val="24"/>
            </w:rPr>
            <w:t>a</w:t>
          </w:r>
          <w:proofErr w:type="gramEnd"/>
          <w:r w:rsidRPr="00522BBD">
            <w:rPr>
              <w:rStyle w:val="apple-converted-space"/>
              <w:color w:val="000000" w:themeColor="text1"/>
              <w:szCs w:val="24"/>
            </w:rPr>
            <w:t xml:space="preserve"> AOP?</w:t>
          </w:r>
          <w:bookmarkEnd w:id="120"/>
        </w:p>
        <w:p w14:paraId="0F887349" w14:textId="1D733508" w:rsidR="00CF1322" w:rsidRPr="00CF1322" w:rsidRDefault="00CF1322" w:rsidP="00CF1322">
          <w:r w:rsidRPr="00522BBD">
            <w:rPr>
              <w:rStyle w:val="apple-converted-space"/>
              <w:color w:val="000000" w:themeColor="text1"/>
              <w:sz w:val="24"/>
              <w:szCs w:val="24"/>
            </w:rPr>
            <w:t>Do you have any Interest held in the assets of a firm or association of persons (AOP) as a partner or member thereof?</w:t>
          </w:r>
        </w:p>
        <w:p w14:paraId="25978DBA" w14:textId="0B113D80" w:rsidR="00964CE0" w:rsidRPr="00522BBD" w:rsidRDefault="00964CE0" w:rsidP="00F333C2">
          <w:pPr>
            <w:pStyle w:val="ListParagraph"/>
            <w:numPr>
              <w:ilvl w:val="0"/>
              <w:numId w:val="26"/>
            </w:numPr>
            <w:spacing w:after="0"/>
            <w:rPr>
              <w:rStyle w:val="apple-converted-space"/>
              <w:sz w:val="24"/>
              <w:szCs w:val="24"/>
            </w:rPr>
          </w:pPr>
          <w:r w:rsidRPr="00522BBD">
            <w:rPr>
              <w:rStyle w:val="apple-converted-space"/>
              <w:color w:val="000000" w:themeColor="text1"/>
              <w:sz w:val="24"/>
              <w:szCs w:val="24"/>
            </w:rPr>
            <w:t>Name of Firm</w:t>
          </w:r>
          <w:r w:rsidR="00AA6AE7">
            <w:rPr>
              <w:rStyle w:val="apple-converted-space"/>
              <w:color w:val="000000" w:themeColor="text1"/>
              <w:sz w:val="24"/>
              <w:szCs w:val="24"/>
            </w:rPr>
            <w:t xml:space="preserve"> </w:t>
          </w:r>
          <w:r w:rsidRPr="00522BBD">
            <w:rPr>
              <w:rStyle w:val="apple-converted-space"/>
              <w:color w:val="000000" w:themeColor="text1"/>
              <w:sz w:val="24"/>
              <w:szCs w:val="24"/>
            </w:rPr>
            <w:t>(Text</w:t>
          </w:r>
          <w:r w:rsidR="00AA6AE7">
            <w:rPr>
              <w:rStyle w:val="apple-converted-space"/>
              <w:color w:val="000000" w:themeColor="text1"/>
              <w:sz w:val="24"/>
              <w:szCs w:val="24"/>
            </w:rPr>
            <w:t xml:space="preserve"> </w:t>
          </w:r>
          <w:r w:rsidRPr="00522BBD">
            <w:rPr>
              <w:rStyle w:val="apple-converted-space"/>
              <w:color w:val="000000" w:themeColor="text1"/>
              <w:sz w:val="24"/>
              <w:szCs w:val="24"/>
            </w:rPr>
            <w:t>box)</w:t>
          </w:r>
        </w:p>
        <w:p w14:paraId="4224D915" w14:textId="2F7114B8" w:rsidR="00964CE0" w:rsidRPr="00522BBD" w:rsidRDefault="00964CE0" w:rsidP="00F333C2">
          <w:pPr>
            <w:pStyle w:val="ListParagraph"/>
            <w:numPr>
              <w:ilvl w:val="0"/>
              <w:numId w:val="26"/>
            </w:numPr>
            <w:jc w:val="left"/>
            <w:rPr>
              <w:rStyle w:val="apple-converted-space"/>
              <w:sz w:val="24"/>
              <w:szCs w:val="24"/>
            </w:rPr>
          </w:pPr>
          <w:r w:rsidRPr="00522BBD">
            <w:rPr>
              <w:rStyle w:val="apple-converted-space"/>
              <w:color w:val="000000" w:themeColor="text1"/>
              <w:sz w:val="24"/>
              <w:szCs w:val="24"/>
            </w:rPr>
            <w:t>Flat/Door No</w:t>
          </w:r>
          <w:r w:rsidRPr="00522BBD">
            <w:rPr>
              <w:rFonts w:ascii="Calibri" w:hAnsi="Calibri" w:cs="Calibri"/>
              <w:b/>
              <w:bCs/>
              <w:color w:val="6A6A6A"/>
              <w:sz w:val="24"/>
              <w:szCs w:val="24"/>
            </w:rPr>
            <w:t> </w:t>
          </w:r>
          <w:r w:rsidRPr="00522BBD">
            <w:rPr>
              <w:rStyle w:val="apple-converted-space"/>
              <w:color w:val="000000" w:themeColor="text1"/>
              <w:sz w:val="24"/>
              <w:szCs w:val="24"/>
            </w:rPr>
            <w:t xml:space="preserve"> (Text</w:t>
          </w:r>
          <w:r w:rsidR="00AA6AE7">
            <w:rPr>
              <w:rStyle w:val="apple-converted-space"/>
              <w:color w:val="000000" w:themeColor="text1"/>
              <w:sz w:val="24"/>
              <w:szCs w:val="24"/>
            </w:rPr>
            <w:t xml:space="preserve"> </w:t>
          </w:r>
          <w:r w:rsidRPr="00522BBD">
            <w:rPr>
              <w:rStyle w:val="apple-converted-space"/>
              <w:color w:val="000000" w:themeColor="text1"/>
              <w:sz w:val="24"/>
              <w:szCs w:val="24"/>
            </w:rPr>
            <w:t>box)</w:t>
          </w:r>
        </w:p>
        <w:p w14:paraId="1AA8E388" w14:textId="203499AF" w:rsidR="00964CE0" w:rsidRPr="00522BBD" w:rsidRDefault="00964CE0" w:rsidP="00F333C2">
          <w:pPr>
            <w:pStyle w:val="ListParagraph"/>
            <w:numPr>
              <w:ilvl w:val="0"/>
              <w:numId w:val="26"/>
            </w:numPr>
            <w:rPr>
              <w:rStyle w:val="apple-converted-space"/>
              <w:sz w:val="24"/>
              <w:szCs w:val="24"/>
            </w:rPr>
          </w:pPr>
          <w:r w:rsidRPr="00522BBD">
            <w:rPr>
              <w:rStyle w:val="apple-converted-space"/>
              <w:color w:val="000000" w:themeColor="text1"/>
              <w:sz w:val="24"/>
              <w:szCs w:val="24"/>
            </w:rPr>
            <w:t>Name of Premise (Text</w:t>
          </w:r>
          <w:r w:rsidR="00AA6AE7">
            <w:rPr>
              <w:rStyle w:val="apple-converted-space"/>
              <w:color w:val="000000" w:themeColor="text1"/>
              <w:sz w:val="24"/>
              <w:szCs w:val="24"/>
            </w:rPr>
            <w:t xml:space="preserve"> </w:t>
          </w:r>
          <w:r w:rsidRPr="00522BBD">
            <w:rPr>
              <w:rStyle w:val="apple-converted-space"/>
              <w:color w:val="000000" w:themeColor="text1"/>
              <w:sz w:val="24"/>
              <w:szCs w:val="24"/>
            </w:rPr>
            <w:t>box)</w:t>
          </w:r>
        </w:p>
        <w:p w14:paraId="5C2D9745" w14:textId="1CF882F4" w:rsidR="00964CE0" w:rsidRPr="00522BBD" w:rsidRDefault="00964CE0" w:rsidP="00F333C2">
          <w:pPr>
            <w:pStyle w:val="ListParagraph"/>
            <w:numPr>
              <w:ilvl w:val="0"/>
              <w:numId w:val="26"/>
            </w:numPr>
            <w:spacing w:after="0"/>
            <w:rPr>
              <w:rStyle w:val="apple-converted-space"/>
              <w:sz w:val="24"/>
              <w:szCs w:val="24"/>
            </w:rPr>
          </w:pPr>
          <w:r w:rsidRPr="00522BBD">
            <w:rPr>
              <w:rStyle w:val="apple-converted-space"/>
              <w:color w:val="000000" w:themeColor="text1"/>
              <w:sz w:val="24"/>
              <w:szCs w:val="24"/>
            </w:rPr>
            <w:t>Road/Street(Text</w:t>
          </w:r>
          <w:r w:rsidR="00AA6AE7">
            <w:rPr>
              <w:rStyle w:val="apple-converted-space"/>
              <w:color w:val="000000" w:themeColor="text1"/>
              <w:sz w:val="24"/>
              <w:szCs w:val="24"/>
            </w:rPr>
            <w:t xml:space="preserve"> </w:t>
          </w:r>
          <w:r w:rsidRPr="00522BBD">
            <w:rPr>
              <w:rStyle w:val="apple-converted-space"/>
              <w:color w:val="000000" w:themeColor="text1"/>
              <w:sz w:val="24"/>
              <w:szCs w:val="24"/>
            </w:rPr>
            <w:t>box)</w:t>
          </w:r>
        </w:p>
        <w:p w14:paraId="5C111B1D" w14:textId="04C47CD9" w:rsidR="00964CE0" w:rsidRPr="00522BBD" w:rsidRDefault="00964CE0" w:rsidP="00F333C2">
          <w:pPr>
            <w:pStyle w:val="ListParagraph"/>
            <w:numPr>
              <w:ilvl w:val="0"/>
              <w:numId w:val="26"/>
            </w:numPr>
            <w:spacing w:after="0"/>
            <w:rPr>
              <w:rStyle w:val="apple-converted-space"/>
              <w:sz w:val="24"/>
              <w:szCs w:val="24"/>
            </w:rPr>
          </w:pPr>
          <w:r w:rsidRPr="00522BBD">
            <w:rPr>
              <w:rStyle w:val="apple-converted-space"/>
              <w:sz w:val="24"/>
              <w:szCs w:val="24"/>
            </w:rPr>
            <w:t>Area/Locality(Text</w:t>
          </w:r>
          <w:r w:rsidR="00AA6AE7">
            <w:rPr>
              <w:rStyle w:val="apple-converted-space"/>
              <w:sz w:val="24"/>
              <w:szCs w:val="24"/>
            </w:rPr>
            <w:t xml:space="preserve"> </w:t>
          </w:r>
          <w:r w:rsidRPr="00522BBD">
            <w:rPr>
              <w:rStyle w:val="apple-converted-space"/>
              <w:sz w:val="24"/>
              <w:szCs w:val="24"/>
            </w:rPr>
            <w:t>box)</w:t>
          </w:r>
        </w:p>
        <w:p w14:paraId="174A1AB4" w14:textId="17CE7392" w:rsidR="00964CE0" w:rsidRPr="00522BBD" w:rsidRDefault="00964CE0" w:rsidP="00F333C2">
          <w:pPr>
            <w:pStyle w:val="ListParagraph"/>
            <w:numPr>
              <w:ilvl w:val="0"/>
              <w:numId w:val="26"/>
            </w:numPr>
            <w:spacing w:after="0"/>
            <w:rPr>
              <w:rStyle w:val="apple-converted-space"/>
              <w:sz w:val="24"/>
              <w:szCs w:val="24"/>
            </w:rPr>
          </w:pPr>
          <w:r w:rsidRPr="00522BBD">
            <w:rPr>
              <w:rStyle w:val="apple-converted-space"/>
              <w:sz w:val="24"/>
              <w:szCs w:val="24"/>
            </w:rPr>
            <w:t>State(</w:t>
          </w:r>
          <w:del w:id="121" w:author="Kayur Thakrar" w:date="2018-03-20T11:36:00Z">
            <w:r w:rsidRPr="00522BBD" w:rsidDel="00FA37CA">
              <w:rPr>
                <w:rStyle w:val="apple-converted-space"/>
                <w:sz w:val="24"/>
                <w:szCs w:val="24"/>
              </w:rPr>
              <w:delText>Text</w:delText>
            </w:r>
            <w:r w:rsidR="00AA6AE7" w:rsidDel="00FA37CA">
              <w:rPr>
                <w:rStyle w:val="apple-converted-space"/>
                <w:sz w:val="24"/>
                <w:szCs w:val="24"/>
              </w:rPr>
              <w:delText xml:space="preserve"> </w:delText>
            </w:r>
            <w:r w:rsidRPr="00522BBD" w:rsidDel="00FA37CA">
              <w:rPr>
                <w:rStyle w:val="apple-converted-space"/>
                <w:sz w:val="24"/>
                <w:szCs w:val="24"/>
              </w:rPr>
              <w:delText>box</w:delText>
            </w:r>
          </w:del>
          <w:ins w:id="122" w:author="Kayur Thakrar" w:date="2018-03-20T11:36:00Z">
            <w:r w:rsidR="00FA37CA">
              <w:rPr>
                <w:rStyle w:val="apple-converted-space"/>
                <w:sz w:val="24"/>
                <w:szCs w:val="24"/>
              </w:rPr>
              <w:t>Drop Box</w:t>
            </w:r>
          </w:ins>
          <w:r w:rsidRPr="00522BBD">
            <w:rPr>
              <w:rStyle w:val="apple-converted-space"/>
              <w:sz w:val="24"/>
              <w:szCs w:val="24"/>
            </w:rPr>
            <w:t>)</w:t>
          </w:r>
        </w:p>
        <w:p w14:paraId="10EF25D7" w14:textId="18B3A58E" w:rsidR="00964CE0" w:rsidRPr="00522BBD" w:rsidRDefault="00964CE0" w:rsidP="00F333C2">
          <w:pPr>
            <w:pStyle w:val="ListParagraph"/>
            <w:numPr>
              <w:ilvl w:val="0"/>
              <w:numId w:val="26"/>
            </w:numPr>
            <w:spacing w:after="0"/>
            <w:rPr>
              <w:rStyle w:val="apple-converted-space"/>
              <w:sz w:val="24"/>
              <w:szCs w:val="24"/>
            </w:rPr>
          </w:pPr>
          <w:r w:rsidRPr="00522BBD">
            <w:rPr>
              <w:rStyle w:val="apple-converted-space"/>
              <w:sz w:val="24"/>
              <w:szCs w:val="24"/>
            </w:rPr>
            <w:t>Country(</w:t>
          </w:r>
          <w:ins w:id="123" w:author="Kayur Thakrar" w:date="2018-03-20T11:36:00Z">
            <w:r w:rsidR="00FA37CA">
              <w:rPr>
                <w:rStyle w:val="apple-converted-space"/>
                <w:sz w:val="24"/>
                <w:szCs w:val="24"/>
              </w:rPr>
              <w:t>Drop Box</w:t>
            </w:r>
          </w:ins>
          <w:del w:id="124" w:author="Kayur Thakrar" w:date="2018-03-20T11:36:00Z">
            <w:r w:rsidRPr="00522BBD" w:rsidDel="00FA37CA">
              <w:rPr>
                <w:rStyle w:val="apple-converted-space"/>
                <w:sz w:val="24"/>
                <w:szCs w:val="24"/>
              </w:rPr>
              <w:delText>Text</w:delText>
            </w:r>
            <w:r w:rsidR="00AA6AE7" w:rsidDel="00FA37CA">
              <w:rPr>
                <w:rStyle w:val="apple-converted-space"/>
                <w:sz w:val="24"/>
                <w:szCs w:val="24"/>
              </w:rPr>
              <w:delText xml:space="preserve"> </w:delText>
            </w:r>
            <w:r w:rsidRPr="00522BBD" w:rsidDel="00FA37CA">
              <w:rPr>
                <w:rStyle w:val="apple-converted-space"/>
                <w:sz w:val="24"/>
                <w:szCs w:val="24"/>
              </w:rPr>
              <w:delText>box</w:delText>
            </w:r>
          </w:del>
          <w:r w:rsidRPr="00522BBD">
            <w:rPr>
              <w:rStyle w:val="apple-converted-space"/>
              <w:sz w:val="24"/>
              <w:szCs w:val="24"/>
            </w:rPr>
            <w:t>)</w:t>
          </w:r>
        </w:p>
        <w:p w14:paraId="418B504B" w14:textId="494FDFF7" w:rsidR="00964CE0" w:rsidRPr="00522BBD" w:rsidRDefault="00964CE0" w:rsidP="00F333C2">
          <w:pPr>
            <w:pStyle w:val="ListParagraph"/>
            <w:numPr>
              <w:ilvl w:val="0"/>
              <w:numId w:val="26"/>
            </w:numPr>
            <w:spacing w:after="0"/>
            <w:rPr>
              <w:rStyle w:val="apple-converted-space"/>
              <w:sz w:val="24"/>
              <w:szCs w:val="24"/>
            </w:rPr>
          </w:pPr>
          <w:r w:rsidRPr="00522BBD">
            <w:rPr>
              <w:rStyle w:val="apple-converted-space"/>
              <w:sz w:val="24"/>
              <w:szCs w:val="24"/>
            </w:rPr>
            <w:t>PIN Code(</w:t>
          </w:r>
          <w:ins w:id="125" w:author="Kayur Thakrar" w:date="2018-03-20T11:36:00Z">
            <w:r w:rsidR="00FA37CA">
              <w:rPr>
                <w:rStyle w:val="apple-converted-space"/>
                <w:sz w:val="24"/>
                <w:szCs w:val="24"/>
              </w:rPr>
              <w:t>Drop Box</w:t>
            </w:r>
          </w:ins>
          <w:del w:id="126" w:author="Kayur Thakrar" w:date="2018-03-20T11:36:00Z">
            <w:r w:rsidRPr="00522BBD" w:rsidDel="00FA37CA">
              <w:rPr>
                <w:rStyle w:val="apple-converted-space"/>
                <w:sz w:val="24"/>
                <w:szCs w:val="24"/>
              </w:rPr>
              <w:delText>Text</w:delText>
            </w:r>
            <w:r w:rsidR="00AA6AE7" w:rsidDel="00FA37CA">
              <w:rPr>
                <w:rStyle w:val="apple-converted-space"/>
                <w:sz w:val="24"/>
                <w:szCs w:val="24"/>
              </w:rPr>
              <w:delText xml:space="preserve"> </w:delText>
            </w:r>
            <w:r w:rsidRPr="00522BBD" w:rsidDel="00FA37CA">
              <w:rPr>
                <w:rStyle w:val="apple-converted-space"/>
                <w:sz w:val="24"/>
                <w:szCs w:val="24"/>
              </w:rPr>
              <w:delText>box</w:delText>
            </w:r>
          </w:del>
          <w:r w:rsidRPr="00522BBD">
            <w:rPr>
              <w:rStyle w:val="apple-converted-space"/>
              <w:sz w:val="24"/>
              <w:szCs w:val="24"/>
            </w:rPr>
            <w:t>)</w:t>
          </w:r>
        </w:p>
        <w:p w14:paraId="18942703" w14:textId="458F156B" w:rsidR="00964CE0" w:rsidRPr="00522BBD" w:rsidRDefault="00964CE0" w:rsidP="00F333C2">
          <w:pPr>
            <w:pStyle w:val="ListParagraph"/>
            <w:numPr>
              <w:ilvl w:val="0"/>
              <w:numId w:val="26"/>
            </w:numPr>
            <w:spacing w:after="0"/>
            <w:rPr>
              <w:rStyle w:val="apple-converted-space"/>
              <w:sz w:val="24"/>
              <w:szCs w:val="24"/>
            </w:rPr>
          </w:pPr>
          <w:r w:rsidRPr="00522BBD">
            <w:rPr>
              <w:rStyle w:val="apple-converted-space"/>
              <w:sz w:val="24"/>
              <w:szCs w:val="24"/>
            </w:rPr>
            <w:t>PAN of the firm(Text</w:t>
          </w:r>
          <w:r w:rsidR="00AA6AE7">
            <w:rPr>
              <w:rStyle w:val="apple-converted-space"/>
              <w:sz w:val="24"/>
              <w:szCs w:val="24"/>
            </w:rPr>
            <w:t xml:space="preserve"> </w:t>
          </w:r>
          <w:r w:rsidRPr="00522BBD">
            <w:rPr>
              <w:rStyle w:val="apple-converted-space"/>
              <w:sz w:val="24"/>
              <w:szCs w:val="24"/>
            </w:rPr>
            <w:t>box)</w:t>
          </w:r>
        </w:p>
        <w:p w14:paraId="06A968CC" w14:textId="1D357284" w:rsidR="00964CE0" w:rsidRPr="00522BBD" w:rsidRDefault="00964CE0" w:rsidP="00F333C2">
          <w:pPr>
            <w:pStyle w:val="ListParagraph"/>
            <w:numPr>
              <w:ilvl w:val="0"/>
              <w:numId w:val="26"/>
            </w:numPr>
            <w:spacing w:after="0"/>
            <w:rPr>
              <w:rStyle w:val="apple-converted-space"/>
              <w:sz w:val="24"/>
              <w:szCs w:val="24"/>
            </w:rPr>
          </w:pPr>
          <w:proofErr w:type="spellStart"/>
          <w:r w:rsidRPr="00522BBD">
            <w:rPr>
              <w:rStyle w:val="apple-converted-space"/>
              <w:sz w:val="24"/>
              <w:szCs w:val="24"/>
            </w:rPr>
            <w:t>Assessee's</w:t>
          </w:r>
          <w:proofErr w:type="spellEnd"/>
          <w:r w:rsidRPr="00522BBD">
            <w:rPr>
              <w:rStyle w:val="apple-converted-space"/>
              <w:sz w:val="24"/>
              <w:szCs w:val="24"/>
            </w:rPr>
            <w:t xml:space="preserve"> Investment in Firm(Text</w:t>
          </w:r>
          <w:r w:rsidR="00AA6AE7">
            <w:rPr>
              <w:rStyle w:val="apple-converted-space"/>
              <w:sz w:val="24"/>
              <w:szCs w:val="24"/>
            </w:rPr>
            <w:t xml:space="preserve"> </w:t>
          </w:r>
          <w:r w:rsidRPr="00522BBD">
            <w:rPr>
              <w:rStyle w:val="apple-converted-space"/>
              <w:sz w:val="24"/>
              <w:szCs w:val="24"/>
            </w:rPr>
            <w:t>box)</w:t>
          </w:r>
        </w:p>
        <w:p w14:paraId="2C261142" w14:textId="13C848FA" w:rsidR="00964CE0" w:rsidRPr="00522BBD" w:rsidRDefault="00964CE0" w:rsidP="00F333C2">
          <w:pPr>
            <w:pStyle w:val="ListParagraph"/>
            <w:numPr>
              <w:ilvl w:val="0"/>
              <w:numId w:val="26"/>
            </w:numPr>
            <w:rPr>
              <w:sz w:val="24"/>
              <w:szCs w:val="24"/>
            </w:rPr>
          </w:pPr>
          <w:r w:rsidRPr="00522BBD">
            <w:rPr>
              <w:sz w:val="24"/>
              <w:szCs w:val="24"/>
            </w:rPr>
            <w:t xml:space="preserve">Applicant shall add </w:t>
          </w:r>
          <w:r w:rsidR="00A2265A">
            <w:rPr>
              <w:sz w:val="24"/>
              <w:szCs w:val="24"/>
            </w:rPr>
            <w:t>one or more of these items if true</w:t>
          </w:r>
        </w:p>
        <w:p w14:paraId="4B70DED4" w14:textId="77777777" w:rsidR="00964CE0" w:rsidRPr="00522BBD" w:rsidRDefault="00964CE0" w:rsidP="00964CE0">
          <w:pPr>
            <w:pStyle w:val="ListParagraph"/>
            <w:spacing w:after="0"/>
            <w:ind w:left="1440"/>
            <w:rPr>
              <w:rStyle w:val="apple-converted-space"/>
              <w:sz w:val="24"/>
              <w:szCs w:val="24"/>
            </w:rPr>
          </w:pPr>
        </w:p>
        <w:p w14:paraId="44213A4A" w14:textId="77777777" w:rsidR="00964CE0" w:rsidRPr="00522BBD" w:rsidRDefault="00964CE0" w:rsidP="00450DBF">
          <w:pPr>
            <w:pStyle w:val="Heading4"/>
            <w:rPr>
              <w:rFonts w:eastAsiaTheme="minorHAnsi"/>
            </w:rPr>
          </w:pPr>
          <w:bookmarkStart w:id="127" w:name="_Toc509245464"/>
          <w:r w:rsidRPr="00522BBD">
            <w:rPr>
              <w:rFonts w:eastAsiaTheme="minorHAnsi"/>
            </w:rPr>
            <w:t>Liability in relation to Assets at (A+ B+ C)</w:t>
          </w:r>
          <w:bookmarkEnd w:id="127"/>
        </w:p>
        <w:p w14:paraId="49C60977" w14:textId="2676FC6F" w:rsidR="00964CE0" w:rsidRPr="00522BBD" w:rsidRDefault="00964CE0" w:rsidP="00F333C2">
          <w:pPr>
            <w:pStyle w:val="ListParagraph"/>
            <w:numPr>
              <w:ilvl w:val="0"/>
              <w:numId w:val="26"/>
            </w:numPr>
            <w:rPr>
              <w:rStyle w:val="apple-converted-space"/>
              <w:color w:val="000000" w:themeColor="text1"/>
              <w:sz w:val="24"/>
              <w:szCs w:val="24"/>
            </w:rPr>
          </w:pPr>
          <w:r w:rsidRPr="00522BBD">
            <w:rPr>
              <w:rStyle w:val="apple-converted-space"/>
              <w:color w:val="000000" w:themeColor="text1"/>
              <w:sz w:val="24"/>
              <w:szCs w:val="24"/>
            </w:rPr>
            <w:t>Liability in relation to Assets at (A+ B+ C) (Text</w:t>
          </w:r>
          <w:r w:rsidR="00AA6AE7">
            <w:rPr>
              <w:rStyle w:val="apple-converted-space"/>
              <w:color w:val="000000" w:themeColor="text1"/>
              <w:sz w:val="24"/>
              <w:szCs w:val="24"/>
            </w:rPr>
            <w:t xml:space="preserve"> </w:t>
          </w:r>
          <w:r w:rsidRPr="00522BBD">
            <w:rPr>
              <w:rStyle w:val="apple-converted-space"/>
              <w:color w:val="000000" w:themeColor="text1"/>
              <w:sz w:val="24"/>
              <w:szCs w:val="24"/>
            </w:rPr>
            <w:t>box)</w:t>
          </w:r>
        </w:p>
        <w:p w14:paraId="4D65F93D" w14:textId="77777777" w:rsidR="00964CE0" w:rsidRPr="00522BBD" w:rsidRDefault="00964CE0" w:rsidP="00964CE0">
          <w:pPr>
            <w:pStyle w:val="ListParagraph"/>
            <w:ind w:left="1440"/>
            <w:rPr>
              <w:rStyle w:val="apple-converted-space"/>
              <w:color w:val="000000" w:themeColor="text1"/>
              <w:sz w:val="24"/>
              <w:szCs w:val="24"/>
            </w:rPr>
          </w:pPr>
        </w:p>
        <w:p w14:paraId="5C177F49" w14:textId="77777777" w:rsidR="00964CE0" w:rsidRPr="00522BBD" w:rsidRDefault="00964CE0" w:rsidP="00450DBF">
          <w:pPr>
            <w:pStyle w:val="Heading5"/>
            <w:rPr>
              <w:rFonts w:eastAsiaTheme="minorHAnsi"/>
            </w:rPr>
          </w:pPr>
          <w:bookmarkStart w:id="128" w:name="_Toc509245465"/>
          <w:r w:rsidRPr="00522BBD">
            <w:rPr>
              <w:rFonts w:eastAsiaTheme="minorHAnsi"/>
            </w:rPr>
            <w:t>Upload Foreign Asset details</w:t>
          </w:r>
          <w:bookmarkEnd w:id="128"/>
        </w:p>
        <w:p w14:paraId="0C7B0377" w14:textId="666EF77E" w:rsidR="00964CE0" w:rsidRPr="00522BBD" w:rsidRDefault="00964CE0" w:rsidP="00F333C2">
          <w:pPr>
            <w:pStyle w:val="ListParagraph"/>
            <w:numPr>
              <w:ilvl w:val="0"/>
              <w:numId w:val="26"/>
            </w:numPr>
            <w:rPr>
              <w:rStyle w:val="apple-converted-space"/>
              <w:sz w:val="24"/>
              <w:szCs w:val="24"/>
            </w:rPr>
          </w:pPr>
          <w:r w:rsidRPr="00522BBD">
            <w:rPr>
              <w:rStyle w:val="apple-converted-space"/>
              <w:color w:val="000000" w:themeColor="text1"/>
              <w:sz w:val="24"/>
              <w:szCs w:val="24"/>
            </w:rPr>
            <w:t>Select Foreign Asset document (File Up loader)</w:t>
          </w:r>
        </w:p>
        <w:p w14:paraId="5A5DDBDA" w14:textId="49CBE06B" w:rsidR="00964CE0" w:rsidRPr="00522BBD" w:rsidRDefault="00450DBF" w:rsidP="00450DBF">
          <w:pPr>
            <w:pStyle w:val="ListParagraph"/>
            <w:rPr>
              <w:rStyle w:val="apple-converted-space"/>
              <w:color w:val="FF0000"/>
              <w:sz w:val="24"/>
              <w:szCs w:val="24"/>
            </w:rPr>
          </w:pPr>
          <w:r>
            <w:rPr>
              <w:rStyle w:val="apple-converted-space"/>
              <w:color w:val="000000" w:themeColor="text1"/>
              <w:sz w:val="24"/>
              <w:szCs w:val="24"/>
            </w:rPr>
            <w:t>File T</w:t>
          </w:r>
          <w:r w:rsidR="00964CE0" w:rsidRPr="00522BBD">
            <w:rPr>
              <w:rStyle w:val="apple-converted-space"/>
              <w:color w:val="000000" w:themeColor="text1"/>
              <w:sz w:val="24"/>
              <w:szCs w:val="24"/>
            </w:rPr>
            <w:t>ype</w:t>
          </w:r>
          <w:r>
            <w:rPr>
              <w:rStyle w:val="apple-converted-space"/>
              <w:color w:val="000000" w:themeColor="text1"/>
              <w:sz w:val="24"/>
              <w:szCs w:val="24"/>
            </w:rPr>
            <w:t xml:space="preserve"> (Drop Down): Foreign Assets</w:t>
          </w:r>
        </w:p>
        <w:p w14:paraId="5DC82A36" w14:textId="3DBEF6EE" w:rsidR="00964CE0" w:rsidRPr="00522BBD" w:rsidRDefault="00964CE0" w:rsidP="00F333C2">
          <w:pPr>
            <w:pStyle w:val="ListParagraph"/>
            <w:numPr>
              <w:ilvl w:val="0"/>
              <w:numId w:val="26"/>
            </w:numPr>
            <w:rPr>
              <w:rStyle w:val="apple-converted-space"/>
              <w:sz w:val="24"/>
              <w:szCs w:val="24"/>
            </w:rPr>
          </w:pPr>
          <w:r w:rsidRPr="00522BBD">
            <w:rPr>
              <w:rStyle w:val="apple-converted-space"/>
              <w:color w:val="000000" w:themeColor="text1"/>
              <w:sz w:val="24"/>
              <w:szCs w:val="24"/>
            </w:rPr>
            <w:t>Enter the document password(Text</w:t>
          </w:r>
          <w:r w:rsidR="00AA6AE7">
            <w:rPr>
              <w:rStyle w:val="apple-converted-space"/>
              <w:color w:val="000000" w:themeColor="text1"/>
              <w:sz w:val="24"/>
              <w:szCs w:val="24"/>
            </w:rPr>
            <w:t xml:space="preserve"> </w:t>
          </w:r>
          <w:r w:rsidRPr="00522BBD">
            <w:rPr>
              <w:rStyle w:val="apple-converted-space"/>
              <w:color w:val="000000" w:themeColor="text1"/>
              <w:sz w:val="24"/>
              <w:szCs w:val="24"/>
            </w:rPr>
            <w:t>box)</w:t>
          </w:r>
        </w:p>
        <w:p w14:paraId="630848A9" w14:textId="6213E2AC" w:rsidR="00964CE0" w:rsidRPr="00522BBD" w:rsidRDefault="00964CE0" w:rsidP="00F333C2">
          <w:pPr>
            <w:pStyle w:val="ListParagraph"/>
            <w:numPr>
              <w:ilvl w:val="0"/>
              <w:numId w:val="26"/>
            </w:numPr>
            <w:rPr>
              <w:rStyle w:val="apple-converted-space"/>
              <w:sz w:val="24"/>
              <w:szCs w:val="24"/>
            </w:rPr>
          </w:pPr>
          <w:r w:rsidRPr="00522BBD">
            <w:rPr>
              <w:rStyle w:val="apple-converted-space"/>
              <w:color w:val="000000" w:themeColor="text1"/>
              <w:sz w:val="24"/>
              <w:szCs w:val="24"/>
            </w:rPr>
            <w:t>Upload document</w:t>
          </w:r>
          <w:r w:rsidR="00AA6AE7">
            <w:rPr>
              <w:rStyle w:val="apple-converted-space"/>
              <w:color w:val="000000" w:themeColor="text1"/>
              <w:sz w:val="24"/>
              <w:szCs w:val="24"/>
            </w:rPr>
            <w:t xml:space="preserve"> </w:t>
          </w:r>
          <w:r w:rsidRPr="00522BBD">
            <w:rPr>
              <w:rStyle w:val="apple-converted-space"/>
              <w:color w:val="000000" w:themeColor="text1"/>
              <w:sz w:val="24"/>
              <w:szCs w:val="24"/>
            </w:rPr>
            <w:t>(Button)</w:t>
          </w:r>
        </w:p>
        <w:p w14:paraId="78F69026" w14:textId="77777777" w:rsidR="00463268" w:rsidRPr="00522BBD" w:rsidRDefault="00463268" w:rsidP="00463268">
          <w:pPr>
            <w:pStyle w:val="Heading3"/>
            <w:rPr>
              <w:sz w:val="24"/>
            </w:rPr>
          </w:pPr>
          <w:bookmarkStart w:id="129" w:name="_Toc509245466"/>
          <w:r w:rsidRPr="00522BBD">
            <w:rPr>
              <w:sz w:val="24"/>
            </w:rPr>
            <w:t>BOP (Basis of Partnership)</w:t>
          </w:r>
          <w:bookmarkEnd w:id="129"/>
        </w:p>
        <w:p w14:paraId="2604FE1D" w14:textId="236ADC99" w:rsidR="00463268" w:rsidRPr="00463268" w:rsidRDefault="00463268" w:rsidP="00463268">
          <w:pPr>
            <w:rPr>
              <w:color w:val="000000" w:themeColor="text1"/>
              <w:sz w:val="24"/>
              <w:szCs w:val="24"/>
            </w:rPr>
          </w:pPr>
          <w:r>
            <w:rPr>
              <w:color w:val="000000" w:themeColor="text1"/>
              <w:sz w:val="24"/>
              <w:szCs w:val="24"/>
            </w:rPr>
            <w:t>BOP is a statement that the Applicant agrees to before filing their taxes with PWC. The client shall agree to the BOP before they can submit their application to PWC. Once the user accepts the BOP the “Submit” button becomes enabled.</w:t>
          </w:r>
        </w:p>
        <w:p w14:paraId="4FD85C93" w14:textId="77777777" w:rsidR="00964CE0" w:rsidRPr="00463268" w:rsidRDefault="00964CE0" w:rsidP="00463268">
          <w:pPr>
            <w:rPr>
              <w:sz w:val="24"/>
              <w:szCs w:val="24"/>
            </w:rPr>
          </w:pPr>
        </w:p>
        <w:p w14:paraId="3A6463CC" w14:textId="77777777" w:rsidR="00964CE0" w:rsidRPr="00522BBD" w:rsidRDefault="00964CE0" w:rsidP="00964CE0">
          <w:pPr>
            <w:pStyle w:val="ListParagraph"/>
            <w:ind w:left="1440"/>
            <w:rPr>
              <w:rStyle w:val="apple-converted-space"/>
              <w:color w:val="000000" w:themeColor="text1"/>
              <w:sz w:val="24"/>
              <w:szCs w:val="24"/>
            </w:rPr>
          </w:pPr>
        </w:p>
        <w:p w14:paraId="38554E45" w14:textId="77777777" w:rsidR="00964CE0" w:rsidRPr="00522BBD" w:rsidRDefault="00964CE0" w:rsidP="00964CE0">
          <w:pPr>
            <w:pStyle w:val="ListParagraph"/>
            <w:spacing w:after="0"/>
            <w:ind w:left="1440"/>
            <w:rPr>
              <w:rStyle w:val="apple-converted-space"/>
              <w:sz w:val="24"/>
              <w:szCs w:val="24"/>
            </w:rPr>
          </w:pPr>
        </w:p>
        <w:p w14:paraId="2BCC9B47" w14:textId="406A24FE" w:rsidR="00964CE0" w:rsidRPr="00522BBD" w:rsidRDefault="005F7F45" w:rsidP="00064D28">
          <w:pPr>
            <w:pStyle w:val="Heading3"/>
          </w:pPr>
          <w:bookmarkStart w:id="130" w:name="_Toc509245467"/>
          <w:r w:rsidRPr="00522BBD">
            <w:t>Submit</w:t>
          </w:r>
          <w:r w:rsidR="00064D28">
            <w:t xml:space="preserve"> for Tax Preparation</w:t>
          </w:r>
          <w:bookmarkEnd w:id="130"/>
        </w:p>
        <w:p w14:paraId="72B4D343" w14:textId="723E0821" w:rsidR="005F7F45" w:rsidRDefault="005F7F45" w:rsidP="005F7F45">
          <w:pPr>
            <w:rPr>
              <w:sz w:val="24"/>
              <w:szCs w:val="24"/>
            </w:rPr>
          </w:pPr>
          <w:r w:rsidRPr="00522BBD">
            <w:rPr>
              <w:sz w:val="24"/>
              <w:szCs w:val="24"/>
            </w:rPr>
            <w:t>This page contains below tabs and applicant shall navigate to the corresponding details by selecting that. A Submit button shall</w:t>
          </w:r>
          <w:r w:rsidR="00064D28">
            <w:rPr>
              <w:sz w:val="24"/>
              <w:szCs w:val="24"/>
            </w:rPr>
            <w:t xml:space="preserve"> be provided to submit the information entered</w:t>
          </w:r>
          <w:r w:rsidRPr="00522BBD">
            <w:rPr>
              <w:sz w:val="24"/>
              <w:szCs w:val="24"/>
            </w:rPr>
            <w:t>.</w:t>
          </w:r>
        </w:p>
        <w:p w14:paraId="7B896D63" w14:textId="3D7DF1CC" w:rsidR="00307AD9" w:rsidRPr="00522BBD" w:rsidRDefault="005F7F45" w:rsidP="00F333C2">
          <w:pPr>
            <w:pStyle w:val="ListParagraph"/>
            <w:numPr>
              <w:ilvl w:val="0"/>
              <w:numId w:val="31"/>
            </w:numPr>
            <w:rPr>
              <w:sz w:val="24"/>
              <w:szCs w:val="24"/>
            </w:rPr>
          </w:pPr>
          <w:r w:rsidRPr="00522BBD">
            <w:rPr>
              <w:sz w:val="24"/>
              <w:szCs w:val="24"/>
            </w:rPr>
            <w:t>Personal Information</w:t>
          </w:r>
        </w:p>
        <w:p w14:paraId="7E90AA82" w14:textId="5336F5E7" w:rsidR="005F7F45" w:rsidRPr="00522BBD" w:rsidRDefault="005F7F45" w:rsidP="00F333C2">
          <w:pPr>
            <w:pStyle w:val="ListParagraph"/>
            <w:numPr>
              <w:ilvl w:val="0"/>
              <w:numId w:val="31"/>
            </w:numPr>
            <w:rPr>
              <w:sz w:val="24"/>
              <w:szCs w:val="24"/>
            </w:rPr>
          </w:pPr>
          <w:r w:rsidRPr="00522BBD">
            <w:rPr>
              <w:sz w:val="24"/>
              <w:szCs w:val="24"/>
            </w:rPr>
            <w:t>Address</w:t>
          </w:r>
        </w:p>
        <w:p w14:paraId="3D3FA885" w14:textId="30633BEA" w:rsidR="005F7F45" w:rsidRPr="00522BBD" w:rsidRDefault="005F7F45" w:rsidP="00F333C2">
          <w:pPr>
            <w:pStyle w:val="ListParagraph"/>
            <w:numPr>
              <w:ilvl w:val="0"/>
              <w:numId w:val="31"/>
            </w:numPr>
            <w:rPr>
              <w:sz w:val="24"/>
              <w:szCs w:val="24"/>
            </w:rPr>
          </w:pPr>
          <w:r w:rsidRPr="00522BBD">
            <w:rPr>
              <w:sz w:val="24"/>
              <w:szCs w:val="24"/>
            </w:rPr>
            <w:t>Income Sources</w:t>
          </w:r>
        </w:p>
        <w:p w14:paraId="2C27C271" w14:textId="00A5FF3D" w:rsidR="005F7F45" w:rsidRPr="00522BBD" w:rsidRDefault="005F7F45" w:rsidP="00F333C2">
          <w:pPr>
            <w:pStyle w:val="ListParagraph"/>
            <w:numPr>
              <w:ilvl w:val="0"/>
              <w:numId w:val="31"/>
            </w:numPr>
            <w:rPr>
              <w:sz w:val="24"/>
              <w:szCs w:val="24"/>
            </w:rPr>
          </w:pPr>
          <w:r w:rsidRPr="00522BBD">
            <w:rPr>
              <w:sz w:val="24"/>
              <w:szCs w:val="24"/>
            </w:rPr>
            <w:t>Deductions</w:t>
          </w:r>
        </w:p>
        <w:p w14:paraId="3B39A3E2" w14:textId="79805D05" w:rsidR="00307AD9" w:rsidRPr="00522BBD" w:rsidRDefault="00307AD9" w:rsidP="00F333C2">
          <w:pPr>
            <w:pStyle w:val="ListParagraph"/>
            <w:numPr>
              <w:ilvl w:val="0"/>
              <w:numId w:val="31"/>
            </w:numPr>
            <w:rPr>
              <w:sz w:val="24"/>
              <w:szCs w:val="24"/>
            </w:rPr>
          </w:pPr>
          <w:r w:rsidRPr="00522BBD">
            <w:rPr>
              <w:sz w:val="24"/>
              <w:szCs w:val="24"/>
            </w:rPr>
            <w:t>Taxes Paid</w:t>
          </w:r>
        </w:p>
        <w:p w14:paraId="23B1EEAF" w14:textId="37819ADC" w:rsidR="00307AD9" w:rsidRPr="00522BBD" w:rsidRDefault="00307AD9" w:rsidP="00F333C2">
          <w:pPr>
            <w:pStyle w:val="ListParagraph"/>
            <w:numPr>
              <w:ilvl w:val="0"/>
              <w:numId w:val="31"/>
            </w:numPr>
            <w:rPr>
              <w:sz w:val="24"/>
              <w:szCs w:val="24"/>
            </w:rPr>
          </w:pPr>
          <w:r w:rsidRPr="00522BBD">
            <w:rPr>
              <w:sz w:val="24"/>
              <w:szCs w:val="24"/>
            </w:rPr>
            <w:t>Bank Details</w:t>
          </w:r>
        </w:p>
        <w:p w14:paraId="5DD782C2" w14:textId="7887EB5D" w:rsidR="00CD5893" w:rsidRDefault="00307AD9" w:rsidP="00F333C2">
          <w:pPr>
            <w:pStyle w:val="ListParagraph"/>
            <w:numPr>
              <w:ilvl w:val="0"/>
              <w:numId w:val="31"/>
            </w:numPr>
            <w:rPr>
              <w:sz w:val="24"/>
              <w:szCs w:val="24"/>
            </w:rPr>
          </w:pPr>
          <w:r w:rsidRPr="00522BBD">
            <w:rPr>
              <w:sz w:val="24"/>
              <w:szCs w:val="24"/>
            </w:rPr>
            <w:t>Assets &amp; Liabilities</w:t>
          </w:r>
        </w:p>
        <w:p w14:paraId="115D3FB5" w14:textId="69B67E0E" w:rsidR="00CD5893" w:rsidRDefault="00CD5893" w:rsidP="000E65C6">
          <w:pPr>
            <w:pStyle w:val="Heading4"/>
          </w:pPr>
          <w:bookmarkStart w:id="131" w:name="_Toc509245468"/>
          <w:r>
            <w:t>Partial Profile Completion</w:t>
          </w:r>
          <w:bookmarkEnd w:id="131"/>
        </w:p>
        <w:p w14:paraId="65F00D42" w14:textId="07353BE3" w:rsidR="000E65C6" w:rsidRPr="000E65C6" w:rsidRDefault="000E65C6" w:rsidP="000E65C6">
          <w:r>
            <w:t>During the process of completing the user tax profile, any button that indicates a “Save” / “Next” / “Continue” / “Submit” etc. shall cause the application to save the data entered by the user. This will help the user to continue from where they left off because of an application failure or due to lack of time</w:t>
          </w:r>
        </w:p>
        <w:p w14:paraId="1816DD2E" w14:textId="54DC7298" w:rsidR="00DD2FFF" w:rsidRDefault="00E62120" w:rsidP="00E62120">
          <w:pPr>
            <w:pStyle w:val="Heading2"/>
          </w:pPr>
          <w:bookmarkStart w:id="132" w:name="_Toc509245469"/>
          <w:r>
            <w:t>Application Features</w:t>
          </w:r>
          <w:bookmarkEnd w:id="132"/>
        </w:p>
        <w:p w14:paraId="39EBF5A1" w14:textId="2C3AE47A" w:rsidR="00E62120" w:rsidRDefault="00E62120" w:rsidP="00E62120">
          <w:pPr>
            <w:pStyle w:val="Heading3"/>
          </w:pPr>
          <w:bookmarkStart w:id="133" w:name="_Toc509245470"/>
          <w:r>
            <w:t>Status Updates</w:t>
          </w:r>
          <w:bookmarkEnd w:id="133"/>
        </w:p>
        <w:p w14:paraId="20F63EAB" w14:textId="21CEFB9E" w:rsidR="00E62120" w:rsidRDefault="00E62120" w:rsidP="00E62120">
          <w:r>
            <w:t>The application shall send status updates to the user via email whenever the user needs to be updated of an important state in the application process. These status states include</w:t>
          </w:r>
        </w:p>
        <w:p w14:paraId="1C97A72E" w14:textId="705CBCC8" w:rsidR="00E62120" w:rsidRDefault="00E62120" w:rsidP="00F333C2">
          <w:pPr>
            <w:pStyle w:val="ListParagraph"/>
            <w:numPr>
              <w:ilvl w:val="0"/>
              <w:numId w:val="36"/>
            </w:numPr>
          </w:pPr>
          <w:r>
            <w:t>User has successfully submitted a request for tax preparation to PWC</w:t>
          </w:r>
        </w:p>
        <w:p w14:paraId="079EC0F2" w14:textId="7A755287" w:rsidR="00E62120" w:rsidRDefault="00E62120" w:rsidP="00F333C2">
          <w:pPr>
            <w:pStyle w:val="ListParagraph"/>
            <w:numPr>
              <w:ilvl w:val="0"/>
              <w:numId w:val="36"/>
            </w:numPr>
          </w:pPr>
          <w:r>
            <w:t>PWC issues a status of  “In process”</w:t>
          </w:r>
        </w:p>
        <w:p w14:paraId="6B23B5A1" w14:textId="26FFAA26" w:rsidR="00E62120" w:rsidRDefault="00E62120" w:rsidP="00F333C2">
          <w:pPr>
            <w:pStyle w:val="ListParagraph"/>
            <w:numPr>
              <w:ilvl w:val="0"/>
              <w:numId w:val="36"/>
            </w:numPr>
          </w:pPr>
          <w:r>
            <w:t>PWC issues a status of “Need more information”</w:t>
          </w:r>
        </w:p>
        <w:p w14:paraId="392F4494" w14:textId="28E5EA06" w:rsidR="00E62120" w:rsidRDefault="00E62120" w:rsidP="00F333C2">
          <w:pPr>
            <w:pStyle w:val="ListParagraph"/>
            <w:numPr>
              <w:ilvl w:val="0"/>
              <w:numId w:val="36"/>
            </w:numPr>
          </w:pPr>
          <w:r>
            <w:t>PWC issues a status of “Processing failure”</w:t>
          </w:r>
        </w:p>
        <w:p w14:paraId="174FBC67" w14:textId="0B74E1D5" w:rsidR="00CE5874" w:rsidRDefault="00CE5874" w:rsidP="00F333C2">
          <w:pPr>
            <w:pStyle w:val="ListParagraph"/>
            <w:numPr>
              <w:ilvl w:val="0"/>
              <w:numId w:val="36"/>
            </w:numPr>
          </w:pPr>
          <w:r>
            <w:t xml:space="preserve">PWC issues a status of “Upgrade to </w:t>
          </w:r>
          <w:proofErr w:type="spellStart"/>
          <w:r>
            <w:t>xxxx</w:t>
          </w:r>
          <w:proofErr w:type="spellEnd"/>
          <w:r>
            <w:t xml:space="preserve"> package recommended”</w:t>
          </w:r>
        </w:p>
        <w:p w14:paraId="215F418C" w14:textId="4D6FCCEE" w:rsidR="00CE5874" w:rsidRPr="00E62120" w:rsidRDefault="00CE5874" w:rsidP="00F333C2">
          <w:pPr>
            <w:pStyle w:val="ListParagraph"/>
            <w:numPr>
              <w:ilvl w:val="0"/>
              <w:numId w:val="36"/>
            </w:numPr>
          </w:pPr>
          <w:r>
            <w:t>PWC issues any other status that prevents it from processing the application further</w:t>
          </w:r>
        </w:p>
        <w:p w14:paraId="402FF784" w14:textId="0D38A67E" w:rsidR="00DD2FFF" w:rsidRDefault="00CE5874" w:rsidP="00AA12DC">
          <w:pPr>
            <w:rPr>
              <w:sz w:val="24"/>
              <w:szCs w:val="24"/>
            </w:rPr>
          </w:pPr>
          <w:r>
            <w:rPr>
              <w:sz w:val="24"/>
              <w:szCs w:val="24"/>
            </w:rPr>
            <w:t>Status emails shall contain pertinent information for the user to take action. Such information may consist of</w:t>
          </w:r>
        </w:p>
        <w:p w14:paraId="40516265" w14:textId="16FD3A97" w:rsidR="00CE5874" w:rsidRDefault="00CE5874" w:rsidP="00F333C2">
          <w:pPr>
            <w:pStyle w:val="ListParagraph"/>
            <w:numPr>
              <w:ilvl w:val="0"/>
              <w:numId w:val="37"/>
            </w:numPr>
            <w:rPr>
              <w:sz w:val="24"/>
              <w:szCs w:val="24"/>
            </w:rPr>
          </w:pPr>
          <w:r>
            <w:rPr>
              <w:sz w:val="24"/>
              <w:szCs w:val="24"/>
            </w:rPr>
            <w:lastRenderedPageBreak/>
            <w:t>PWC contact person, email and phone number</w:t>
          </w:r>
        </w:p>
        <w:p w14:paraId="55F02556" w14:textId="7BDABEBF" w:rsidR="00CE5874" w:rsidRDefault="00CE5874" w:rsidP="00F333C2">
          <w:pPr>
            <w:pStyle w:val="ListParagraph"/>
            <w:numPr>
              <w:ilvl w:val="0"/>
              <w:numId w:val="37"/>
            </w:numPr>
            <w:rPr>
              <w:sz w:val="24"/>
              <w:szCs w:val="24"/>
            </w:rPr>
          </w:pPr>
          <w:r>
            <w:rPr>
              <w:sz w:val="24"/>
              <w:szCs w:val="24"/>
            </w:rPr>
            <w:t>Status of the application</w:t>
          </w:r>
        </w:p>
        <w:p w14:paraId="0BBD6510" w14:textId="0F2D0FF9" w:rsidR="00CE5874" w:rsidRDefault="00CE5874" w:rsidP="00F333C2">
          <w:pPr>
            <w:pStyle w:val="ListParagraph"/>
            <w:numPr>
              <w:ilvl w:val="0"/>
              <w:numId w:val="37"/>
            </w:numPr>
            <w:rPr>
              <w:sz w:val="24"/>
              <w:szCs w:val="24"/>
            </w:rPr>
          </w:pPr>
          <w:r>
            <w:rPr>
              <w:sz w:val="24"/>
              <w:szCs w:val="24"/>
            </w:rPr>
            <w:t>Cause of error</w:t>
          </w:r>
        </w:p>
        <w:p w14:paraId="5EE19564" w14:textId="7EAB4E7A" w:rsidR="00CE5874" w:rsidRDefault="00CE5874" w:rsidP="00F333C2">
          <w:pPr>
            <w:pStyle w:val="ListParagraph"/>
            <w:numPr>
              <w:ilvl w:val="0"/>
              <w:numId w:val="37"/>
            </w:numPr>
            <w:rPr>
              <w:sz w:val="24"/>
              <w:szCs w:val="24"/>
            </w:rPr>
          </w:pPr>
          <w:r>
            <w:rPr>
              <w:sz w:val="24"/>
              <w:szCs w:val="24"/>
            </w:rPr>
            <w:t>Any other information that may be useful</w:t>
          </w:r>
        </w:p>
        <w:p w14:paraId="26A65964" w14:textId="77777777" w:rsidR="0061156E" w:rsidRDefault="0061156E" w:rsidP="0061156E">
          <w:pPr>
            <w:pStyle w:val="Heading3"/>
            <w:rPr>
              <w:rFonts w:eastAsia="Times New Roman"/>
            </w:rPr>
          </w:pPr>
          <w:bookmarkStart w:id="134" w:name="_Toc509243997"/>
          <w:bookmarkStart w:id="135" w:name="_Toc509245471"/>
          <w:bookmarkStart w:id="136" w:name="_Toc489969589"/>
          <w:r w:rsidRPr="001119D7">
            <w:rPr>
              <w:rFonts w:eastAsia="Times New Roman"/>
            </w:rPr>
            <w:t>Account Upgrade</w:t>
          </w:r>
          <w:bookmarkEnd w:id="134"/>
          <w:bookmarkEnd w:id="135"/>
        </w:p>
        <w:p w14:paraId="56C017FC" w14:textId="77777777" w:rsidR="0061156E" w:rsidRDefault="0061156E" w:rsidP="0061156E">
          <w:r>
            <w:t>If PWC recommends an upgrade to an existing account, then the user shall be informed via their dashboard that the accounts needs to be upgraded for better quality of service. A link shall be provided that directs the user to the payment gateway with the amount charged to upgrade the user’s service (package)</w:t>
          </w:r>
        </w:p>
        <w:p w14:paraId="22650367" w14:textId="77777777" w:rsidR="0061156E" w:rsidRDefault="0061156E" w:rsidP="0061156E">
          <w:pPr>
            <w:pStyle w:val="Heading3"/>
          </w:pPr>
          <w:bookmarkStart w:id="137" w:name="_Toc509243998"/>
          <w:bookmarkStart w:id="138" w:name="_Toc509245472"/>
          <w:r>
            <w:t>Additional Document Updates</w:t>
          </w:r>
          <w:bookmarkEnd w:id="137"/>
          <w:bookmarkEnd w:id="138"/>
        </w:p>
        <w:p w14:paraId="18404CA1" w14:textId="77777777" w:rsidR="0061156E" w:rsidRDefault="0061156E" w:rsidP="0061156E">
          <w:r>
            <w:t>Users shall upload additional documents required or received from other sources. Users shall upload the document by indicating the Document type being uploaded.</w:t>
          </w:r>
        </w:p>
        <w:p w14:paraId="75C87787" w14:textId="77777777" w:rsidR="0061156E" w:rsidRDefault="0061156E" w:rsidP="0061156E">
          <w:r>
            <w:t xml:space="preserve">Document Types being </w:t>
          </w:r>
        </w:p>
        <w:p w14:paraId="269E7B58" w14:textId="77777777" w:rsidR="0061156E" w:rsidRDefault="0061156E" w:rsidP="00F333C2">
          <w:pPr>
            <w:pStyle w:val="ListParagraph"/>
            <w:numPr>
              <w:ilvl w:val="0"/>
              <w:numId w:val="38"/>
            </w:numPr>
          </w:pPr>
          <w:r>
            <w:t>Form16-Salary statement</w:t>
          </w:r>
        </w:p>
        <w:p w14:paraId="28EE97D7" w14:textId="77777777" w:rsidR="0061156E" w:rsidRDefault="0061156E" w:rsidP="00F333C2">
          <w:pPr>
            <w:pStyle w:val="ListParagraph"/>
            <w:numPr>
              <w:ilvl w:val="0"/>
              <w:numId w:val="38"/>
            </w:numPr>
          </w:pPr>
          <w:r>
            <w:t>Other Income</w:t>
          </w:r>
        </w:p>
        <w:p w14:paraId="6443E7C6" w14:textId="77777777" w:rsidR="0061156E" w:rsidRDefault="0061156E" w:rsidP="00F333C2">
          <w:pPr>
            <w:pStyle w:val="ListParagraph"/>
            <w:numPr>
              <w:ilvl w:val="0"/>
              <w:numId w:val="38"/>
            </w:numPr>
          </w:pPr>
          <w:r>
            <w:t>Housing loan interest Certificate</w:t>
          </w:r>
        </w:p>
        <w:p w14:paraId="1C1F7A83" w14:textId="77777777" w:rsidR="0061156E" w:rsidRDefault="0061156E" w:rsidP="00F333C2">
          <w:pPr>
            <w:pStyle w:val="ListParagraph"/>
            <w:numPr>
              <w:ilvl w:val="0"/>
              <w:numId w:val="38"/>
            </w:numPr>
          </w:pPr>
          <w:r>
            <w:t>Sale of Shares/Debentures</w:t>
          </w:r>
        </w:p>
        <w:p w14:paraId="7EABB66C" w14:textId="77777777" w:rsidR="0061156E" w:rsidRDefault="0061156E" w:rsidP="00F333C2">
          <w:pPr>
            <w:pStyle w:val="ListParagraph"/>
            <w:numPr>
              <w:ilvl w:val="0"/>
              <w:numId w:val="38"/>
            </w:numPr>
          </w:pPr>
          <w:r>
            <w:t>Sale of Land or Building</w:t>
          </w:r>
        </w:p>
        <w:p w14:paraId="1C824E57" w14:textId="77777777" w:rsidR="0061156E" w:rsidRDefault="0061156E" w:rsidP="00F333C2">
          <w:pPr>
            <w:pStyle w:val="ListParagraph"/>
            <w:numPr>
              <w:ilvl w:val="0"/>
              <w:numId w:val="38"/>
            </w:numPr>
          </w:pPr>
          <w:r>
            <w:t>Sale of Any Other Asset</w:t>
          </w:r>
        </w:p>
        <w:p w14:paraId="4E0411E2" w14:textId="77777777" w:rsidR="0061156E" w:rsidRDefault="0061156E" w:rsidP="00F333C2">
          <w:pPr>
            <w:pStyle w:val="ListParagraph"/>
            <w:numPr>
              <w:ilvl w:val="0"/>
              <w:numId w:val="38"/>
            </w:numPr>
          </w:pPr>
          <w:r>
            <w:t>Sale of Mutual Funds</w:t>
          </w:r>
        </w:p>
        <w:p w14:paraId="0D2EE060" w14:textId="77777777" w:rsidR="0061156E" w:rsidRDefault="0061156E" w:rsidP="00F333C2">
          <w:pPr>
            <w:pStyle w:val="ListParagraph"/>
            <w:numPr>
              <w:ilvl w:val="0"/>
              <w:numId w:val="38"/>
            </w:numPr>
          </w:pPr>
          <w:r>
            <w:t>26 AS</w:t>
          </w:r>
        </w:p>
        <w:p w14:paraId="5A626B1C" w14:textId="77777777" w:rsidR="0061156E" w:rsidRDefault="0061156E" w:rsidP="00F333C2">
          <w:pPr>
            <w:pStyle w:val="ListParagraph"/>
            <w:numPr>
              <w:ilvl w:val="0"/>
              <w:numId w:val="38"/>
            </w:numPr>
          </w:pPr>
          <w:r>
            <w:t>Foreign Assets</w:t>
          </w:r>
        </w:p>
        <w:p w14:paraId="0CB3FFC5" w14:textId="77777777" w:rsidR="0061156E" w:rsidRDefault="0061156E" w:rsidP="0061156E">
          <w:pPr>
            <w:pStyle w:val="Heading3"/>
          </w:pPr>
          <w:bookmarkStart w:id="139" w:name="_Toc509243999"/>
          <w:bookmarkStart w:id="140" w:name="_Toc509245473"/>
          <w:r>
            <w:t>Auditing and Logging</w:t>
          </w:r>
          <w:bookmarkEnd w:id="139"/>
          <w:bookmarkEnd w:id="140"/>
        </w:p>
        <w:p w14:paraId="7067DFF0" w14:textId="77777777" w:rsidR="0061156E" w:rsidRDefault="0061156E" w:rsidP="0061156E">
          <w:r>
            <w:t>Users and their actions that pertain to the need for auditing and logging shall be captured by the application. Some events that shall be audited or logged include</w:t>
          </w:r>
        </w:p>
        <w:p w14:paraId="5C06DCF1" w14:textId="77777777" w:rsidR="0061156E" w:rsidRDefault="0061156E" w:rsidP="00F333C2">
          <w:pPr>
            <w:pStyle w:val="ListParagraph"/>
            <w:numPr>
              <w:ilvl w:val="0"/>
              <w:numId w:val="40"/>
            </w:numPr>
          </w:pPr>
          <w:r>
            <w:t>Incorrect password entries</w:t>
          </w:r>
        </w:p>
        <w:p w14:paraId="0E56F2FA" w14:textId="77777777" w:rsidR="0061156E" w:rsidRDefault="0061156E" w:rsidP="00F333C2">
          <w:pPr>
            <w:pStyle w:val="ListParagraph"/>
            <w:numPr>
              <w:ilvl w:val="0"/>
              <w:numId w:val="40"/>
            </w:numPr>
          </w:pPr>
          <w:r>
            <w:t>Failed authentication after the third attempt</w:t>
          </w:r>
        </w:p>
        <w:p w14:paraId="38B42A1A" w14:textId="77777777" w:rsidR="0061156E" w:rsidRDefault="0061156E" w:rsidP="00F333C2">
          <w:pPr>
            <w:pStyle w:val="ListParagraph"/>
            <w:numPr>
              <w:ilvl w:val="0"/>
              <w:numId w:val="40"/>
            </w:numPr>
          </w:pPr>
          <w:r>
            <w:t>Important status updates and status changes</w:t>
          </w:r>
        </w:p>
        <w:p w14:paraId="72BFF3A5" w14:textId="77777777" w:rsidR="0061156E" w:rsidRDefault="0061156E" w:rsidP="00F333C2">
          <w:pPr>
            <w:pStyle w:val="ListParagraph"/>
            <w:numPr>
              <w:ilvl w:val="0"/>
              <w:numId w:val="40"/>
            </w:numPr>
          </w:pPr>
          <w:r>
            <w:t>Email notifications</w:t>
          </w:r>
        </w:p>
        <w:p w14:paraId="48F2F6BA" w14:textId="77777777" w:rsidR="0061156E" w:rsidRDefault="0061156E" w:rsidP="0061156E">
          <w:pPr>
            <w:pStyle w:val="Heading3"/>
          </w:pPr>
          <w:bookmarkStart w:id="141" w:name="_Toc509244000"/>
          <w:bookmarkStart w:id="142" w:name="_Toc509245474"/>
          <w:r>
            <w:lastRenderedPageBreak/>
            <w:t>Exception handling</w:t>
          </w:r>
          <w:bookmarkEnd w:id="141"/>
          <w:bookmarkEnd w:id="142"/>
        </w:p>
        <w:p w14:paraId="2BF02C17" w14:textId="77777777" w:rsidR="0061156E" w:rsidRPr="0096498A" w:rsidRDefault="0061156E" w:rsidP="0061156E">
          <w:r>
            <w:t xml:space="preserve">Exceptions that occur on web application or on the middle tier systems shall be encoded </w:t>
          </w:r>
          <w:proofErr w:type="spellStart"/>
          <w:proofErr w:type="gramStart"/>
          <w:r>
            <w:t>ina</w:t>
          </w:r>
          <w:proofErr w:type="spellEnd"/>
          <w:proofErr w:type="gramEnd"/>
          <w:r>
            <w:t xml:space="preserve"> user friendly manner and displayed to the user</w:t>
          </w:r>
        </w:p>
        <w:p w14:paraId="37D84520" w14:textId="77777777" w:rsidR="0061156E" w:rsidRDefault="0061156E" w:rsidP="0061156E">
          <w:pPr>
            <w:pStyle w:val="Heading3"/>
          </w:pPr>
          <w:bookmarkStart w:id="143" w:name="_Toc509245475"/>
          <w:r>
            <w:t>API Services</w:t>
          </w:r>
          <w:bookmarkEnd w:id="143"/>
        </w:p>
        <w:p w14:paraId="7EE09D22" w14:textId="77777777" w:rsidR="0061156E" w:rsidRDefault="0061156E" w:rsidP="0061156E">
          <w:r>
            <w:t>A list of API Services shall be compiled by Verbat and provided to PWC. This section of the document shall be updated with the list of services and their descriptions.</w:t>
          </w:r>
        </w:p>
        <w:p w14:paraId="09F9309E" w14:textId="77777777" w:rsidR="0061156E" w:rsidRDefault="0061156E" w:rsidP="0061156E">
          <w:pPr>
            <w:pStyle w:val="Heading2"/>
          </w:pPr>
          <w:bookmarkStart w:id="144" w:name="_Toc509244001"/>
          <w:bookmarkStart w:id="145" w:name="_Toc509245476"/>
          <w:r>
            <w:t>Administration</w:t>
          </w:r>
          <w:bookmarkEnd w:id="144"/>
          <w:bookmarkEnd w:id="145"/>
        </w:p>
        <w:p w14:paraId="37CADC44" w14:textId="77777777" w:rsidR="0061156E" w:rsidRDefault="0061156E" w:rsidP="0061156E">
          <w:pPr>
            <w:rPr>
              <w:lang w:val="en-IN"/>
            </w:rPr>
          </w:pPr>
          <w:r>
            <w:rPr>
              <w:lang w:val="en-IN"/>
            </w:rPr>
            <w:t>This section of the document shall be given the lowest priority as it does not pertain to the Go-Live version of the product. For the sake of clarity the features covered in this section include</w:t>
          </w:r>
        </w:p>
        <w:p w14:paraId="7C70DF63" w14:textId="77777777" w:rsidR="0061156E" w:rsidRDefault="0061156E" w:rsidP="00F333C2">
          <w:pPr>
            <w:pStyle w:val="ListParagraph"/>
            <w:numPr>
              <w:ilvl w:val="0"/>
              <w:numId w:val="39"/>
            </w:numPr>
            <w:rPr>
              <w:lang w:val="en-IN"/>
            </w:rPr>
          </w:pPr>
          <w:r w:rsidRPr="000E26A3">
            <w:rPr>
              <w:lang w:val="en-IN"/>
            </w:rPr>
            <w:t>User Management</w:t>
          </w:r>
        </w:p>
        <w:p w14:paraId="1136CC22" w14:textId="77777777" w:rsidR="0061156E" w:rsidRDefault="0061156E" w:rsidP="00F333C2">
          <w:pPr>
            <w:pStyle w:val="ListParagraph"/>
            <w:numPr>
              <w:ilvl w:val="0"/>
              <w:numId w:val="39"/>
            </w:numPr>
            <w:rPr>
              <w:lang w:val="en-IN"/>
            </w:rPr>
          </w:pPr>
          <w:r>
            <w:rPr>
              <w:lang w:val="en-IN"/>
            </w:rPr>
            <w:t>Pricing And Offers</w:t>
          </w:r>
        </w:p>
        <w:p w14:paraId="7E41EEDE" w14:textId="77777777" w:rsidR="0061156E" w:rsidRDefault="0061156E" w:rsidP="00F333C2">
          <w:pPr>
            <w:pStyle w:val="ListParagraph"/>
            <w:numPr>
              <w:ilvl w:val="1"/>
              <w:numId w:val="39"/>
            </w:numPr>
            <w:rPr>
              <w:lang w:val="en-IN"/>
            </w:rPr>
          </w:pPr>
          <w:r>
            <w:rPr>
              <w:lang w:val="en-IN"/>
            </w:rPr>
            <w:t>Plan &amp; Pricing</w:t>
          </w:r>
        </w:p>
        <w:p w14:paraId="4275B588" w14:textId="77777777" w:rsidR="0061156E" w:rsidRDefault="0061156E" w:rsidP="00F333C2">
          <w:pPr>
            <w:pStyle w:val="ListParagraph"/>
            <w:numPr>
              <w:ilvl w:val="1"/>
              <w:numId w:val="39"/>
            </w:numPr>
            <w:rPr>
              <w:lang w:val="en-IN"/>
            </w:rPr>
          </w:pPr>
          <w:r>
            <w:rPr>
              <w:lang w:val="en-IN"/>
            </w:rPr>
            <w:t>Refer a friend</w:t>
          </w:r>
        </w:p>
        <w:p w14:paraId="38C1F80D" w14:textId="77777777" w:rsidR="0061156E" w:rsidRDefault="0061156E" w:rsidP="00F333C2">
          <w:pPr>
            <w:pStyle w:val="ListParagraph"/>
            <w:numPr>
              <w:ilvl w:val="1"/>
              <w:numId w:val="39"/>
            </w:numPr>
            <w:rPr>
              <w:lang w:val="en-IN"/>
            </w:rPr>
          </w:pPr>
          <w:r>
            <w:rPr>
              <w:lang w:val="en-IN"/>
            </w:rPr>
            <w:t>Promotions</w:t>
          </w:r>
        </w:p>
        <w:p w14:paraId="0455D5CE" w14:textId="77777777" w:rsidR="0061156E" w:rsidRDefault="0061156E" w:rsidP="00F333C2">
          <w:pPr>
            <w:pStyle w:val="ListParagraph"/>
            <w:numPr>
              <w:ilvl w:val="0"/>
              <w:numId w:val="39"/>
            </w:numPr>
            <w:rPr>
              <w:lang w:val="en-IN"/>
            </w:rPr>
          </w:pPr>
          <w:r>
            <w:rPr>
              <w:lang w:val="en-IN"/>
            </w:rPr>
            <w:t>Services and Offerings</w:t>
          </w:r>
        </w:p>
        <w:p w14:paraId="6BF7F376" w14:textId="77777777" w:rsidR="0061156E" w:rsidRDefault="0061156E" w:rsidP="00F333C2">
          <w:pPr>
            <w:pStyle w:val="ListParagraph"/>
            <w:numPr>
              <w:ilvl w:val="0"/>
              <w:numId w:val="39"/>
            </w:numPr>
            <w:rPr>
              <w:lang w:val="en-IN"/>
            </w:rPr>
          </w:pPr>
          <w:r>
            <w:rPr>
              <w:lang w:val="en-IN"/>
            </w:rPr>
            <w:t>Reports</w:t>
          </w:r>
        </w:p>
        <w:p w14:paraId="2243D57A" w14:textId="77777777" w:rsidR="0061156E" w:rsidRDefault="0061156E" w:rsidP="00F333C2">
          <w:pPr>
            <w:pStyle w:val="ListParagraph"/>
            <w:numPr>
              <w:ilvl w:val="1"/>
              <w:numId w:val="39"/>
            </w:numPr>
            <w:rPr>
              <w:lang w:val="en-IN"/>
            </w:rPr>
          </w:pPr>
          <w:r>
            <w:rPr>
              <w:lang w:val="en-IN"/>
            </w:rPr>
            <w:t>User Wise reports</w:t>
          </w:r>
        </w:p>
        <w:p w14:paraId="1F617A78" w14:textId="77777777" w:rsidR="0061156E" w:rsidRDefault="0061156E" w:rsidP="00F333C2">
          <w:pPr>
            <w:pStyle w:val="ListParagraph"/>
            <w:numPr>
              <w:ilvl w:val="2"/>
              <w:numId w:val="39"/>
            </w:numPr>
            <w:rPr>
              <w:lang w:val="en-IN"/>
            </w:rPr>
          </w:pPr>
          <w:r>
            <w:rPr>
              <w:lang w:val="en-IN"/>
            </w:rPr>
            <w:t>Payment Details</w:t>
          </w:r>
        </w:p>
        <w:p w14:paraId="79A41C91" w14:textId="77777777" w:rsidR="0061156E" w:rsidRDefault="0061156E" w:rsidP="00F333C2">
          <w:pPr>
            <w:pStyle w:val="ListParagraph"/>
            <w:numPr>
              <w:ilvl w:val="2"/>
              <w:numId w:val="39"/>
            </w:numPr>
            <w:rPr>
              <w:lang w:val="en-IN"/>
            </w:rPr>
          </w:pPr>
          <w:r>
            <w:rPr>
              <w:lang w:val="en-IN"/>
            </w:rPr>
            <w:t>Return Details</w:t>
          </w:r>
        </w:p>
        <w:p w14:paraId="27E8D1C0" w14:textId="77777777" w:rsidR="0061156E" w:rsidRDefault="0061156E" w:rsidP="00F333C2">
          <w:pPr>
            <w:pStyle w:val="ListParagraph"/>
            <w:numPr>
              <w:ilvl w:val="2"/>
              <w:numId w:val="39"/>
            </w:numPr>
            <w:rPr>
              <w:lang w:val="en-IN"/>
            </w:rPr>
          </w:pPr>
          <w:r>
            <w:rPr>
              <w:lang w:val="en-IN"/>
            </w:rPr>
            <w:t>Status Details</w:t>
          </w:r>
        </w:p>
        <w:p w14:paraId="29C37BF5" w14:textId="77777777" w:rsidR="0061156E" w:rsidRDefault="0061156E" w:rsidP="00F333C2">
          <w:pPr>
            <w:pStyle w:val="ListParagraph"/>
            <w:numPr>
              <w:ilvl w:val="1"/>
              <w:numId w:val="39"/>
            </w:numPr>
            <w:rPr>
              <w:lang w:val="en-IN"/>
            </w:rPr>
          </w:pPr>
          <w:r>
            <w:rPr>
              <w:lang w:val="en-IN"/>
            </w:rPr>
            <w:t>Summary Details</w:t>
          </w:r>
        </w:p>
        <w:p w14:paraId="4B772B3D" w14:textId="77777777" w:rsidR="0061156E" w:rsidRDefault="0061156E" w:rsidP="00F333C2">
          <w:pPr>
            <w:pStyle w:val="ListParagraph"/>
            <w:numPr>
              <w:ilvl w:val="2"/>
              <w:numId w:val="39"/>
            </w:numPr>
            <w:rPr>
              <w:lang w:val="en-IN"/>
            </w:rPr>
          </w:pPr>
          <w:r>
            <w:rPr>
              <w:lang w:val="en-IN"/>
            </w:rPr>
            <w:t>Tax Year wise</w:t>
          </w:r>
        </w:p>
        <w:p w14:paraId="35C296B5" w14:textId="77777777" w:rsidR="0061156E" w:rsidRDefault="0061156E" w:rsidP="00F333C2">
          <w:pPr>
            <w:pStyle w:val="ListParagraph"/>
            <w:numPr>
              <w:ilvl w:val="2"/>
              <w:numId w:val="39"/>
            </w:numPr>
            <w:rPr>
              <w:lang w:val="en-IN"/>
            </w:rPr>
          </w:pPr>
          <w:r>
            <w:rPr>
              <w:lang w:val="en-IN"/>
            </w:rPr>
            <w:t>Status Wise</w:t>
          </w:r>
        </w:p>
        <w:p w14:paraId="051C658A" w14:textId="77777777" w:rsidR="0061156E" w:rsidRDefault="0061156E" w:rsidP="00F333C2">
          <w:pPr>
            <w:pStyle w:val="ListParagraph"/>
            <w:numPr>
              <w:ilvl w:val="2"/>
              <w:numId w:val="39"/>
            </w:numPr>
            <w:rPr>
              <w:lang w:val="en-IN"/>
            </w:rPr>
          </w:pPr>
          <w:r>
            <w:rPr>
              <w:lang w:val="en-IN"/>
            </w:rPr>
            <w:t>Tracking and monitoring tools</w:t>
          </w:r>
        </w:p>
        <w:p w14:paraId="303550DE" w14:textId="07CC9E25" w:rsidR="0061156E" w:rsidRDefault="0061156E" w:rsidP="00F333C2">
          <w:pPr>
            <w:pStyle w:val="ListParagraph"/>
            <w:numPr>
              <w:ilvl w:val="0"/>
              <w:numId w:val="39"/>
            </w:numPr>
            <w:rPr>
              <w:lang w:val="en-IN"/>
            </w:rPr>
          </w:pPr>
          <w:r>
            <w:rPr>
              <w:lang w:val="en-IN"/>
            </w:rPr>
            <w:t>Rule based Decision Tree</w:t>
          </w:r>
        </w:p>
        <w:p w14:paraId="2D70130F" w14:textId="77777777" w:rsidR="0061156E" w:rsidRPr="00403C91" w:rsidRDefault="0061156E" w:rsidP="0061156E">
          <w:pPr>
            <w:rPr>
              <w:lang w:val="en-IN"/>
            </w:rPr>
          </w:pPr>
          <w:r>
            <w:rPr>
              <w:lang w:val="en-IN"/>
            </w:rPr>
            <w:t>This section of the document shall be updated with relevant details at an appropriate time.</w:t>
          </w:r>
        </w:p>
        <w:p w14:paraId="037A3D85" w14:textId="77777777" w:rsidR="0061156E" w:rsidRDefault="0061156E" w:rsidP="0061156E"/>
        <w:p w14:paraId="4BCD2F6F" w14:textId="2F061EC2" w:rsidR="008B49CA" w:rsidRPr="007A26D0" w:rsidRDefault="008B49CA" w:rsidP="00E62120">
          <w:pPr>
            <w:pStyle w:val="Heading2"/>
          </w:pPr>
          <w:bookmarkStart w:id="146" w:name="_Toc509245477"/>
          <w:r w:rsidRPr="007A26D0">
            <w:t>User Interface</w:t>
          </w:r>
          <w:bookmarkEnd w:id="136"/>
          <w:bookmarkEnd w:id="146"/>
        </w:p>
        <w:p w14:paraId="19A1837A" w14:textId="122701C3" w:rsidR="008B49CA" w:rsidRPr="007A26D0" w:rsidRDefault="00DE24DA" w:rsidP="008B49CA">
          <w:pPr>
            <w:rPr>
              <w:rFonts w:eastAsia="Times New Roman" w:cs="Open Sans Light"/>
              <w:color w:val="000000" w:themeColor="text1"/>
              <w:sz w:val="24"/>
              <w:szCs w:val="24"/>
              <w:lang w:val="en-IN"/>
            </w:rPr>
          </w:pPr>
          <w:r>
            <w:rPr>
              <w:rFonts w:eastAsia="Times New Roman" w:cs="Open Sans Light"/>
              <w:color w:val="000000" w:themeColor="text1"/>
              <w:sz w:val="24"/>
              <w:szCs w:val="24"/>
              <w:lang w:val="en-IN"/>
            </w:rPr>
            <w:t>The user interface shall</w:t>
          </w:r>
          <w:r w:rsidR="008B49CA" w:rsidRPr="007A26D0">
            <w:rPr>
              <w:rFonts w:eastAsia="Times New Roman" w:cs="Open Sans Light"/>
              <w:color w:val="000000" w:themeColor="text1"/>
              <w:sz w:val="24"/>
              <w:szCs w:val="24"/>
              <w:lang w:val="en-IN"/>
            </w:rPr>
            <w:t xml:space="preserve"> be responsive. </w:t>
          </w:r>
          <w:r w:rsidR="007A26D0">
            <w:rPr>
              <w:rFonts w:eastAsia="Times New Roman" w:cs="Open Sans Light"/>
              <w:color w:val="000000" w:themeColor="text1"/>
              <w:sz w:val="24"/>
              <w:szCs w:val="24"/>
              <w:lang w:val="en-IN"/>
            </w:rPr>
            <w:t xml:space="preserve"> </w:t>
          </w:r>
        </w:p>
        <w:p w14:paraId="643DA41A" w14:textId="77777777" w:rsidR="008B49CA" w:rsidRPr="007A26D0" w:rsidRDefault="008B49CA" w:rsidP="00631350">
          <w:pPr>
            <w:spacing w:after="0"/>
            <w:rPr>
              <w:rFonts w:eastAsia="Times New Roman" w:cs="Open Sans Light"/>
              <w:bCs/>
              <w:i/>
              <w:color w:val="000000" w:themeColor="text1"/>
              <w:sz w:val="24"/>
              <w:szCs w:val="24"/>
              <w:lang w:val="en-IN"/>
            </w:rPr>
          </w:pPr>
          <w:r w:rsidRPr="007A26D0">
            <w:rPr>
              <w:rFonts w:eastAsia="Times New Roman" w:cs="Open Sans Light"/>
              <w:bCs/>
              <w:i/>
              <w:color w:val="000000" w:themeColor="text1"/>
              <w:sz w:val="24"/>
              <w:szCs w:val="24"/>
              <w:lang w:val="en-IN"/>
            </w:rPr>
            <w:t>Browser Compatibility</w:t>
          </w:r>
        </w:p>
        <w:p w14:paraId="2BCD6FE9" w14:textId="77777777" w:rsidR="008B49CA" w:rsidRPr="007A26D0" w:rsidRDefault="008B49CA" w:rsidP="008B49CA">
          <w:pPr>
            <w:rPr>
              <w:rFonts w:eastAsia="Times New Roman" w:cs="Open Sans Light"/>
              <w:color w:val="000000" w:themeColor="text1"/>
              <w:sz w:val="24"/>
              <w:szCs w:val="24"/>
              <w:lang w:val="en-IN"/>
            </w:rPr>
          </w:pPr>
          <w:r w:rsidRPr="007A26D0">
            <w:rPr>
              <w:rFonts w:eastAsia="Times New Roman" w:cs="Open Sans Light"/>
              <w:color w:val="000000" w:themeColor="text1"/>
              <w:sz w:val="24"/>
              <w:szCs w:val="24"/>
              <w:lang w:val="en-IN"/>
            </w:rPr>
            <w:t>The application developed will be compatible with the browsers listed below:</w:t>
          </w:r>
        </w:p>
        <w:p w14:paraId="034AF7CB" w14:textId="77777777" w:rsidR="008B49CA" w:rsidRPr="007A26D0" w:rsidRDefault="008B49CA" w:rsidP="00E66ADD">
          <w:pPr>
            <w:numPr>
              <w:ilvl w:val="0"/>
              <w:numId w:val="9"/>
            </w:numPr>
            <w:spacing w:after="160" w:line="259" w:lineRule="auto"/>
            <w:contextualSpacing/>
            <w:rPr>
              <w:rFonts w:eastAsia="Times New Roman" w:cs="Open Sans Light"/>
              <w:color w:val="000000" w:themeColor="text1"/>
              <w:sz w:val="24"/>
              <w:szCs w:val="24"/>
              <w:lang w:val="en-IN"/>
            </w:rPr>
          </w:pPr>
          <w:r w:rsidRPr="007A26D0">
            <w:rPr>
              <w:rFonts w:eastAsia="Times New Roman" w:cs="Open Sans Light"/>
              <w:color w:val="000000" w:themeColor="text1"/>
              <w:sz w:val="24"/>
              <w:szCs w:val="24"/>
              <w:lang w:val="en-IN"/>
            </w:rPr>
            <w:lastRenderedPageBreak/>
            <w:t>Internet Explorer 11</w:t>
          </w:r>
        </w:p>
        <w:p w14:paraId="6E10D86C" w14:textId="130D6E08" w:rsidR="008B49CA" w:rsidRPr="007A26D0" w:rsidRDefault="008B49CA" w:rsidP="00E66ADD">
          <w:pPr>
            <w:numPr>
              <w:ilvl w:val="0"/>
              <w:numId w:val="9"/>
            </w:numPr>
            <w:spacing w:after="160" w:line="259" w:lineRule="auto"/>
            <w:contextualSpacing/>
            <w:rPr>
              <w:rFonts w:eastAsia="Times New Roman" w:cs="Open Sans Light"/>
              <w:color w:val="000000" w:themeColor="text1"/>
              <w:sz w:val="24"/>
              <w:szCs w:val="24"/>
              <w:lang w:val="en-IN"/>
            </w:rPr>
          </w:pPr>
          <w:r w:rsidRPr="007A26D0">
            <w:rPr>
              <w:rFonts w:eastAsia="Times New Roman" w:cs="Open Sans Light"/>
              <w:color w:val="000000" w:themeColor="text1"/>
              <w:sz w:val="24"/>
              <w:szCs w:val="24"/>
              <w:lang w:val="en-IN"/>
            </w:rPr>
            <w:t>Mozilla Firefox 5</w:t>
          </w:r>
          <w:r w:rsidR="000937AD">
            <w:rPr>
              <w:rFonts w:eastAsia="Times New Roman" w:cs="Open Sans Light"/>
              <w:color w:val="000000" w:themeColor="text1"/>
              <w:sz w:val="24"/>
              <w:szCs w:val="24"/>
              <w:lang w:val="en-IN"/>
            </w:rPr>
            <w:t>5</w:t>
          </w:r>
          <w:r w:rsidRPr="007A26D0">
            <w:rPr>
              <w:rFonts w:eastAsia="Times New Roman" w:cs="Open Sans Light"/>
              <w:color w:val="000000" w:themeColor="text1"/>
              <w:sz w:val="24"/>
              <w:szCs w:val="24"/>
              <w:lang w:val="en-IN"/>
            </w:rPr>
            <w:t xml:space="preserve"> or above</w:t>
          </w:r>
        </w:p>
        <w:p w14:paraId="174B917D" w14:textId="566C2461" w:rsidR="008B49CA" w:rsidRDefault="008B49CA" w:rsidP="00E66ADD">
          <w:pPr>
            <w:numPr>
              <w:ilvl w:val="0"/>
              <w:numId w:val="9"/>
            </w:numPr>
            <w:spacing w:after="160" w:line="259" w:lineRule="auto"/>
            <w:contextualSpacing/>
            <w:rPr>
              <w:rFonts w:eastAsia="Times New Roman" w:cs="Open Sans Light"/>
              <w:color w:val="000000" w:themeColor="text1"/>
              <w:sz w:val="24"/>
              <w:szCs w:val="24"/>
              <w:lang w:val="en-IN"/>
            </w:rPr>
          </w:pPr>
          <w:r w:rsidRPr="007A26D0">
            <w:rPr>
              <w:rFonts w:eastAsia="Times New Roman" w:cs="Open Sans Light"/>
              <w:color w:val="000000" w:themeColor="text1"/>
              <w:sz w:val="24"/>
              <w:szCs w:val="24"/>
              <w:lang w:val="en-IN"/>
            </w:rPr>
            <w:t>Chrome 5</w:t>
          </w:r>
          <w:r w:rsidR="000937AD">
            <w:rPr>
              <w:rFonts w:eastAsia="Times New Roman" w:cs="Open Sans Light"/>
              <w:color w:val="000000" w:themeColor="text1"/>
              <w:sz w:val="24"/>
              <w:szCs w:val="24"/>
              <w:lang w:val="en-IN"/>
            </w:rPr>
            <w:t>5</w:t>
          </w:r>
          <w:r w:rsidRPr="007A26D0">
            <w:rPr>
              <w:rFonts w:eastAsia="Times New Roman" w:cs="Open Sans Light"/>
              <w:color w:val="000000" w:themeColor="text1"/>
              <w:sz w:val="24"/>
              <w:szCs w:val="24"/>
              <w:lang w:val="en-IN"/>
            </w:rPr>
            <w:t xml:space="preserve"> or above</w:t>
          </w:r>
        </w:p>
        <w:p w14:paraId="702EB1F7" w14:textId="5E3218BD" w:rsidR="00F6593E" w:rsidRDefault="000937AD" w:rsidP="00E66ADD">
          <w:pPr>
            <w:numPr>
              <w:ilvl w:val="0"/>
              <w:numId w:val="9"/>
            </w:numPr>
            <w:spacing w:after="160" w:line="259" w:lineRule="auto"/>
            <w:contextualSpacing/>
            <w:rPr>
              <w:rFonts w:eastAsia="Times New Roman" w:cs="Open Sans Light"/>
              <w:color w:val="000000" w:themeColor="text1"/>
              <w:sz w:val="24"/>
              <w:szCs w:val="24"/>
              <w:lang w:val="en-IN"/>
            </w:rPr>
          </w:pPr>
          <w:r>
            <w:rPr>
              <w:rFonts w:eastAsia="Times New Roman" w:cs="Open Sans Light"/>
              <w:color w:val="000000" w:themeColor="text1"/>
              <w:sz w:val="24"/>
              <w:szCs w:val="24"/>
              <w:lang w:val="en-IN"/>
            </w:rPr>
            <w:t>MS EDGE</w:t>
          </w:r>
        </w:p>
        <w:p w14:paraId="0AB7F184" w14:textId="525538AE" w:rsidR="003B140F" w:rsidRPr="007A26D0" w:rsidRDefault="003B140F" w:rsidP="00E66ADD">
          <w:pPr>
            <w:numPr>
              <w:ilvl w:val="0"/>
              <w:numId w:val="9"/>
            </w:numPr>
            <w:spacing w:after="160" w:line="259" w:lineRule="auto"/>
            <w:contextualSpacing/>
            <w:rPr>
              <w:rFonts w:eastAsia="Times New Roman" w:cs="Open Sans Light"/>
              <w:color w:val="000000" w:themeColor="text1"/>
              <w:sz w:val="24"/>
              <w:szCs w:val="24"/>
              <w:lang w:val="en-IN"/>
            </w:rPr>
          </w:pPr>
          <w:r>
            <w:rPr>
              <w:rFonts w:eastAsia="Times New Roman" w:cs="Open Sans Light"/>
              <w:color w:val="000000" w:themeColor="text1"/>
              <w:sz w:val="24"/>
              <w:szCs w:val="24"/>
              <w:lang w:val="en-IN"/>
            </w:rPr>
            <w:t>Opera 51</w:t>
          </w:r>
        </w:p>
        <w:p w14:paraId="49192254" w14:textId="77777777" w:rsidR="008B49CA" w:rsidRPr="00564BBC" w:rsidRDefault="008B49CA" w:rsidP="00F333C2">
          <w:pPr>
            <w:pStyle w:val="Heading2"/>
            <w:numPr>
              <w:ilvl w:val="1"/>
              <w:numId w:val="12"/>
            </w:numPr>
          </w:pPr>
          <w:bookmarkStart w:id="147" w:name="_Toc489969590"/>
          <w:bookmarkStart w:id="148" w:name="_Toc509245478"/>
          <w:r w:rsidRPr="00564BBC">
            <w:t>Hardware Interface</w:t>
          </w:r>
          <w:bookmarkEnd w:id="147"/>
          <w:bookmarkEnd w:id="148"/>
        </w:p>
        <w:p w14:paraId="6446DA03" w14:textId="77777777" w:rsidR="008B49CA" w:rsidRPr="00564BBC" w:rsidRDefault="008B49CA" w:rsidP="008B49CA">
          <w:pPr>
            <w:rPr>
              <w:rFonts w:eastAsia="Times New Roman" w:cs="Open Sans Light"/>
              <w:color w:val="000000" w:themeColor="text1"/>
              <w:sz w:val="24"/>
              <w:szCs w:val="24"/>
              <w:lang w:val="en-IN"/>
            </w:rPr>
          </w:pPr>
          <w:r w:rsidRPr="00564BBC">
            <w:rPr>
              <w:rFonts w:eastAsia="Times New Roman" w:cs="Open Sans Light"/>
              <w:color w:val="000000" w:themeColor="text1"/>
              <w:sz w:val="24"/>
              <w:szCs w:val="24"/>
              <w:lang w:val="en-IN"/>
            </w:rPr>
            <w:t>Since the application is web-based, it is not dependent on any designated hardware, and it does not have any direct hardware interfaces. However, we recommend the specification mentioned below for the best output.</w:t>
          </w:r>
        </w:p>
        <w:p w14:paraId="0D269BB4" w14:textId="77777777" w:rsidR="008B49CA" w:rsidRPr="00564BBC" w:rsidRDefault="008B49CA" w:rsidP="00F333C2">
          <w:pPr>
            <w:pStyle w:val="ListParagraph"/>
            <w:numPr>
              <w:ilvl w:val="0"/>
              <w:numId w:val="14"/>
            </w:numPr>
            <w:rPr>
              <w:sz w:val="24"/>
              <w:szCs w:val="24"/>
            </w:rPr>
          </w:pPr>
          <w:r w:rsidRPr="00564BBC">
            <w:rPr>
              <w:sz w:val="24"/>
              <w:szCs w:val="24"/>
            </w:rPr>
            <w:t>Computer with Microsoft Windows XP Professional SP3/Vista SP1/Windows 7 or 8 OS</w:t>
          </w:r>
        </w:p>
        <w:p w14:paraId="1D301079" w14:textId="77777777" w:rsidR="008B49CA" w:rsidRPr="00564BBC" w:rsidRDefault="008B49CA" w:rsidP="00F333C2">
          <w:pPr>
            <w:pStyle w:val="ListParagraph"/>
            <w:numPr>
              <w:ilvl w:val="0"/>
              <w:numId w:val="14"/>
            </w:numPr>
            <w:rPr>
              <w:sz w:val="24"/>
              <w:szCs w:val="24"/>
            </w:rPr>
          </w:pPr>
          <w:r w:rsidRPr="00564BBC">
            <w:rPr>
              <w:sz w:val="24"/>
              <w:szCs w:val="24"/>
            </w:rPr>
            <w:t>Processor: 2.6 GHZ Intel Pentium IV or equivalent</w:t>
          </w:r>
        </w:p>
        <w:p w14:paraId="57F4C1C1" w14:textId="77777777" w:rsidR="008B49CA" w:rsidRPr="00564BBC" w:rsidRDefault="008B49CA" w:rsidP="00F333C2">
          <w:pPr>
            <w:pStyle w:val="ListParagraph"/>
            <w:numPr>
              <w:ilvl w:val="0"/>
              <w:numId w:val="14"/>
            </w:numPr>
            <w:rPr>
              <w:sz w:val="24"/>
              <w:szCs w:val="24"/>
            </w:rPr>
          </w:pPr>
          <w:r w:rsidRPr="00564BBC">
            <w:rPr>
              <w:sz w:val="24"/>
              <w:szCs w:val="24"/>
            </w:rPr>
            <w:t>Memory: 2GB</w:t>
          </w:r>
        </w:p>
        <w:p w14:paraId="63B9F41C" w14:textId="77777777" w:rsidR="008B49CA" w:rsidRPr="00564BBC" w:rsidRDefault="008B49CA" w:rsidP="00F333C2">
          <w:pPr>
            <w:pStyle w:val="ListParagraph"/>
            <w:numPr>
              <w:ilvl w:val="0"/>
              <w:numId w:val="14"/>
            </w:numPr>
            <w:rPr>
              <w:sz w:val="24"/>
              <w:szCs w:val="24"/>
            </w:rPr>
          </w:pPr>
          <w:r w:rsidRPr="00564BBC">
            <w:rPr>
              <w:sz w:val="24"/>
              <w:szCs w:val="24"/>
            </w:rPr>
            <w:t>Disk Space: 1 GB of free disk space</w:t>
          </w:r>
        </w:p>
        <w:p w14:paraId="6FD6BEB2" w14:textId="77777777" w:rsidR="008B49CA" w:rsidRPr="00F220D1" w:rsidRDefault="008B49CA" w:rsidP="00E62120">
          <w:pPr>
            <w:pStyle w:val="Heading2"/>
          </w:pPr>
          <w:bookmarkStart w:id="149" w:name="_Toc489969591"/>
          <w:bookmarkStart w:id="150" w:name="_Toc509245479"/>
          <w:r w:rsidRPr="00F220D1">
            <w:t>Technology for development/Hosting</w:t>
          </w:r>
          <w:bookmarkEnd w:id="149"/>
          <w:bookmarkEnd w:id="150"/>
        </w:p>
        <w:p w14:paraId="1C5E9B6B" w14:textId="77777777" w:rsidR="008B49CA" w:rsidRPr="00F220D1" w:rsidRDefault="008B49CA" w:rsidP="008B49CA">
          <w:pPr>
            <w:rPr>
              <w:rFonts w:eastAsia="Times New Roman" w:cs="Open Sans Light"/>
              <w:color w:val="000000" w:themeColor="text1"/>
              <w:sz w:val="24"/>
              <w:szCs w:val="24"/>
              <w:lang w:val="en-IN"/>
            </w:rPr>
          </w:pPr>
          <w:r w:rsidRPr="00F220D1">
            <w:rPr>
              <w:rFonts w:eastAsia="Times New Roman" w:cs="Open Sans Light"/>
              <w:color w:val="000000" w:themeColor="text1"/>
              <w:sz w:val="24"/>
              <w:szCs w:val="24"/>
              <w:lang w:val="en-IN"/>
            </w:rPr>
            <w:t>The application shall be developed using the set of tools/technology listed below.</w:t>
          </w:r>
        </w:p>
        <w:p w14:paraId="747D08F2" w14:textId="77777777" w:rsidR="008B49CA" w:rsidRPr="00F220D1" w:rsidRDefault="008B49CA" w:rsidP="00F333C2">
          <w:pPr>
            <w:pStyle w:val="ListParagraph"/>
            <w:numPr>
              <w:ilvl w:val="0"/>
              <w:numId w:val="15"/>
            </w:numPr>
            <w:rPr>
              <w:b/>
              <w:sz w:val="24"/>
              <w:szCs w:val="24"/>
            </w:rPr>
          </w:pPr>
          <w:r w:rsidRPr="00F220D1">
            <w:rPr>
              <w:b/>
              <w:sz w:val="24"/>
              <w:szCs w:val="24"/>
            </w:rPr>
            <w:t>UI/UX Designs</w:t>
          </w:r>
        </w:p>
        <w:p w14:paraId="08FCEE68" w14:textId="77777777" w:rsidR="008B49CA" w:rsidRPr="00F220D1" w:rsidRDefault="008B49CA" w:rsidP="00F333C2">
          <w:pPr>
            <w:pStyle w:val="ListParagraph"/>
            <w:numPr>
              <w:ilvl w:val="1"/>
              <w:numId w:val="15"/>
            </w:numPr>
            <w:rPr>
              <w:sz w:val="24"/>
              <w:szCs w:val="24"/>
            </w:rPr>
          </w:pPr>
          <w:r w:rsidRPr="00F220D1">
            <w:rPr>
              <w:sz w:val="24"/>
              <w:szCs w:val="24"/>
            </w:rPr>
            <w:t>UI Designs – Photoshop CS6</w:t>
          </w:r>
        </w:p>
        <w:p w14:paraId="6A52B5AA" w14:textId="1BCFBE09" w:rsidR="008B49CA" w:rsidRPr="00F220D1" w:rsidRDefault="006946B7" w:rsidP="00F333C2">
          <w:pPr>
            <w:pStyle w:val="ListParagraph"/>
            <w:numPr>
              <w:ilvl w:val="1"/>
              <w:numId w:val="15"/>
            </w:numPr>
            <w:rPr>
              <w:sz w:val="24"/>
              <w:szCs w:val="24"/>
            </w:rPr>
          </w:pPr>
          <w:r w:rsidRPr="00F220D1">
            <w:rPr>
              <w:sz w:val="24"/>
              <w:szCs w:val="24"/>
            </w:rPr>
            <w:t>HTML</w:t>
          </w:r>
          <w:r w:rsidR="008B49CA" w:rsidRPr="00F220D1">
            <w:rPr>
              <w:sz w:val="24"/>
              <w:szCs w:val="24"/>
            </w:rPr>
            <w:t xml:space="preserve"> – Sublime Text 3</w:t>
          </w:r>
        </w:p>
        <w:p w14:paraId="02102935" w14:textId="77777777" w:rsidR="008B49CA" w:rsidRPr="00F220D1" w:rsidRDefault="008B49CA" w:rsidP="00F333C2">
          <w:pPr>
            <w:pStyle w:val="ListParagraph"/>
            <w:numPr>
              <w:ilvl w:val="0"/>
              <w:numId w:val="15"/>
            </w:numPr>
            <w:rPr>
              <w:b/>
              <w:sz w:val="24"/>
              <w:szCs w:val="24"/>
            </w:rPr>
          </w:pPr>
          <w:r w:rsidRPr="00F220D1">
            <w:rPr>
              <w:b/>
              <w:sz w:val="24"/>
              <w:szCs w:val="24"/>
            </w:rPr>
            <w:t>Development</w:t>
          </w:r>
        </w:p>
        <w:p w14:paraId="41097FB1" w14:textId="77777777" w:rsidR="008B49CA" w:rsidRPr="00F220D1" w:rsidRDefault="008B49CA" w:rsidP="00F333C2">
          <w:pPr>
            <w:pStyle w:val="ListParagraph"/>
            <w:numPr>
              <w:ilvl w:val="1"/>
              <w:numId w:val="15"/>
            </w:numPr>
            <w:rPr>
              <w:sz w:val="24"/>
              <w:szCs w:val="24"/>
            </w:rPr>
          </w:pPr>
          <w:r w:rsidRPr="00F220D1">
            <w:rPr>
              <w:sz w:val="24"/>
              <w:szCs w:val="24"/>
            </w:rPr>
            <w:t>VISUAL STUDIO 2015</w:t>
          </w:r>
        </w:p>
        <w:p w14:paraId="24746DF0" w14:textId="1C01511E" w:rsidR="008B49CA" w:rsidRPr="00F220D1" w:rsidRDefault="008B49CA" w:rsidP="00F333C2">
          <w:pPr>
            <w:pStyle w:val="ListParagraph"/>
            <w:numPr>
              <w:ilvl w:val="1"/>
              <w:numId w:val="15"/>
            </w:numPr>
            <w:rPr>
              <w:sz w:val="24"/>
              <w:szCs w:val="24"/>
            </w:rPr>
          </w:pPr>
          <w:r w:rsidRPr="00F220D1">
            <w:rPr>
              <w:sz w:val="24"/>
              <w:szCs w:val="24"/>
            </w:rPr>
            <w:t xml:space="preserve">ASP.NET </w:t>
          </w:r>
          <w:r w:rsidR="00D6699A" w:rsidRPr="00F220D1">
            <w:rPr>
              <w:sz w:val="24"/>
              <w:szCs w:val="24"/>
            </w:rPr>
            <w:t>4.5</w:t>
          </w:r>
        </w:p>
        <w:p w14:paraId="21AA695B" w14:textId="18BEA387" w:rsidR="008B49CA" w:rsidRPr="00F220D1" w:rsidRDefault="008B49CA" w:rsidP="00F333C2">
          <w:pPr>
            <w:pStyle w:val="ListParagraph"/>
            <w:numPr>
              <w:ilvl w:val="1"/>
              <w:numId w:val="15"/>
            </w:numPr>
            <w:rPr>
              <w:sz w:val="24"/>
              <w:szCs w:val="24"/>
            </w:rPr>
          </w:pPr>
          <w:r w:rsidRPr="00F220D1">
            <w:rPr>
              <w:sz w:val="24"/>
              <w:szCs w:val="24"/>
            </w:rPr>
            <w:t>Database Engine – MS SQL SERVER</w:t>
          </w:r>
          <w:r w:rsidR="00C64BEE" w:rsidRPr="00F220D1">
            <w:rPr>
              <w:sz w:val="24"/>
              <w:szCs w:val="24"/>
            </w:rPr>
            <w:t xml:space="preserve"> 2012</w:t>
          </w:r>
        </w:p>
        <w:p w14:paraId="21988162" w14:textId="4A2F84AA" w:rsidR="008478D4" w:rsidRPr="00F220D1" w:rsidRDefault="008B49CA" w:rsidP="00F333C2">
          <w:pPr>
            <w:pStyle w:val="ListParagraph"/>
            <w:numPr>
              <w:ilvl w:val="1"/>
              <w:numId w:val="15"/>
            </w:numPr>
            <w:rPr>
              <w:sz w:val="24"/>
              <w:szCs w:val="24"/>
            </w:rPr>
          </w:pPr>
          <w:r w:rsidRPr="00F220D1">
            <w:rPr>
              <w:sz w:val="24"/>
              <w:szCs w:val="24"/>
            </w:rPr>
            <w:t>IIS</w:t>
          </w:r>
          <w:r w:rsidR="00D6699A" w:rsidRPr="00F220D1">
            <w:rPr>
              <w:sz w:val="24"/>
              <w:szCs w:val="24"/>
            </w:rPr>
            <w:t xml:space="preserve"> 8</w:t>
          </w:r>
        </w:p>
        <w:p w14:paraId="3B6CF3EA" w14:textId="77777777" w:rsidR="008B49CA" w:rsidRPr="00985636" w:rsidRDefault="005943FE" w:rsidP="00BE02DB">
          <w:pPr>
            <w:pStyle w:val="Heading1"/>
          </w:pPr>
          <w:r w:rsidRPr="00522BBD">
            <w:t xml:space="preserve"> </w:t>
          </w:r>
          <w:bookmarkStart w:id="151" w:name="_Toc509245480"/>
          <w:r w:rsidR="008478D4" w:rsidRPr="00985636">
            <w:t xml:space="preserve">Non </w:t>
          </w:r>
          <w:r w:rsidR="008478D4" w:rsidRPr="00BE02DB">
            <w:t>Functional</w:t>
          </w:r>
          <w:r w:rsidR="008478D4" w:rsidRPr="00985636">
            <w:t xml:space="preserve"> requirement</w:t>
          </w:r>
          <w:bookmarkEnd w:id="151"/>
        </w:p>
        <w:p w14:paraId="6DA33AA0" w14:textId="77777777" w:rsidR="008B49CA" w:rsidRPr="00985636" w:rsidRDefault="008B49CA" w:rsidP="00E62120">
          <w:pPr>
            <w:pStyle w:val="Heading2"/>
          </w:pPr>
          <w:bookmarkStart w:id="152" w:name="_Toc479699549"/>
          <w:bookmarkStart w:id="153" w:name="_Toc509245481"/>
          <w:r w:rsidRPr="00985636">
            <w:t>Security</w:t>
          </w:r>
          <w:bookmarkEnd w:id="152"/>
          <w:bookmarkEnd w:id="153"/>
        </w:p>
        <w:p w14:paraId="2A0D0390" w14:textId="77777777" w:rsidR="008B49CA" w:rsidRPr="00985636" w:rsidRDefault="008B49CA" w:rsidP="00666B6D">
          <w:pPr>
            <w:ind w:left="96" w:right="647"/>
            <w:rPr>
              <w:sz w:val="24"/>
              <w:szCs w:val="24"/>
            </w:rPr>
          </w:pPr>
          <w:r w:rsidRPr="00985636">
            <w:rPr>
              <w:sz w:val="24"/>
              <w:szCs w:val="24"/>
            </w:rPr>
            <w:t>Hardware and network security will be dependent on the selected cloud/hosting service provider’s infrastructure and credentia</w:t>
          </w:r>
          <w:r w:rsidR="00666B6D" w:rsidRPr="00985636">
            <w:rPr>
              <w:sz w:val="24"/>
              <w:szCs w:val="24"/>
            </w:rPr>
            <w:t xml:space="preserve">ls.  </w:t>
          </w:r>
        </w:p>
        <w:p w14:paraId="504E7378" w14:textId="77777777" w:rsidR="008B49CA" w:rsidRPr="00985636" w:rsidRDefault="008B49CA" w:rsidP="00F333C2">
          <w:pPr>
            <w:numPr>
              <w:ilvl w:val="0"/>
              <w:numId w:val="11"/>
            </w:numPr>
            <w:spacing w:after="27" w:line="250" w:lineRule="auto"/>
            <w:ind w:right="647" w:hanging="360"/>
            <w:rPr>
              <w:sz w:val="24"/>
              <w:szCs w:val="24"/>
            </w:rPr>
          </w:pPr>
          <w:r w:rsidRPr="00985636">
            <w:rPr>
              <w:sz w:val="24"/>
              <w:szCs w:val="24"/>
            </w:rPr>
            <w:t xml:space="preserve">The system shall use secure sockets in all transactions that include any confidential customer information. </w:t>
          </w:r>
        </w:p>
        <w:p w14:paraId="6CB0995C" w14:textId="77777777" w:rsidR="008B49CA" w:rsidRPr="00985636" w:rsidRDefault="008B49CA" w:rsidP="00F333C2">
          <w:pPr>
            <w:numPr>
              <w:ilvl w:val="0"/>
              <w:numId w:val="11"/>
            </w:numPr>
            <w:spacing w:after="5" w:line="250" w:lineRule="auto"/>
            <w:ind w:right="647" w:hanging="360"/>
            <w:rPr>
              <w:sz w:val="24"/>
              <w:szCs w:val="24"/>
            </w:rPr>
          </w:pPr>
          <w:r w:rsidRPr="00985636">
            <w:rPr>
              <w:sz w:val="24"/>
              <w:szCs w:val="24"/>
            </w:rPr>
            <w:t xml:space="preserve">The system shall automatically log out all customers after a period of inactivity. </w:t>
          </w:r>
        </w:p>
        <w:p w14:paraId="77589A14" w14:textId="37C6E074" w:rsidR="005943FE" w:rsidRPr="00985636" w:rsidRDefault="008B49CA" w:rsidP="00F333C2">
          <w:pPr>
            <w:numPr>
              <w:ilvl w:val="0"/>
              <w:numId w:val="11"/>
            </w:numPr>
            <w:spacing w:after="26" w:line="250" w:lineRule="auto"/>
            <w:ind w:right="647" w:hanging="360"/>
            <w:rPr>
              <w:sz w:val="24"/>
              <w:szCs w:val="24"/>
            </w:rPr>
          </w:pPr>
          <w:r w:rsidRPr="00985636">
            <w:rPr>
              <w:sz w:val="24"/>
              <w:szCs w:val="24"/>
            </w:rPr>
            <w:lastRenderedPageBreak/>
            <w:t xml:space="preserve">The system shall confirm all transactions with the customer’s web browser or mobile apps. </w:t>
          </w:r>
        </w:p>
        <w:p w14:paraId="1D1BE4CF" w14:textId="77777777" w:rsidR="008B49CA" w:rsidRPr="00985636" w:rsidRDefault="008B49CA" w:rsidP="00E62120">
          <w:pPr>
            <w:pStyle w:val="Heading2"/>
          </w:pPr>
          <w:bookmarkStart w:id="154" w:name="_Toc479699550"/>
          <w:bookmarkStart w:id="155" w:name="_Toc509245482"/>
          <w:r w:rsidRPr="00985636">
            <w:t>Data Storage</w:t>
          </w:r>
          <w:bookmarkEnd w:id="154"/>
          <w:bookmarkEnd w:id="155"/>
        </w:p>
        <w:p w14:paraId="52259045" w14:textId="77777777" w:rsidR="008B49CA" w:rsidRPr="00985636" w:rsidRDefault="008B49CA" w:rsidP="00F333C2">
          <w:pPr>
            <w:numPr>
              <w:ilvl w:val="0"/>
              <w:numId w:val="10"/>
            </w:numPr>
            <w:spacing w:after="26" w:line="250" w:lineRule="auto"/>
            <w:ind w:right="647" w:hanging="360"/>
            <w:rPr>
              <w:sz w:val="24"/>
              <w:szCs w:val="24"/>
            </w:rPr>
          </w:pPr>
          <w:r w:rsidRPr="00985636">
            <w:rPr>
              <w:sz w:val="24"/>
              <w:szCs w:val="24"/>
            </w:rPr>
            <w:t xml:space="preserve">The user interfaces shall never display a customer’s password.  It shall always be echoed with special characters representing typed characters. </w:t>
          </w:r>
        </w:p>
        <w:p w14:paraId="061C9451" w14:textId="5AE2C57B" w:rsidR="008B49CA" w:rsidRPr="00985636" w:rsidRDefault="008B49CA" w:rsidP="00F333C2">
          <w:pPr>
            <w:numPr>
              <w:ilvl w:val="0"/>
              <w:numId w:val="10"/>
            </w:numPr>
            <w:spacing w:after="5" w:line="250" w:lineRule="auto"/>
            <w:ind w:right="647" w:hanging="360"/>
            <w:rPr>
              <w:sz w:val="24"/>
              <w:szCs w:val="24"/>
            </w:rPr>
          </w:pPr>
          <w:r w:rsidRPr="00985636">
            <w:rPr>
              <w:sz w:val="24"/>
              <w:szCs w:val="24"/>
            </w:rPr>
            <w:t xml:space="preserve">The user interfaces shall never display a customer’s credit card number after retrieving from the database.  It shall always be shown with just the last </w:t>
          </w:r>
          <w:r w:rsidR="00D8106A" w:rsidRPr="00985636">
            <w:rPr>
              <w:sz w:val="24"/>
              <w:szCs w:val="24"/>
            </w:rPr>
            <w:t>four</w:t>
          </w:r>
          <w:r w:rsidRPr="00985636">
            <w:rPr>
              <w:sz w:val="24"/>
              <w:szCs w:val="24"/>
            </w:rPr>
            <w:t xml:space="preserve"> digits of the credit card number. </w:t>
          </w:r>
        </w:p>
        <w:p w14:paraId="11729476" w14:textId="77777777" w:rsidR="008B49CA" w:rsidRPr="00985636" w:rsidRDefault="008B49CA" w:rsidP="00F333C2">
          <w:pPr>
            <w:numPr>
              <w:ilvl w:val="0"/>
              <w:numId w:val="10"/>
            </w:numPr>
            <w:spacing w:after="5" w:line="250" w:lineRule="auto"/>
            <w:ind w:right="647" w:hanging="360"/>
            <w:rPr>
              <w:sz w:val="24"/>
              <w:szCs w:val="24"/>
            </w:rPr>
          </w:pPr>
          <w:r w:rsidRPr="00985636">
            <w:rPr>
              <w:sz w:val="24"/>
              <w:szCs w:val="24"/>
            </w:rPr>
            <w:t xml:space="preserve">The system’s back-end servers shall never display a customer’s password.  The customer’s password may be reset but never shown. </w:t>
          </w:r>
        </w:p>
        <w:p w14:paraId="1B30C8C0" w14:textId="342A3497" w:rsidR="005C7F7E" w:rsidRPr="00985636" w:rsidRDefault="008B49CA" w:rsidP="00F333C2">
          <w:pPr>
            <w:numPr>
              <w:ilvl w:val="0"/>
              <w:numId w:val="10"/>
            </w:numPr>
            <w:spacing w:after="5" w:line="250" w:lineRule="auto"/>
            <w:ind w:right="647" w:hanging="360"/>
            <w:rPr>
              <w:sz w:val="24"/>
              <w:szCs w:val="24"/>
            </w:rPr>
          </w:pPr>
          <w:r w:rsidRPr="00985636">
            <w:rPr>
              <w:sz w:val="24"/>
              <w:szCs w:val="24"/>
            </w:rPr>
            <w:t xml:space="preserve">The system’s back-end servers shall only be accessible to authenticated administrators. </w:t>
          </w:r>
        </w:p>
        <w:tbl>
          <w:tblPr>
            <w:tblStyle w:val="TableGrid0"/>
            <w:tblW w:w="9631" w:type="dxa"/>
            <w:tblInd w:w="-108" w:type="dxa"/>
            <w:tblCellMar>
              <w:top w:w="50" w:type="dxa"/>
              <w:left w:w="108" w:type="dxa"/>
              <w:right w:w="52" w:type="dxa"/>
            </w:tblCellMar>
            <w:tblLook w:val="04A0" w:firstRow="1" w:lastRow="0" w:firstColumn="1" w:lastColumn="0" w:noHBand="0" w:noVBand="1"/>
          </w:tblPr>
          <w:tblGrid>
            <w:gridCol w:w="2024"/>
            <w:gridCol w:w="7607"/>
          </w:tblGrid>
          <w:tr w:rsidR="008B49CA" w:rsidRPr="00985636" w14:paraId="36369BB9" w14:textId="77777777" w:rsidTr="00EF2227">
            <w:trPr>
              <w:trHeight w:val="289"/>
            </w:trPr>
            <w:tc>
              <w:tcPr>
                <w:tcW w:w="2024" w:type="dxa"/>
                <w:tcBorders>
                  <w:top w:val="single" w:sz="8" w:space="0" w:color="000000"/>
                  <w:left w:val="single" w:sz="8" w:space="0" w:color="000000"/>
                  <w:bottom w:val="single" w:sz="8" w:space="0" w:color="000000"/>
                  <w:right w:val="single" w:sz="8" w:space="0" w:color="000000"/>
                </w:tcBorders>
              </w:tcPr>
              <w:p w14:paraId="39923C6D" w14:textId="77777777" w:rsidR="008B49CA" w:rsidRPr="00985636" w:rsidRDefault="008B49CA" w:rsidP="00EF2227">
                <w:pPr>
                  <w:spacing w:line="259" w:lineRule="auto"/>
                  <w:jc w:val="left"/>
                  <w:rPr>
                    <w:sz w:val="24"/>
                    <w:szCs w:val="24"/>
                  </w:rPr>
                </w:pPr>
                <w:r w:rsidRPr="00985636">
                  <w:rPr>
                    <w:b/>
                    <w:sz w:val="24"/>
                    <w:szCs w:val="24"/>
                  </w:rPr>
                  <w:t xml:space="preserve">ITEM </w:t>
                </w:r>
              </w:p>
            </w:tc>
            <w:tc>
              <w:tcPr>
                <w:tcW w:w="7607" w:type="dxa"/>
                <w:tcBorders>
                  <w:top w:val="single" w:sz="8" w:space="0" w:color="000000"/>
                  <w:left w:val="single" w:sz="8" w:space="0" w:color="000000"/>
                  <w:bottom w:val="single" w:sz="4" w:space="0" w:color="000000"/>
                  <w:right w:val="single" w:sz="8" w:space="0" w:color="000000"/>
                </w:tcBorders>
              </w:tcPr>
              <w:p w14:paraId="3A24F0CC" w14:textId="77777777" w:rsidR="008B49CA" w:rsidRPr="00985636" w:rsidRDefault="008B49CA" w:rsidP="00EF2227">
                <w:pPr>
                  <w:spacing w:line="259" w:lineRule="auto"/>
                  <w:jc w:val="left"/>
                  <w:rPr>
                    <w:sz w:val="24"/>
                    <w:szCs w:val="24"/>
                  </w:rPr>
                </w:pPr>
                <w:r w:rsidRPr="00985636">
                  <w:rPr>
                    <w:b/>
                    <w:sz w:val="24"/>
                    <w:szCs w:val="24"/>
                  </w:rPr>
                  <w:t xml:space="preserve">REQUIREMENT </w:t>
                </w:r>
              </w:p>
            </w:tc>
          </w:tr>
          <w:tr w:rsidR="008B49CA" w:rsidRPr="00985636" w14:paraId="07A5DEFB" w14:textId="77777777" w:rsidTr="00EF2227">
            <w:trPr>
              <w:trHeight w:val="960"/>
            </w:trPr>
            <w:tc>
              <w:tcPr>
                <w:tcW w:w="2024" w:type="dxa"/>
                <w:tcBorders>
                  <w:top w:val="single" w:sz="8" w:space="0" w:color="000000"/>
                  <w:left w:val="single" w:sz="8" w:space="0" w:color="000000"/>
                  <w:bottom w:val="single" w:sz="8" w:space="0" w:color="000000"/>
                  <w:right w:val="single" w:sz="4" w:space="0" w:color="000000"/>
                </w:tcBorders>
              </w:tcPr>
              <w:p w14:paraId="6800EB56" w14:textId="77777777" w:rsidR="008B49CA" w:rsidRPr="00985636" w:rsidRDefault="008B49CA" w:rsidP="00EF2227">
                <w:pPr>
                  <w:spacing w:line="259" w:lineRule="auto"/>
                  <w:jc w:val="left"/>
                  <w:rPr>
                    <w:sz w:val="24"/>
                    <w:szCs w:val="24"/>
                  </w:rPr>
                </w:pPr>
                <w:r w:rsidRPr="00985636">
                  <w:rPr>
                    <w:sz w:val="24"/>
                    <w:szCs w:val="24"/>
                  </w:rPr>
                  <w:t xml:space="preserve">Handling Sensitive Data </w:t>
                </w:r>
              </w:p>
            </w:tc>
            <w:tc>
              <w:tcPr>
                <w:tcW w:w="7607" w:type="dxa"/>
                <w:tcBorders>
                  <w:top w:val="single" w:sz="4" w:space="0" w:color="000000"/>
                  <w:left w:val="single" w:sz="4" w:space="0" w:color="000000"/>
                  <w:bottom w:val="single" w:sz="4" w:space="0" w:color="000000"/>
                  <w:right w:val="single" w:sz="4" w:space="0" w:color="000000"/>
                </w:tcBorders>
              </w:tcPr>
              <w:p w14:paraId="06512800" w14:textId="3C357E07" w:rsidR="008B49CA" w:rsidRPr="00985636" w:rsidRDefault="008B49CA" w:rsidP="00EF2227">
                <w:pPr>
                  <w:spacing w:line="240" w:lineRule="auto"/>
                  <w:ind w:right="61"/>
                  <w:rPr>
                    <w:sz w:val="24"/>
                    <w:szCs w:val="24"/>
                  </w:rPr>
                </w:pPr>
                <w:r w:rsidRPr="00985636">
                  <w:rPr>
                    <w:sz w:val="24"/>
                    <w:szCs w:val="24"/>
                  </w:rPr>
                  <w:t>Insensitive data such as company name, documents processed, re</w:t>
                </w:r>
                <w:r w:rsidR="00116CD0" w:rsidRPr="00985636">
                  <w:rPr>
                    <w:sz w:val="24"/>
                    <w:szCs w:val="24"/>
                  </w:rPr>
                  <w:t>levant dates, noncompliance data</w:t>
                </w:r>
                <w:r w:rsidRPr="00985636">
                  <w:rPr>
                    <w:sz w:val="24"/>
                    <w:szCs w:val="24"/>
                  </w:rPr>
                  <w:t xml:space="preserve">. could be stored in the database as plain text  </w:t>
                </w:r>
              </w:p>
              <w:p w14:paraId="72782EBC" w14:textId="77777777" w:rsidR="008B49CA" w:rsidRPr="00985636" w:rsidRDefault="008B49CA" w:rsidP="00EF2227">
                <w:pPr>
                  <w:spacing w:line="259" w:lineRule="auto"/>
                  <w:ind w:right="63"/>
                  <w:rPr>
                    <w:sz w:val="24"/>
                    <w:szCs w:val="24"/>
                  </w:rPr>
                </w:pPr>
                <w:r w:rsidRPr="00985636">
                  <w:rPr>
                    <w:sz w:val="24"/>
                    <w:szCs w:val="24"/>
                  </w:rPr>
                  <w:t>Passwords will be encrypted.</w:t>
                </w:r>
              </w:p>
            </w:tc>
          </w:tr>
          <w:tr w:rsidR="008B49CA" w:rsidRPr="00985636" w14:paraId="6E37990C" w14:textId="77777777" w:rsidTr="00EF2227">
            <w:trPr>
              <w:trHeight w:val="1484"/>
            </w:trPr>
            <w:tc>
              <w:tcPr>
                <w:tcW w:w="2024" w:type="dxa"/>
                <w:tcBorders>
                  <w:top w:val="single" w:sz="8" w:space="0" w:color="000000"/>
                  <w:left w:val="single" w:sz="8" w:space="0" w:color="000000"/>
                  <w:bottom w:val="single" w:sz="8" w:space="0" w:color="000000"/>
                  <w:right w:val="single" w:sz="8" w:space="0" w:color="000000"/>
                </w:tcBorders>
              </w:tcPr>
              <w:p w14:paraId="01680041" w14:textId="77777777" w:rsidR="008B49CA" w:rsidRPr="00985636" w:rsidRDefault="008B49CA" w:rsidP="00EF2227">
                <w:pPr>
                  <w:tabs>
                    <w:tab w:val="right" w:pos="1864"/>
                  </w:tabs>
                  <w:spacing w:line="259" w:lineRule="auto"/>
                  <w:jc w:val="left"/>
                  <w:rPr>
                    <w:sz w:val="24"/>
                    <w:szCs w:val="24"/>
                  </w:rPr>
                </w:pPr>
                <w:r w:rsidRPr="00985636">
                  <w:rPr>
                    <w:sz w:val="24"/>
                    <w:szCs w:val="24"/>
                  </w:rPr>
                  <w:t xml:space="preserve">Security Threats </w:t>
                </w:r>
              </w:p>
              <w:p w14:paraId="0DDE7284" w14:textId="77777777" w:rsidR="008B49CA" w:rsidRPr="00985636" w:rsidRDefault="008B49CA" w:rsidP="00EF2227">
                <w:pPr>
                  <w:spacing w:line="259" w:lineRule="auto"/>
                  <w:jc w:val="left"/>
                  <w:rPr>
                    <w:sz w:val="24"/>
                    <w:szCs w:val="24"/>
                  </w:rPr>
                </w:pPr>
                <w:r w:rsidRPr="00985636">
                  <w:rPr>
                    <w:sz w:val="24"/>
                    <w:szCs w:val="24"/>
                  </w:rPr>
                  <w:t>Prevention</w:t>
                </w:r>
              </w:p>
            </w:tc>
            <w:tc>
              <w:tcPr>
                <w:tcW w:w="7607" w:type="dxa"/>
                <w:tcBorders>
                  <w:top w:val="single" w:sz="4" w:space="0" w:color="000000"/>
                  <w:left w:val="single" w:sz="8" w:space="0" w:color="000000"/>
                  <w:bottom w:val="single" w:sz="8" w:space="0" w:color="000000"/>
                  <w:right w:val="single" w:sz="8" w:space="0" w:color="000000"/>
                </w:tcBorders>
              </w:tcPr>
              <w:p w14:paraId="29DBEE93" w14:textId="77777777" w:rsidR="008B49CA" w:rsidRPr="00985636" w:rsidRDefault="008B49CA" w:rsidP="00EF2227">
                <w:pPr>
                  <w:spacing w:after="1" w:line="240" w:lineRule="auto"/>
                  <w:ind w:right="62"/>
                  <w:rPr>
                    <w:sz w:val="24"/>
                    <w:szCs w:val="24"/>
                  </w:rPr>
                </w:pPr>
                <w:r w:rsidRPr="00985636">
                  <w:rPr>
                    <w:sz w:val="24"/>
                    <w:szCs w:val="24"/>
                  </w:rPr>
                  <w:t xml:space="preserve">The application will be hosted on a web server that implements SSL (HTTPS). Passwords will be encrypted. Protection against SQL injection will be implemented </w:t>
                </w:r>
              </w:p>
              <w:p w14:paraId="755C3A5B" w14:textId="77777777" w:rsidR="008B49CA" w:rsidRPr="00985636" w:rsidRDefault="00982E1F" w:rsidP="00EF2227">
                <w:pPr>
                  <w:spacing w:line="259" w:lineRule="auto"/>
                  <w:jc w:val="left"/>
                  <w:rPr>
                    <w:sz w:val="24"/>
                    <w:szCs w:val="24"/>
                  </w:rPr>
                </w:pPr>
                <w:r w:rsidRPr="00985636">
                  <w:rPr>
                    <w:noProof/>
                    <w:sz w:val="24"/>
                    <w:szCs w:val="24"/>
                  </w:rPr>
                  <mc:AlternateContent>
                    <mc:Choice Requires="wpg">
                      <w:drawing>
                        <wp:anchor distT="0" distB="0" distL="114300" distR="114300" simplePos="0" relativeHeight="251658240" behindDoc="1" locked="0" layoutInCell="1" allowOverlap="1" wp14:anchorId="781F11ED" wp14:editId="25ECFEEF">
                          <wp:simplePos x="0" y="0"/>
                          <wp:positionH relativeFrom="column">
                            <wp:posOffset>4568190</wp:posOffset>
                          </wp:positionH>
                          <wp:positionV relativeFrom="paragraph">
                            <wp:posOffset>130810</wp:posOffset>
                          </wp:positionV>
                          <wp:extent cx="194945" cy="10795"/>
                          <wp:effectExtent l="3175" t="2540" r="1905" b="0"/>
                          <wp:wrapNone/>
                          <wp:docPr id="1" name="Group 451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4945" cy="10795"/>
                                    <a:chOff x="0" y="0"/>
                                    <a:chExt cx="195072" cy="10668"/>
                                  </a:xfrm>
                                </wpg:grpSpPr>
                                <wps:wsp>
                                  <wps:cNvPr id="2" name="Shape 47515"/>
                                  <wps:cNvSpPr>
                                    <a:spLocks/>
                                  </wps:cNvSpPr>
                                  <wps:spPr bwMode="auto">
                                    <a:xfrm>
                                      <a:off x="0" y="0"/>
                                      <a:ext cx="195072" cy="10668"/>
                                    </a:xfrm>
                                    <a:custGeom>
                                      <a:avLst/>
                                      <a:gdLst>
                                        <a:gd name="T0" fmla="*/ 0 w 195072"/>
                                        <a:gd name="T1" fmla="*/ 0 h 10668"/>
                                        <a:gd name="T2" fmla="*/ 195072 w 195072"/>
                                        <a:gd name="T3" fmla="*/ 0 h 10668"/>
                                        <a:gd name="T4" fmla="*/ 195072 w 195072"/>
                                        <a:gd name="T5" fmla="*/ 10668 h 10668"/>
                                        <a:gd name="T6" fmla="*/ 0 w 195072"/>
                                        <a:gd name="T7" fmla="*/ 10668 h 10668"/>
                                        <a:gd name="T8" fmla="*/ 0 w 195072"/>
                                        <a:gd name="T9" fmla="*/ 0 h 10668"/>
                                        <a:gd name="T10" fmla="*/ 0 w 195072"/>
                                        <a:gd name="T11" fmla="*/ 0 h 10668"/>
                                        <a:gd name="T12" fmla="*/ 195072 w 195072"/>
                                        <a:gd name="T13" fmla="*/ 10668 h 10668"/>
                                      </a:gdLst>
                                      <a:ahLst/>
                                      <a:cxnLst>
                                        <a:cxn ang="0">
                                          <a:pos x="T0" y="T1"/>
                                        </a:cxn>
                                        <a:cxn ang="0">
                                          <a:pos x="T2" y="T3"/>
                                        </a:cxn>
                                        <a:cxn ang="0">
                                          <a:pos x="T4" y="T5"/>
                                        </a:cxn>
                                        <a:cxn ang="0">
                                          <a:pos x="T6" y="T7"/>
                                        </a:cxn>
                                        <a:cxn ang="0">
                                          <a:pos x="T8" y="T9"/>
                                        </a:cxn>
                                      </a:cxnLst>
                                      <a:rect l="T10" t="T11" r="T12" b="T13"/>
                                      <a:pathLst>
                                        <a:path w="195072" h="10668">
                                          <a:moveTo>
                                            <a:pt x="0" y="0"/>
                                          </a:moveTo>
                                          <a:lnTo>
                                            <a:pt x="195072" y="0"/>
                                          </a:lnTo>
                                          <a:lnTo>
                                            <a:pt x="195072" y="10668"/>
                                          </a:lnTo>
                                          <a:lnTo>
                                            <a:pt x="0" y="10668"/>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cx1="http://schemas.microsoft.com/office/drawing/2015/9/8/chartex" xmlns:cx="http://schemas.microsoft.com/office/drawing/2014/chartex">
                      <w:pict>
                        <v:group w14:anchorId="6B991C82" id="Group 45146" o:spid="_x0000_s1026" style="position:absolute;margin-left:359.7pt;margin-top:10.3pt;width:15.35pt;height:.85pt;z-index:-251658240" coordsize="195072,10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">
                          <v:shape id="Shape 47515" o:spid="_x0000_s1027" style="position:absolute;width:195072;height:10668;visibility:visible;mso-wrap-style:square;v-text-anchor:top" coordsize="195072,10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" path="m,l195072,r,10668l,10668,,e" fillcolor="black" stroked="f" strokeweight="0">
                            <v:stroke miterlimit="83231f" joinstyle="miter"/>
                            <v:path arrowok="t" o:connecttype="custom" o:connectlocs="0,0;195072,0;195072,10668;0,10668;0,0" o:connectangles="0,0,0,0,0" textboxrect="0,0,195072,10668"/>
                          </v:shape>
                        </v:group>
                      </w:pict>
                    </mc:Fallback>
                  </mc:AlternateContent>
                </w:r>
                <w:r w:rsidR="008B49CA" w:rsidRPr="00985636">
                  <w:rPr>
                    <w:sz w:val="24"/>
                    <w:szCs w:val="24"/>
                  </w:rPr>
                  <w:t xml:space="preserve">Protection against Cross browser hacks and </w:t>
                </w:r>
                <w:r w:rsidR="00FB7A92" w:rsidRPr="00985636">
                  <w:rPr>
                    <w:sz w:val="24"/>
                    <w:szCs w:val="24"/>
                  </w:rPr>
                  <w:t>cross-site</w:t>
                </w:r>
                <w:r w:rsidR="008B49CA" w:rsidRPr="00985636">
                  <w:rPr>
                    <w:sz w:val="24"/>
                    <w:szCs w:val="24"/>
                  </w:rPr>
                  <w:t xml:space="preserve"> scripting (XSS) will be implemented. </w:t>
                </w:r>
              </w:p>
            </w:tc>
          </w:tr>
          <w:tr w:rsidR="008B49CA" w:rsidRPr="00985636" w14:paraId="18C9A847" w14:textId="77777777" w:rsidTr="00EF2227">
            <w:trPr>
              <w:trHeight w:val="900"/>
            </w:trPr>
            <w:tc>
              <w:tcPr>
                <w:tcW w:w="2024" w:type="dxa"/>
                <w:tcBorders>
                  <w:top w:val="single" w:sz="8" w:space="0" w:color="000000"/>
                  <w:left w:val="single" w:sz="8" w:space="0" w:color="000000"/>
                  <w:bottom w:val="single" w:sz="8" w:space="0" w:color="000000"/>
                  <w:right w:val="single" w:sz="8" w:space="0" w:color="000000"/>
                </w:tcBorders>
              </w:tcPr>
              <w:p w14:paraId="65F75DD0" w14:textId="77777777" w:rsidR="008B49CA" w:rsidRPr="00985636" w:rsidRDefault="008B49CA" w:rsidP="00EF2227">
                <w:pPr>
                  <w:spacing w:line="259" w:lineRule="auto"/>
                  <w:jc w:val="left"/>
                  <w:rPr>
                    <w:sz w:val="24"/>
                    <w:szCs w:val="24"/>
                  </w:rPr>
                </w:pPr>
                <w:r w:rsidRPr="00985636">
                  <w:rPr>
                    <w:sz w:val="24"/>
                    <w:szCs w:val="24"/>
                  </w:rPr>
                  <w:t xml:space="preserve">Access Control </w:t>
                </w:r>
              </w:p>
            </w:tc>
            <w:tc>
              <w:tcPr>
                <w:tcW w:w="7607" w:type="dxa"/>
                <w:tcBorders>
                  <w:top w:val="single" w:sz="8" w:space="0" w:color="000000"/>
                  <w:left w:val="single" w:sz="8" w:space="0" w:color="000000"/>
                  <w:bottom w:val="single" w:sz="8" w:space="0" w:color="000000"/>
                  <w:right w:val="single" w:sz="8" w:space="0" w:color="000000"/>
                </w:tcBorders>
              </w:tcPr>
              <w:p w14:paraId="5DD6E986" w14:textId="77777777" w:rsidR="008B49CA" w:rsidRPr="00985636" w:rsidRDefault="008B49CA" w:rsidP="00EF2227">
                <w:pPr>
                  <w:spacing w:line="259" w:lineRule="auto"/>
                  <w:ind w:right="61"/>
                  <w:rPr>
                    <w:sz w:val="24"/>
                    <w:szCs w:val="24"/>
                  </w:rPr>
                </w:pPr>
                <w:r w:rsidRPr="00985636">
                  <w:rPr>
                    <w:sz w:val="24"/>
                    <w:szCs w:val="24"/>
                  </w:rPr>
                  <w:t xml:space="preserve">Access control for the application will be Role based. Individual users will be authenticated with passwords and authorized to access different parts of the site depending upon assigned roles. </w:t>
                </w:r>
              </w:p>
            </w:tc>
          </w:tr>
          <w:tr w:rsidR="008B49CA" w:rsidRPr="00985636" w14:paraId="318ECD5E" w14:textId="77777777" w:rsidTr="00EF2227">
            <w:trPr>
              <w:trHeight w:val="360"/>
            </w:trPr>
            <w:tc>
              <w:tcPr>
                <w:tcW w:w="2024" w:type="dxa"/>
                <w:tcBorders>
                  <w:top w:val="single" w:sz="8" w:space="0" w:color="000000"/>
                  <w:left w:val="single" w:sz="8" w:space="0" w:color="000000"/>
                  <w:bottom w:val="single" w:sz="8" w:space="0" w:color="000000"/>
                  <w:right w:val="single" w:sz="8" w:space="0" w:color="000000"/>
                </w:tcBorders>
              </w:tcPr>
              <w:p w14:paraId="0B49632B" w14:textId="77777777" w:rsidR="008B49CA" w:rsidRPr="00985636" w:rsidRDefault="008B49CA" w:rsidP="00EF2227">
                <w:pPr>
                  <w:spacing w:line="259" w:lineRule="auto"/>
                  <w:jc w:val="left"/>
                  <w:rPr>
                    <w:sz w:val="24"/>
                    <w:szCs w:val="24"/>
                  </w:rPr>
                </w:pPr>
                <w:r w:rsidRPr="00985636">
                  <w:rPr>
                    <w:sz w:val="24"/>
                    <w:szCs w:val="24"/>
                  </w:rPr>
                  <w:t xml:space="preserve">HTTPS </w:t>
                </w:r>
              </w:p>
            </w:tc>
            <w:tc>
              <w:tcPr>
                <w:tcW w:w="7607" w:type="dxa"/>
                <w:tcBorders>
                  <w:top w:val="single" w:sz="8" w:space="0" w:color="000000"/>
                  <w:left w:val="single" w:sz="8" w:space="0" w:color="000000"/>
                  <w:bottom w:val="single" w:sz="8" w:space="0" w:color="000000"/>
                  <w:right w:val="single" w:sz="8" w:space="0" w:color="000000"/>
                </w:tcBorders>
              </w:tcPr>
              <w:p w14:paraId="196E2504" w14:textId="77777777" w:rsidR="008B49CA" w:rsidRPr="00985636" w:rsidRDefault="008B49CA" w:rsidP="00EF2227">
                <w:pPr>
                  <w:spacing w:line="259" w:lineRule="auto"/>
                  <w:jc w:val="left"/>
                  <w:rPr>
                    <w:sz w:val="24"/>
                    <w:szCs w:val="24"/>
                  </w:rPr>
                </w:pPr>
                <w:r w:rsidRPr="00985636">
                  <w:rPr>
                    <w:sz w:val="24"/>
                    <w:szCs w:val="24"/>
                  </w:rPr>
                  <w:t xml:space="preserve">Application will support both HTTP and HTTPS. </w:t>
                </w:r>
              </w:p>
            </w:tc>
          </w:tr>
          <w:tr w:rsidR="008B49CA" w:rsidRPr="00985636" w14:paraId="2CEB6B05" w14:textId="77777777" w:rsidTr="00EF2227">
            <w:trPr>
              <w:trHeight w:val="703"/>
            </w:trPr>
            <w:tc>
              <w:tcPr>
                <w:tcW w:w="2024" w:type="dxa"/>
                <w:tcBorders>
                  <w:top w:val="single" w:sz="8" w:space="0" w:color="000000"/>
                  <w:left w:val="single" w:sz="8" w:space="0" w:color="000000"/>
                  <w:bottom w:val="single" w:sz="8" w:space="0" w:color="000000"/>
                  <w:right w:val="single" w:sz="8" w:space="0" w:color="000000"/>
                </w:tcBorders>
              </w:tcPr>
              <w:p w14:paraId="4E694A7E" w14:textId="77777777" w:rsidR="008B49CA" w:rsidRPr="00985636" w:rsidRDefault="008B49CA" w:rsidP="00EF2227">
                <w:pPr>
                  <w:spacing w:line="259" w:lineRule="auto"/>
                  <w:jc w:val="left"/>
                  <w:rPr>
                    <w:sz w:val="24"/>
                    <w:szCs w:val="24"/>
                  </w:rPr>
                </w:pPr>
                <w:r w:rsidRPr="00985636">
                  <w:rPr>
                    <w:sz w:val="24"/>
                    <w:szCs w:val="24"/>
                  </w:rPr>
                  <w:t xml:space="preserve">Changing Passwords </w:t>
                </w:r>
              </w:p>
            </w:tc>
            <w:tc>
              <w:tcPr>
                <w:tcW w:w="7607" w:type="dxa"/>
                <w:tcBorders>
                  <w:top w:val="single" w:sz="8" w:space="0" w:color="000000"/>
                  <w:left w:val="single" w:sz="8" w:space="0" w:color="000000"/>
                  <w:bottom w:val="single" w:sz="8" w:space="0" w:color="000000"/>
                  <w:right w:val="single" w:sz="8" w:space="0" w:color="000000"/>
                </w:tcBorders>
              </w:tcPr>
              <w:p w14:paraId="385B9838" w14:textId="77777777" w:rsidR="008B49CA" w:rsidRPr="00985636" w:rsidRDefault="008B49CA" w:rsidP="00EF2227">
                <w:pPr>
                  <w:spacing w:line="259" w:lineRule="auto"/>
                  <w:rPr>
                    <w:sz w:val="24"/>
                    <w:szCs w:val="24"/>
                  </w:rPr>
                </w:pPr>
                <w:r w:rsidRPr="00985636">
                  <w:rPr>
                    <w:sz w:val="24"/>
                    <w:szCs w:val="24"/>
                  </w:rPr>
                  <w:t xml:space="preserve">User will be allowed to change password by providing his original password and typing the new password 2 times.  </w:t>
                </w:r>
              </w:p>
            </w:tc>
          </w:tr>
          <w:tr w:rsidR="008B49CA" w:rsidRPr="00522BBD" w14:paraId="5C6D944E" w14:textId="77777777" w:rsidTr="00EF2227">
            <w:trPr>
              <w:trHeight w:val="898"/>
            </w:trPr>
            <w:tc>
              <w:tcPr>
                <w:tcW w:w="2024" w:type="dxa"/>
                <w:tcBorders>
                  <w:top w:val="single" w:sz="8" w:space="0" w:color="000000"/>
                  <w:left w:val="single" w:sz="8" w:space="0" w:color="000000"/>
                  <w:bottom w:val="single" w:sz="8" w:space="0" w:color="000000"/>
                  <w:right w:val="single" w:sz="8" w:space="0" w:color="000000"/>
                </w:tcBorders>
              </w:tcPr>
              <w:p w14:paraId="5E756E04" w14:textId="77777777" w:rsidR="008B49CA" w:rsidRPr="00985636" w:rsidRDefault="008B49CA" w:rsidP="00EF2227">
                <w:pPr>
                  <w:spacing w:line="259" w:lineRule="auto"/>
                  <w:jc w:val="left"/>
                  <w:rPr>
                    <w:sz w:val="24"/>
                    <w:szCs w:val="24"/>
                  </w:rPr>
                </w:pPr>
                <w:r w:rsidRPr="00985636">
                  <w:rPr>
                    <w:sz w:val="24"/>
                    <w:szCs w:val="24"/>
                  </w:rPr>
                  <w:t xml:space="preserve">Forgotten Passwords </w:t>
                </w:r>
              </w:p>
            </w:tc>
            <w:tc>
              <w:tcPr>
                <w:tcW w:w="7607" w:type="dxa"/>
                <w:tcBorders>
                  <w:top w:val="single" w:sz="8" w:space="0" w:color="000000"/>
                  <w:left w:val="single" w:sz="8" w:space="0" w:color="000000"/>
                  <w:bottom w:val="single" w:sz="8" w:space="0" w:color="000000"/>
                  <w:right w:val="single" w:sz="8" w:space="0" w:color="000000"/>
                </w:tcBorders>
              </w:tcPr>
              <w:p w14:paraId="5A0A6911" w14:textId="7D8371AC" w:rsidR="008B49CA" w:rsidRPr="00985636" w:rsidRDefault="008B49CA" w:rsidP="00EF2227">
                <w:pPr>
                  <w:spacing w:line="259" w:lineRule="auto"/>
                  <w:ind w:right="59"/>
                  <w:rPr>
                    <w:sz w:val="24"/>
                    <w:szCs w:val="24"/>
                  </w:rPr>
                </w:pPr>
                <w:r w:rsidRPr="00985636">
                  <w:rPr>
                    <w:sz w:val="24"/>
                    <w:szCs w:val="24"/>
                  </w:rPr>
                  <w:t xml:space="preserve">Forgotten passwords can be reset by providing an email address attached to the account. A </w:t>
                </w:r>
                <w:r w:rsidR="00D8106A" w:rsidRPr="00985636">
                  <w:rPr>
                    <w:sz w:val="24"/>
                    <w:szCs w:val="24"/>
                  </w:rPr>
                  <w:t>token-based</w:t>
                </w:r>
                <w:r w:rsidRPr="00985636">
                  <w:rPr>
                    <w:sz w:val="24"/>
                    <w:szCs w:val="24"/>
                  </w:rPr>
                  <w:t xml:space="preserve"> link with expiry will be send to the email for reset of the password.    </w:t>
                </w:r>
              </w:p>
            </w:tc>
          </w:tr>
        </w:tbl>
        <w:p w14:paraId="72DF5A16" w14:textId="77777777" w:rsidR="008B49CA" w:rsidRPr="00522BBD" w:rsidRDefault="008B49CA" w:rsidP="00814DFC">
          <w:pPr>
            <w:spacing w:after="362" w:line="259" w:lineRule="auto"/>
            <w:jc w:val="left"/>
            <w:rPr>
              <w:sz w:val="24"/>
              <w:szCs w:val="24"/>
            </w:rPr>
          </w:pPr>
        </w:p>
        <w:p w14:paraId="33A4AF7B" w14:textId="77777777" w:rsidR="008B49CA" w:rsidRPr="00522BBD" w:rsidRDefault="008B49CA" w:rsidP="00E62120">
          <w:pPr>
            <w:pStyle w:val="Heading2"/>
          </w:pPr>
          <w:bookmarkStart w:id="156" w:name="_Toc479699552"/>
          <w:bookmarkStart w:id="157" w:name="_Toc509245483"/>
          <w:r w:rsidRPr="00522BBD">
            <w:lastRenderedPageBreak/>
            <w:t>Usability</w:t>
          </w:r>
          <w:bookmarkEnd w:id="156"/>
          <w:bookmarkEnd w:id="157"/>
        </w:p>
        <w:tbl>
          <w:tblPr>
            <w:tblStyle w:val="TableGrid0"/>
            <w:tblW w:w="9441" w:type="dxa"/>
            <w:tblInd w:w="-7" w:type="dxa"/>
            <w:tblCellMar>
              <w:top w:w="48" w:type="dxa"/>
              <w:left w:w="108" w:type="dxa"/>
              <w:right w:w="2" w:type="dxa"/>
            </w:tblCellMar>
            <w:tblLook w:val="04A0" w:firstRow="1" w:lastRow="0" w:firstColumn="1" w:lastColumn="0" w:noHBand="0" w:noVBand="1"/>
          </w:tblPr>
          <w:tblGrid>
            <w:gridCol w:w="1791"/>
            <w:gridCol w:w="7650"/>
          </w:tblGrid>
          <w:tr w:rsidR="008B49CA" w:rsidRPr="00522BBD" w14:paraId="0113CA44" w14:textId="77777777" w:rsidTr="00EF2227">
            <w:trPr>
              <w:trHeight w:val="290"/>
            </w:trPr>
            <w:tc>
              <w:tcPr>
                <w:tcW w:w="1791" w:type="dxa"/>
                <w:tcBorders>
                  <w:top w:val="single" w:sz="8" w:space="0" w:color="000000"/>
                  <w:left w:val="single" w:sz="8" w:space="0" w:color="000000"/>
                  <w:bottom w:val="single" w:sz="8" w:space="0" w:color="000000"/>
                  <w:right w:val="single" w:sz="8" w:space="0" w:color="000000"/>
                </w:tcBorders>
              </w:tcPr>
              <w:p w14:paraId="4FECE2F1" w14:textId="77777777" w:rsidR="008B49CA" w:rsidRPr="00985636" w:rsidRDefault="008B49CA" w:rsidP="00EF2227">
                <w:pPr>
                  <w:spacing w:line="259" w:lineRule="auto"/>
                  <w:jc w:val="left"/>
                  <w:rPr>
                    <w:sz w:val="24"/>
                    <w:szCs w:val="24"/>
                  </w:rPr>
                </w:pPr>
                <w:r w:rsidRPr="00985636">
                  <w:rPr>
                    <w:b/>
                    <w:sz w:val="24"/>
                    <w:szCs w:val="24"/>
                  </w:rPr>
                  <w:t xml:space="preserve">ITEM </w:t>
                </w:r>
              </w:p>
            </w:tc>
            <w:tc>
              <w:tcPr>
                <w:tcW w:w="7650" w:type="dxa"/>
                <w:tcBorders>
                  <w:top w:val="single" w:sz="8" w:space="0" w:color="000000"/>
                  <w:left w:val="single" w:sz="8" w:space="0" w:color="000000"/>
                  <w:bottom w:val="single" w:sz="8" w:space="0" w:color="000000"/>
                  <w:right w:val="single" w:sz="8" w:space="0" w:color="000000"/>
                </w:tcBorders>
              </w:tcPr>
              <w:p w14:paraId="4DCB088C" w14:textId="77777777" w:rsidR="008B49CA" w:rsidRPr="00985636" w:rsidRDefault="008B49CA" w:rsidP="00EF2227">
                <w:pPr>
                  <w:spacing w:line="259" w:lineRule="auto"/>
                  <w:jc w:val="left"/>
                  <w:rPr>
                    <w:sz w:val="24"/>
                    <w:szCs w:val="24"/>
                  </w:rPr>
                </w:pPr>
                <w:r w:rsidRPr="00985636">
                  <w:rPr>
                    <w:b/>
                    <w:sz w:val="24"/>
                    <w:szCs w:val="24"/>
                  </w:rPr>
                  <w:t xml:space="preserve">REQUIREMENT </w:t>
                </w:r>
              </w:p>
            </w:tc>
          </w:tr>
          <w:tr w:rsidR="0000502C" w:rsidRPr="00522BBD" w14:paraId="07798357" w14:textId="77777777" w:rsidTr="00EF2227">
            <w:trPr>
              <w:trHeight w:val="433"/>
            </w:trPr>
            <w:tc>
              <w:tcPr>
                <w:tcW w:w="1791" w:type="dxa"/>
                <w:tcBorders>
                  <w:top w:val="single" w:sz="8" w:space="0" w:color="000000"/>
                  <w:left w:val="single" w:sz="8" w:space="0" w:color="000000"/>
                  <w:bottom w:val="single" w:sz="8" w:space="0" w:color="000000"/>
                  <w:right w:val="single" w:sz="8" w:space="0" w:color="000000"/>
                </w:tcBorders>
              </w:tcPr>
              <w:p w14:paraId="6F43394A" w14:textId="640B91C7" w:rsidR="0000502C" w:rsidRPr="00985636" w:rsidRDefault="0000502C" w:rsidP="00EF2227">
                <w:pPr>
                  <w:spacing w:line="259" w:lineRule="auto"/>
                  <w:rPr>
                    <w:sz w:val="24"/>
                    <w:szCs w:val="24"/>
                  </w:rPr>
                </w:pPr>
                <w:r w:rsidRPr="00985636">
                  <w:rPr>
                    <w:sz w:val="24"/>
                    <w:szCs w:val="24"/>
                  </w:rPr>
                  <w:t xml:space="preserve">User Interface </w:t>
                </w:r>
              </w:p>
            </w:tc>
            <w:tc>
              <w:tcPr>
                <w:tcW w:w="7650" w:type="dxa"/>
                <w:tcBorders>
                  <w:top w:val="single" w:sz="8" w:space="0" w:color="000000"/>
                  <w:left w:val="single" w:sz="8" w:space="0" w:color="000000"/>
                  <w:bottom w:val="single" w:sz="8" w:space="0" w:color="000000"/>
                  <w:right w:val="single" w:sz="8" w:space="0" w:color="000000"/>
                </w:tcBorders>
              </w:tcPr>
              <w:p w14:paraId="16DD0C46" w14:textId="77777777" w:rsidR="0000502C" w:rsidRPr="00985636" w:rsidRDefault="0000502C" w:rsidP="00EF2227">
                <w:pPr>
                  <w:spacing w:line="259" w:lineRule="auto"/>
                  <w:jc w:val="left"/>
                  <w:rPr>
                    <w:sz w:val="24"/>
                    <w:szCs w:val="24"/>
                  </w:rPr>
                </w:pPr>
                <w:r w:rsidRPr="00985636">
                  <w:rPr>
                    <w:sz w:val="24"/>
                    <w:szCs w:val="24"/>
                  </w:rPr>
                  <w:t xml:space="preserve">The application developed will be best viewed in the resolution 1280px by </w:t>
                </w:r>
              </w:p>
              <w:p w14:paraId="00F9BAA2" w14:textId="392C9CB7" w:rsidR="0000502C" w:rsidRPr="00985636" w:rsidRDefault="0000502C" w:rsidP="00EF2227">
                <w:pPr>
                  <w:spacing w:line="259" w:lineRule="auto"/>
                  <w:jc w:val="left"/>
                  <w:rPr>
                    <w:sz w:val="24"/>
                    <w:szCs w:val="24"/>
                  </w:rPr>
                </w:pPr>
                <w:r w:rsidRPr="00985636">
                  <w:rPr>
                    <w:sz w:val="24"/>
                    <w:szCs w:val="24"/>
                  </w:rPr>
                  <w:t xml:space="preserve">768px. The application will be responsive and will be available for mobile </w:t>
                </w:r>
              </w:p>
            </w:tc>
          </w:tr>
          <w:tr w:rsidR="0000502C" w:rsidRPr="00522BBD" w14:paraId="005E3D19" w14:textId="77777777" w:rsidTr="00D73BA7">
            <w:trPr>
              <w:trHeight w:val="1193"/>
            </w:trPr>
            <w:tc>
              <w:tcPr>
                <w:tcW w:w="1791" w:type="dxa"/>
                <w:tcBorders>
                  <w:top w:val="nil"/>
                  <w:left w:val="single" w:sz="8" w:space="0" w:color="000000"/>
                  <w:bottom w:val="single" w:sz="8" w:space="0" w:color="000000"/>
                  <w:right w:val="single" w:sz="8" w:space="0" w:color="000000"/>
                </w:tcBorders>
              </w:tcPr>
              <w:p w14:paraId="5BB053B5" w14:textId="7F84F6A9" w:rsidR="0000502C" w:rsidRPr="00985636" w:rsidRDefault="0000502C" w:rsidP="00EF2227">
                <w:pPr>
                  <w:spacing w:line="259" w:lineRule="auto"/>
                  <w:jc w:val="left"/>
                  <w:rPr>
                    <w:sz w:val="24"/>
                    <w:szCs w:val="24"/>
                  </w:rPr>
                </w:pPr>
              </w:p>
            </w:tc>
            <w:tc>
              <w:tcPr>
                <w:tcW w:w="7650" w:type="dxa"/>
                <w:tcBorders>
                  <w:top w:val="nil"/>
                  <w:left w:val="single" w:sz="8" w:space="0" w:color="000000"/>
                  <w:bottom w:val="single" w:sz="8" w:space="0" w:color="000000"/>
                  <w:right w:val="single" w:sz="8" w:space="0" w:color="000000"/>
                </w:tcBorders>
              </w:tcPr>
              <w:p w14:paraId="16882774" w14:textId="7D3F56E9" w:rsidR="0000502C" w:rsidRPr="00985636" w:rsidRDefault="0000502C" w:rsidP="00EF2227">
                <w:pPr>
                  <w:spacing w:line="259" w:lineRule="auto"/>
                  <w:ind w:right="107"/>
                  <w:rPr>
                    <w:sz w:val="24"/>
                    <w:szCs w:val="24"/>
                  </w:rPr>
                </w:pPr>
                <w:r w:rsidRPr="00985636">
                  <w:rPr>
                    <w:sz w:val="24"/>
                    <w:szCs w:val="24"/>
                  </w:rPr>
                  <w:t xml:space="preserve">devices as well as on a desktop web browser  </w:t>
                </w:r>
              </w:p>
            </w:tc>
          </w:tr>
          <w:tr w:rsidR="0000502C" w:rsidRPr="00522BBD" w14:paraId="56A6FE84" w14:textId="77777777" w:rsidTr="00D73BA7">
            <w:trPr>
              <w:trHeight w:val="607"/>
            </w:trPr>
            <w:tc>
              <w:tcPr>
                <w:tcW w:w="1791" w:type="dxa"/>
                <w:tcBorders>
                  <w:top w:val="single" w:sz="8" w:space="0" w:color="000000"/>
                  <w:left w:val="single" w:sz="8" w:space="0" w:color="000000"/>
                  <w:bottom w:val="single" w:sz="8" w:space="0" w:color="000000"/>
                  <w:right w:val="single" w:sz="8" w:space="0" w:color="000000"/>
                </w:tcBorders>
              </w:tcPr>
              <w:p w14:paraId="3A5AA526" w14:textId="01F632F7" w:rsidR="0000502C" w:rsidRPr="00985636" w:rsidRDefault="0000502C" w:rsidP="00EF2227">
                <w:pPr>
                  <w:spacing w:line="259" w:lineRule="auto"/>
                  <w:jc w:val="left"/>
                  <w:rPr>
                    <w:sz w:val="24"/>
                    <w:szCs w:val="24"/>
                  </w:rPr>
                </w:pPr>
                <w:r w:rsidRPr="00985636">
                  <w:rPr>
                    <w:sz w:val="24"/>
                    <w:szCs w:val="24"/>
                  </w:rPr>
                  <w:t xml:space="preserve">Tab Sequence </w:t>
                </w:r>
              </w:p>
            </w:tc>
            <w:tc>
              <w:tcPr>
                <w:tcW w:w="7650" w:type="dxa"/>
                <w:tcBorders>
                  <w:top w:val="single" w:sz="8" w:space="0" w:color="000000"/>
                  <w:left w:val="single" w:sz="8" w:space="0" w:color="000000"/>
                  <w:bottom w:val="single" w:sz="8" w:space="0" w:color="000000"/>
                  <w:right w:val="single" w:sz="8" w:space="0" w:color="000000"/>
                </w:tcBorders>
              </w:tcPr>
              <w:p w14:paraId="09B7438C" w14:textId="7A516B3C" w:rsidR="0000502C" w:rsidRPr="00985636" w:rsidRDefault="0000502C" w:rsidP="00EF2227">
                <w:pPr>
                  <w:spacing w:line="259" w:lineRule="auto"/>
                  <w:jc w:val="left"/>
                  <w:rPr>
                    <w:sz w:val="24"/>
                    <w:szCs w:val="24"/>
                  </w:rPr>
                </w:pPr>
                <w:r w:rsidRPr="00985636">
                  <w:rPr>
                    <w:sz w:val="24"/>
                    <w:szCs w:val="24"/>
                  </w:rPr>
                  <w:t xml:space="preserve">Forward and backward tab sequences will be maintained in the form.  </w:t>
                </w:r>
              </w:p>
            </w:tc>
          </w:tr>
          <w:tr w:rsidR="0000502C" w:rsidRPr="00522BBD" w14:paraId="455D03D4" w14:textId="77777777" w:rsidTr="00D73BA7">
            <w:trPr>
              <w:trHeight w:val="350"/>
            </w:trPr>
            <w:tc>
              <w:tcPr>
                <w:tcW w:w="1791" w:type="dxa"/>
                <w:tcBorders>
                  <w:top w:val="single" w:sz="8" w:space="0" w:color="000000"/>
                  <w:left w:val="single" w:sz="8" w:space="0" w:color="000000"/>
                  <w:bottom w:val="single" w:sz="8" w:space="0" w:color="000000"/>
                  <w:right w:val="single" w:sz="8" w:space="0" w:color="000000"/>
                </w:tcBorders>
              </w:tcPr>
              <w:p w14:paraId="5F7EF1AE" w14:textId="2D37A260" w:rsidR="0000502C" w:rsidRPr="00985636" w:rsidRDefault="0000502C" w:rsidP="00EF2227">
                <w:pPr>
                  <w:spacing w:after="160" w:line="259" w:lineRule="auto"/>
                  <w:jc w:val="left"/>
                  <w:rPr>
                    <w:sz w:val="24"/>
                    <w:szCs w:val="24"/>
                  </w:rPr>
                </w:pPr>
                <w:r w:rsidRPr="00985636">
                  <w:rPr>
                    <w:sz w:val="24"/>
                    <w:szCs w:val="24"/>
                  </w:rPr>
                  <w:t xml:space="preserve">Transactions </w:t>
                </w:r>
              </w:p>
            </w:tc>
            <w:tc>
              <w:tcPr>
                <w:tcW w:w="7650" w:type="dxa"/>
                <w:tcBorders>
                  <w:top w:val="single" w:sz="8" w:space="0" w:color="000000"/>
                  <w:left w:val="single" w:sz="8" w:space="0" w:color="000000"/>
                  <w:bottom w:val="single" w:sz="4" w:space="0" w:color="000000"/>
                  <w:right w:val="single" w:sz="8" w:space="0" w:color="000000"/>
                </w:tcBorders>
              </w:tcPr>
              <w:p w14:paraId="240A9759" w14:textId="700C5E59" w:rsidR="0000502C" w:rsidRPr="00985636" w:rsidRDefault="0000502C" w:rsidP="00EF2227">
                <w:pPr>
                  <w:spacing w:line="259" w:lineRule="auto"/>
                  <w:jc w:val="left"/>
                  <w:rPr>
                    <w:sz w:val="24"/>
                    <w:szCs w:val="24"/>
                  </w:rPr>
                </w:pPr>
                <w:r w:rsidRPr="00985636">
                  <w:rPr>
                    <w:sz w:val="24"/>
                    <w:szCs w:val="24"/>
                  </w:rPr>
                  <w:t xml:space="preserve">Transactions will be ACID (Atomic, Consistent, Isolated and Durable) where required.  </w:t>
                </w:r>
              </w:p>
            </w:tc>
          </w:tr>
        </w:tbl>
        <w:p w14:paraId="2D9D1A08" w14:textId="77777777" w:rsidR="00393C10" w:rsidRPr="00522BBD" w:rsidRDefault="00393C10" w:rsidP="004C234F">
          <w:pPr>
            <w:spacing w:after="356" w:line="259" w:lineRule="auto"/>
            <w:jc w:val="left"/>
            <w:rPr>
              <w:sz w:val="24"/>
              <w:szCs w:val="24"/>
            </w:rPr>
          </w:pPr>
        </w:p>
        <w:p w14:paraId="747DABBE" w14:textId="77777777" w:rsidR="00F42C82" w:rsidRPr="00522BBD" w:rsidRDefault="00F42C82">
          <w:pPr>
            <w:spacing w:after="160" w:line="259" w:lineRule="auto"/>
            <w:jc w:val="left"/>
            <w:rPr>
              <w:rFonts w:eastAsiaTheme="majorEastAsia" w:cstheme="majorBidi"/>
              <w:sz w:val="24"/>
              <w:szCs w:val="24"/>
            </w:rPr>
          </w:pPr>
          <w:bookmarkStart w:id="158" w:name="_Toc479699553"/>
          <w:r w:rsidRPr="00522BBD">
            <w:rPr>
              <w:sz w:val="24"/>
              <w:szCs w:val="24"/>
            </w:rPr>
            <w:br w:type="page"/>
          </w:r>
        </w:p>
        <w:bookmarkEnd w:id="158"/>
        <w:p w14:paraId="111076F9" w14:textId="66D7766A" w:rsidR="00A642BC" w:rsidRPr="00522BBD" w:rsidRDefault="00A642BC" w:rsidP="00A642BC">
          <w:pPr>
            <w:rPr>
              <w:sz w:val="24"/>
              <w:szCs w:val="24"/>
              <w:lang w:val="en-IN"/>
            </w:rPr>
          </w:pPr>
        </w:p>
        <w:p w14:paraId="72E69C71" w14:textId="61D4C195" w:rsidR="00A642BC" w:rsidRPr="00522BBD" w:rsidRDefault="00A642BC" w:rsidP="00A642BC">
          <w:pPr>
            <w:rPr>
              <w:sz w:val="24"/>
              <w:szCs w:val="24"/>
              <w:lang w:val="en-IN"/>
            </w:rPr>
          </w:pPr>
        </w:p>
        <w:p w14:paraId="417195C5" w14:textId="77777777" w:rsidR="0031750C" w:rsidRPr="00522BBD" w:rsidRDefault="0031750C" w:rsidP="0031750C">
          <w:pPr>
            <w:rPr>
              <w:sz w:val="24"/>
              <w:szCs w:val="24"/>
              <w:lang w:val="en-IN"/>
            </w:rPr>
          </w:pPr>
        </w:p>
        <w:p w14:paraId="6523AFD9" w14:textId="77777777" w:rsidR="00A642BC" w:rsidRPr="00522BBD" w:rsidRDefault="00A642BC" w:rsidP="00A642BC">
          <w:pPr>
            <w:rPr>
              <w:rFonts w:cs="Open Sans Light"/>
              <w:sz w:val="24"/>
              <w:szCs w:val="24"/>
              <w:highlight w:val="yellow"/>
            </w:rPr>
          </w:pPr>
        </w:p>
        <w:p w14:paraId="452931C6" w14:textId="77777777" w:rsidR="00A642BC" w:rsidRPr="00522BBD" w:rsidRDefault="00A642BC" w:rsidP="00A642BC">
          <w:pPr>
            <w:rPr>
              <w:rFonts w:cs="Open Sans Light"/>
              <w:sz w:val="24"/>
              <w:szCs w:val="24"/>
              <w:highlight w:val="yellow"/>
            </w:rPr>
          </w:pPr>
        </w:p>
        <w:p w14:paraId="4D4A9C64" w14:textId="77777777" w:rsidR="00A642BC" w:rsidRPr="00522BBD" w:rsidRDefault="00A642BC" w:rsidP="00A642BC">
          <w:pPr>
            <w:rPr>
              <w:rFonts w:cs="Open Sans Light"/>
              <w:sz w:val="24"/>
              <w:szCs w:val="24"/>
              <w:highlight w:val="yellow"/>
            </w:rPr>
          </w:pPr>
        </w:p>
        <w:p w14:paraId="4A3E151A" w14:textId="77777777" w:rsidR="00A642BC" w:rsidRPr="00522BBD" w:rsidRDefault="00A642BC" w:rsidP="00A642BC">
          <w:pPr>
            <w:rPr>
              <w:rFonts w:cs="Open Sans Light"/>
              <w:sz w:val="24"/>
              <w:szCs w:val="24"/>
              <w:highlight w:val="yellow"/>
            </w:rPr>
          </w:pPr>
        </w:p>
        <w:p w14:paraId="77B3D3E9" w14:textId="77777777" w:rsidR="00A642BC" w:rsidRPr="00522BBD" w:rsidRDefault="00A642BC" w:rsidP="00A642BC">
          <w:pPr>
            <w:rPr>
              <w:rFonts w:cs="Open Sans Light"/>
              <w:sz w:val="24"/>
              <w:szCs w:val="24"/>
              <w:highlight w:val="yellow"/>
            </w:rPr>
          </w:pPr>
        </w:p>
        <w:p w14:paraId="5B92720D" w14:textId="6EE84F02" w:rsidR="000701B0" w:rsidRPr="00522BBD" w:rsidRDefault="004700BC" w:rsidP="00E62120">
          <w:pPr>
            <w:pStyle w:val="Heading2"/>
            <w:numPr>
              <w:ilvl w:val="0"/>
              <w:numId w:val="0"/>
            </w:numPr>
            <w:ind w:left="864"/>
          </w:pPr>
        </w:p>
      </w:sdtContent>
    </w:sdt>
    <w:p w14:paraId="714A2BF5" w14:textId="77777777" w:rsidR="000701B0" w:rsidRPr="00522BBD" w:rsidRDefault="000701B0" w:rsidP="000701B0">
      <w:pPr>
        <w:rPr>
          <w:sz w:val="24"/>
          <w:szCs w:val="24"/>
          <w:lang w:val="en-IN"/>
        </w:rPr>
      </w:pPr>
    </w:p>
    <w:p w14:paraId="77138BCE" w14:textId="7037A8D8" w:rsidR="00FB7A92" w:rsidRPr="00522BBD" w:rsidRDefault="00FB7A92">
      <w:pPr>
        <w:spacing w:after="160" w:line="259" w:lineRule="auto"/>
        <w:jc w:val="left"/>
        <w:rPr>
          <w:sz w:val="24"/>
          <w:szCs w:val="24"/>
          <w:lang w:val="en-IN"/>
        </w:rPr>
      </w:pPr>
      <w:r w:rsidRPr="00522BBD">
        <w:rPr>
          <w:sz w:val="24"/>
          <w:szCs w:val="24"/>
          <w:lang w:val="en-IN"/>
        </w:rPr>
        <w:br w:type="page"/>
      </w:r>
    </w:p>
    <w:p w14:paraId="43E7501A" w14:textId="77777777" w:rsidR="008A4FE2" w:rsidRPr="00522BBD" w:rsidRDefault="008A4FE2" w:rsidP="008A4FE2">
      <w:pPr>
        <w:jc w:val="center"/>
        <w:rPr>
          <w:sz w:val="24"/>
          <w:szCs w:val="24"/>
        </w:rPr>
      </w:pPr>
    </w:p>
    <w:p w14:paraId="1BF8CF70" w14:textId="0F197E96" w:rsidR="00FB7A92" w:rsidRPr="00522BBD" w:rsidRDefault="00FB7A92" w:rsidP="008A4FE2">
      <w:pPr>
        <w:jc w:val="center"/>
        <w:rPr>
          <w:sz w:val="24"/>
          <w:szCs w:val="24"/>
        </w:rPr>
      </w:pPr>
    </w:p>
    <w:p w14:paraId="6019FC95" w14:textId="77777777" w:rsidR="00F6187E" w:rsidRPr="00522BBD" w:rsidRDefault="00F6187E" w:rsidP="008A4FE2">
      <w:pPr>
        <w:jc w:val="center"/>
        <w:rPr>
          <w:sz w:val="24"/>
          <w:szCs w:val="24"/>
        </w:rPr>
      </w:pPr>
    </w:p>
    <w:p w14:paraId="333AB4EF" w14:textId="77777777" w:rsidR="00FB7A92" w:rsidRPr="00522BBD" w:rsidRDefault="00FB7A92" w:rsidP="008A4FE2">
      <w:pPr>
        <w:jc w:val="center"/>
        <w:rPr>
          <w:sz w:val="24"/>
          <w:szCs w:val="24"/>
        </w:rPr>
      </w:pPr>
    </w:p>
    <w:p w14:paraId="6E3C05F8" w14:textId="77777777" w:rsidR="008A4FE2" w:rsidRPr="00522BBD" w:rsidRDefault="008A4FE2" w:rsidP="008A4FE2">
      <w:pPr>
        <w:jc w:val="center"/>
        <w:rPr>
          <w:sz w:val="24"/>
          <w:szCs w:val="24"/>
        </w:rPr>
      </w:pPr>
    </w:p>
    <w:p w14:paraId="0FBDF06F" w14:textId="77777777" w:rsidR="008A4FE2" w:rsidRPr="00522BBD" w:rsidRDefault="008A4FE2" w:rsidP="008A4FE2">
      <w:pPr>
        <w:jc w:val="center"/>
        <w:rPr>
          <w:sz w:val="24"/>
          <w:szCs w:val="24"/>
        </w:rPr>
      </w:pPr>
      <w:r w:rsidRPr="00522BBD">
        <w:rPr>
          <w:sz w:val="24"/>
          <w:szCs w:val="24"/>
        </w:rPr>
        <w:t>We look forward to hearing from you soon and hope that you will give us the privilege to work with you in meeting your business goals. Thank you.</w:t>
      </w:r>
      <w:r w:rsidRPr="00522BBD">
        <w:rPr>
          <w:noProof/>
          <w:sz w:val="24"/>
          <w:szCs w:val="24"/>
        </w:rPr>
        <mc:AlternateContent>
          <mc:Choice Requires="wpg">
            <w:drawing>
              <wp:anchor distT="0" distB="0" distL="114300" distR="114300" simplePos="0" relativeHeight="251661312" behindDoc="0" locked="0" layoutInCell="1" allowOverlap="1" wp14:anchorId="6883AF89" wp14:editId="7C1D3B0C">
                <wp:simplePos x="0" y="0"/>
                <wp:positionH relativeFrom="column">
                  <wp:posOffset>1654175</wp:posOffset>
                </wp:positionH>
                <wp:positionV relativeFrom="paragraph">
                  <wp:posOffset>1569720</wp:posOffset>
                </wp:positionV>
                <wp:extent cx="2921635" cy="2920365"/>
                <wp:effectExtent l="0" t="0" r="12065" b="0"/>
                <wp:wrapNone/>
                <wp:docPr id="459"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921635" cy="2920365"/>
                          <a:chOff x="0" y="0"/>
                          <a:chExt cx="2921620" cy="2867118"/>
                        </a:xfrm>
                      </wpg:grpSpPr>
                      <wps:wsp>
                        <wps:cNvPr id="460" name="Rectangle 460"/>
                        <wps:cNvSpPr/>
                        <wps:spPr>
                          <a:xfrm>
                            <a:off x="225496" y="2312896"/>
                            <a:ext cx="2318373" cy="554222"/>
                          </a:xfrm>
                          <a:prstGeom prst="rect">
                            <a:avLst/>
                          </a:prstGeom>
                        </wps:spPr>
                        <wps:txbx>
                          <w:txbxContent>
                            <w:p w14:paraId="4E18EB70" w14:textId="77777777" w:rsidR="00FA37CA" w:rsidRPr="009B4FD7" w:rsidRDefault="00FA37CA" w:rsidP="008A4FE2">
                              <w:pPr>
                                <w:pStyle w:val="NormalWeb"/>
                                <w:spacing w:before="0" w:beforeAutospacing="0" w:after="0" w:afterAutospacing="0"/>
                                <w:jc w:val="center"/>
                                <w:rPr>
                                  <w:rFonts w:ascii="Open Sans Light" w:hAnsi="Open Sans Light" w:cs="Open Sans Light"/>
                                </w:rPr>
                              </w:pPr>
                              <w:r w:rsidRPr="009B4FD7">
                                <w:rPr>
                                  <w:rFonts w:ascii="Open Sans Light" w:hAnsi="Open Sans Light" w:cs="Open Sans Light"/>
                                  <w:color w:val="740026"/>
                                  <w:kern w:val="24"/>
                                  <w:sz w:val="56"/>
                                  <w:szCs w:val="56"/>
                                </w:rPr>
                                <w:t>Thank You</w:t>
                              </w:r>
                            </w:p>
                          </w:txbxContent>
                        </wps:txbx>
                        <wps:bodyPr wrap="square">
                          <a:spAutoFit/>
                          <a:scene3d>
                            <a:camera prst="orthographicFront">
                              <a:rot lat="0" lon="0" rev="0"/>
                            </a:camera>
                            <a:lightRig rig="threePt" dir="t"/>
                          </a:scene3d>
                        </wps:bodyPr>
                      </wps:wsp>
                      <pic:pic xmlns:pic="http://schemas.openxmlformats.org/drawingml/2006/picture">
                        <pic:nvPicPr>
                          <pic:cNvPr id="461" name="Picture 461"/>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2657475" cy="2143125"/>
                          </a:xfrm>
                          <a:prstGeom prst="rect">
                            <a:avLst/>
                          </a:prstGeom>
                        </pic:spPr>
                      </pic:pic>
                      <wps:wsp>
                        <wps:cNvPr id="462" name="Straight Connector 462"/>
                        <wps:cNvCnPr/>
                        <wps:spPr>
                          <a:xfrm>
                            <a:off x="2921620" y="0"/>
                            <a:ext cx="0" cy="2143125"/>
                          </a:xfrm>
                          <a:prstGeom prst="line">
                            <a:avLst/>
                          </a:prstGeom>
                          <a:ln w="22225">
                            <a:solidFill>
                              <a:srgbClr val="740027"/>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group w14:anchorId="6883AF89" id="Group 1" o:spid="_x0000_s1028" style="position:absolute;left:0;text-align:left;margin-left:130.25pt;margin-top:123.6pt;width:230.05pt;height:229.95pt;z-index:251661312" coordsize="29216,28671" o:gfxdata="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">
                <v:rect id="Rectangle 460" o:spid="_x0000_s1029" style="position:absolute;left:2254;top:23128;width:23184;height:5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" filled="f" stroked="f">
                  <v:textbox style="mso-fit-shape-to-text:t">
                    <w:txbxContent>
                      <w:p w14:paraId="4E18EB70" w14:textId="77777777" w:rsidR="00FA37CA" w:rsidRPr="009B4FD7" w:rsidRDefault="00FA37CA" w:rsidP="008A4FE2">
                        <w:pPr>
                          <w:pStyle w:val="NormalWeb"/>
                          <w:spacing w:before="0" w:beforeAutospacing="0" w:after="0" w:afterAutospacing="0"/>
                          <w:jc w:val="center"/>
                          <w:rPr>
                            <w:rFonts w:ascii="Open Sans Light" w:hAnsi="Open Sans Light" w:cs="Open Sans Light"/>
                          </w:rPr>
                        </w:pPr>
                        <w:r w:rsidRPr="009B4FD7">
                          <w:rPr>
                            <w:rFonts w:ascii="Open Sans Light" w:hAnsi="Open Sans Light" w:cs="Open Sans Light"/>
                            <w:color w:val="740026"/>
                            <w:kern w:val="24"/>
                            <w:sz w:val="56"/>
                            <w:szCs w:val="56"/>
                          </w:rPr>
                          <w:t>Thank You</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61" o:spid="_x0000_s1030" type="#_x0000_t75" style="position:absolute;width:26574;height:214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">
                  <v:imagedata r:id="rId13" o:title=""/>
                  <v:path arrowok="t"/>
                </v:shape>
                <v:line id="Straight Connector 462" o:spid="_x0000_s1031" style="position:absolute;visibility:visible;mso-wrap-style:square" from="29216,0" to="29216,214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" strokecolor="#740027" strokeweight="1.75pt">
                  <v:stroke joinstyle="miter"/>
                </v:line>
              </v:group>
            </w:pict>
          </mc:Fallback>
        </mc:AlternateContent>
      </w:r>
      <w:r w:rsidRPr="00522BBD">
        <w:rPr>
          <w:noProof/>
          <w:sz w:val="24"/>
          <w:szCs w:val="24"/>
        </w:rPr>
        <mc:AlternateContent>
          <mc:Choice Requires="wps">
            <w:drawing>
              <wp:anchor distT="0" distB="0" distL="114300" distR="114300" simplePos="0" relativeHeight="251662336" behindDoc="0" locked="0" layoutInCell="1" allowOverlap="1" wp14:anchorId="45445F32" wp14:editId="086F465B">
                <wp:simplePos x="0" y="0"/>
                <wp:positionH relativeFrom="column">
                  <wp:posOffset>1750060</wp:posOffset>
                </wp:positionH>
                <wp:positionV relativeFrom="paragraph">
                  <wp:posOffset>5029200</wp:posOffset>
                </wp:positionV>
                <wp:extent cx="2705100" cy="852170"/>
                <wp:effectExtent l="0" t="0" r="0" b="0"/>
                <wp:wrapNone/>
                <wp:docPr id="20"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05100" cy="852170"/>
                        </a:xfrm>
                        <a:prstGeom prst="rect">
                          <a:avLst/>
                        </a:prstGeom>
                      </wps:spPr>
                      <wps:txbx>
                        <w:txbxContent>
                          <w:p w14:paraId="68E353FC" w14:textId="0DD7E105" w:rsidR="00FA37CA" w:rsidRDefault="00FA37CA" w:rsidP="008A4FE2">
                            <w:pPr>
                              <w:pStyle w:val="NoSpacing"/>
                              <w:jc w:val="center"/>
                            </w:pPr>
                            <w:r w:rsidRPr="00F24393">
                              <w:rPr>
                                <w:color w:val="7F7F7F" w:themeColor="text1" w:themeTint="80"/>
                                <w:lang w:val="en-IN"/>
                              </w:rPr>
                              <w:t xml:space="preserve">© </w:t>
                            </w:r>
                            <w:r w:rsidRPr="00F24393">
                              <w:rPr>
                                <w:color w:val="7F7F7F" w:themeColor="text1" w:themeTint="80"/>
                                <w:lang w:val="en-IN"/>
                              </w:rPr>
                              <w:br/>
                            </w:r>
                            <w:r>
                              <w:rPr>
                                <w:lang w:val="en-IN"/>
                              </w:rPr>
                              <w:t xml:space="preserve">1999 - </w:t>
                            </w:r>
                            <w:r w:rsidRPr="00F24393">
                              <w:rPr>
                                <w:lang w:val="en-IN"/>
                              </w:rPr>
                              <w:t>201</w:t>
                            </w:r>
                            <w:r>
                              <w:rPr>
                                <w:lang w:val="en-IN"/>
                              </w:rPr>
                              <w:t xml:space="preserve">8. All Rights Reserved </w:t>
                            </w:r>
                            <w:r>
                              <w:rPr>
                                <w:lang w:val="en-IN"/>
                              </w:rPr>
                              <w:br/>
                              <w:t>Verbat Technologies</w:t>
                            </w:r>
                            <w:r w:rsidRPr="00F24393">
                              <w:rPr>
                                <w:lang w:val="en-IN"/>
                              </w:rPr>
                              <w:br/>
                              <w:t>www.verbat.com</w:t>
                            </w:r>
                          </w:p>
                        </w:txbxContent>
                      </wps:txbx>
                      <wps:bodyPr wrap="square">
                        <a:sp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rect w14:anchorId="45445F32" id="Rectangle 5" o:spid="_x0000_s1032" style="position:absolute;left:0;text-align:left;margin-left:137.8pt;margin-top:396pt;width:213pt;height:67.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" filled="f" stroked="f">
                <v:path arrowok="t"/>
                <v:textbox style="mso-fit-shape-to-text:t">
                  <w:txbxContent>
                    <w:p w14:paraId="68E353FC" w14:textId="0DD7E105" w:rsidR="00FA37CA" w:rsidRDefault="00FA37CA" w:rsidP="008A4FE2">
                      <w:pPr>
                        <w:pStyle w:val="NoSpacing"/>
                        <w:jc w:val="center"/>
                      </w:pPr>
                      <w:r w:rsidRPr="00F24393">
                        <w:rPr>
                          <w:color w:val="7F7F7F" w:themeColor="text1" w:themeTint="80"/>
                          <w:lang w:val="en-IN"/>
                        </w:rPr>
                        <w:t xml:space="preserve">© </w:t>
                      </w:r>
                      <w:r w:rsidRPr="00F24393">
                        <w:rPr>
                          <w:color w:val="7F7F7F" w:themeColor="text1" w:themeTint="80"/>
                          <w:lang w:val="en-IN"/>
                        </w:rPr>
                        <w:br/>
                      </w:r>
                      <w:r>
                        <w:rPr>
                          <w:lang w:val="en-IN"/>
                        </w:rPr>
                        <w:t xml:space="preserve">1999 - </w:t>
                      </w:r>
                      <w:r w:rsidRPr="00F24393">
                        <w:rPr>
                          <w:lang w:val="en-IN"/>
                        </w:rPr>
                        <w:t>201</w:t>
                      </w:r>
                      <w:r>
                        <w:rPr>
                          <w:lang w:val="en-IN"/>
                        </w:rPr>
                        <w:t xml:space="preserve">8. All Rights Reserved </w:t>
                      </w:r>
                      <w:r>
                        <w:rPr>
                          <w:lang w:val="en-IN"/>
                        </w:rPr>
                        <w:br/>
                        <w:t>Verbat Technologies</w:t>
                      </w:r>
                      <w:r w:rsidRPr="00F24393">
                        <w:rPr>
                          <w:lang w:val="en-IN"/>
                        </w:rPr>
                        <w:br/>
                        <w:t>www.verbat.com</w:t>
                      </w:r>
                    </w:p>
                  </w:txbxContent>
                </v:textbox>
              </v:rect>
            </w:pict>
          </mc:Fallback>
        </mc:AlternateContent>
      </w:r>
    </w:p>
    <w:p w14:paraId="04BD9730" w14:textId="77777777" w:rsidR="008A4FE2" w:rsidRPr="00522BBD" w:rsidRDefault="008A4FE2" w:rsidP="008A4FE2">
      <w:pPr>
        <w:rPr>
          <w:sz w:val="24"/>
          <w:szCs w:val="24"/>
        </w:rPr>
      </w:pPr>
    </w:p>
    <w:p w14:paraId="785DBD23" w14:textId="77777777" w:rsidR="008A4FE2" w:rsidRPr="00522BBD" w:rsidRDefault="008A4FE2" w:rsidP="008A4FE2">
      <w:pPr>
        <w:rPr>
          <w:sz w:val="24"/>
          <w:szCs w:val="24"/>
        </w:rPr>
      </w:pPr>
    </w:p>
    <w:p w14:paraId="3F2DEA77" w14:textId="77777777" w:rsidR="008A4FE2" w:rsidRPr="00522BBD" w:rsidRDefault="008A4FE2" w:rsidP="008A4FE2">
      <w:pPr>
        <w:rPr>
          <w:sz w:val="24"/>
          <w:szCs w:val="24"/>
        </w:rPr>
      </w:pPr>
    </w:p>
    <w:p w14:paraId="5F88AFB8" w14:textId="77777777" w:rsidR="008A4FE2" w:rsidRPr="00522BBD" w:rsidRDefault="008A4FE2" w:rsidP="008A4FE2">
      <w:pPr>
        <w:rPr>
          <w:sz w:val="24"/>
          <w:szCs w:val="24"/>
        </w:rPr>
      </w:pPr>
    </w:p>
    <w:p w14:paraId="19CA138B" w14:textId="77777777" w:rsidR="008A4FE2" w:rsidRPr="00522BBD" w:rsidRDefault="008A4FE2" w:rsidP="008A4FE2">
      <w:pPr>
        <w:rPr>
          <w:sz w:val="24"/>
          <w:szCs w:val="24"/>
        </w:rPr>
      </w:pPr>
    </w:p>
    <w:p w14:paraId="785C6BF9" w14:textId="77777777" w:rsidR="008A4FE2" w:rsidRPr="00522BBD" w:rsidRDefault="008A4FE2" w:rsidP="008A4FE2">
      <w:pPr>
        <w:rPr>
          <w:sz w:val="24"/>
          <w:szCs w:val="24"/>
        </w:rPr>
      </w:pPr>
    </w:p>
    <w:p w14:paraId="0CA71D4E" w14:textId="77777777" w:rsidR="008A4FE2" w:rsidRPr="00522BBD" w:rsidRDefault="008A4FE2" w:rsidP="008A4FE2">
      <w:pPr>
        <w:rPr>
          <w:sz w:val="24"/>
          <w:szCs w:val="24"/>
        </w:rPr>
      </w:pPr>
    </w:p>
    <w:p w14:paraId="021BF7E8" w14:textId="77777777" w:rsidR="008A4FE2" w:rsidRPr="00522BBD" w:rsidRDefault="008A4FE2" w:rsidP="008A4FE2">
      <w:pPr>
        <w:rPr>
          <w:sz w:val="24"/>
          <w:szCs w:val="24"/>
        </w:rPr>
      </w:pPr>
    </w:p>
    <w:p w14:paraId="06022619" w14:textId="77777777" w:rsidR="008A4FE2" w:rsidRPr="00522BBD" w:rsidRDefault="008A4FE2" w:rsidP="008A4FE2">
      <w:pPr>
        <w:rPr>
          <w:sz w:val="24"/>
          <w:szCs w:val="24"/>
        </w:rPr>
      </w:pPr>
    </w:p>
    <w:p w14:paraId="1B7C4402" w14:textId="77777777" w:rsidR="008A4FE2" w:rsidRPr="00522BBD" w:rsidRDefault="008A4FE2" w:rsidP="008A4FE2">
      <w:pPr>
        <w:rPr>
          <w:sz w:val="24"/>
          <w:szCs w:val="24"/>
        </w:rPr>
      </w:pPr>
    </w:p>
    <w:p w14:paraId="0949D0AB" w14:textId="77777777" w:rsidR="008A4FE2" w:rsidRPr="00522BBD" w:rsidRDefault="008A4FE2" w:rsidP="008A4FE2">
      <w:pPr>
        <w:rPr>
          <w:sz w:val="24"/>
          <w:szCs w:val="24"/>
        </w:rPr>
      </w:pPr>
    </w:p>
    <w:p w14:paraId="6FD6F371" w14:textId="77777777" w:rsidR="008A4FE2" w:rsidRPr="00522BBD" w:rsidRDefault="008A4FE2" w:rsidP="008A4FE2">
      <w:pPr>
        <w:rPr>
          <w:sz w:val="24"/>
          <w:szCs w:val="24"/>
        </w:rPr>
      </w:pPr>
    </w:p>
    <w:p w14:paraId="24462AE7" w14:textId="77777777" w:rsidR="008A4FE2" w:rsidRPr="00522BBD" w:rsidRDefault="008A4FE2" w:rsidP="008A4FE2">
      <w:pPr>
        <w:rPr>
          <w:sz w:val="24"/>
          <w:szCs w:val="24"/>
        </w:rPr>
      </w:pPr>
    </w:p>
    <w:p w14:paraId="32E8B0EB" w14:textId="77777777" w:rsidR="008A4FE2" w:rsidRPr="00522BBD" w:rsidRDefault="008A4FE2" w:rsidP="008A4FE2">
      <w:pPr>
        <w:rPr>
          <w:sz w:val="24"/>
          <w:szCs w:val="24"/>
        </w:rPr>
      </w:pPr>
    </w:p>
    <w:p w14:paraId="23D7E869" w14:textId="77777777" w:rsidR="008A4FE2" w:rsidRPr="00522BBD" w:rsidRDefault="008A4FE2" w:rsidP="008A4FE2">
      <w:pPr>
        <w:rPr>
          <w:sz w:val="24"/>
          <w:szCs w:val="24"/>
        </w:rPr>
      </w:pPr>
    </w:p>
    <w:sectPr w:rsidR="008A4FE2" w:rsidRPr="00522BBD" w:rsidSect="007007AA">
      <w:headerReference w:type="default" r:id="rId14"/>
      <w:footerReference w:type="default" r:id="rId15"/>
      <w:pgSz w:w="11907" w:h="16839" w:code="9"/>
      <w:pgMar w:top="1440" w:right="1440" w:bottom="1440" w:left="1440" w:header="567" w:footer="74"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8" w:author="Kayur Thakrar" w:date="2018-03-20T11:44:00Z" w:initials="KT">
    <w:p w14:paraId="2684EBE9" w14:textId="56C3C99D" w:rsidR="00FA37CA" w:rsidRDefault="00FA37CA">
      <w:pPr>
        <w:pStyle w:val="CommentText"/>
      </w:pPr>
      <w:r>
        <w:rPr>
          <w:rStyle w:val="CommentReference"/>
        </w:rPr>
        <w:annotationRef/>
      </w:r>
      <w:r>
        <w:t>Would like to fetch more stuff from Prior year XML e.g. House property related information like address, Employer name, Bank details etc. will provide you complete list with the fields which can be taken from the XML</w:t>
      </w:r>
    </w:p>
  </w:comment>
  <w:comment w:id="39" w:author="Kayur Thakrar" w:date="2018-03-20T11:47:00Z" w:initials="KT">
    <w:p w14:paraId="106485C3" w14:textId="1C17A8FB" w:rsidR="00D63E67" w:rsidRDefault="00D63E67">
      <w:pPr>
        <w:pStyle w:val="CommentText"/>
      </w:pPr>
      <w:r>
        <w:rPr>
          <w:rStyle w:val="CommentReference"/>
        </w:rPr>
        <w:annotationRef/>
      </w:r>
      <w:r>
        <w:t>There should also be placed from where user can upload prior year XML even if user doesn’t choose to pre fill data from XML</w:t>
      </w:r>
    </w:p>
  </w:comment>
  <w:comment w:id="61" w:author="Kayur Thakrar" w:date="2018-03-20T11:49:00Z" w:initials="KT">
    <w:p w14:paraId="5BBAA865" w14:textId="3FEB852D" w:rsidR="00D63E67" w:rsidRDefault="00D63E67">
      <w:pPr>
        <w:pStyle w:val="CommentText"/>
      </w:pPr>
      <w:r>
        <w:rPr>
          <w:rStyle w:val="CommentReference"/>
        </w:rPr>
        <w:annotationRef/>
      </w:r>
      <w:r>
        <w:t>There should be option to choose personal information address in below fields so user doesn’t have to enter the address. This should be pre-fill with prior year XML data</w:t>
      </w:r>
    </w:p>
  </w:comment>
  <w:comment w:id="73" w:author="Kayur Thakrar" w:date="2018-03-20T11:52:00Z" w:initials="KT">
    <w:p w14:paraId="0C73F47C" w14:textId="22015CBA" w:rsidR="00D63E67" w:rsidRDefault="00D63E67">
      <w:pPr>
        <w:pStyle w:val="CommentText"/>
      </w:pPr>
      <w:r>
        <w:rPr>
          <w:rStyle w:val="CommentReference"/>
        </w:rPr>
        <w:annotationRef/>
      </w:r>
      <w:r>
        <w:t>There should be option to choose personal information address in below fields so user doesn’t have to enter the address. This should be pre-fill with prior year XML data</w:t>
      </w:r>
    </w:p>
  </w:comment>
  <w:comment w:id="106" w:author="Kayur Thakrar" w:date="2018-03-20T11:54:00Z" w:initials="KT">
    <w:p w14:paraId="24003E0E" w14:textId="7CCF098B" w:rsidR="00D63E67" w:rsidRDefault="00D63E67">
      <w:pPr>
        <w:pStyle w:val="CommentText"/>
      </w:pPr>
      <w:r>
        <w:rPr>
          <w:rStyle w:val="CommentReference"/>
        </w:rPr>
        <w:annotationRef/>
      </w:r>
      <w:r>
        <w:t>This data should be pre-fill with prior year XML</w:t>
      </w:r>
    </w:p>
  </w:comment>
  <w:comment w:id="108" w:author="Kayur Thakrar" w:date="2018-03-20T11:54:00Z" w:initials="KT">
    <w:p w14:paraId="030B228D" w14:textId="64F70139" w:rsidR="00D63E67" w:rsidRDefault="00D63E67">
      <w:pPr>
        <w:pStyle w:val="CommentText"/>
      </w:pPr>
      <w:r>
        <w:rPr>
          <w:rStyle w:val="CommentReference"/>
        </w:rPr>
        <w:annotationRef/>
      </w:r>
      <w:r>
        <w:t>This data should be pre-fill with prior year XML</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684EBE9" w15:done="0"/>
  <w15:commentEx w15:paraId="106485C3" w15:done="0"/>
  <w15:commentEx w15:paraId="5BBAA865" w15:done="0"/>
  <w15:commentEx w15:paraId="0C73F47C" w15:done="0"/>
  <w15:commentEx w15:paraId="24003E0E" w15:done="0"/>
  <w15:commentEx w15:paraId="030B228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91A692" w14:textId="77777777" w:rsidR="004700BC" w:rsidRDefault="004700BC" w:rsidP="00F06BE5">
      <w:pPr>
        <w:spacing w:line="240" w:lineRule="auto"/>
      </w:pPr>
      <w:r>
        <w:separator/>
      </w:r>
    </w:p>
  </w:endnote>
  <w:endnote w:type="continuationSeparator" w:id="0">
    <w:p w14:paraId="6D211623" w14:textId="77777777" w:rsidR="004700BC" w:rsidRDefault="004700BC" w:rsidP="00F06BE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Open Sans Light">
    <w:altName w:val="Segoe UI Semilight"/>
    <w:charset w:val="00"/>
    <w:family w:val="swiss"/>
    <w:pitch w:val="variable"/>
    <w:sig w:usb0="00000001"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OpenSymbol">
    <w:charset w:val="00"/>
    <w:family w:val="auto"/>
    <w:pitch w:val="default"/>
  </w:font>
  <w:font w:name="Open Sans">
    <w:altName w:val="Tahoma"/>
    <w:charset w:val="00"/>
    <w:family w:val="swiss"/>
    <w:pitch w:val="variable"/>
    <w:sig w:usb0="E00002EF" w:usb1="4000205B" w:usb2="00000028" w:usb3="00000000" w:csb0="0000019F" w:csb1="00000000"/>
  </w:font>
  <w:font w:name="Dotum">
    <w:altName w:val="돋움"/>
    <w:panose1 w:val="020B0600000101010101"/>
    <w:charset w:val="81"/>
    <w:family w:val="modern"/>
    <w:notTrueType/>
    <w:pitch w:val="fixed"/>
    <w:sig w:usb0="00000001" w:usb1="09060000" w:usb2="00000010" w:usb3="00000000" w:csb0="00080000" w:csb1="00000000"/>
  </w:font>
  <w:font w:name="Open Sans Semibold">
    <w:altName w:val="Segoe UI Semibold"/>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6BCC9F" w14:textId="77777777" w:rsidR="00FA37CA" w:rsidRDefault="00FA37CA" w:rsidP="00955907">
    <w:pPr>
      <w:jc w:val="center"/>
      <w:rPr>
        <w:rFonts w:cs="Open Sans Light"/>
        <w:sz w:val="18"/>
      </w:rPr>
    </w:pPr>
  </w:p>
  <w:p w14:paraId="5E95BEE2" w14:textId="19A515D4" w:rsidR="00FA37CA" w:rsidRDefault="00FA37CA" w:rsidP="00955907">
    <w:pPr>
      <w:rPr>
        <w:rFonts w:cs="Open Sans Light"/>
        <w:sz w:val="18"/>
      </w:rPr>
    </w:pPr>
    <w:r>
      <w:rPr>
        <w:noProof/>
      </w:rPr>
      <mc:AlternateContent>
        <mc:Choice Requires="wps">
          <w:drawing>
            <wp:anchor distT="0" distB="0" distL="114300" distR="114300" simplePos="0" relativeHeight="251661312" behindDoc="0" locked="0" layoutInCell="1" allowOverlap="1" wp14:anchorId="61824F6F" wp14:editId="5F2E432B">
              <wp:simplePos x="0" y="0"/>
              <wp:positionH relativeFrom="margin">
                <wp:posOffset>-66675</wp:posOffset>
              </wp:positionH>
              <wp:positionV relativeFrom="margin">
                <wp:posOffset>8622665</wp:posOffset>
              </wp:positionV>
              <wp:extent cx="5972175" cy="45085"/>
              <wp:effectExtent l="0" t="0" r="9525" b="0"/>
              <wp:wrapNone/>
              <wp:docPr id="18"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72175" cy="45085"/>
                      </a:xfrm>
                      <a:prstGeom prst="rect">
                        <a:avLst/>
                      </a:prstGeom>
                      <a:solidFill>
                        <a:srgbClr val="8E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cx1="http://schemas.microsoft.com/office/drawing/2015/9/8/chartex" xmlns:cx="http://schemas.microsoft.com/office/drawing/2014/chartex">
          <w:pict>
            <v:rect w14:anchorId="3594C9B6" id="Rectangle 7" o:spid="_x0000_s1026" style="position:absolute;margin-left:-5.25pt;margin-top:678.95pt;width:470.25pt;height:3.5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" fillcolor="#8e0000" stroked="f" strokeweight="1pt">
              <v:path arrowok="t"/>
              <w10:wrap anchorx="margin" anchory="margin"/>
            </v:rect>
          </w:pict>
        </mc:Fallback>
      </mc:AlternateContent>
    </w:r>
    <w:r w:rsidRPr="00F00BB2">
      <w:rPr>
        <w:rFonts w:cs="Open Sans Light"/>
        <w:sz w:val="18"/>
      </w:rPr>
      <w:t xml:space="preserve">© </w:t>
    </w:r>
    <w:r>
      <w:rPr>
        <w:rFonts w:cs="Open Sans Light"/>
        <w:sz w:val="18"/>
      </w:rPr>
      <w:t xml:space="preserve">1999- </w:t>
    </w:r>
    <w:r w:rsidRPr="00F00BB2">
      <w:rPr>
        <w:rFonts w:cs="Open Sans Light"/>
        <w:sz w:val="18"/>
      </w:rPr>
      <w:t>201</w:t>
    </w:r>
    <w:r>
      <w:rPr>
        <w:rFonts w:cs="Open Sans Light"/>
        <w:sz w:val="18"/>
      </w:rPr>
      <w:t>8.Verbat Technologies</w:t>
    </w:r>
    <w:r w:rsidRPr="00F00BB2">
      <w:rPr>
        <w:rFonts w:cs="Open Sans Light"/>
        <w:sz w:val="18"/>
      </w:rPr>
      <w:t xml:space="preserve">. All </w:t>
    </w:r>
    <w:r>
      <w:rPr>
        <w:rFonts w:cs="Open Sans Light"/>
        <w:sz w:val="18"/>
      </w:rPr>
      <w:t>R</w:t>
    </w:r>
    <w:r w:rsidRPr="00F00BB2">
      <w:rPr>
        <w:rFonts w:cs="Open Sans Light"/>
        <w:sz w:val="18"/>
      </w:rPr>
      <w:t xml:space="preserve">ights </w:t>
    </w:r>
    <w:r>
      <w:rPr>
        <w:rFonts w:cs="Open Sans Light"/>
        <w:sz w:val="18"/>
      </w:rPr>
      <w:t>R</w:t>
    </w:r>
    <w:r w:rsidRPr="00F00BB2">
      <w:rPr>
        <w:rFonts w:cs="Open Sans Light"/>
        <w:sz w:val="18"/>
      </w:rPr>
      <w:t>eserved. Confidential.</w:t>
    </w:r>
    <w:r>
      <w:rPr>
        <w:rFonts w:cs="Open Sans Light"/>
        <w:sz w:val="18"/>
      </w:rPr>
      <w:t xml:space="preserve">                                          Page: </w:t>
    </w:r>
    <w:r w:rsidRPr="00955907">
      <w:rPr>
        <w:rFonts w:cs="Open Sans Light"/>
        <w:sz w:val="18"/>
      </w:rPr>
      <w:fldChar w:fldCharType="begin"/>
    </w:r>
    <w:r w:rsidRPr="00955907">
      <w:rPr>
        <w:rFonts w:cs="Open Sans Light"/>
        <w:sz w:val="18"/>
      </w:rPr>
      <w:instrText xml:space="preserve"> PAGE   \* MERGEFORMAT </w:instrText>
    </w:r>
    <w:r w:rsidRPr="00955907">
      <w:rPr>
        <w:rFonts w:cs="Open Sans Light"/>
        <w:sz w:val="18"/>
      </w:rPr>
      <w:fldChar w:fldCharType="separate"/>
    </w:r>
    <w:r w:rsidR="00A702AD">
      <w:rPr>
        <w:rFonts w:cs="Open Sans Light"/>
        <w:noProof/>
        <w:sz w:val="18"/>
      </w:rPr>
      <w:t>21</w:t>
    </w:r>
    <w:r w:rsidRPr="00955907">
      <w:rPr>
        <w:rFonts w:cs="Open Sans Light"/>
        <w:noProof/>
        <w:sz w:val="18"/>
      </w:rPr>
      <w:fldChar w:fldCharType="end"/>
    </w:r>
  </w:p>
  <w:p w14:paraId="31C8DD1D" w14:textId="77777777" w:rsidR="00FA37CA" w:rsidRDefault="00FA37C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01B032" w14:textId="77777777" w:rsidR="004700BC" w:rsidRDefault="004700BC" w:rsidP="00F06BE5">
      <w:pPr>
        <w:spacing w:line="240" w:lineRule="auto"/>
      </w:pPr>
      <w:r>
        <w:separator/>
      </w:r>
    </w:p>
  </w:footnote>
  <w:footnote w:type="continuationSeparator" w:id="0">
    <w:p w14:paraId="54FAF48D" w14:textId="77777777" w:rsidR="004700BC" w:rsidRDefault="004700BC" w:rsidP="00F06BE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E65E74" w14:textId="7905E796" w:rsidR="00FA37CA" w:rsidRDefault="00FA37CA" w:rsidP="00321AA7">
    <w:pPr>
      <w:pStyle w:val="Header"/>
      <w:spacing w:after="0"/>
      <w:jc w:val="left"/>
      <w:rPr>
        <w:rFonts w:cs="Open Sans Light"/>
        <w:color w:val="262626" w:themeColor="text1" w:themeTint="D9"/>
        <w:sz w:val="20"/>
      </w:rPr>
    </w:pPr>
    <w:r>
      <w:rPr>
        <w:rFonts w:cs="Open Sans Light"/>
        <w:noProof/>
        <w:color w:val="262626" w:themeColor="text1" w:themeTint="D9"/>
        <w:sz w:val="20"/>
      </w:rPr>
      <w:drawing>
        <wp:anchor distT="0" distB="0" distL="114300" distR="114300" simplePos="0" relativeHeight="251663360" behindDoc="0" locked="0" layoutInCell="1" allowOverlap="1" wp14:anchorId="59228DA9" wp14:editId="1DA167F6">
          <wp:simplePos x="0" y="0"/>
          <wp:positionH relativeFrom="column">
            <wp:posOffset>3629025</wp:posOffset>
          </wp:positionH>
          <wp:positionV relativeFrom="paragraph">
            <wp:posOffset>-193040</wp:posOffset>
          </wp:positionV>
          <wp:extent cx="2105025" cy="560070"/>
          <wp:effectExtent l="0" t="0" r="9525" b="0"/>
          <wp:wrapThrough wrapText="bothSides">
            <wp:wrapPolygon edited="0">
              <wp:start x="1564" y="0"/>
              <wp:lineTo x="0" y="5143"/>
              <wp:lineTo x="0" y="11020"/>
              <wp:lineTo x="195" y="16898"/>
              <wp:lineTo x="1368" y="20571"/>
              <wp:lineTo x="2737" y="20571"/>
              <wp:lineTo x="3714" y="20571"/>
              <wp:lineTo x="15443" y="20571"/>
              <wp:lineTo x="21502" y="17633"/>
              <wp:lineTo x="21502" y="3673"/>
              <wp:lineTo x="19548" y="2939"/>
              <wp:lineTo x="3910" y="0"/>
              <wp:lineTo x="1564"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Verbatlogo.png"/>
                  <pic:cNvPicPr/>
                </pic:nvPicPr>
                <pic:blipFill>
                  <a:blip r:embed="rId1">
                    <a:extLst>
                      <a:ext uri="{28A0092B-C50C-407E-A947-70E740481C1C}">
                        <a14:useLocalDpi xmlns:a14="http://schemas.microsoft.com/office/drawing/2010/main" val="0"/>
                      </a:ext>
                    </a:extLst>
                  </a:blip>
                  <a:stretch>
                    <a:fillRect/>
                  </a:stretch>
                </pic:blipFill>
                <pic:spPr>
                  <a:xfrm>
                    <a:off x="0" y="0"/>
                    <a:ext cx="2105025" cy="560070"/>
                  </a:xfrm>
                  <a:prstGeom prst="rect">
                    <a:avLst/>
                  </a:prstGeom>
                </pic:spPr>
              </pic:pic>
            </a:graphicData>
          </a:graphic>
        </wp:anchor>
      </w:drawing>
    </w:r>
    <w:r>
      <w:rPr>
        <w:rFonts w:cs="Open Sans Light"/>
        <w:color w:val="262626" w:themeColor="text1" w:themeTint="D9"/>
        <w:sz w:val="20"/>
      </w:rPr>
      <w:t xml:space="preserve">PWC - </w:t>
    </w:r>
    <w:proofErr w:type="spellStart"/>
    <w:r>
      <w:rPr>
        <w:rFonts w:cs="Open Sans Light"/>
        <w:color w:val="262626" w:themeColor="text1" w:themeTint="D9"/>
        <w:sz w:val="20"/>
      </w:rPr>
      <w:t>TaxBreeze</w:t>
    </w:r>
    <w:proofErr w:type="spellEnd"/>
  </w:p>
  <w:p w14:paraId="00C25F49" w14:textId="77777777" w:rsidR="00FA37CA" w:rsidRDefault="00FA37CA" w:rsidP="00321AA7">
    <w:pPr>
      <w:pStyle w:val="Header"/>
      <w:spacing w:after="0"/>
      <w:rPr>
        <w:rFonts w:cs="Open Sans Light"/>
        <w:sz w:val="20"/>
      </w:rPr>
    </w:pPr>
  </w:p>
  <w:p w14:paraId="3BCE3083" w14:textId="77777777" w:rsidR="00FA37CA" w:rsidRDefault="00FA37CA" w:rsidP="00321AA7">
    <w:pPr>
      <w:pStyle w:val="Header"/>
      <w:spacing w:after="0"/>
      <w:rPr>
        <w:rFonts w:cs="Open Sans Light"/>
        <w:sz w:val="20"/>
      </w:rPr>
    </w:pPr>
  </w:p>
  <w:p w14:paraId="7027E5E2" w14:textId="77777777" w:rsidR="00FA37CA" w:rsidRDefault="00FA37CA" w:rsidP="00321AA7">
    <w:pPr>
      <w:pStyle w:val="Header"/>
      <w:spacing w:after="0"/>
      <w:rPr>
        <w:rFonts w:cs="Open Sans Light"/>
        <w:sz w:val="20"/>
      </w:rPr>
    </w:pPr>
    <w:r>
      <w:rPr>
        <w:noProof/>
        <w:color w:val="262626" w:themeColor="text1" w:themeTint="D9"/>
      </w:rPr>
      <mc:AlternateContent>
        <mc:Choice Requires="wps">
          <w:drawing>
            <wp:anchor distT="0" distB="0" distL="114300" distR="114300" simplePos="0" relativeHeight="251659264" behindDoc="0" locked="0" layoutInCell="1" allowOverlap="1" wp14:anchorId="541DFA7E" wp14:editId="1D1FA179">
              <wp:simplePos x="0" y="0"/>
              <wp:positionH relativeFrom="margin">
                <wp:posOffset>-38100</wp:posOffset>
              </wp:positionH>
              <wp:positionV relativeFrom="page">
                <wp:posOffset>866775</wp:posOffset>
              </wp:positionV>
              <wp:extent cx="5972175" cy="76200"/>
              <wp:effectExtent l="0" t="0" r="9525" b="0"/>
              <wp:wrapNone/>
              <wp:docPr id="1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72175" cy="76200"/>
                      </a:xfrm>
                      <a:prstGeom prst="rect">
                        <a:avLst/>
                      </a:prstGeom>
                      <a:solidFill>
                        <a:schemeClr val="tx1">
                          <a:lumMod val="85000"/>
                          <a:lumOff val="1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cx1="http://schemas.microsoft.com/office/drawing/2015/9/8/chartex" xmlns:cx="http://schemas.microsoft.com/office/drawing/2014/chartex">
          <w:pict>
            <v:rect w14:anchorId="02F65E86" id="Rectangle 2" o:spid="_x0000_s1026" style="position:absolute;margin-left:-3pt;margin-top:68.25pt;width:470.25pt;height:6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" fillcolor="#272727 [2749]" stroked="f" strokeweight="1pt">
              <v:path arrowok="t"/>
              <w10:wrap anchorx="margin"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41323"/>
    <w:multiLevelType w:val="hybridMultilevel"/>
    <w:tmpl w:val="DABC0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34488C"/>
    <w:multiLevelType w:val="hybridMultilevel"/>
    <w:tmpl w:val="E4E490AC"/>
    <w:lvl w:ilvl="0" w:tplc="9DBCA8B8">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FDA9FE4">
      <w:start w:val="1"/>
      <w:numFmt w:val="bullet"/>
      <w:lvlText w:val="o"/>
      <w:lvlJc w:val="left"/>
      <w:pPr>
        <w:ind w:left="133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93024A5C">
      <w:start w:val="1"/>
      <w:numFmt w:val="bullet"/>
      <w:lvlText w:val="▪"/>
      <w:lvlJc w:val="left"/>
      <w:pPr>
        <w:ind w:left="205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40A43F60">
      <w:start w:val="1"/>
      <w:numFmt w:val="bullet"/>
      <w:lvlText w:val="•"/>
      <w:lvlJc w:val="left"/>
      <w:pPr>
        <w:ind w:left="277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D51C26A0">
      <w:start w:val="1"/>
      <w:numFmt w:val="bullet"/>
      <w:lvlText w:val="o"/>
      <w:lvlJc w:val="left"/>
      <w:pPr>
        <w:ind w:left="349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5516A584">
      <w:start w:val="1"/>
      <w:numFmt w:val="bullet"/>
      <w:lvlText w:val="▪"/>
      <w:lvlJc w:val="left"/>
      <w:pPr>
        <w:ind w:left="421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28CC8BCA">
      <w:start w:val="1"/>
      <w:numFmt w:val="bullet"/>
      <w:lvlText w:val="•"/>
      <w:lvlJc w:val="left"/>
      <w:pPr>
        <w:ind w:left="493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690A3F46">
      <w:start w:val="1"/>
      <w:numFmt w:val="bullet"/>
      <w:lvlText w:val="o"/>
      <w:lvlJc w:val="left"/>
      <w:pPr>
        <w:ind w:left="565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C010B97C">
      <w:start w:val="1"/>
      <w:numFmt w:val="bullet"/>
      <w:lvlText w:val="▪"/>
      <w:lvlJc w:val="left"/>
      <w:pPr>
        <w:ind w:left="637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
    <w:nsid w:val="04A265FB"/>
    <w:multiLevelType w:val="multilevel"/>
    <w:tmpl w:val="3BD26DA4"/>
    <w:styleLink w:val="Numbering2"/>
    <w:lvl w:ilvl="0">
      <w:start w:val="1"/>
      <w:numFmt w:val="decimal"/>
      <w:suff w:val="space"/>
      <w:lvlText w:val=" %1 "/>
      <w:lvlJc w:val="left"/>
      <w:pPr>
        <w:ind w:left="283" w:hanging="283"/>
      </w:pPr>
    </w:lvl>
    <w:lvl w:ilvl="1">
      <w:start w:val="2"/>
      <w:numFmt w:val="decimal"/>
      <w:suff w:val="space"/>
      <w:lvlText w:val=" %1.%2 "/>
      <w:lvlJc w:val="left"/>
      <w:pPr>
        <w:ind w:left="566" w:hanging="283"/>
      </w:pPr>
    </w:lvl>
    <w:lvl w:ilvl="2">
      <w:start w:val="3"/>
      <w:numFmt w:val="decimal"/>
      <w:suff w:val="space"/>
      <w:lvlText w:val=" %1.%2.%3 "/>
      <w:lvlJc w:val="left"/>
      <w:pPr>
        <w:ind w:left="1133" w:hanging="567"/>
      </w:pPr>
    </w:lvl>
    <w:lvl w:ilvl="3">
      <w:start w:val="4"/>
      <w:numFmt w:val="decimal"/>
      <w:suff w:val="space"/>
      <w:lvlText w:val=" %1.%2.%3.%4 "/>
      <w:lvlJc w:val="left"/>
      <w:pPr>
        <w:ind w:left="1842" w:hanging="709"/>
      </w:pPr>
    </w:lvl>
    <w:lvl w:ilvl="4">
      <w:start w:val="5"/>
      <w:numFmt w:val="decimal"/>
      <w:suff w:val="space"/>
      <w:lvlText w:val=" %1.%2.%3.%4.%5 "/>
      <w:lvlJc w:val="left"/>
      <w:pPr>
        <w:ind w:left="2692" w:hanging="850"/>
      </w:pPr>
    </w:lvl>
    <w:lvl w:ilvl="5">
      <w:start w:val="6"/>
      <w:numFmt w:val="decimal"/>
      <w:suff w:val="space"/>
      <w:lvlText w:val=" %1.%2.%3.%4.%5.%6 "/>
      <w:lvlJc w:val="left"/>
      <w:pPr>
        <w:ind w:left="3713" w:hanging="1021"/>
      </w:pPr>
    </w:lvl>
    <w:lvl w:ilvl="6">
      <w:start w:val="7"/>
      <w:numFmt w:val="decimal"/>
      <w:suff w:val="space"/>
      <w:lvlText w:val=" %1.%2.%3.%4.%5.%6.%7 "/>
      <w:lvlJc w:val="left"/>
      <w:pPr>
        <w:ind w:left="5017" w:hanging="1304"/>
      </w:pPr>
    </w:lvl>
    <w:lvl w:ilvl="7">
      <w:start w:val="8"/>
      <w:numFmt w:val="decimal"/>
      <w:suff w:val="space"/>
      <w:lvlText w:val=" %1.%2.%3.%4.%5.%6.%7.%8 "/>
      <w:lvlJc w:val="left"/>
      <w:pPr>
        <w:ind w:left="6491" w:hanging="1474"/>
      </w:pPr>
    </w:lvl>
    <w:lvl w:ilvl="8">
      <w:start w:val="9"/>
      <w:numFmt w:val="decimal"/>
      <w:suff w:val="space"/>
      <w:lvlText w:val=" %1.%2.%3.%4.%5.%6.%7.%8.%9 "/>
      <w:lvlJc w:val="left"/>
      <w:pPr>
        <w:ind w:left="8079" w:hanging="1588"/>
      </w:pPr>
    </w:lvl>
  </w:abstractNum>
  <w:abstractNum w:abstractNumId="3">
    <w:nsid w:val="05203CD3"/>
    <w:multiLevelType w:val="multilevel"/>
    <w:tmpl w:val="5BE4D4D6"/>
    <w:styleLink w:val="Outline"/>
    <w:lvl w:ilvl="0">
      <w:start w:val="1"/>
      <w:numFmt w:val="decimal"/>
      <w:lvlText w:val="%1 "/>
      <w:lvlJc w:val="left"/>
      <w:pPr>
        <w:ind w:left="465" w:hanging="465"/>
      </w:pPr>
    </w:lvl>
    <w:lvl w:ilvl="1">
      <w:start w:val="1"/>
      <w:numFmt w:val="decimal"/>
      <w:lvlText w:val="%1.%2 "/>
      <w:lvlJc w:val="left"/>
      <w:pPr>
        <w:ind w:left="465" w:hanging="465"/>
      </w:pPr>
    </w:lvl>
    <w:lvl w:ilvl="2">
      <w:start w:val="1"/>
      <w:numFmt w:val="decimal"/>
      <w:lvlText w:val="%1.%2.%3 "/>
      <w:lvlJc w:val="left"/>
      <w:pPr>
        <w:ind w:left="720" w:hanging="720"/>
      </w:pPr>
    </w:lvl>
    <w:lvl w:ilvl="3">
      <w:start w:val="1"/>
      <w:numFmt w:val="none"/>
      <w:lvlText w:val="%4"/>
      <w:lvlJc w:val="left"/>
      <w:pPr>
        <w:ind w:left="864" w:hanging="864"/>
      </w:pPr>
    </w:lvl>
    <w:lvl w:ilvl="4">
      <w:start w:val="1"/>
      <w:numFmt w:val="none"/>
      <w:lvlText w:val="%5"/>
      <w:lvlJc w:val="left"/>
      <w:pPr>
        <w:ind w:left="1008" w:hanging="1008"/>
      </w:pPr>
    </w:lvl>
    <w:lvl w:ilvl="5">
      <w:start w:val="1"/>
      <w:numFmt w:val="none"/>
      <w:lvlText w:val="%6"/>
      <w:lvlJc w:val="left"/>
      <w:pPr>
        <w:ind w:left="1152" w:hanging="1152"/>
      </w:pPr>
    </w:lvl>
    <w:lvl w:ilvl="6">
      <w:start w:val="1"/>
      <w:numFmt w:val="none"/>
      <w:lvlText w:val="%7"/>
      <w:lvlJc w:val="left"/>
      <w:pPr>
        <w:ind w:left="1296" w:hanging="1296"/>
      </w:pPr>
    </w:lvl>
    <w:lvl w:ilvl="7">
      <w:start w:val="1"/>
      <w:numFmt w:val="none"/>
      <w:lvlText w:val="%8"/>
      <w:lvlJc w:val="left"/>
      <w:pPr>
        <w:ind w:left="1440" w:hanging="1440"/>
      </w:pPr>
    </w:lvl>
    <w:lvl w:ilvl="8">
      <w:start w:val="1"/>
      <w:numFmt w:val="none"/>
      <w:lvlText w:val="%9"/>
      <w:lvlJc w:val="left"/>
      <w:pPr>
        <w:ind w:left="1584" w:hanging="1584"/>
      </w:pPr>
    </w:lvl>
  </w:abstractNum>
  <w:abstractNum w:abstractNumId="4">
    <w:nsid w:val="0B7D615F"/>
    <w:multiLevelType w:val="hybridMultilevel"/>
    <w:tmpl w:val="9D288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B7E1488"/>
    <w:multiLevelType w:val="multilevel"/>
    <w:tmpl w:val="AF0ABE16"/>
    <w:styleLink w:val="WWOutlineListStyle"/>
    <w:lvl w:ilvl="0">
      <w:start w:val="1"/>
      <w:numFmt w:val="decimal"/>
      <w:lvlText w:val="%1 "/>
      <w:lvlJc w:val="left"/>
      <w:pPr>
        <w:ind w:left="465" w:hanging="465"/>
      </w:pPr>
    </w:lvl>
    <w:lvl w:ilvl="1">
      <w:start w:val="1"/>
      <w:numFmt w:val="decimal"/>
      <w:lvlText w:val="%1.%2 "/>
      <w:lvlJc w:val="left"/>
      <w:pPr>
        <w:ind w:left="465" w:hanging="465"/>
      </w:pPr>
    </w:lvl>
    <w:lvl w:ilvl="2">
      <w:start w:val="1"/>
      <w:numFmt w:val="decimal"/>
      <w:lvlText w:val="%1.%2.%3 "/>
      <w:lvlJc w:val="left"/>
      <w:pPr>
        <w:ind w:left="720" w:hanging="720"/>
      </w:pPr>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6">
    <w:nsid w:val="0BC8356B"/>
    <w:multiLevelType w:val="hybridMultilevel"/>
    <w:tmpl w:val="CBA86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E7C5085"/>
    <w:multiLevelType w:val="hybridMultilevel"/>
    <w:tmpl w:val="AD74B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FFB3ACF"/>
    <w:multiLevelType w:val="multilevel"/>
    <w:tmpl w:val="44DE50FC"/>
    <w:lvl w:ilvl="0">
      <w:start w:val="1"/>
      <w:numFmt w:val="decimal"/>
      <w:pStyle w:val="Heading1"/>
      <w:lvlText w:val="%1"/>
      <w:lvlJc w:val="left"/>
      <w:pPr>
        <w:ind w:left="720" w:hanging="720"/>
      </w:pPr>
      <w:rPr>
        <w:rFonts w:hint="default"/>
        <w:b w:val="0"/>
        <w:strike w:val="0"/>
        <w:u w:val="none"/>
      </w:rPr>
    </w:lvl>
    <w:lvl w:ilvl="1">
      <w:start w:val="1"/>
      <w:numFmt w:val="decimal"/>
      <w:pStyle w:val="Heading2"/>
      <w:lvlText w:val="%1.%2"/>
      <w:lvlJc w:val="left"/>
      <w:pPr>
        <w:ind w:left="864" w:hanging="864"/>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3.2.%3"/>
      <w:lvlJc w:val="left"/>
      <w:pPr>
        <w:ind w:left="864" w:hanging="864"/>
      </w:pPr>
      <w:rPr>
        <w:rFonts w:hint="default"/>
      </w:rPr>
    </w:lvl>
    <w:lvl w:ilvl="3">
      <w:start w:val="1"/>
      <w:numFmt w:val="decimal"/>
      <w:pStyle w:val="Heading4"/>
      <w:lvlText w:val="%1.%2.%3.%4"/>
      <w:lvlJc w:val="left"/>
      <w:pPr>
        <w:ind w:left="864" w:hanging="86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782" w:hanging="1152"/>
      </w:pPr>
      <w:rPr>
        <w:b w:val="0"/>
        <w:bCs w:val="0"/>
        <w:i w:val="0"/>
        <w:iCs w:val="0"/>
        <w:caps w:val="0"/>
        <w:smallCaps w:val="0"/>
        <w:strike w:val="0"/>
        <w:dstrike w:val="0"/>
        <w:outline w:val="0"/>
        <w:shadow w:val="0"/>
        <w:emboss w:val="0"/>
        <w:imprint w:val="0"/>
        <w:noProof w:val="0"/>
        <w:vanish w:val="0"/>
        <w:color w:val="auto"/>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9">
    <w:nsid w:val="103737DC"/>
    <w:multiLevelType w:val="hybridMultilevel"/>
    <w:tmpl w:val="48F66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4AB257C"/>
    <w:multiLevelType w:val="hybridMultilevel"/>
    <w:tmpl w:val="679C5E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B216E71"/>
    <w:multiLevelType w:val="hybridMultilevel"/>
    <w:tmpl w:val="6846AA2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C2C0030"/>
    <w:multiLevelType w:val="hybridMultilevel"/>
    <w:tmpl w:val="390AAFF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D113DC2"/>
    <w:multiLevelType w:val="hybridMultilevel"/>
    <w:tmpl w:val="0A943AC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4">
    <w:nsid w:val="1DBD1AFA"/>
    <w:multiLevelType w:val="hybridMultilevel"/>
    <w:tmpl w:val="47448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1B608C9"/>
    <w:multiLevelType w:val="hybridMultilevel"/>
    <w:tmpl w:val="94C862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25A081F"/>
    <w:multiLevelType w:val="hybridMultilevel"/>
    <w:tmpl w:val="88128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6F5472E"/>
    <w:multiLevelType w:val="hybridMultilevel"/>
    <w:tmpl w:val="3ABA46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C6A21A3"/>
    <w:multiLevelType w:val="hybridMultilevel"/>
    <w:tmpl w:val="B65C8C62"/>
    <w:lvl w:ilvl="0" w:tplc="FBB63F9C">
      <w:start w:val="1"/>
      <w:numFmt w:val="decimal"/>
      <w:pStyle w:val="Subtitle"/>
      <w:lvlText w:val="%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F755D01"/>
    <w:multiLevelType w:val="hybridMultilevel"/>
    <w:tmpl w:val="7AB27F82"/>
    <w:lvl w:ilvl="0" w:tplc="41EA2B1A">
      <w:start w:val="1"/>
      <w:numFmt w:val="bullet"/>
      <w:lvlText w:val=""/>
      <w:lvlJc w:val="left"/>
      <w:pPr>
        <w:ind w:left="8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5B0AE3A">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9ADC8ABC">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F6A8549E">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8CFAF6A8">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11485BA4">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18A4B698">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6DB2CFA6">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92C2AEB6">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0">
    <w:nsid w:val="3109551B"/>
    <w:multiLevelType w:val="hybridMultilevel"/>
    <w:tmpl w:val="5FC47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1234CC2"/>
    <w:multiLevelType w:val="hybridMultilevel"/>
    <w:tmpl w:val="F9D87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11B597C"/>
    <w:multiLevelType w:val="multilevel"/>
    <w:tmpl w:val="1DA8FA42"/>
    <w:lvl w:ilvl="0">
      <w:start w:val="1"/>
      <w:numFmt w:val="decimal"/>
      <w:pStyle w:val="Heading11"/>
      <w:lvlText w:val="%1"/>
      <w:lvlJc w:val="left"/>
      <w:pPr>
        <w:ind w:left="432" w:hanging="432"/>
      </w:pPr>
    </w:lvl>
    <w:lvl w:ilvl="1">
      <w:start w:val="1"/>
      <w:numFmt w:val="decimal"/>
      <w:pStyle w:val="Heading21"/>
      <w:lvlText w:val="%1.%2"/>
      <w:lvlJc w:val="left"/>
      <w:pPr>
        <w:ind w:left="576" w:hanging="576"/>
      </w:pPr>
    </w:lvl>
    <w:lvl w:ilvl="2">
      <w:start w:val="1"/>
      <w:numFmt w:val="decimal"/>
      <w:pStyle w:val="Heading31"/>
      <w:lvlText w:val="%1.%2.%3"/>
      <w:lvlJc w:val="left"/>
      <w:pPr>
        <w:ind w:left="810" w:hanging="720"/>
      </w:pPr>
    </w:lvl>
    <w:lvl w:ilvl="3">
      <w:start w:val="1"/>
      <w:numFmt w:val="decimal"/>
      <w:pStyle w:val="Heading41"/>
      <w:lvlText w:val="%1.%2.%3.%4"/>
      <w:lvlJc w:val="left"/>
      <w:pPr>
        <w:ind w:left="864" w:hanging="864"/>
      </w:pPr>
    </w:lvl>
    <w:lvl w:ilvl="4">
      <w:start w:val="1"/>
      <w:numFmt w:val="decimal"/>
      <w:pStyle w:val="Heading51"/>
      <w:lvlText w:val="%1.%2.%3.%4.%5"/>
      <w:lvlJc w:val="left"/>
      <w:pPr>
        <w:ind w:left="1008" w:hanging="1008"/>
      </w:pPr>
    </w:lvl>
    <w:lvl w:ilvl="5">
      <w:start w:val="1"/>
      <w:numFmt w:val="decimal"/>
      <w:pStyle w:val="Heading61"/>
      <w:lvlText w:val="%1.%2.%3.%4.%5.%6"/>
      <w:lvlJc w:val="left"/>
      <w:pPr>
        <w:ind w:left="1152" w:hanging="1152"/>
      </w:pPr>
    </w:lvl>
    <w:lvl w:ilvl="6">
      <w:start w:val="1"/>
      <w:numFmt w:val="decimal"/>
      <w:pStyle w:val="Heading71"/>
      <w:lvlText w:val="%1.%2.%3.%4.%5.%6.%7"/>
      <w:lvlJc w:val="left"/>
      <w:pPr>
        <w:ind w:left="1296" w:hanging="1296"/>
      </w:pPr>
    </w:lvl>
    <w:lvl w:ilvl="7">
      <w:start w:val="1"/>
      <w:numFmt w:val="decimal"/>
      <w:pStyle w:val="Heading81"/>
      <w:lvlText w:val="%1.%2.%3.%4.%5.%6.%7.%8"/>
      <w:lvlJc w:val="left"/>
      <w:pPr>
        <w:ind w:left="1440" w:hanging="1440"/>
      </w:pPr>
    </w:lvl>
    <w:lvl w:ilvl="8">
      <w:start w:val="1"/>
      <w:numFmt w:val="decimal"/>
      <w:pStyle w:val="Heading91"/>
      <w:lvlText w:val="%1.%2.%3.%4.%5.%6.%7.%8.%9"/>
      <w:lvlJc w:val="left"/>
      <w:pPr>
        <w:ind w:left="1584" w:hanging="1584"/>
      </w:pPr>
    </w:lvl>
  </w:abstractNum>
  <w:abstractNum w:abstractNumId="23">
    <w:nsid w:val="47710BD6"/>
    <w:multiLevelType w:val="hybridMultilevel"/>
    <w:tmpl w:val="72B2A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1376F61"/>
    <w:multiLevelType w:val="hybridMultilevel"/>
    <w:tmpl w:val="6B587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2153945"/>
    <w:multiLevelType w:val="hybridMultilevel"/>
    <w:tmpl w:val="8F505D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4075B50"/>
    <w:multiLevelType w:val="hybridMultilevel"/>
    <w:tmpl w:val="A03A5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A552834"/>
    <w:multiLevelType w:val="hybridMultilevel"/>
    <w:tmpl w:val="38884134"/>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28">
    <w:nsid w:val="5D752620"/>
    <w:multiLevelType w:val="hybridMultilevel"/>
    <w:tmpl w:val="815AF3D8"/>
    <w:lvl w:ilvl="0" w:tplc="BFD83ED2">
      <w:start w:val="1"/>
      <w:numFmt w:val="lowerLetter"/>
      <w:lvlText w:val="(%1)"/>
      <w:lvlJc w:val="left"/>
      <w:pPr>
        <w:ind w:left="2355" w:hanging="360"/>
      </w:pPr>
      <w:rPr>
        <w:rFonts w:hint="default"/>
      </w:rPr>
    </w:lvl>
    <w:lvl w:ilvl="1" w:tplc="04090019" w:tentative="1">
      <w:start w:val="1"/>
      <w:numFmt w:val="lowerLetter"/>
      <w:lvlText w:val="%2."/>
      <w:lvlJc w:val="left"/>
      <w:pPr>
        <w:ind w:left="3075" w:hanging="360"/>
      </w:pPr>
    </w:lvl>
    <w:lvl w:ilvl="2" w:tplc="0409001B" w:tentative="1">
      <w:start w:val="1"/>
      <w:numFmt w:val="lowerRoman"/>
      <w:lvlText w:val="%3."/>
      <w:lvlJc w:val="right"/>
      <w:pPr>
        <w:ind w:left="3795" w:hanging="180"/>
      </w:pPr>
    </w:lvl>
    <w:lvl w:ilvl="3" w:tplc="0409000F" w:tentative="1">
      <w:start w:val="1"/>
      <w:numFmt w:val="decimal"/>
      <w:lvlText w:val="%4."/>
      <w:lvlJc w:val="left"/>
      <w:pPr>
        <w:ind w:left="4515" w:hanging="360"/>
      </w:pPr>
    </w:lvl>
    <w:lvl w:ilvl="4" w:tplc="04090019" w:tentative="1">
      <w:start w:val="1"/>
      <w:numFmt w:val="lowerLetter"/>
      <w:lvlText w:val="%5."/>
      <w:lvlJc w:val="left"/>
      <w:pPr>
        <w:ind w:left="5235" w:hanging="360"/>
      </w:pPr>
    </w:lvl>
    <w:lvl w:ilvl="5" w:tplc="0409001B" w:tentative="1">
      <w:start w:val="1"/>
      <w:numFmt w:val="lowerRoman"/>
      <w:lvlText w:val="%6."/>
      <w:lvlJc w:val="right"/>
      <w:pPr>
        <w:ind w:left="5955" w:hanging="180"/>
      </w:pPr>
    </w:lvl>
    <w:lvl w:ilvl="6" w:tplc="0409000F" w:tentative="1">
      <w:start w:val="1"/>
      <w:numFmt w:val="decimal"/>
      <w:lvlText w:val="%7."/>
      <w:lvlJc w:val="left"/>
      <w:pPr>
        <w:ind w:left="6675" w:hanging="360"/>
      </w:pPr>
    </w:lvl>
    <w:lvl w:ilvl="7" w:tplc="04090019" w:tentative="1">
      <w:start w:val="1"/>
      <w:numFmt w:val="lowerLetter"/>
      <w:lvlText w:val="%8."/>
      <w:lvlJc w:val="left"/>
      <w:pPr>
        <w:ind w:left="7395" w:hanging="360"/>
      </w:pPr>
    </w:lvl>
    <w:lvl w:ilvl="8" w:tplc="0409001B" w:tentative="1">
      <w:start w:val="1"/>
      <w:numFmt w:val="lowerRoman"/>
      <w:lvlText w:val="%9."/>
      <w:lvlJc w:val="right"/>
      <w:pPr>
        <w:ind w:left="8115" w:hanging="180"/>
      </w:pPr>
    </w:lvl>
  </w:abstractNum>
  <w:abstractNum w:abstractNumId="29">
    <w:nsid w:val="5E4F4DED"/>
    <w:multiLevelType w:val="hybridMultilevel"/>
    <w:tmpl w:val="F538EE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1460EF8"/>
    <w:multiLevelType w:val="hybridMultilevel"/>
    <w:tmpl w:val="C97C53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62F81B61"/>
    <w:multiLevelType w:val="hybridMultilevel"/>
    <w:tmpl w:val="7B026F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4CB7F60"/>
    <w:multiLevelType w:val="multilevel"/>
    <w:tmpl w:val="A74EDD08"/>
    <w:styleLink w:val="Numbering11"/>
    <w:lvl w:ilvl="0">
      <w:start w:val="1"/>
      <w:numFmt w:val="decimal"/>
      <w:suff w:val="space"/>
      <w:lvlText w:val="%1."/>
      <w:lvlJc w:val="left"/>
      <w:pPr>
        <w:ind w:left="283" w:hanging="283"/>
      </w:pPr>
    </w:lvl>
    <w:lvl w:ilvl="1">
      <w:start w:val="1"/>
      <w:numFmt w:val="decimal"/>
      <w:suff w:val="space"/>
      <w:lvlText w:val="%2."/>
      <w:lvlJc w:val="left"/>
      <w:pPr>
        <w:ind w:left="567" w:hanging="283"/>
      </w:pPr>
    </w:lvl>
    <w:lvl w:ilvl="2">
      <w:start w:val="1"/>
      <w:numFmt w:val="decimal"/>
      <w:suff w:val="space"/>
      <w:lvlText w:val="%3."/>
      <w:lvlJc w:val="left"/>
      <w:pPr>
        <w:ind w:left="850" w:hanging="283"/>
      </w:pPr>
    </w:lvl>
    <w:lvl w:ilvl="3">
      <w:start w:val="1"/>
      <w:numFmt w:val="decimal"/>
      <w:suff w:val="space"/>
      <w:lvlText w:val="%4."/>
      <w:lvlJc w:val="left"/>
      <w:pPr>
        <w:ind w:left="1134" w:hanging="283"/>
      </w:pPr>
    </w:lvl>
    <w:lvl w:ilvl="4">
      <w:start w:val="1"/>
      <w:numFmt w:val="decimal"/>
      <w:suff w:val="space"/>
      <w:lvlText w:val="%5."/>
      <w:lvlJc w:val="left"/>
      <w:pPr>
        <w:ind w:left="1417" w:hanging="283"/>
      </w:pPr>
    </w:lvl>
    <w:lvl w:ilvl="5">
      <w:start w:val="1"/>
      <w:numFmt w:val="decimal"/>
      <w:suff w:val="space"/>
      <w:lvlText w:val="%6."/>
      <w:lvlJc w:val="left"/>
      <w:pPr>
        <w:ind w:left="1701" w:hanging="283"/>
      </w:pPr>
    </w:lvl>
    <w:lvl w:ilvl="6">
      <w:start w:val="1"/>
      <w:numFmt w:val="decimal"/>
      <w:suff w:val="space"/>
      <w:lvlText w:val="%7."/>
      <w:lvlJc w:val="left"/>
      <w:pPr>
        <w:ind w:left="1984" w:hanging="283"/>
      </w:pPr>
    </w:lvl>
    <w:lvl w:ilvl="7">
      <w:start w:val="1"/>
      <w:numFmt w:val="decimal"/>
      <w:suff w:val="space"/>
      <w:lvlText w:val="%8."/>
      <w:lvlJc w:val="left"/>
      <w:pPr>
        <w:ind w:left="2268" w:hanging="283"/>
      </w:pPr>
    </w:lvl>
    <w:lvl w:ilvl="8">
      <w:start w:val="1"/>
      <w:numFmt w:val="decimal"/>
      <w:suff w:val="space"/>
      <w:lvlText w:val="%9."/>
      <w:lvlJc w:val="left"/>
      <w:pPr>
        <w:ind w:left="2551" w:hanging="283"/>
      </w:pPr>
    </w:lvl>
  </w:abstractNum>
  <w:abstractNum w:abstractNumId="33">
    <w:nsid w:val="65A660FA"/>
    <w:multiLevelType w:val="hybridMultilevel"/>
    <w:tmpl w:val="4AD8BC6C"/>
    <w:lvl w:ilvl="0" w:tplc="0DE0B2E0">
      <w:start w:val="1"/>
      <w:numFmt w:val="bullet"/>
      <w:lvlText w:val="•"/>
      <w:lvlJc w:val="left"/>
      <w:pPr>
        <w:tabs>
          <w:tab w:val="num" w:pos="720"/>
        </w:tabs>
        <w:ind w:left="720" w:hanging="360"/>
      </w:pPr>
      <w:rPr>
        <w:rFonts w:ascii="Arial" w:hAnsi="Arial" w:hint="default"/>
      </w:rPr>
    </w:lvl>
    <w:lvl w:ilvl="1" w:tplc="B98CE060">
      <w:start w:val="1"/>
      <w:numFmt w:val="bullet"/>
      <w:lvlText w:val="•"/>
      <w:lvlJc w:val="left"/>
      <w:pPr>
        <w:tabs>
          <w:tab w:val="num" w:pos="1440"/>
        </w:tabs>
        <w:ind w:left="1440" w:hanging="360"/>
      </w:pPr>
      <w:rPr>
        <w:rFonts w:ascii="Arial" w:hAnsi="Arial" w:hint="default"/>
      </w:rPr>
    </w:lvl>
    <w:lvl w:ilvl="2" w:tplc="534AAA7E" w:tentative="1">
      <w:start w:val="1"/>
      <w:numFmt w:val="bullet"/>
      <w:lvlText w:val="•"/>
      <w:lvlJc w:val="left"/>
      <w:pPr>
        <w:tabs>
          <w:tab w:val="num" w:pos="2160"/>
        </w:tabs>
        <w:ind w:left="2160" w:hanging="360"/>
      </w:pPr>
      <w:rPr>
        <w:rFonts w:ascii="Arial" w:hAnsi="Arial" w:hint="default"/>
      </w:rPr>
    </w:lvl>
    <w:lvl w:ilvl="3" w:tplc="3A36939A" w:tentative="1">
      <w:start w:val="1"/>
      <w:numFmt w:val="bullet"/>
      <w:lvlText w:val="•"/>
      <w:lvlJc w:val="left"/>
      <w:pPr>
        <w:tabs>
          <w:tab w:val="num" w:pos="2880"/>
        </w:tabs>
        <w:ind w:left="2880" w:hanging="360"/>
      </w:pPr>
      <w:rPr>
        <w:rFonts w:ascii="Arial" w:hAnsi="Arial" w:hint="default"/>
      </w:rPr>
    </w:lvl>
    <w:lvl w:ilvl="4" w:tplc="16807572" w:tentative="1">
      <w:start w:val="1"/>
      <w:numFmt w:val="bullet"/>
      <w:lvlText w:val="•"/>
      <w:lvlJc w:val="left"/>
      <w:pPr>
        <w:tabs>
          <w:tab w:val="num" w:pos="3600"/>
        </w:tabs>
        <w:ind w:left="3600" w:hanging="360"/>
      </w:pPr>
      <w:rPr>
        <w:rFonts w:ascii="Arial" w:hAnsi="Arial" w:hint="default"/>
      </w:rPr>
    </w:lvl>
    <w:lvl w:ilvl="5" w:tplc="2F620ECE" w:tentative="1">
      <w:start w:val="1"/>
      <w:numFmt w:val="bullet"/>
      <w:lvlText w:val="•"/>
      <w:lvlJc w:val="left"/>
      <w:pPr>
        <w:tabs>
          <w:tab w:val="num" w:pos="4320"/>
        </w:tabs>
        <w:ind w:left="4320" w:hanging="360"/>
      </w:pPr>
      <w:rPr>
        <w:rFonts w:ascii="Arial" w:hAnsi="Arial" w:hint="default"/>
      </w:rPr>
    </w:lvl>
    <w:lvl w:ilvl="6" w:tplc="3FA4FDB6" w:tentative="1">
      <w:start w:val="1"/>
      <w:numFmt w:val="bullet"/>
      <w:lvlText w:val="•"/>
      <w:lvlJc w:val="left"/>
      <w:pPr>
        <w:tabs>
          <w:tab w:val="num" w:pos="5040"/>
        </w:tabs>
        <w:ind w:left="5040" w:hanging="360"/>
      </w:pPr>
      <w:rPr>
        <w:rFonts w:ascii="Arial" w:hAnsi="Arial" w:hint="default"/>
      </w:rPr>
    </w:lvl>
    <w:lvl w:ilvl="7" w:tplc="C736DC9C" w:tentative="1">
      <w:start w:val="1"/>
      <w:numFmt w:val="bullet"/>
      <w:lvlText w:val="•"/>
      <w:lvlJc w:val="left"/>
      <w:pPr>
        <w:tabs>
          <w:tab w:val="num" w:pos="5760"/>
        </w:tabs>
        <w:ind w:left="5760" w:hanging="360"/>
      </w:pPr>
      <w:rPr>
        <w:rFonts w:ascii="Arial" w:hAnsi="Arial" w:hint="default"/>
      </w:rPr>
    </w:lvl>
    <w:lvl w:ilvl="8" w:tplc="D3781D9A" w:tentative="1">
      <w:start w:val="1"/>
      <w:numFmt w:val="bullet"/>
      <w:lvlText w:val="•"/>
      <w:lvlJc w:val="left"/>
      <w:pPr>
        <w:tabs>
          <w:tab w:val="num" w:pos="6480"/>
        </w:tabs>
        <w:ind w:left="6480" w:hanging="360"/>
      </w:pPr>
      <w:rPr>
        <w:rFonts w:ascii="Arial" w:hAnsi="Arial" w:hint="default"/>
      </w:rPr>
    </w:lvl>
  </w:abstractNum>
  <w:abstractNum w:abstractNumId="34">
    <w:nsid w:val="6D2D3623"/>
    <w:multiLevelType w:val="hybridMultilevel"/>
    <w:tmpl w:val="52F84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F235D17"/>
    <w:multiLevelType w:val="hybridMultilevel"/>
    <w:tmpl w:val="61C06A3A"/>
    <w:lvl w:ilvl="0" w:tplc="925E9518">
      <w:start w:val="1"/>
      <w:numFmt w:val="decimal"/>
      <w:pStyle w:val="GanttheadHeading2Numbered"/>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6">
    <w:nsid w:val="6F2B123C"/>
    <w:multiLevelType w:val="hybridMultilevel"/>
    <w:tmpl w:val="9B84C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F833BEA"/>
    <w:multiLevelType w:val="hybridMultilevel"/>
    <w:tmpl w:val="7ED637C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212733E"/>
    <w:multiLevelType w:val="hybridMultilevel"/>
    <w:tmpl w:val="D1E27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8"/>
  </w:num>
  <w:num w:numId="3">
    <w:abstractNumId w:val="35"/>
  </w:num>
  <w:num w:numId="4">
    <w:abstractNumId w:val="5"/>
  </w:num>
  <w:num w:numId="5">
    <w:abstractNumId w:val="3"/>
  </w:num>
  <w:num w:numId="6">
    <w:abstractNumId w:val="32"/>
  </w:num>
  <w:num w:numId="7">
    <w:abstractNumId w:val="2"/>
  </w:num>
  <w:num w:numId="8">
    <w:abstractNumId w:val="22"/>
  </w:num>
  <w:num w:numId="9">
    <w:abstractNumId w:val="31"/>
  </w:num>
  <w:num w:numId="10">
    <w:abstractNumId w:val="1"/>
  </w:num>
  <w:num w:numId="11">
    <w:abstractNumId w:val="19"/>
  </w:num>
  <w:num w:numId="12">
    <w:abstractNumId w:val="8"/>
    <w:lvlOverride w:ilvl="0">
      <w:startOverride w:val="5"/>
    </w:lvlOverride>
    <w:lvlOverride w:ilvl="1">
      <w:startOverride w:val="2"/>
    </w:lvlOverride>
  </w:num>
  <w:num w:numId="13">
    <w:abstractNumId w:val="12"/>
  </w:num>
  <w:num w:numId="14">
    <w:abstractNumId w:val="11"/>
  </w:num>
  <w:num w:numId="15">
    <w:abstractNumId w:val="37"/>
  </w:num>
  <w:num w:numId="16">
    <w:abstractNumId w:val="4"/>
  </w:num>
  <w:num w:numId="17">
    <w:abstractNumId w:val="33"/>
  </w:num>
  <w:num w:numId="18">
    <w:abstractNumId w:val="26"/>
  </w:num>
  <w:num w:numId="19">
    <w:abstractNumId w:val="15"/>
  </w:num>
  <w:num w:numId="20">
    <w:abstractNumId w:val="36"/>
  </w:num>
  <w:num w:numId="21">
    <w:abstractNumId w:val="6"/>
  </w:num>
  <w:num w:numId="22">
    <w:abstractNumId w:val="13"/>
  </w:num>
  <w:num w:numId="23">
    <w:abstractNumId w:val="17"/>
  </w:num>
  <w:num w:numId="24">
    <w:abstractNumId w:val="16"/>
  </w:num>
  <w:num w:numId="25">
    <w:abstractNumId w:val="27"/>
  </w:num>
  <w:num w:numId="26">
    <w:abstractNumId w:val="0"/>
  </w:num>
  <w:num w:numId="27">
    <w:abstractNumId w:val="29"/>
  </w:num>
  <w:num w:numId="28">
    <w:abstractNumId w:val="25"/>
  </w:num>
  <w:num w:numId="29">
    <w:abstractNumId w:val="30"/>
  </w:num>
  <w:num w:numId="30">
    <w:abstractNumId w:val="28"/>
  </w:num>
  <w:num w:numId="31">
    <w:abstractNumId w:val="38"/>
  </w:num>
  <w:num w:numId="32">
    <w:abstractNumId w:val="7"/>
  </w:num>
  <w:num w:numId="33">
    <w:abstractNumId w:val="21"/>
  </w:num>
  <w:num w:numId="34">
    <w:abstractNumId w:val="14"/>
  </w:num>
  <w:num w:numId="35">
    <w:abstractNumId w:val="24"/>
  </w:num>
  <w:num w:numId="36">
    <w:abstractNumId w:val="23"/>
  </w:num>
  <w:num w:numId="37">
    <w:abstractNumId w:val="9"/>
  </w:num>
  <w:num w:numId="38">
    <w:abstractNumId w:val="20"/>
  </w:num>
  <w:num w:numId="39">
    <w:abstractNumId w:val="10"/>
  </w:num>
  <w:num w:numId="40">
    <w:abstractNumId w:val="34"/>
  </w:num>
  <w:numIdMacAtCleanup w:val="40"/>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rashant Thomas">
    <w15:presenceInfo w15:providerId="Windows Live" w15:userId="4f31675bcc5676b4"/>
  </w15:person>
  <w15:person w15:author="Kayur Thakrar">
    <w15:presenceInfo w15:providerId="None" w15:userId="Kayur Thakra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hdrShapeDefaults>
    <o:shapedefaults v:ext="edit" spidmax="2049" fillcolor="none [3209]" stroke="f">
      <v:fill color="none [3209]"/>
      <v:stroke on="f"/>
      <o:colormru v:ext="edit" colors="#f90,#f39,#0c9,#6f9,#06c"/>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WzsDA3MTA2MTE0MzRU0lEKTi0uzszPAykwrQUAXNVDWCwAAAA="/>
  </w:docVars>
  <w:rsids>
    <w:rsidRoot w:val="001F2895"/>
    <w:rsid w:val="00000544"/>
    <w:rsid w:val="00001731"/>
    <w:rsid w:val="00001821"/>
    <w:rsid w:val="00002535"/>
    <w:rsid w:val="0000266B"/>
    <w:rsid w:val="00002B58"/>
    <w:rsid w:val="000033BC"/>
    <w:rsid w:val="00003B1B"/>
    <w:rsid w:val="00003C38"/>
    <w:rsid w:val="00003E4E"/>
    <w:rsid w:val="0000502C"/>
    <w:rsid w:val="00006F9C"/>
    <w:rsid w:val="00007ECD"/>
    <w:rsid w:val="00010C51"/>
    <w:rsid w:val="000145C9"/>
    <w:rsid w:val="00022DE7"/>
    <w:rsid w:val="000237F2"/>
    <w:rsid w:val="00024FCA"/>
    <w:rsid w:val="0002553D"/>
    <w:rsid w:val="000269C2"/>
    <w:rsid w:val="0003103E"/>
    <w:rsid w:val="00031F47"/>
    <w:rsid w:val="0003456E"/>
    <w:rsid w:val="000356D0"/>
    <w:rsid w:val="00036B1E"/>
    <w:rsid w:val="000430F1"/>
    <w:rsid w:val="0004399B"/>
    <w:rsid w:val="000439C6"/>
    <w:rsid w:val="00043E84"/>
    <w:rsid w:val="000506E9"/>
    <w:rsid w:val="0005079F"/>
    <w:rsid w:val="00052535"/>
    <w:rsid w:val="00052996"/>
    <w:rsid w:val="000533E3"/>
    <w:rsid w:val="000549A3"/>
    <w:rsid w:val="00055068"/>
    <w:rsid w:val="000550A2"/>
    <w:rsid w:val="00056A4E"/>
    <w:rsid w:val="00056AA2"/>
    <w:rsid w:val="00057B71"/>
    <w:rsid w:val="000627D0"/>
    <w:rsid w:val="000645A7"/>
    <w:rsid w:val="00064D28"/>
    <w:rsid w:val="00065643"/>
    <w:rsid w:val="00065DAB"/>
    <w:rsid w:val="00067037"/>
    <w:rsid w:val="00067B87"/>
    <w:rsid w:val="000701B0"/>
    <w:rsid w:val="000713E6"/>
    <w:rsid w:val="00072A92"/>
    <w:rsid w:val="00073475"/>
    <w:rsid w:val="000764FA"/>
    <w:rsid w:val="00076A9E"/>
    <w:rsid w:val="00076D5D"/>
    <w:rsid w:val="00081440"/>
    <w:rsid w:val="00081B42"/>
    <w:rsid w:val="00084B36"/>
    <w:rsid w:val="00086AB0"/>
    <w:rsid w:val="00086F97"/>
    <w:rsid w:val="000873C3"/>
    <w:rsid w:val="00087A48"/>
    <w:rsid w:val="00090A3E"/>
    <w:rsid w:val="000910F8"/>
    <w:rsid w:val="00091319"/>
    <w:rsid w:val="00091CCF"/>
    <w:rsid w:val="000937AD"/>
    <w:rsid w:val="00095E8E"/>
    <w:rsid w:val="000971D0"/>
    <w:rsid w:val="000973AC"/>
    <w:rsid w:val="00097DF1"/>
    <w:rsid w:val="000A11A2"/>
    <w:rsid w:val="000A1375"/>
    <w:rsid w:val="000A1BEE"/>
    <w:rsid w:val="000A20E6"/>
    <w:rsid w:val="000A2EE0"/>
    <w:rsid w:val="000A445D"/>
    <w:rsid w:val="000B06D4"/>
    <w:rsid w:val="000B2768"/>
    <w:rsid w:val="000B2ACC"/>
    <w:rsid w:val="000B4482"/>
    <w:rsid w:val="000C093C"/>
    <w:rsid w:val="000C2151"/>
    <w:rsid w:val="000C3987"/>
    <w:rsid w:val="000C4C0E"/>
    <w:rsid w:val="000C4ED1"/>
    <w:rsid w:val="000C5FC3"/>
    <w:rsid w:val="000C6D7E"/>
    <w:rsid w:val="000C7225"/>
    <w:rsid w:val="000C7EA4"/>
    <w:rsid w:val="000D0C0D"/>
    <w:rsid w:val="000D46D5"/>
    <w:rsid w:val="000D46E9"/>
    <w:rsid w:val="000D4D2C"/>
    <w:rsid w:val="000D5B8E"/>
    <w:rsid w:val="000D6300"/>
    <w:rsid w:val="000D7176"/>
    <w:rsid w:val="000E0720"/>
    <w:rsid w:val="000E1674"/>
    <w:rsid w:val="000E57A0"/>
    <w:rsid w:val="000E6321"/>
    <w:rsid w:val="000E65C6"/>
    <w:rsid w:val="000E6E19"/>
    <w:rsid w:val="000E7061"/>
    <w:rsid w:val="000E7AA0"/>
    <w:rsid w:val="000F05A3"/>
    <w:rsid w:val="000F0A87"/>
    <w:rsid w:val="000F4311"/>
    <w:rsid w:val="000F4DD9"/>
    <w:rsid w:val="000F6666"/>
    <w:rsid w:val="000F6A58"/>
    <w:rsid w:val="0010003B"/>
    <w:rsid w:val="00100F9F"/>
    <w:rsid w:val="00104750"/>
    <w:rsid w:val="00104F16"/>
    <w:rsid w:val="00105522"/>
    <w:rsid w:val="001067C7"/>
    <w:rsid w:val="00106D61"/>
    <w:rsid w:val="001137A0"/>
    <w:rsid w:val="0011660C"/>
    <w:rsid w:val="00116CD0"/>
    <w:rsid w:val="00117237"/>
    <w:rsid w:val="001213E4"/>
    <w:rsid w:val="00123BA8"/>
    <w:rsid w:val="00126829"/>
    <w:rsid w:val="00126839"/>
    <w:rsid w:val="001345D2"/>
    <w:rsid w:val="00134B08"/>
    <w:rsid w:val="0013602A"/>
    <w:rsid w:val="00136D6B"/>
    <w:rsid w:val="00137B80"/>
    <w:rsid w:val="00137FAD"/>
    <w:rsid w:val="00142525"/>
    <w:rsid w:val="001426B8"/>
    <w:rsid w:val="00142810"/>
    <w:rsid w:val="0014302C"/>
    <w:rsid w:val="0014445C"/>
    <w:rsid w:val="00145F66"/>
    <w:rsid w:val="00146AD1"/>
    <w:rsid w:val="00146B35"/>
    <w:rsid w:val="0014717C"/>
    <w:rsid w:val="00152B16"/>
    <w:rsid w:val="00153613"/>
    <w:rsid w:val="001541F0"/>
    <w:rsid w:val="00154608"/>
    <w:rsid w:val="00156C28"/>
    <w:rsid w:val="00160100"/>
    <w:rsid w:val="00161668"/>
    <w:rsid w:val="00162492"/>
    <w:rsid w:val="00163F13"/>
    <w:rsid w:val="00164B2B"/>
    <w:rsid w:val="00166562"/>
    <w:rsid w:val="0016691E"/>
    <w:rsid w:val="00166B00"/>
    <w:rsid w:val="001718E4"/>
    <w:rsid w:val="00172B07"/>
    <w:rsid w:val="00173F00"/>
    <w:rsid w:val="00175DC3"/>
    <w:rsid w:val="00175F42"/>
    <w:rsid w:val="00180D83"/>
    <w:rsid w:val="00180D8E"/>
    <w:rsid w:val="00180F1B"/>
    <w:rsid w:val="001823E0"/>
    <w:rsid w:val="00182D6C"/>
    <w:rsid w:val="00184379"/>
    <w:rsid w:val="00186191"/>
    <w:rsid w:val="0018640C"/>
    <w:rsid w:val="00186932"/>
    <w:rsid w:val="00186FE2"/>
    <w:rsid w:val="00190882"/>
    <w:rsid w:val="0019400E"/>
    <w:rsid w:val="00194089"/>
    <w:rsid w:val="00194FB4"/>
    <w:rsid w:val="001959D5"/>
    <w:rsid w:val="001971BF"/>
    <w:rsid w:val="00197FA7"/>
    <w:rsid w:val="001A094F"/>
    <w:rsid w:val="001A396D"/>
    <w:rsid w:val="001A433B"/>
    <w:rsid w:val="001A51E0"/>
    <w:rsid w:val="001A57FF"/>
    <w:rsid w:val="001A6773"/>
    <w:rsid w:val="001B0669"/>
    <w:rsid w:val="001B0D41"/>
    <w:rsid w:val="001B253C"/>
    <w:rsid w:val="001B27BB"/>
    <w:rsid w:val="001B4507"/>
    <w:rsid w:val="001B4C9E"/>
    <w:rsid w:val="001B5963"/>
    <w:rsid w:val="001B66D2"/>
    <w:rsid w:val="001B671F"/>
    <w:rsid w:val="001C0927"/>
    <w:rsid w:val="001C3D54"/>
    <w:rsid w:val="001C4629"/>
    <w:rsid w:val="001C4AD4"/>
    <w:rsid w:val="001C4D8A"/>
    <w:rsid w:val="001C56D1"/>
    <w:rsid w:val="001C633C"/>
    <w:rsid w:val="001C650E"/>
    <w:rsid w:val="001C6C04"/>
    <w:rsid w:val="001C7079"/>
    <w:rsid w:val="001C7761"/>
    <w:rsid w:val="001D1093"/>
    <w:rsid w:val="001D1A41"/>
    <w:rsid w:val="001D262B"/>
    <w:rsid w:val="001D3F15"/>
    <w:rsid w:val="001D58B3"/>
    <w:rsid w:val="001D636B"/>
    <w:rsid w:val="001E06C7"/>
    <w:rsid w:val="001E0CCD"/>
    <w:rsid w:val="001E41A7"/>
    <w:rsid w:val="001E5256"/>
    <w:rsid w:val="001E54B1"/>
    <w:rsid w:val="001E751B"/>
    <w:rsid w:val="001F0B7C"/>
    <w:rsid w:val="001F1502"/>
    <w:rsid w:val="001F2448"/>
    <w:rsid w:val="001F26C6"/>
    <w:rsid w:val="001F2895"/>
    <w:rsid w:val="001F2975"/>
    <w:rsid w:val="001F3CFA"/>
    <w:rsid w:val="001F7673"/>
    <w:rsid w:val="00200C55"/>
    <w:rsid w:val="002025A6"/>
    <w:rsid w:val="00203226"/>
    <w:rsid w:val="002077FC"/>
    <w:rsid w:val="00207A81"/>
    <w:rsid w:val="00211C39"/>
    <w:rsid w:val="002135CC"/>
    <w:rsid w:val="00215F7E"/>
    <w:rsid w:val="0021644C"/>
    <w:rsid w:val="00217013"/>
    <w:rsid w:val="00217405"/>
    <w:rsid w:val="00217660"/>
    <w:rsid w:val="00217CF1"/>
    <w:rsid w:val="00220261"/>
    <w:rsid w:val="00221944"/>
    <w:rsid w:val="002219B0"/>
    <w:rsid w:val="00222F63"/>
    <w:rsid w:val="00223BC3"/>
    <w:rsid w:val="0022452D"/>
    <w:rsid w:val="002251FF"/>
    <w:rsid w:val="0023098C"/>
    <w:rsid w:val="00232ECD"/>
    <w:rsid w:val="0023328A"/>
    <w:rsid w:val="002345C6"/>
    <w:rsid w:val="0023488C"/>
    <w:rsid w:val="00235484"/>
    <w:rsid w:val="00236209"/>
    <w:rsid w:val="0023734C"/>
    <w:rsid w:val="00237AEE"/>
    <w:rsid w:val="00237F36"/>
    <w:rsid w:val="00240329"/>
    <w:rsid w:val="002413D2"/>
    <w:rsid w:val="00241E19"/>
    <w:rsid w:val="002428E1"/>
    <w:rsid w:val="00244477"/>
    <w:rsid w:val="00244EA5"/>
    <w:rsid w:val="00246637"/>
    <w:rsid w:val="002467AE"/>
    <w:rsid w:val="00246B09"/>
    <w:rsid w:val="0024759D"/>
    <w:rsid w:val="002513AD"/>
    <w:rsid w:val="00253BCA"/>
    <w:rsid w:val="00253C73"/>
    <w:rsid w:val="00254DF0"/>
    <w:rsid w:val="00255632"/>
    <w:rsid w:val="00256A3B"/>
    <w:rsid w:val="00256BC8"/>
    <w:rsid w:val="002577E9"/>
    <w:rsid w:val="00261993"/>
    <w:rsid w:val="0026260B"/>
    <w:rsid w:val="002673C2"/>
    <w:rsid w:val="00267EFB"/>
    <w:rsid w:val="00270B0F"/>
    <w:rsid w:val="00271412"/>
    <w:rsid w:val="00271F15"/>
    <w:rsid w:val="00274BAE"/>
    <w:rsid w:val="002750A9"/>
    <w:rsid w:val="00277A73"/>
    <w:rsid w:val="00277D67"/>
    <w:rsid w:val="00277D94"/>
    <w:rsid w:val="00280132"/>
    <w:rsid w:val="00280E22"/>
    <w:rsid w:val="002823EB"/>
    <w:rsid w:val="00283969"/>
    <w:rsid w:val="00284A67"/>
    <w:rsid w:val="00287DD3"/>
    <w:rsid w:val="00287E22"/>
    <w:rsid w:val="00290A4C"/>
    <w:rsid w:val="00290AF2"/>
    <w:rsid w:val="00291CF3"/>
    <w:rsid w:val="00291D9E"/>
    <w:rsid w:val="00292150"/>
    <w:rsid w:val="00295C4D"/>
    <w:rsid w:val="00296178"/>
    <w:rsid w:val="00296748"/>
    <w:rsid w:val="00296F3F"/>
    <w:rsid w:val="00297927"/>
    <w:rsid w:val="00297A99"/>
    <w:rsid w:val="002A11F2"/>
    <w:rsid w:val="002A1752"/>
    <w:rsid w:val="002A3E8A"/>
    <w:rsid w:val="002A4103"/>
    <w:rsid w:val="002A5E1F"/>
    <w:rsid w:val="002B469B"/>
    <w:rsid w:val="002B46D8"/>
    <w:rsid w:val="002C1637"/>
    <w:rsid w:val="002C2170"/>
    <w:rsid w:val="002C3556"/>
    <w:rsid w:val="002C36DA"/>
    <w:rsid w:val="002C4393"/>
    <w:rsid w:val="002C4B12"/>
    <w:rsid w:val="002C4F37"/>
    <w:rsid w:val="002C5315"/>
    <w:rsid w:val="002C74D7"/>
    <w:rsid w:val="002D0714"/>
    <w:rsid w:val="002D0DB7"/>
    <w:rsid w:val="002D14F9"/>
    <w:rsid w:val="002D27D6"/>
    <w:rsid w:val="002D29FC"/>
    <w:rsid w:val="002D2ED2"/>
    <w:rsid w:val="002D3596"/>
    <w:rsid w:val="002D41FA"/>
    <w:rsid w:val="002D4A36"/>
    <w:rsid w:val="002D4BF8"/>
    <w:rsid w:val="002D5D64"/>
    <w:rsid w:val="002D6368"/>
    <w:rsid w:val="002D6B41"/>
    <w:rsid w:val="002D6E8E"/>
    <w:rsid w:val="002E0F39"/>
    <w:rsid w:val="002E2587"/>
    <w:rsid w:val="002E37F2"/>
    <w:rsid w:val="002E42F0"/>
    <w:rsid w:val="002E5FF6"/>
    <w:rsid w:val="002E6160"/>
    <w:rsid w:val="002F453F"/>
    <w:rsid w:val="002F7888"/>
    <w:rsid w:val="00301887"/>
    <w:rsid w:val="003020D8"/>
    <w:rsid w:val="0030263F"/>
    <w:rsid w:val="003036D2"/>
    <w:rsid w:val="0030416C"/>
    <w:rsid w:val="00304177"/>
    <w:rsid w:val="00304263"/>
    <w:rsid w:val="003044E7"/>
    <w:rsid w:val="00304D37"/>
    <w:rsid w:val="003058F0"/>
    <w:rsid w:val="00306C47"/>
    <w:rsid w:val="00307AD9"/>
    <w:rsid w:val="00307DFA"/>
    <w:rsid w:val="00307E4F"/>
    <w:rsid w:val="00310CB4"/>
    <w:rsid w:val="003117A5"/>
    <w:rsid w:val="00311D75"/>
    <w:rsid w:val="00312974"/>
    <w:rsid w:val="00315552"/>
    <w:rsid w:val="00315EDB"/>
    <w:rsid w:val="003171F5"/>
    <w:rsid w:val="0031750C"/>
    <w:rsid w:val="00317A16"/>
    <w:rsid w:val="00320B3A"/>
    <w:rsid w:val="003211B1"/>
    <w:rsid w:val="0032199C"/>
    <w:rsid w:val="00321AA7"/>
    <w:rsid w:val="00321F1D"/>
    <w:rsid w:val="0032244D"/>
    <w:rsid w:val="003227D3"/>
    <w:rsid w:val="003233CD"/>
    <w:rsid w:val="00323864"/>
    <w:rsid w:val="00323AE5"/>
    <w:rsid w:val="00323E63"/>
    <w:rsid w:val="00324738"/>
    <w:rsid w:val="00324AF3"/>
    <w:rsid w:val="00325155"/>
    <w:rsid w:val="003263E2"/>
    <w:rsid w:val="00327020"/>
    <w:rsid w:val="00331119"/>
    <w:rsid w:val="00332720"/>
    <w:rsid w:val="00332803"/>
    <w:rsid w:val="00332B7F"/>
    <w:rsid w:val="0033470D"/>
    <w:rsid w:val="00335238"/>
    <w:rsid w:val="003352CE"/>
    <w:rsid w:val="00341466"/>
    <w:rsid w:val="00342FE0"/>
    <w:rsid w:val="0034385E"/>
    <w:rsid w:val="00344002"/>
    <w:rsid w:val="0034515D"/>
    <w:rsid w:val="00345B2B"/>
    <w:rsid w:val="003463CB"/>
    <w:rsid w:val="00347BF4"/>
    <w:rsid w:val="003503F8"/>
    <w:rsid w:val="00350E71"/>
    <w:rsid w:val="0035299E"/>
    <w:rsid w:val="0035558C"/>
    <w:rsid w:val="00355E10"/>
    <w:rsid w:val="00356476"/>
    <w:rsid w:val="00356638"/>
    <w:rsid w:val="003568B3"/>
    <w:rsid w:val="00356BC7"/>
    <w:rsid w:val="00357C8F"/>
    <w:rsid w:val="00360354"/>
    <w:rsid w:val="00362A66"/>
    <w:rsid w:val="00363464"/>
    <w:rsid w:val="003634B1"/>
    <w:rsid w:val="00363AC5"/>
    <w:rsid w:val="00365459"/>
    <w:rsid w:val="00367CCA"/>
    <w:rsid w:val="00370581"/>
    <w:rsid w:val="00370B2A"/>
    <w:rsid w:val="00373CF0"/>
    <w:rsid w:val="003770F0"/>
    <w:rsid w:val="00381699"/>
    <w:rsid w:val="00385884"/>
    <w:rsid w:val="00387F89"/>
    <w:rsid w:val="00390AF0"/>
    <w:rsid w:val="00391591"/>
    <w:rsid w:val="00392796"/>
    <w:rsid w:val="00393C10"/>
    <w:rsid w:val="00394670"/>
    <w:rsid w:val="0039586F"/>
    <w:rsid w:val="0039588A"/>
    <w:rsid w:val="0039741C"/>
    <w:rsid w:val="00397C02"/>
    <w:rsid w:val="00397CD0"/>
    <w:rsid w:val="003A17A9"/>
    <w:rsid w:val="003A1D6A"/>
    <w:rsid w:val="003A5D47"/>
    <w:rsid w:val="003A7838"/>
    <w:rsid w:val="003A7AE9"/>
    <w:rsid w:val="003B140F"/>
    <w:rsid w:val="003B1FCC"/>
    <w:rsid w:val="003B263B"/>
    <w:rsid w:val="003B35B6"/>
    <w:rsid w:val="003B426E"/>
    <w:rsid w:val="003B4C54"/>
    <w:rsid w:val="003B4C5E"/>
    <w:rsid w:val="003B5E36"/>
    <w:rsid w:val="003B6D3E"/>
    <w:rsid w:val="003C1543"/>
    <w:rsid w:val="003C1770"/>
    <w:rsid w:val="003C1CC6"/>
    <w:rsid w:val="003C1F34"/>
    <w:rsid w:val="003C4A18"/>
    <w:rsid w:val="003C6B9F"/>
    <w:rsid w:val="003D0CF7"/>
    <w:rsid w:val="003D1B8F"/>
    <w:rsid w:val="003D29D7"/>
    <w:rsid w:val="003D392E"/>
    <w:rsid w:val="003D46BA"/>
    <w:rsid w:val="003D530A"/>
    <w:rsid w:val="003D6D3C"/>
    <w:rsid w:val="003E23C5"/>
    <w:rsid w:val="003E2B4C"/>
    <w:rsid w:val="003E3618"/>
    <w:rsid w:val="003E749B"/>
    <w:rsid w:val="003E778D"/>
    <w:rsid w:val="003F11B4"/>
    <w:rsid w:val="003F1536"/>
    <w:rsid w:val="003F39A4"/>
    <w:rsid w:val="003F3B95"/>
    <w:rsid w:val="003F59CE"/>
    <w:rsid w:val="003F66DE"/>
    <w:rsid w:val="003F67B8"/>
    <w:rsid w:val="003F7F2C"/>
    <w:rsid w:val="00400BA3"/>
    <w:rsid w:val="00400DCA"/>
    <w:rsid w:val="0040109A"/>
    <w:rsid w:val="0040270F"/>
    <w:rsid w:val="00402CB5"/>
    <w:rsid w:val="0040651B"/>
    <w:rsid w:val="0040695C"/>
    <w:rsid w:val="004103CB"/>
    <w:rsid w:val="00413143"/>
    <w:rsid w:val="004137F8"/>
    <w:rsid w:val="004139A1"/>
    <w:rsid w:val="00416199"/>
    <w:rsid w:val="00416E59"/>
    <w:rsid w:val="004179F3"/>
    <w:rsid w:val="00417BFB"/>
    <w:rsid w:val="00422007"/>
    <w:rsid w:val="00422CBC"/>
    <w:rsid w:val="00425568"/>
    <w:rsid w:val="00425EF1"/>
    <w:rsid w:val="00427B94"/>
    <w:rsid w:val="00427D18"/>
    <w:rsid w:val="00427D77"/>
    <w:rsid w:val="00427EE9"/>
    <w:rsid w:val="004302DF"/>
    <w:rsid w:val="00430ACD"/>
    <w:rsid w:val="004319CE"/>
    <w:rsid w:val="00431C23"/>
    <w:rsid w:val="0043328A"/>
    <w:rsid w:val="00433585"/>
    <w:rsid w:val="00433E18"/>
    <w:rsid w:val="004351C0"/>
    <w:rsid w:val="00435B1D"/>
    <w:rsid w:val="00436D11"/>
    <w:rsid w:val="00437223"/>
    <w:rsid w:val="0044126B"/>
    <w:rsid w:val="0044137B"/>
    <w:rsid w:val="0044283C"/>
    <w:rsid w:val="00442D87"/>
    <w:rsid w:val="00444B64"/>
    <w:rsid w:val="00444D27"/>
    <w:rsid w:val="004466AA"/>
    <w:rsid w:val="0044790D"/>
    <w:rsid w:val="004508AB"/>
    <w:rsid w:val="00450DBF"/>
    <w:rsid w:val="00450DDB"/>
    <w:rsid w:val="004518FF"/>
    <w:rsid w:val="00455100"/>
    <w:rsid w:val="004552BC"/>
    <w:rsid w:val="00456D3B"/>
    <w:rsid w:val="00457054"/>
    <w:rsid w:val="00457A3E"/>
    <w:rsid w:val="00457C21"/>
    <w:rsid w:val="00460ACE"/>
    <w:rsid w:val="00463268"/>
    <w:rsid w:val="00463BBD"/>
    <w:rsid w:val="00463F72"/>
    <w:rsid w:val="00465B83"/>
    <w:rsid w:val="004700BC"/>
    <w:rsid w:val="00472339"/>
    <w:rsid w:val="0047473B"/>
    <w:rsid w:val="00474C6C"/>
    <w:rsid w:val="00477176"/>
    <w:rsid w:val="004803E5"/>
    <w:rsid w:val="004806F7"/>
    <w:rsid w:val="00480A91"/>
    <w:rsid w:val="004811D2"/>
    <w:rsid w:val="004812A1"/>
    <w:rsid w:val="00481737"/>
    <w:rsid w:val="0048566E"/>
    <w:rsid w:val="004862F8"/>
    <w:rsid w:val="00487B56"/>
    <w:rsid w:val="004919D6"/>
    <w:rsid w:val="00491F88"/>
    <w:rsid w:val="00493140"/>
    <w:rsid w:val="004933A4"/>
    <w:rsid w:val="00493805"/>
    <w:rsid w:val="004939CF"/>
    <w:rsid w:val="0049599C"/>
    <w:rsid w:val="00496680"/>
    <w:rsid w:val="00496E5B"/>
    <w:rsid w:val="004974E9"/>
    <w:rsid w:val="004A09A7"/>
    <w:rsid w:val="004A147B"/>
    <w:rsid w:val="004A2278"/>
    <w:rsid w:val="004A2DD6"/>
    <w:rsid w:val="004A4BC4"/>
    <w:rsid w:val="004A4F8E"/>
    <w:rsid w:val="004A654D"/>
    <w:rsid w:val="004B0C43"/>
    <w:rsid w:val="004B1DEB"/>
    <w:rsid w:val="004B2474"/>
    <w:rsid w:val="004B26EC"/>
    <w:rsid w:val="004B2AD4"/>
    <w:rsid w:val="004B3818"/>
    <w:rsid w:val="004B3CF4"/>
    <w:rsid w:val="004B4B8C"/>
    <w:rsid w:val="004B4E6D"/>
    <w:rsid w:val="004B5F50"/>
    <w:rsid w:val="004B5FFB"/>
    <w:rsid w:val="004B669C"/>
    <w:rsid w:val="004B6730"/>
    <w:rsid w:val="004B6784"/>
    <w:rsid w:val="004C1840"/>
    <w:rsid w:val="004C1D3E"/>
    <w:rsid w:val="004C234F"/>
    <w:rsid w:val="004C27C2"/>
    <w:rsid w:val="004C31C2"/>
    <w:rsid w:val="004C3E15"/>
    <w:rsid w:val="004C768E"/>
    <w:rsid w:val="004C7D56"/>
    <w:rsid w:val="004D0DF7"/>
    <w:rsid w:val="004D0E18"/>
    <w:rsid w:val="004D1C28"/>
    <w:rsid w:val="004D1FD1"/>
    <w:rsid w:val="004D206B"/>
    <w:rsid w:val="004D3118"/>
    <w:rsid w:val="004D4556"/>
    <w:rsid w:val="004D5CBD"/>
    <w:rsid w:val="004D69C9"/>
    <w:rsid w:val="004E09C9"/>
    <w:rsid w:val="004E0CE7"/>
    <w:rsid w:val="004E23E7"/>
    <w:rsid w:val="004E45A7"/>
    <w:rsid w:val="004E4B06"/>
    <w:rsid w:val="004E5973"/>
    <w:rsid w:val="004E6864"/>
    <w:rsid w:val="004E69B6"/>
    <w:rsid w:val="004E7915"/>
    <w:rsid w:val="004E7D00"/>
    <w:rsid w:val="004F04B2"/>
    <w:rsid w:val="004F45E0"/>
    <w:rsid w:val="004F48AC"/>
    <w:rsid w:val="004F52F5"/>
    <w:rsid w:val="004F66B7"/>
    <w:rsid w:val="004F694C"/>
    <w:rsid w:val="004F7647"/>
    <w:rsid w:val="004F76B4"/>
    <w:rsid w:val="005012C6"/>
    <w:rsid w:val="00502B61"/>
    <w:rsid w:val="00505036"/>
    <w:rsid w:val="00507314"/>
    <w:rsid w:val="00507721"/>
    <w:rsid w:val="0050799E"/>
    <w:rsid w:val="0051028B"/>
    <w:rsid w:val="00510FF2"/>
    <w:rsid w:val="005114EF"/>
    <w:rsid w:val="00512205"/>
    <w:rsid w:val="00512A5B"/>
    <w:rsid w:val="005133A0"/>
    <w:rsid w:val="00513A62"/>
    <w:rsid w:val="00514A3C"/>
    <w:rsid w:val="005156EB"/>
    <w:rsid w:val="00515BEA"/>
    <w:rsid w:val="00516E6B"/>
    <w:rsid w:val="0051709D"/>
    <w:rsid w:val="005201C0"/>
    <w:rsid w:val="0052117D"/>
    <w:rsid w:val="00521F28"/>
    <w:rsid w:val="00522BBD"/>
    <w:rsid w:val="00523811"/>
    <w:rsid w:val="00524932"/>
    <w:rsid w:val="005263AF"/>
    <w:rsid w:val="00526FB5"/>
    <w:rsid w:val="00530D9C"/>
    <w:rsid w:val="00531312"/>
    <w:rsid w:val="005318FC"/>
    <w:rsid w:val="0053210F"/>
    <w:rsid w:val="00532B8A"/>
    <w:rsid w:val="005369F0"/>
    <w:rsid w:val="00537F08"/>
    <w:rsid w:val="00543436"/>
    <w:rsid w:val="0054544E"/>
    <w:rsid w:val="00547263"/>
    <w:rsid w:val="005508AC"/>
    <w:rsid w:val="0055350D"/>
    <w:rsid w:val="00562AA4"/>
    <w:rsid w:val="00562FA4"/>
    <w:rsid w:val="00563075"/>
    <w:rsid w:val="00563159"/>
    <w:rsid w:val="005641D3"/>
    <w:rsid w:val="00564BBC"/>
    <w:rsid w:val="0056583F"/>
    <w:rsid w:val="005707D1"/>
    <w:rsid w:val="0057099C"/>
    <w:rsid w:val="00570B6E"/>
    <w:rsid w:val="00573DEB"/>
    <w:rsid w:val="00574E50"/>
    <w:rsid w:val="00576B11"/>
    <w:rsid w:val="005778AC"/>
    <w:rsid w:val="0058005D"/>
    <w:rsid w:val="005800AD"/>
    <w:rsid w:val="005800D7"/>
    <w:rsid w:val="00581873"/>
    <w:rsid w:val="00581B43"/>
    <w:rsid w:val="005820DB"/>
    <w:rsid w:val="005829B5"/>
    <w:rsid w:val="0058312A"/>
    <w:rsid w:val="005836D1"/>
    <w:rsid w:val="00585400"/>
    <w:rsid w:val="0059016E"/>
    <w:rsid w:val="005916E5"/>
    <w:rsid w:val="00591738"/>
    <w:rsid w:val="00591DB6"/>
    <w:rsid w:val="00592479"/>
    <w:rsid w:val="00593690"/>
    <w:rsid w:val="005943FE"/>
    <w:rsid w:val="00596DF5"/>
    <w:rsid w:val="00597770"/>
    <w:rsid w:val="00597E7C"/>
    <w:rsid w:val="005A4664"/>
    <w:rsid w:val="005A59F6"/>
    <w:rsid w:val="005A7839"/>
    <w:rsid w:val="005B1DBC"/>
    <w:rsid w:val="005B3183"/>
    <w:rsid w:val="005B469F"/>
    <w:rsid w:val="005B71AE"/>
    <w:rsid w:val="005B77C3"/>
    <w:rsid w:val="005C7F7E"/>
    <w:rsid w:val="005D2C95"/>
    <w:rsid w:val="005D34A7"/>
    <w:rsid w:val="005D6CBF"/>
    <w:rsid w:val="005E0FFF"/>
    <w:rsid w:val="005E17C1"/>
    <w:rsid w:val="005E21E3"/>
    <w:rsid w:val="005E28D3"/>
    <w:rsid w:val="005E2FCD"/>
    <w:rsid w:val="005E3581"/>
    <w:rsid w:val="005E3692"/>
    <w:rsid w:val="005E3AA4"/>
    <w:rsid w:val="005E4B64"/>
    <w:rsid w:val="005E5D13"/>
    <w:rsid w:val="005F1181"/>
    <w:rsid w:val="005F336A"/>
    <w:rsid w:val="005F33B3"/>
    <w:rsid w:val="005F371B"/>
    <w:rsid w:val="005F42F7"/>
    <w:rsid w:val="005F7844"/>
    <w:rsid w:val="005F7D94"/>
    <w:rsid w:val="005F7E19"/>
    <w:rsid w:val="005F7F45"/>
    <w:rsid w:val="00606267"/>
    <w:rsid w:val="00606471"/>
    <w:rsid w:val="00607B1A"/>
    <w:rsid w:val="006105D6"/>
    <w:rsid w:val="0061156E"/>
    <w:rsid w:val="0061259F"/>
    <w:rsid w:val="00613F72"/>
    <w:rsid w:val="00615E3D"/>
    <w:rsid w:val="006170AC"/>
    <w:rsid w:val="0062070E"/>
    <w:rsid w:val="006239B8"/>
    <w:rsid w:val="006304E6"/>
    <w:rsid w:val="00630D4E"/>
    <w:rsid w:val="00631350"/>
    <w:rsid w:val="006319B0"/>
    <w:rsid w:val="00631DC4"/>
    <w:rsid w:val="00632CC0"/>
    <w:rsid w:val="00632FCA"/>
    <w:rsid w:val="00635965"/>
    <w:rsid w:val="0063681F"/>
    <w:rsid w:val="00637061"/>
    <w:rsid w:val="00637EF7"/>
    <w:rsid w:val="00640B40"/>
    <w:rsid w:val="00641DA8"/>
    <w:rsid w:val="00644745"/>
    <w:rsid w:val="00645590"/>
    <w:rsid w:val="00647267"/>
    <w:rsid w:val="00650DEF"/>
    <w:rsid w:val="006532DE"/>
    <w:rsid w:val="0065509C"/>
    <w:rsid w:val="00655780"/>
    <w:rsid w:val="00655F46"/>
    <w:rsid w:val="00656FFB"/>
    <w:rsid w:val="006571DE"/>
    <w:rsid w:val="006578B7"/>
    <w:rsid w:val="00660548"/>
    <w:rsid w:val="00660EBB"/>
    <w:rsid w:val="00661628"/>
    <w:rsid w:val="006625C9"/>
    <w:rsid w:val="00662EB4"/>
    <w:rsid w:val="00663038"/>
    <w:rsid w:val="0066398F"/>
    <w:rsid w:val="00665A80"/>
    <w:rsid w:val="00666B6D"/>
    <w:rsid w:val="00670581"/>
    <w:rsid w:val="00671BD0"/>
    <w:rsid w:val="00672B7C"/>
    <w:rsid w:val="00675199"/>
    <w:rsid w:val="00675555"/>
    <w:rsid w:val="00676181"/>
    <w:rsid w:val="00677891"/>
    <w:rsid w:val="00677D55"/>
    <w:rsid w:val="0068274F"/>
    <w:rsid w:val="006854BC"/>
    <w:rsid w:val="0068585D"/>
    <w:rsid w:val="00685F6B"/>
    <w:rsid w:val="006863F9"/>
    <w:rsid w:val="0068699F"/>
    <w:rsid w:val="006870F5"/>
    <w:rsid w:val="0068796A"/>
    <w:rsid w:val="00690D89"/>
    <w:rsid w:val="00690EBF"/>
    <w:rsid w:val="00692637"/>
    <w:rsid w:val="00692EB8"/>
    <w:rsid w:val="00693F43"/>
    <w:rsid w:val="006946B7"/>
    <w:rsid w:val="00694E75"/>
    <w:rsid w:val="00696AEB"/>
    <w:rsid w:val="00697BD2"/>
    <w:rsid w:val="006A0B2F"/>
    <w:rsid w:val="006A1018"/>
    <w:rsid w:val="006A1788"/>
    <w:rsid w:val="006A2186"/>
    <w:rsid w:val="006A25A5"/>
    <w:rsid w:val="006A3812"/>
    <w:rsid w:val="006A42BF"/>
    <w:rsid w:val="006A6E9A"/>
    <w:rsid w:val="006A7A45"/>
    <w:rsid w:val="006B0644"/>
    <w:rsid w:val="006B225E"/>
    <w:rsid w:val="006B2472"/>
    <w:rsid w:val="006B3475"/>
    <w:rsid w:val="006B3F6D"/>
    <w:rsid w:val="006B6FE0"/>
    <w:rsid w:val="006B7322"/>
    <w:rsid w:val="006B7BE0"/>
    <w:rsid w:val="006B7DFD"/>
    <w:rsid w:val="006C12A3"/>
    <w:rsid w:val="006C1603"/>
    <w:rsid w:val="006C188E"/>
    <w:rsid w:val="006C6B8A"/>
    <w:rsid w:val="006C6F13"/>
    <w:rsid w:val="006C6FAA"/>
    <w:rsid w:val="006C7A37"/>
    <w:rsid w:val="006D14FA"/>
    <w:rsid w:val="006D1BEF"/>
    <w:rsid w:val="006D34DA"/>
    <w:rsid w:val="006D3954"/>
    <w:rsid w:val="006D3FC0"/>
    <w:rsid w:val="006D46A4"/>
    <w:rsid w:val="006D52C4"/>
    <w:rsid w:val="006D6560"/>
    <w:rsid w:val="006D745C"/>
    <w:rsid w:val="006E0322"/>
    <w:rsid w:val="006E2D28"/>
    <w:rsid w:val="006E5D50"/>
    <w:rsid w:val="006E6F7C"/>
    <w:rsid w:val="006F0B22"/>
    <w:rsid w:val="006F0D42"/>
    <w:rsid w:val="006F15F6"/>
    <w:rsid w:val="006F41D3"/>
    <w:rsid w:val="006F5056"/>
    <w:rsid w:val="006F5D57"/>
    <w:rsid w:val="006F5E7E"/>
    <w:rsid w:val="006F6353"/>
    <w:rsid w:val="007007AA"/>
    <w:rsid w:val="00701C19"/>
    <w:rsid w:val="00702A69"/>
    <w:rsid w:val="00704912"/>
    <w:rsid w:val="0070583F"/>
    <w:rsid w:val="00705BD4"/>
    <w:rsid w:val="00706A2A"/>
    <w:rsid w:val="0071258A"/>
    <w:rsid w:val="00714FDF"/>
    <w:rsid w:val="0071582C"/>
    <w:rsid w:val="00715B56"/>
    <w:rsid w:val="007175BF"/>
    <w:rsid w:val="00717B78"/>
    <w:rsid w:val="007208B6"/>
    <w:rsid w:val="0072236E"/>
    <w:rsid w:val="00722CAE"/>
    <w:rsid w:val="00722DDF"/>
    <w:rsid w:val="00723C06"/>
    <w:rsid w:val="0072448C"/>
    <w:rsid w:val="0072675B"/>
    <w:rsid w:val="007274DF"/>
    <w:rsid w:val="007317AC"/>
    <w:rsid w:val="00732A2F"/>
    <w:rsid w:val="00734EB6"/>
    <w:rsid w:val="007378D9"/>
    <w:rsid w:val="0073798F"/>
    <w:rsid w:val="00737B00"/>
    <w:rsid w:val="007410EB"/>
    <w:rsid w:val="00741BEF"/>
    <w:rsid w:val="00744AC8"/>
    <w:rsid w:val="00746403"/>
    <w:rsid w:val="007467A0"/>
    <w:rsid w:val="007467F7"/>
    <w:rsid w:val="00747AAE"/>
    <w:rsid w:val="0075150C"/>
    <w:rsid w:val="00752DCE"/>
    <w:rsid w:val="00753DB4"/>
    <w:rsid w:val="00753FC9"/>
    <w:rsid w:val="007542B6"/>
    <w:rsid w:val="00755815"/>
    <w:rsid w:val="00755897"/>
    <w:rsid w:val="00756969"/>
    <w:rsid w:val="00760707"/>
    <w:rsid w:val="00764CE3"/>
    <w:rsid w:val="007650C8"/>
    <w:rsid w:val="0076521B"/>
    <w:rsid w:val="00766ECD"/>
    <w:rsid w:val="00767BE6"/>
    <w:rsid w:val="007704B8"/>
    <w:rsid w:val="00772D02"/>
    <w:rsid w:val="00772E55"/>
    <w:rsid w:val="00773358"/>
    <w:rsid w:val="00776F18"/>
    <w:rsid w:val="0077726E"/>
    <w:rsid w:val="00777F70"/>
    <w:rsid w:val="00780A4E"/>
    <w:rsid w:val="00782C7F"/>
    <w:rsid w:val="00782E41"/>
    <w:rsid w:val="00782F41"/>
    <w:rsid w:val="00783998"/>
    <w:rsid w:val="007842EF"/>
    <w:rsid w:val="00784A3D"/>
    <w:rsid w:val="00792799"/>
    <w:rsid w:val="00792EC1"/>
    <w:rsid w:val="00794198"/>
    <w:rsid w:val="00795277"/>
    <w:rsid w:val="007953B7"/>
    <w:rsid w:val="00795C37"/>
    <w:rsid w:val="00796759"/>
    <w:rsid w:val="0079765D"/>
    <w:rsid w:val="0079793F"/>
    <w:rsid w:val="00797E8C"/>
    <w:rsid w:val="007A1442"/>
    <w:rsid w:val="007A26D0"/>
    <w:rsid w:val="007A4DFD"/>
    <w:rsid w:val="007A5F9F"/>
    <w:rsid w:val="007A6A52"/>
    <w:rsid w:val="007A6C18"/>
    <w:rsid w:val="007A70AA"/>
    <w:rsid w:val="007A7703"/>
    <w:rsid w:val="007B0FB5"/>
    <w:rsid w:val="007B31E7"/>
    <w:rsid w:val="007B37FB"/>
    <w:rsid w:val="007B3ECE"/>
    <w:rsid w:val="007B6B25"/>
    <w:rsid w:val="007B770F"/>
    <w:rsid w:val="007C069D"/>
    <w:rsid w:val="007C1AB0"/>
    <w:rsid w:val="007C1B63"/>
    <w:rsid w:val="007C2B1F"/>
    <w:rsid w:val="007C4B26"/>
    <w:rsid w:val="007C4E45"/>
    <w:rsid w:val="007C520F"/>
    <w:rsid w:val="007C531C"/>
    <w:rsid w:val="007C654A"/>
    <w:rsid w:val="007C690C"/>
    <w:rsid w:val="007C75D9"/>
    <w:rsid w:val="007C7778"/>
    <w:rsid w:val="007C7843"/>
    <w:rsid w:val="007D10A5"/>
    <w:rsid w:val="007D1454"/>
    <w:rsid w:val="007D16E6"/>
    <w:rsid w:val="007D29A3"/>
    <w:rsid w:val="007D2F90"/>
    <w:rsid w:val="007D53C2"/>
    <w:rsid w:val="007D66BA"/>
    <w:rsid w:val="007D7790"/>
    <w:rsid w:val="007E0885"/>
    <w:rsid w:val="007E0CCA"/>
    <w:rsid w:val="007E23D5"/>
    <w:rsid w:val="007E2506"/>
    <w:rsid w:val="007E2548"/>
    <w:rsid w:val="007E2753"/>
    <w:rsid w:val="007E2C88"/>
    <w:rsid w:val="007E354A"/>
    <w:rsid w:val="007E3914"/>
    <w:rsid w:val="007E7F1F"/>
    <w:rsid w:val="007F0A32"/>
    <w:rsid w:val="007F14DC"/>
    <w:rsid w:val="007F35E1"/>
    <w:rsid w:val="007F5FA1"/>
    <w:rsid w:val="007F6B3A"/>
    <w:rsid w:val="007F6B4E"/>
    <w:rsid w:val="0080007E"/>
    <w:rsid w:val="00800B85"/>
    <w:rsid w:val="00803496"/>
    <w:rsid w:val="00803AD5"/>
    <w:rsid w:val="00806A3F"/>
    <w:rsid w:val="00810143"/>
    <w:rsid w:val="008107A2"/>
    <w:rsid w:val="00810DDD"/>
    <w:rsid w:val="008117E5"/>
    <w:rsid w:val="00812DDD"/>
    <w:rsid w:val="008136C8"/>
    <w:rsid w:val="00814DFC"/>
    <w:rsid w:val="00815DC6"/>
    <w:rsid w:val="00817393"/>
    <w:rsid w:val="00821898"/>
    <w:rsid w:val="00821B92"/>
    <w:rsid w:val="00822041"/>
    <w:rsid w:val="00822303"/>
    <w:rsid w:val="00822DD3"/>
    <w:rsid w:val="00827737"/>
    <w:rsid w:val="00831209"/>
    <w:rsid w:val="0083177D"/>
    <w:rsid w:val="008318FE"/>
    <w:rsid w:val="00831B7F"/>
    <w:rsid w:val="00831F91"/>
    <w:rsid w:val="00832D64"/>
    <w:rsid w:val="0083344F"/>
    <w:rsid w:val="008339B4"/>
    <w:rsid w:val="00835230"/>
    <w:rsid w:val="00837F6B"/>
    <w:rsid w:val="00841398"/>
    <w:rsid w:val="00843A09"/>
    <w:rsid w:val="0084427D"/>
    <w:rsid w:val="008446EE"/>
    <w:rsid w:val="00846A58"/>
    <w:rsid w:val="008478D4"/>
    <w:rsid w:val="00847C74"/>
    <w:rsid w:val="00851BBF"/>
    <w:rsid w:val="00851DA4"/>
    <w:rsid w:val="00851F58"/>
    <w:rsid w:val="008536B9"/>
    <w:rsid w:val="00853DA2"/>
    <w:rsid w:val="0085423D"/>
    <w:rsid w:val="0085604E"/>
    <w:rsid w:val="008568B9"/>
    <w:rsid w:val="00857699"/>
    <w:rsid w:val="008600DD"/>
    <w:rsid w:val="00860110"/>
    <w:rsid w:val="00861773"/>
    <w:rsid w:val="00861E7B"/>
    <w:rsid w:val="00861FFF"/>
    <w:rsid w:val="008628A3"/>
    <w:rsid w:val="0086410D"/>
    <w:rsid w:val="00865DAC"/>
    <w:rsid w:val="00865EFE"/>
    <w:rsid w:val="008660DA"/>
    <w:rsid w:val="008664B0"/>
    <w:rsid w:val="008709D5"/>
    <w:rsid w:val="00870BF4"/>
    <w:rsid w:val="00871363"/>
    <w:rsid w:val="00872795"/>
    <w:rsid w:val="00875BF8"/>
    <w:rsid w:val="00875CBF"/>
    <w:rsid w:val="008760C0"/>
    <w:rsid w:val="008767A1"/>
    <w:rsid w:val="00876B2B"/>
    <w:rsid w:val="0087773B"/>
    <w:rsid w:val="00882466"/>
    <w:rsid w:val="008844FE"/>
    <w:rsid w:val="00885161"/>
    <w:rsid w:val="008866B2"/>
    <w:rsid w:val="00887065"/>
    <w:rsid w:val="00887C41"/>
    <w:rsid w:val="00887DA2"/>
    <w:rsid w:val="00891858"/>
    <w:rsid w:val="008919A8"/>
    <w:rsid w:val="008945D9"/>
    <w:rsid w:val="00894A04"/>
    <w:rsid w:val="008A0036"/>
    <w:rsid w:val="008A0328"/>
    <w:rsid w:val="008A03CC"/>
    <w:rsid w:val="008A3153"/>
    <w:rsid w:val="008A3CA6"/>
    <w:rsid w:val="008A4FE2"/>
    <w:rsid w:val="008B08F5"/>
    <w:rsid w:val="008B0976"/>
    <w:rsid w:val="008B0A0E"/>
    <w:rsid w:val="008B33D3"/>
    <w:rsid w:val="008B34D5"/>
    <w:rsid w:val="008B49CA"/>
    <w:rsid w:val="008B6466"/>
    <w:rsid w:val="008B6501"/>
    <w:rsid w:val="008B67F3"/>
    <w:rsid w:val="008B72EB"/>
    <w:rsid w:val="008C1CA4"/>
    <w:rsid w:val="008C1F62"/>
    <w:rsid w:val="008C2D93"/>
    <w:rsid w:val="008C49E3"/>
    <w:rsid w:val="008C630D"/>
    <w:rsid w:val="008C7377"/>
    <w:rsid w:val="008C78F9"/>
    <w:rsid w:val="008D087B"/>
    <w:rsid w:val="008D264D"/>
    <w:rsid w:val="008D44CE"/>
    <w:rsid w:val="008D4A60"/>
    <w:rsid w:val="008D4C7F"/>
    <w:rsid w:val="008D5061"/>
    <w:rsid w:val="008E0217"/>
    <w:rsid w:val="008E0DDB"/>
    <w:rsid w:val="008E0FFE"/>
    <w:rsid w:val="008E223D"/>
    <w:rsid w:val="008E3E7E"/>
    <w:rsid w:val="008E5910"/>
    <w:rsid w:val="008E5AE0"/>
    <w:rsid w:val="008E7027"/>
    <w:rsid w:val="008E7C10"/>
    <w:rsid w:val="008E7F6B"/>
    <w:rsid w:val="008F1283"/>
    <w:rsid w:val="008F1A32"/>
    <w:rsid w:val="008F3019"/>
    <w:rsid w:val="008F45DA"/>
    <w:rsid w:val="008F59F6"/>
    <w:rsid w:val="008F5A8F"/>
    <w:rsid w:val="008F651D"/>
    <w:rsid w:val="008F6D21"/>
    <w:rsid w:val="008F7C9F"/>
    <w:rsid w:val="00900FBB"/>
    <w:rsid w:val="009023C1"/>
    <w:rsid w:val="009025E6"/>
    <w:rsid w:val="00906E48"/>
    <w:rsid w:val="00907638"/>
    <w:rsid w:val="00910463"/>
    <w:rsid w:val="0091252C"/>
    <w:rsid w:val="00912871"/>
    <w:rsid w:val="0091377F"/>
    <w:rsid w:val="00914125"/>
    <w:rsid w:val="00914D96"/>
    <w:rsid w:val="0091537C"/>
    <w:rsid w:val="0091593C"/>
    <w:rsid w:val="00915955"/>
    <w:rsid w:val="00915BB2"/>
    <w:rsid w:val="009163D8"/>
    <w:rsid w:val="0092168B"/>
    <w:rsid w:val="00922EEA"/>
    <w:rsid w:val="00926213"/>
    <w:rsid w:val="00926598"/>
    <w:rsid w:val="00927036"/>
    <w:rsid w:val="009308DA"/>
    <w:rsid w:val="00930C54"/>
    <w:rsid w:val="00934F04"/>
    <w:rsid w:val="009360B3"/>
    <w:rsid w:val="00936ED4"/>
    <w:rsid w:val="00937328"/>
    <w:rsid w:val="00937A74"/>
    <w:rsid w:val="00937BFA"/>
    <w:rsid w:val="0094031C"/>
    <w:rsid w:val="00940EC6"/>
    <w:rsid w:val="009413E0"/>
    <w:rsid w:val="00941EBC"/>
    <w:rsid w:val="00942AF1"/>
    <w:rsid w:val="009430C8"/>
    <w:rsid w:val="00944282"/>
    <w:rsid w:val="009444A0"/>
    <w:rsid w:val="00944713"/>
    <w:rsid w:val="00945D46"/>
    <w:rsid w:val="00946479"/>
    <w:rsid w:val="009517BB"/>
    <w:rsid w:val="00951852"/>
    <w:rsid w:val="00952E31"/>
    <w:rsid w:val="0095495D"/>
    <w:rsid w:val="009558F9"/>
    <w:rsid w:val="00955907"/>
    <w:rsid w:val="00955F04"/>
    <w:rsid w:val="00956DA5"/>
    <w:rsid w:val="009627E5"/>
    <w:rsid w:val="009629B0"/>
    <w:rsid w:val="00964529"/>
    <w:rsid w:val="009645F0"/>
    <w:rsid w:val="00964CE0"/>
    <w:rsid w:val="00970200"/>
    <w:rsid w:val="0097115D"/>
    <w:rsid w:val="009750B9"/>
    <w:rsid w:val="00975DAF"/>
    <w:rsid w:val="00976F08"/>
    <w:rsid w:val="00977B6A"/>
    <w:rsid w:val="00977F1C"/>
    <w:rsid w:val="009800D6"/>
    <w:rsid w:val="00982743"/>
    <w:rsid w:val="00982E1F"/>
    <w:rsid w:val="00984A0C"/>
    <w:rsid w:val="00984EB7"/>
    <w:rsid w:val="00985435"/>
    <w:rsid w:val="00985636"/>
    <w:rsid w:val="0098796D"/>
    <w:rsid w:val="00990DE9"/>
    <w:rsid w:val="00995655"/>
    <w:rsid w:val="00995FA4"/>
    <w:rsid w:val="0099661D"/>
    <w:rsid w:val="00996971"/>
    <w:rsid w:val="00997619"/>
    <w:rsid w:val="009A2008"/>
    <w:rsid w:val="009A236E"/>
    <w:rsid w:val="009A46FC"/>
    <w:rsid w:val="009A476C"/>
    <w:rsid w:val="009A6D33"/>
    <w:rsid w:val="009B0E98"/>
    <w:rsid w:val="009B1DB8"/>
    <w:rsid w:val="009B24CF"/>
    <w:rsid w:val="009B32F0"/>
    <w:rsid w:val="009B4FD7"/>
    <w:rsid w:val="009B5332"/>
    <w:rsid w:val="009B5F73"/>
    <w:rsid w:val="009B6024"/>
    <w:rsid w:val="009C135F"/>
    <w:rsid w:val="009C61A3"/>
    <w:rsid w:val="009D1845"/>
    <w:rsid w:val="009D58DA"/>
    <w:rsid w:val="009E0FD4"/>
    <w:rsid w:val="009E3AFE"/>
    <w:rsid w:val="009E3D46"/>
    <w:rsid w:val="009E4DD8"/>
    <w:rsid w:val="009E555E"/>
    <w:rsid w:val="009E57D7"/>
    <w:rsid w:val="009E61E3"/>
    <w:rsid w:val="009F2C33"/>
    <w:rsid w:val="009F3587"/>
    <w:rsid w:val="009F4871"/>
    <w:rsid w:val="009F5739"/>
    <w:rsid w:val="00A0134D"/>
    <w:rsid w:val="00A01A51"/>
    <w:rsid w:val="00A02AC6"/>
    <w:rsid w:val="00A03CA0"/>
    <w:rsid w:val="00A06B9A"/>
    <w:rsid w:val="00A0780E"/>
    <w:rsid w:val="00A07AF5"/>
    <w:rsid w:val="00A10BBC"/>
    <w:rsid w:val="00A10CC7"/>
    <w:rsid w:val="00A12786"/>
    <w:rsid w:val="00A145DD"/>
    <w:rsid w:val="00A14B67"/>
    <w:rsid w:val="00A15E0F"/>
    <w:rsid w:val="00A165A3"/>
    <w:rsid w:val="00A1727C"/>
    <w:rsid w:val="00A20945"/>
    <w:rsid w:val="00A2265A"/>
    <w:rsid w:val="00A22B68"/>
    <w:rsid w:val="00A2495F"/>
    <w:rsid w:val="00A26AAD"/>
    <w:rsid w:val="00A26F51"/>
    <w:rsid w:val="00A2766C"/>
    <w:rsid w:val="00A27C2B"/>
    <w:rsid w:val="00A308EE"/>
    <w:rsid w:val="00A31D33"/>
    <w:rsid w:val="00A3236A"/>
    <w:rsid w:val="00A33350"/>
    <w:rsid w:val="00A34887"/>
    <w:rsid w:val="00A37F1A"/>
    <w:rsid w:val="00A4061E"/>
    <w:rsid w:val="00A418F4"/>
    <w:rsid w:val="00A42746"/>
    <w:rsid w:val="00A42E2E"/>
    <w:rsid w:val="00A468BA"/>
    <w:rsid w:val="00A47C19"/>
    <w:rsid w:val="00A515DD"/>
    <w:rsid w:val="00A532D2"/>
    <w:rsid w:val="00A5495A"/>
    <w:rsid w:val="00A54BCA"/>
    <w:rsid w:val="00A551C5"/>
    <w:rsid w:val="00A55211"/>
    <w:rsid w:val="00A60024"/>
    <w:rsid w:val="00A60F2B"/>
    <w:rsid w:val="00A612F9"/>
    <w:rsid w:val="00A63860"/>
    <w:rsid w:val="00A642BC"/>
    <w:rsid w:val="00A65433"/>
    <w:rsid w:val="00A65885"/>
    <w:rsid w:val="00A65EAB"/>
    <w:rsid w:val="00A665C9"/>
    <w:rsid w:val="00A702AD"/>
    <w:rsid w:val="00A70345"/>
    <w:rsid w:val="00A7121F"/>
    <w:rsid w:val="00A72113"/>
    <w:rsid w:val="00A722C7"/>
    <w:rsid w:val="00A72540"/>
    <w:rsid w:val="00A72D8A"/>
    <w:rsid w:val="00A7336B"/>
    <w:rsid w:val="00A73680"/>
    <w:rsid w:val="00A73C1F"/>
    <w:rsid w:val="00A743F7"/>
    <w:rsid w:val="00A805D4"/>
    <w:rsid w:val="00A810C8"/>
    <w:rsid w:val="00A820DB"/>
    <w:rsid w:val="00A821E4"/>
    <w:rsid w:val="00A8272C"/>
    <w:rsid w:val="00A834AF"/>
    <w:rsid w:val="00A8412C"/>
    <w:rsid w:val="00A851ED"/>
    <w:rsid w:val="00A86D68"/>
    <w:rsid w:val="00A87F6E"/>
    <w:rsid w:val="00A91E6E"/>
    <w:rsid w:val="00A947A1"/>
    <w:rsid w:val="00AA035E"/>
    <w:rsid w:val="00AA0DA1"/>
    <w:rsid w:val="00AA0FEC"/>
    <w:rsid w:val="00AA12DC"/>
    <w:rsid w:val="00AA1357"/>
    <w:rsid w:val="00AA2057"/>
    <w:rsid w:val="00AA490B"/>
    <w:rsid w:val="00AA6393"/>
    <w:rsid w:val="00AA63C5"/>
    <w:rsid w:val="00AA6AE7"/>
    <w:rsid w:val="00AA6AFD"/>
    <w:rsid w:val="00AB129E"/>
    <w:rsid w:val="00AB1A47"/>
    <w:rsid w:val="00AB1EC6"/>
    <w:rsid w:val="00AB26F5"/>
    <w:rsid w:val="00AB2BA0"/>
    <w:rsid w:val="00AB2EB4"/>
    <w:rsid w:val="00AB64F6"/>
    <w:rsid w:val="00AB7003"/>
    <w:rsid w:val="00AC0F13"/>
    <w:rsid w:val="00AC1D0B"/>
    <w:rsid w:val="00AC2834"/>
    <w:rsid w:val="00AC35CC"/>
    <w:rsid w:val="00AC5616"/>
    <w:rsid w:val="00AD5278"/>
    <w:rsid w:val="00AE0357"/>
    <w:rsid w:val="00AE03B6"/>
    <w:rsid w:val="00AE35B1"/>
    <w:rsid w:val="00AE3EA8"/>
    <w:rsid w:val="00AE5FC3"/>
    <w:rsid w:val="00AE6CF8"/>
    <w:rsid w:val="00AE7F1F"/>
    <w:rsid w:val="00AF1C0B"/>
    <w:rsid w:val="00AF267B"/>
    <w:rsid w:val="00AF2B70"/>
    <w:rsid w:val="00AF326D"/>
    <w:rsid w:val="00AF439B"/>
    <w:rsid w:val="00AF4446"/>
    <w:rsid w:val="00AF5B99"/>
    <w:rsid w:val="00AF7299"/>
    <w:rsid w:val="00AF7939"/>
    <w:rsid w:val="00AF7C3C"/>
    <w:rsid w:val="00B076C2"/>
    <w:rsid w:val="00B10083"/>
    <w:rsid w:val="00B11FB1"/>
    <w:rsid w:val="00B13773"/>
    <w:rsid w:val="00B151B3"/>
    <w:rsid w:val="00B15DAD"/>
    <w:rsid w:val="00B1751B"/>
    <w:rsid w:val="00B21D0C"/>
    <w:rsid w:val="00B25A13"/>
    <w:rsid w:val="00B30C23"/>
    <w:rsid w:val="00B30D19"/>
    <w:rsid w:val="00B367E0"/>
    <w:rsid w:val="00B37020"/>
    <w:rsid w:val="00B37865"/>
    <w:rsid w:val="00B40279"/>
    <w:rsid w:val="00B41F75"/>
    <w:rsid w:val="00B4330E"/>
    <w:rsid w:val="00B43B6C"/>
    <w:rsid w:val="00B43F46"/>
    <w:rsid w:val="00B465D7"/>
    <w:rsid w:val="00B4688E"/>
    <w:rsid w:val="00B508BA"/>
    <w:rsid w:val="00B5147A"/>
    <w:rsid w:val="00B518F9"/>
    <w:rsid w:val="00B52D50"/>
    <w:rsid w:val="00B52E24"/>
    <w:rsid w:val="00B55116"/>
    <w:rsid w:val="00B55771"/>
    <w:rsid w:val="00B55885"/>
    <w:rsid w:val="00B5738D"/>
    <w:rsid w:val="00B602AB"/>
    <w:rsid w:val="00B60E6D"/>
    <w:rsid w:val="00B61645"/>
    <w:rsid w:val="00B62165"/>
    <w:rsid w:val="00B62E7C"/>
    <w:rsid w:val="00B63B0D"/>
    <w:rsid w:val="00B63BC1"/>
    <w:rsid w:val="00B63F8C"/>
    <w:rsid w:val="00B70277"/>
    <w:rsid w:val="00B72AA0"/>
    <w:rsid w:val="00B73750"/>
    <w:rsid w:val="00B765B4"/>
    <w:rsid w:val="00B76B12"/>
    <w:rsid w:val="00B76BF5"/>
    <w:rsid w:val="00B76C4D"/>
    <w:rsid w:val="00B777F2"/>
    <w:rsid w:val="00B80199"/>
    <w:rsid w:val="00B80721"/>
    <w:rsid w:val="00B80B53"/>
    <w:rsid w:val="00B81B3E"/>
    <w:rsid w:val="00B83E51"/>
    <w:rsid w:val="00B84645"/>
    <w:rsid w:val="00B84AF9"/>
    <w:rsid w:val="00B84C05"/>
    <w:rsid w:val="00B860BD"/>
    <w:rsid w:val="00B86A83"/>
    <w:rsid w:val="00B86D9B"/>
    <w:rsid w:val="00B86E6E"/>
    <w:rsid w:val="00B87809"/>
    <w:rsid w:val="00B87AA7"/>
    <w:rsid w:val="00B908BF"/>
    <w:rsid w:val="00B9213E"/>
    <w:rsid w:val="00B93775"/>
    <w:rsid w:val="00B938B6"/>
    <w:rsid w:val="00B93F83"/>
    <w:rsid w:val="00B9449B"/>
    <w:rsid w:val="00B94618"/>
    <w:rsid w:val="00B94728"/>
    <w:rsid w:val="00B95C95"/>
    <w:rsid w:val="00B97676"/>
    <w:rsid w:val="00BA0F20"/>
    <w:rsid w:val="00BA22DC"/>
    <w:rsid w:val="00BA2777"/>
    <w:rsid w:val="00BA3AB8"/>
    <w:rsid w:val="00BA7846"/>
    <w:rsid w:val="00BB29D4"/>
    <w:rsid w:val="00BB32FA"/>
    <w:rsid w:val="00BB3495"/>
    <w:rsid w:val="00BB48BC"/>
    <w:rsid w:val="00BB4C6B"/>
    <w:rsid w:val="00BB4E52"/>
    <w:rsid w:val="00BB5263"/>
    <w:rsid w:val="00BB5BD7"/>
    <w:rsid w:val="00BB7E1F"/>
    <w:rsid w:val="00BC1861"/>
    <w:rsid w:val="00BC2150"/>
    <w:rsid w:val="00BC3775"/>
    <w:rsid w:val="00BC3E99"/>
    <w:rsid w:val="00BD24C6"/>
    <w:rsid w:val="00BD31F5"/>
    <w:rsid w:val="00BD43E9"/>
    <w:rsid w:val="00BD5A60"/>
    <w:rsid w:val="00BD66ED"/>
    <w:rsid w:val="00BD75E8"/>
    <w:rsid w:val="00BD7DEA"/>
    <w:rsid w:val="00BD7ECC"/>
    <w:rsid w:val="00BE00EE"/>
    <w:rsid w:val="00BE02DB"/>
    <w:rsid w:val="00BE0711"/>
    <w:rsid w:val="00BE0998"/>
    <w:rsid w:val="00BE623B"/>
    <w:rsid w:val="00BE7248"/>
    <w:rsid w:val="00BE784A"/>
    <w:rsid w:val="00BF2BB9"/>
    <w:rsid w:val="00BF2E71"/>
    <w:rsid w:val="00BF3235"/>
    <w:rsid w:val="00BF45FD"/>
    <w:rsid w:val="00BF7CE3"/>
    <w:rsid w:val="00C01ACC"/>
    <w:rsid w:val="00C02D0B"/>
    <w:rsid w:val="00C04A06"/>
    <w:rsid w:val="00C04DA8"/>
    <w:rsid w:val="00C04E7A"/>
    <w:rsid w:val="00C10D5E"/>
    <w:rsid w:val="00C13026"/>
    <w:rsid w:val="00C13B26"/>
    <w:rsid w:val="00C14944"/>
    <w:rsid w:val="00C15EF2"/>
    <w:rsid w:val="00C15F0D"/>
    <w:rsid w:val="00C16437"/>
    <w:rsid w:val="00C20C2C"/>
    <w:rsid w:val="00C21097"/>
    <w:rsid w:val="00C22AAA"/>
    <w:rsid w:val="00C248E2"/>
    <w:rsid w:val="00C263DF"/>
    <w:rsid w:val="00C27D04"/>
    <w:rsid w:val="00C30A77"/>
    <w:rsid w:val="00C31018"/>
    <w:rsid w:val="00C32700"/>
    <w:rsid w:val="00C35701"/>
    <w:rsid w:val="00C373A1"/>
    <w:rsid w:val="00C37442"/>
    <w:rsid w:val="00C412C9"/>
    <w:rsid w:val="00C41375"/>
    <w:rsid w:val="00C423B3"/>
    <w:rsid w:val="00C5013A"/>
    <w:rsid w:val="00C505B3"/>
    <w:rsid w:val="00C51CC5"/>
    <w:rsid w:val="00C52348"/>
    <w:rsid w:val="00C52AB2"/>
    <w:rsid w:val="00C54D46"/>
    <w:rsid w:val="00C54E3A"/>
    <w:rsid w:val="00C56950"/>
    <w:rsid w:val="00C56C00"/>
    <w:rsid w:val="00C60479"/>
    <w:rsid w:val="00C60DA6"/>
    <w:rsid w:val="00C628A6"/>
    <w:rsid w:val="00C632C5"/>
    <w:rsid w:val="00C635C6"/>
    <w:rsid w:val="00C63E34"/>
    <w:rsid w:val="00C64BEE"/>
    <w:rsid w:val="00C660E1"/>
    <w:rsid w:val="00C662A9"/>
    <w:rsid w:val="00C71E0E"/>
    <w:rsid w:val="00C72EE2"/>
    <w:rsid w:val="00C73386"/>
    <w:rsid w:val="00C747BA"/>
    <w:rsid w:val="00C75913"/>
    <w:rsid w:val="00C76AB6"/>
    <w:rsid w:val="00C801AD"/>
    <w:rsid w:val="00C80EE3"/>
    <w:rsid w:val="00C82903"/>
    <w:rsid w:val="00C83017"/>
    <w:rsid w:val="00C831A6"/>
    <w:rsid w:val="00C83F6C"/>
    <w:rsid w:val="00C860C6"/>
    <w:rsid w:val="00C861DF"/>
    <w:rsid w:val="00C863F4"/>
    <w:rsid w:val="00C864A2"/>
    <w:rsid w:val="00C86B91"/>
    <w:rsid w:val="00C87952"/>
    <w:rsid w:val="00C87C20"/>
    <w:rsid w:val="00C87CF0"/>
    <w:rsid w:val="00C906DB"/>
    <w:rsid w:val="00C916C0"/>
    <w:rsid w:val="00C91931"/>
    <w:rsid w:val="00C9201F"/>
    <w:rsid w:val="00C920D8"/>
    <w:rsid w:val="00C92B76"/>
    <w:rsid w:val="00C92E67"/>
    <w:rsid w:val="00C93D89"/>
    <w:rsid w:val="00C941FF"/>
    <w:rsid w:val="00C95D7E"/>
    <w:rsid w:val="00C96019"/>
    <w:rsid w:val="00C978F6"/>
    <w:rsid w:val="00CA0ADF"/>
    <w:rsid w:val="00CA2B60"/>
    <w:rsid w:val="00CA2E9C"/>
    <w:rsid w:val="00CA3C3E"/>
    <w:rsid w:val="00CA410F"/>
    <w:rsid w:val="00CA724D"/>
    <w:rsid w:val="00CA7CE7"/>
    <w:rsid w:val="00CB4FB2"/>
    <w:rsid w:val="00CB5473"/>
    <w:rsid w:val="00CB7619"/>
    <w:rsid w:val="00CB78F5"/>
    <w:rsid w:val="00CC0486"/>
    <w:rsid w:val="00CC18E3"/>
    <w:rsid w:val="00CC18EC"/>
    <w:rsid w:val="00CC1DD0"/>
    <w:rsid w:val="00CC2F74"/>
    <w:rsid w:val="00CC35A4"/>
    <w:rsid w:val="00CC3EAA"/>
    <w:rsid w:val="00CC453E"/>
    <w:rsid w:val="00CC4810"/>
    <w:rsid w:val="00CC602B"/>
    <w:rsid w:val="00CD3864"/>
    <w:rsid w:val="00CD3A08"/>
    <w:rsid w:val="00CD55D8"/>
    <w:rsid w:val="00CD5893"/>
    <w:rsid w:val="00CD7583"/>
    <w:rsid w:val="00CD7D38"/>
    <w:rsid w:val="00CE1130"/>
    <w:rsid w:val="00CE1B75"/>
    <w:rsid w:val="00CE2C12"/>
    <w:rsid w:val="00CE4AA3"/>
    <w:rsid w:val="00CE4CC9"/>
    <w:rsid w:val="00CE5874"/>
    <w:rsid w:val="00CE7570"/>
    <w:rsid w:val="00CF1322"/>
    <w:rsid w:val="00CF1325"/>
    <w:rsid w:val="00CF2654"/>
    <w:rsid w:val="00CF3C87"/>
    <w:rsid w:val="00CF4E97"/>
    <w:rsid w:val="00D00278"/>
    <w:rsid w:val="00D006DE"/>
    <w:rsid w:val="00D01FCF"/>
    <w:rsid w:val="00D0201E"/>
    <w:rsid w:val="00D0231F"/>
    <w:rsid w:val="00D03C08"/>
    <w:rsid w:val="00D062F1"/>
    <w:rsid w:val="00D06A58"/>
    <w:rsid w:val="00D07CD5"/>
    <w:rsid w:val="00D12C7D"/>
    <w:rsid w:val="00D1390A"/>
    <w:rsid w:val="00D159C1"/>
    <w:rsid w:val="00D169B9"/>
    <w:rsid w:val="00D20481"/>
    <w:rsid w:val="00D20497"/>
    <w:rsid w:val="00D2059D"/>
    <w:rsid w:val="00D212DB"/>
    <w:rsid w:val="00D221AB"/>
    <w:rsid w:val="00D248A6"/>
    <w:rsid w:val="00D24E45"/>
    <w:rsid w:val="00D2614F"/>
    <w:rsid w:val="00D307D2"/>
    <w:rsid w:val="00D30908"/>
    <w:rsid w:val="00D31BF4"/>
    <w:rsid w:val="00D3326F"/>
    <w:rsid w:val="00D35CC2"/>
    <w:rsid w:val="00D40F35"/>
    <w:rsid w:val="00D43E48"/>
    <w:rsid w:val="00D455B9"/>
    <w:rsid w:val="00D47EFD"/>
    <w:rsid w:val="00D50412"/>
    <w:rsid w:val="00D508FF"/>
    <w:rsid w:val="00D50F64"/>
    <w:rsid w:val="00D538F8"/>
    <w:rsid w:val="00D543C2"/>
    <w:rsid w:val="00D54FD8"/>
    <w:rsid w:val="00D610DE"/>
    <w:rsid w:val="00D62CA6"/>
    <w:rsid w:val="00D63574"/>
    <w:rsid w:val="00D63E67"/>
    <w:rsid w:val="00D64035"/>
    <w:rsid w:val="00D6403F"/>
    <w:rsid w:val="00D66420"/>
    <w:rsid w:val="00D6699A"/>
    <w:rsid w:val="00D67B5C"/>
    <w:rsid w:val="00D70AA7"/>
    <w:rsid w:val="00D70FE6"/>
    <w:rsid w:val="00D71087"/>
    <w:rsid w:val="00D713AF"/>
    <w:rsid w:val="00D7187F"/>
    <w:rsid w:val="00D723BB"/>
    <w:rsid w:val="00D72FF3"/>
    <w:rsid w:val="00D73BA7"/>
    <w:rsid w:val="00D7472F"/>
    <w:rsid w:val="00D75C0C"/>
    <w:rsid w:val="00D76F6F"/>
    <w:rsid w:val="00D8020F"/>
    <w:rsid w:val="00D8106A"/>
    <w:rsid w:val="00D81E6B"/>
    <w:rsid w:val="00D81F3E"/>
    <w:rsid w:val="00D8225D"/>
    <w:rsid w:val="00D827A1"/>
    <w:rsid w:val="00D841AB"/>
    <w:rsid w:val="00D8536B"/>
    <w:rsid w:val="00D85E11"/>
    <w:rsid w:val="00D86BB8"/>
    <w:rsid w:val="00D87AC7"/>
    <w:rsid w:val="00D91B7A"/>
    <w:rsid w:val="00D93AFF"/>
    <w:rsid w:val="00D94072"/>
    <w:rsid w:val="00D975CC"/>
    <w:rsid w:val="00DA118F"/>
    <w:rsid w:val="00DA15ED"/>
    <w:rsid w:val="00DA2339"/>
    <w:rsid w:val="00DA455C"/>
    <w:rsid w:val="00DA695B"/>
    <w:rsid w:val="00DA791F"/>
    <w:rsid w:val="00DA7E69"/>
    <w:rsid w:val="00DB03A0"/>
    <w:rsid w:val="00DB0E34"/>
    <w:rsid w:val="00DB1639"/>
    <w:rsid w:val="00DB4B0B"/>
    <w:rsid w:val="00DB5A65"/>
    <w:rsid w:val="00DB62A7"/>
    <w:rsid w:val="00DB6BC0"/>
    <w:rsid w:val="00DB73A4"/>
    <w:rsid w:val="00DB7AF7"/>
    <w:rsid w:val="00DC080E"/>
    <w:rsid w:val="00DC3A2A"/>
    <w:rsid w:val="00DC44F8"/>
    <w:rsid w:val="00DC7696"/>
    <w:rsid w:val="00DC7B77"/>
    <w:rsid w:val="00DD1976"/>
    <w:rsid w:val="00DD2201"/>
    <w:rsid w:val="00DD2FFF"/>
    <w:rsid w:val="00DD5121"/>
    <w:rsid w:val="00DE0225"/>
    <w:rsid w:val="00DE08B1"/>
    <w:rsid w:val="00DE0D79"/>
    <w:rsid w:val="00DE24DA"/>
    <w:rsid w:val="00DE2B03"/>
    <w:rsid w:val="00DE2BE4"/>
    <w:rsid w:val="00DE5268"/>
    <w:rsid w:val="00DE5AC9"/>
    <w:rsid w:val="00DE67B1"/>
    <w:rsid w:val="00DF0C6F"/>
    <w:rsid w:val="00DF4882"/>
    <w:rsid w:val="00DF6A93"/>
    <w:rsid w:val="00DF700A"/>
    <w:rsid w:val="00DF7A62"/>
    <w:rsid w:val="00E0060B"/>
    <w:rsid w:val="00E00805"/>
    <w:rsid w:val="00E015B5"/>
    <w:rsid w:val="00E01626"/>
    <w:rsid w:val="00E01732"/>
    <w:rsid w:val="00E01742"/>
    <w:rsid w:val="00E0238A"/>
    <w:rsid w:val="00E02D83"/>
    <w:rsid w:val="00E0327E"/>
    <w:rsid w:val="00E040A6"/>
    <w:rsid w:val="00E05CA5"/>
    <w:rsid w:val="00E06A31"/>
    <w:rsid w:val="00E10AC9"/>
    <w:rsid w:val="00E13ABD"/>
    <w:rsid w:val="00E1420E"/>
    <w:rsid w:val="00E14A3A"/>
    <w:rsid w:val="00E159D4"/>
    <w:rsid w:val="00E15AC1"/>
    <w:rsid w:val="00E17146"/>
    <w:rsid w:val="00E17485"/>
    <w:rsid w:val="00E176E3"/>
    <w:rsid w:val="00E21CF9"/>
    <w:rsid w:val="00E25F74"/>
    <w:rsid w:val="00E27D0E"/>
    <w:rsid w:val="00E321EC"/>
    <w:rsid w:val="00E330D3"/>
    <w:rsid w:val="00E3441C"/>
    <w:rsid w:val="00E36554"/>
    <w:rsid w:val="00E36E21"/>
    <w:rsid w:val="00E37519"/>
    <w:rsid w:val="00E40A95"/>
    <w:rsid w:val="00E43BD8"/>
    <w:rsid w:val="00E4591A"/>
    <w:rsid w:val="00E4770A"/>
    <w:rsid w:val="00E477FA"/>
    <w:rsid w:val="00E47AFC"/>
    <w:rsid w:val="00E50113"/>
    <w:rsid w:val="00E508BA"/>
    <w:rsid w:val="00E517C6"/>
    <w:rsid w:val="00E531D1"/>
    <w:rsid w:val="00E568B5"/>
    <w:rsid w:val="00E60078"/>
    <w:rsid w:val="00E61E88"/>
    <w:rsid w:val="00E62120"/>
    <w:rsid w:val="00E6537A"/>
    <w:rsid w:val="00E66ADD"/>
    <w:rsid w:val="00E67820"/>
    <w:rsid w:val="00E67B50"/>
    <w:rsid w:val="00E72C0E"/>
    <w:rsid w:val="00E73133"/>
    <w:rsid w:val="00E73EB0"/>
    <w:rsid w:val="00E73EF9"/>
    <w:rsid w:val="00E75AFD"/>
    <w:rsid w:val="00E7608A"/>
    <w:rsid w:val="00E80351"/>
    <w:rsid w:val="00E8257F"/>
    <w:rsid w:val="00E83D0B"/>
    <w:rsid w:val="00E8558F"/>
    <w:rsid w:val="00E87952"/>
    <w:rsid w:val="00E91677"/>
    <w:rsid w:val="00E9321E"/>
    <w:rsid w:val="00E93963"/>
    <w:rsid w:val="00E97BAC"/>
    <w:rsid w:val="00E97DC0"/>
    <w:rsid w:val="00EA0609"/>
    <w:rsid w:val="00EA0C6F"/>
    <w:rsid w:val="00EA350E"/>
    <w:rsid w:val="00EA5BF1"/>
    <w:rsid w:val="00EA7A6C"/>
    <w:rsid w:val="00EB03BB"/>
    <w:rsid w:val="00EB343F"/>
    <w:rsid w:val="00EB36C8"/>
    <w:rsid w:val="00EB3798"/>
    <w:rsid w:val="00EB4E8F"/>
    <w:rsid w:val="00EB6BC7"/>
    <w:rsid w:val="00EC0709"/>
    <w:rsid w:val="00EC0807"/>
    <w:rsid w:val="00EC1583"/>
    <w:rsid w:val="00EC4686"/>
    <w:rsid w:val="00EC4CA6"/>
    <w:rsid w:val="00EC7C9B"/>
    <w:rsid w:val="00ED0A5D"/>
    <w:rsid w:val="00ED393A"/>
    <w:rsid w:val="00ED5ACA"/>
    <w:rsid w:val="00ED5C69"/>
    <w:rsid w:val="00ED6118"/>
    <w:rsid w:val="00ED70AC"/>
    <w:rsid w:val="00ED7177"/>
    <w:rsid w:val="00ED784F"/>
    <w:rsid w:val="00EE01C7"/>
    <w:rsid w:val="00EE0BA0"/>
    <w:rsid w:val="00EF2227"/>
    <w:rsid w:val="00EF22CD"/>
    <w:rsid w:val="00EF2CF1"/>
    <w:rsid w:val="00EF3BC5"/>
    <w:rsid w:val="00EF4908"/>
    <w:rsid w:val="00EF4EDD"/>
    <w:rsid w:val="00EF7602"/>
    <w:rsid w:val="00F0054D"/>
    <w:rsid w:val="00F00BB2"/>
    <w:rsid w:val="00F03CE6"/>
    <w:rsid w:val="00F040E6"/>
    <w:rsid w:val="00F0539F"/>
    <w:rsid w:val="00F06BE5"/>
    <w:rsid w:val="00F073BB"/>
    <w:rsid w:val="00F106AC"/>
    <w:rsid w:val="00F106D1"/>
    <w:rsid w:val="00F1081F"/>
    <w:rsid w:val="00F112A7"/>
    <w:rsid w:val="00F14BB0"/>
    <w:rsid w:val="00F15519"/>
    <w:rsid w:val="00F15EC8"/>
    <w:rsid w:val="00F1608B"/>
    <w:rsid w:val="00F160F7"/>
    <w:rsid w:val="00F2023F"/>
    <w:rsid w:val="00F20DAF"/>
    <w:rsid w:val="00F220D1"/>
    <w:rsid w:val="00F23ED3"/>
    <w:rsid w:val="00F24393"/>
    <w:rsid w:val="00F25E49"/>
    <w:rsid w:val="00F278C4"/>
    <w:rsid w:val="00F30A0A"/>
    <w:rsid w:val="00F30AD6"/>
    <w:rsid w:val="00F32B31"/>
    <w:rsid w:val="00F333C2"/>
    <w:rsid w:val="00F334BD"/>
    <w:rsid w:val="00F33673"/>
    <w:rsid w:val="00F342E2"/>
    <w:rsid w:val="00F37094"/>
    <w:rsid w:val="00F374F6"/>
    <w:rsid w:val="00F40202"/>
    <w:rsid w:val="00F40882"/>
    <w:rsid w:val="00F41A37"/>
    <w:rsid w:val="00F41B3C"/>
    <w:rsid w:val="00F42C82"/>
    <w:rsid w:val="00F43A6C"/>
    <w:rsid w:val="00F43C82"/>
    <w:rsid w:val="00F443CF"/>
    <w:rsid w:val="00F459DB"/>
    <w:rsid w:val="00F45E36"/>
    <w:rsid w:val="00F46875"/>
    <w:rsid w:val="00F50F91"/>
    <w:rsid w:val="00F5293C"/>
    <w:rsid w:val="00F54DF7"/>
    <w:rsid w:val="00F570CB"/>
    <w:rsid w:val="00F57733"/>
    <w:rsid w:val="00F600F1"/>
    <w:rsid w:val="00F607B8"/>
    <w:rsid w:val="00F61132"/>
    <w:rsid w:val="00F6187E"/>
    <w:rsid w:val="00F65198"/>
    <w:rsid w:val="00F65592"/>
    <w:rsid w:val="00F658DF"/>
    <w:rsid w:val="00F6592B"/>
    <w:rsid w:val="00F6593E"/>
    <w:rsid w:val="00F67E7C"/>
    <w:rsid w:val="00F71384"/>
    <w:rsid w:val="00F715AE"/>
    <w:rsid w:val="00F74BEA"/>
    <w:rsid w:val="00F75162"/>
    <w:rsid w:val="00F75951"/>
    <w:rsid w:val="00F77C29"/>
    <w:rsid w:val="00F811B5"/>
    <w:rsid w:val="00F83CE4"/>
    <w:rsid w:val="00F84039"/>
    <w:rsid w:val="00F84915"/>
    <w:rsid w:val="00F85098"/>
    <w:rsid w:val="00F85ED0"/>
    <w:rsid w:val="00F870F3"/>
    <w:rsid w:val="00F87692"/>
    <w:rsid w:val="00F87C0B"/>
    <w:rsid w:val="00F90046"/>
    <w:rsid w:val="00F92027"/>
    <w:rsid w:val="00F92440"/>
    <w:rsid w:val="00F93641"/>
    <w:rsid w:val="00F94C5E"/>
    <w:rsid w:val="00F953D0"/>
    <w:rsid w:val="00F964A3"/>
    <w:rsid w:val="00F96D86"/>
    <w:rsid w:val="00F97AF5"/>
    <w:rsid w:val="00FA068F"/>
    <w:rsid w:val="00FA082B"/>
    <w:rsid w:val="00FA0A7C"/>
    <w:rsid w:val="00FA234A"/>
    <w:rsid w:val="00FA31B3"/>
    <w:rsid w:val="00FA37CA"/>
    <w:rsid w:val="00FA3A3F"/>
    <w:rsid w:val="00FA5531"/>
    <w:rsid w:val="00FA6AAF"/>
    <w:rsid w:val="00FB0F1B"/>
    <w:rsid w:val="00FB1C71"/>
    <w:rsid w:val="00FB337C"/>
    <w:rsid w:val="00FB342D"/>
    <w:rsid w:val="00FB365F"/>
    <w:rsid w:val="00FB58B4"/>
    <w:rsid w:val="00FB7A92"/>
    <w:rsid w:val="00FC278F"/>
    <w:rsid w:val="00FC43BF"/>
    <w:rsid w:val="00FC4BF7"/>
    <w:rsid w:val="00FC53A9"/>
    <w:rsid w:val="00FC5747"/>
    <w:rsid w:val="00FC6EA1"/>
    <w:rsid w:val="00FC7056"/>
    <w:rsid w:val="00FC797A"/>
    <w:rsid w:val="00FD1090"/>
    <w:rsid w:val="00FD1161"/>
    <w:rsid w:val="00FD121C"/>
    <w:rsid w:val="00FD1755"/>
    <w:rsid w:val="00FD2575"/>
    <w:rsid w:val="00FD28F3"/>
    <w:rsid w:val="00FD41FE"/>
    <w:rsid w:val="00FD5244"/>
    <w:rsid w:val="00FD706C"/>
    <w:rsid w:val="00FE244F"/>
    <w:rsid w:val="00FE296F"/>
    <w:rsid w:val="00FE35D1"/>
    <w:rsid w:val="00FE5B3C"/>
    <w:rsid w:val="00FE6AE5"/>
    <w:rsid w:val="00FE70F3"/>
    <w:rsid w:val="00FE7647"/>
    <w:rsid w:val="00FE794F"/>
    <w:rsid w:val="00FF1040"/>
    <w:rsid w:val="00FF1F19"/>
    <w:rsid w:val="00FF3FE6"/>
    <w:rsid w:val="00FF692D"/>
    <w:rsid w:val="00FF6943"/>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none [3209]" stroke="f">
      <v:fill color="none [3209]"/>
      <v:stroke on="f"/>
      <o:colormru v:ext="edit" colors="#f90,#f39,#0c9,#6f9,#06c"/>
    </o:shapedefaults>
    <o:shapelayout v:ext="edit">
      <o:idmap v:ext="edit" data="1"/>
    </o:shapelayout>
  </w:shapeDefaults>
  <w:decimalSymbol w:val="."/>
  <w:listSeparator w:val=","/>
  <w14:docId w14:val="73636B44"/>
  <w15:docId w15:val="{7BF314A1-F11E-46A5-946C-A851C3A81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 Text"/>
    <w:qFormat/>
    <w:rsid w:val="00CE2C12"/>
    <w:pPr>
      <w:spacing w:after="200" w:line="360" w:lineRule="exact"/>
      <w:jc w:val="both"/>
    </w:pPr>
    <w:rPr>
      <w:rFonts w:ascii="Open Sans Light" w:hAnsi="Open Sans Light"/>
      <w:color w:val="0D0D0D" w:themeColor="text1" w:themeTint="F2"/>
    </w:rPr>
  </w:style>
  <w:style w:type="paragraph" w:styleId="Heading1">
    <w:name w:val="heading 1"/>
    <w:basedOn w:val="Normal"/>
    <w:next w:val="Normal"/>
    <w:link w:val="Heading1Char"/>
    <w:uiPriority w:val="9"/>
    <w:qFormat/>
    <w:rsid w:val="00A0134D"/>
    <w:pPr>
      <w:keepNext/>
      <w:keepLines/>
      <w:numPr>
        <w:numId w:val="2"/>
      </w:numPr>
      <w:spacing w:before="120" w:after="120" w:line="240" w:lineRule="auto"/>
      <w:jc w:val="left"/>
      <w:outlineLvl w:val="0"/>
    </w:pPr>
    <w:rPr>
      <w:rFonts w:eastAsiaTheme="majorEastAsia" w:cstheme="majorBidi"/>
      <w:sz w:val="52"/>
      <w:szCs w:val="32"/>
    </w:rPr>
  </w:style>
  <w:style w:type="paragraph" w:styleId="Heading2">
    <w:name w:val="heading 2"/>
    <w:basedOn w:val="Normal"/>
    <w:next w:val="Normal"/>
    <w:link w:val="Heading2Char"/>
    <w:autoRedefine/>
    <w:uiPriority w:val="9"/>
    <w:unhideWhenUsed/>
    <w:qFormat/>
    <w:rsid w:val="00E62120"/>
    <w:pPr>
      <w:keepNext/>
      <w:keepLines/>
      <w:numPr>
        <w:ilvl w:val="1"/>
        <w:numId w:val="2"/>
      </w:numPr>
      <w:spacing w:after="26" w:line="259" w:lineRule="auto"/>
      <w:jc w:val="left"/>
      <w:outlineLvl w:val="1"/>
    </w:pPr>
    <w:rPr>
      <w:rFonts w:eastAsia="Times New Roman" w:cstheme="majorBidi"/>
      <w:color w:val="000000" w:themeColor="text1"/>
      <w:sz w:val="36"/>
      <w:szCs w:val="32"/>
      <w:lang w:val="en-IN"/>
    </w:rPr>
  </w:style>
  <w:style w:type="paragraph" w:styleId="Heading3">
    <w:name w:val="heading 3"/>
    <w:basedOn w:val="Normal"/>
    <w:next w:val="Normal"/>
    <w:link w:val="Heading3Char"/>
    <w:uiPriority w:val="9"/>
    <w:unhideWhenUsed/>
    <w:qFormat/>
    <w:rsid w:val="00246B09"/>
    <w:pPr>
      <w:keepNext/>
      <w:keepLines/>
      <w:numPr>
        <w:ilvl w:val="2"/>
        <w:numId w:val="2"/>
      </w:numPr>
      <w:spacing w:before="360" w:after="120" w:line="240" w:lineRule="auto"/>
      <w:jc w:val="left"/>
      <w:outlineLvl w:val="2"/>
    </w:pPr>
    <w:rPr>
      <w:rFonts w:eastAsiaTheme="majorEastAsia" w:cstheme="majorBidi"/>
      <w:color w:val="000000" w:themeColor="text1"/>
      <w:sz w:val="28"/>
      <w:szCs w:val="24"/>
    </w:rPr>
  </w:style>
  <w:style w:type="paragraph" w:styleId="Heading4">
    <w:name w:val="heading 4"/>
    <w:basedOn w:val="Normal"/>
    <w:next w:val="Normal"/>
    <w:link w:val="Heading4Char"/>
    <w:uiPriority w:val="9"/>
    <w:unhideWhenUsed/>
    <w:qFormat/>
    <w:rsid w:val="00310CB4"/>
    <w:pPr>
      <w:keepNext/>
      <w:keepLines/>
      <w:numPr>
        <w:ilvl w:val="3"/>
        <w:numId w:val="2"/>
      </w:numPr>
      <w:spacing w:before="40"/>
      <w:outlineLvl w:val="3"/>
    </w:pPr>
    <w:rPr>
      <w:rFonts w:eastAsiaTheme="majorEastAsia" w:cstheme="majorBidi"/>
      <w:iCs/>
      <w:color w:val="auto"/>
      <w:sz w:val="24"/>
    </w:rPr>
  </w:style>
  <w:style w:type="paragraph" w:styleId="Heading5">
    <w:name w:val="heading 5"/>
    <w:basedOn w:val="Normal"/>
    <w:next w:val="Normal"/>
    <w:link w:val="Heading5Char"/>
    <w:uiPriority w:val="9"/>
    <w:unhideWhenUsed/>
    <w:qFormat/>
    <w:rsid w:val="004302DF"/>
    <w:pPr>
      <w:keepNext/>
      <w:keepLines/>
      <w:numPr>
        <w:ilvl w:val="4"/>
        <w:numId w:val="2"/>
      </w:numPr>
      <w:spacing w:before="40"/>
      <w:outlineLvl w:val="4"/>
    </w:pPr>
    <w:rPr>
      <w:rFonts w:eastAsiaTheme="majorEastAsia" w:cstheme="majorBidi"/>
      <w:color w:val="auto"/>
    </w:rPr>
  </w:style>
  <w:style w:type="paragraph" w:styleId="Heading6">
    <w:name w:val="heading 6"/>
    <w:basedOn w:val="Normal"/>
    <w:next w:val="Normal"/>
    <w:link w:val="Heading6Char"/>
    <w:uiPriority w:val="9"/>
    <w:unhideWhenUsed/>
    <w:qFormat/>
    <w:rsid w:val="00A5495A"/>
    <w:pPr>
      <w:keepNext/>
      <w:keepLines/>
      <w:numPr>
        <w:ilvl w:val="5"/>
        <w:numId w:val="2"/>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A5495A"/>
    <w:pPr>
      <w:keepNext/>
      <w:keepLines/>
      <w:numPr>
        <w:ilvl w:val="6"/>
        <w:numId w:val="2"/>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A5495A"/>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5495A"/>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aliases w:val="Subtitle-1"/>
    <w:basedOn w:val="Normal"/>
    <w:next w:val="Normal"/>
    <w:link w:val="SubtitleChar"/>
    <w:uiPriority w:val="11"/>
    <w:qFormat/>
    <w:rsid w:val="00A31D33"/>
    <w:pPr>
      <w:numPr>
        <w:numId w:val="1"/>
      </w:numPr>
      <w:spacing w:after="240"/>
    </w:pPr>
    <w:rPr>
      <w:rFonts w:eastAsiaTheme="minorEastAsia"/>
      <w:sz w:val="36"/>
    </w:rPr>
  </w:style>
  <w:style w:type="character" w:customStyle="1" w:styleId="SubtitleChar">
    <w:name w:val="Subtitle Char"/>
    <w:aliases w:val="Subtitle-1 Char"/>
    <w:basedOn w:val="DefaultParagraphFont"/>
    <w:link w:val="Subtitle"/>
    <w:uiPriority w:val="11"/>
    <w:rsid w:val="00A31D33"/>
    <w:rPr>
      <w:rFonts w:ascii="Open Sans Light" w:eastAsiaTheme="minorEastAsia" w:hAnsi="Open Sans Light"/>
      <w:color w:val="0D0D0D" w:themeColor="text1" w:themeTint="F2"/>
      <w:sz w:val="36"/>
    </w:rPr>
  </w:style>
  <w:style w:type="table" w:styleId="TableGrid">
    <w:name w:val="Table Grid"/>
    <w:basedOn w:val="TableNormal"/>
    <w:uiPriority w:val="59"/>
    <w:rsid w:val="007C777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B1FC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1FCC"/>
    <w:rPr>
      <w:rFonts w:ascii="Segoe UI" w:hAnsi="Segoe UI" w:cs="Segoe UI"/>
      <w:sz w:val="18"/>
      <w:szCs w:val="18"/>
    </w:rPr>
  </w:style>
  <w:style w:type="paragraph" w:styleId="Header">
    <w:name w:val="header"/>
    <w:basedOn w:val="Normal"/>
    <w:link w:val="HeaderChar"/>
    <w:unhideWhenUsed/>
    <w:rsid w:val="00F06BE5"/>
    <w:pPr>
      <w:tabs>
        <w:tab w:val="center" w:pos="4680"/>
        <w:tab w:val="right" w:pos="9360"/>
      </w:tabs>
      <w:spacing w:line="240" w:lineRule="auto"/>
    </w:pPr>
  </w:style>
  <w:style w:type="character" w:customStyle="1" w:styleId="HeaderChar">
    <w:name w:val="Header Char"/>
    <w:basedOn w:val="DefaultParagraphFont"/>
    <w:link w:val="Header"/>
    <w:rsid w:val="00F06BE5"/>
  </w:style>
  <w:style w:type="paragraph" w:styleId="Footer">
    <w:name w:val="footer"/>
    <w:basedOn w:val="Normal"/>
    <w:link w:val="FooterChar"/>
    <w:uiPriority w:val="99"/>
    <w:unhideWhenUsed/>
    <w:rsid w:val="00F06BE5"/>
    <w:pPr>
      <w:tabs>
        <w:tab w:val="center" w:pos="4680"/>
        <w:tab w:val="right" w:pos="9360"/>
      </w:tabs>
      <w:spacing w:line="240" w:lineRule="auto"/>
    </w:pPr>
  </w:style>
  <w:style w:type="character" w:customStyle="1" w:styleId="FooterChar">
    <w:name w:val="Footer Char"/>
    <w:basedOn w:val="DefaultParagraphFont"/>
    <w:link w:val="Footer"/>
    <w:uiPriority w:val="99"/>
    <w:rsid w:val="00F06BE5"/>
  </w:style>
  <w:style w:type="paragraph" w:styleId="Title">
    <w:name w:val="Title"/>
    <w:aliases w:val="Main Title"/>
    <w:basedOn w:val="Normal"/>
    <w:next w:val="Normal"/>
    <w:link w:val="TitleChar"/>
    <w:uiPriority w:val="10"/>
    <w:qFormat/>
    <w:rsid w:val="00A65433"/>
    <w:pPr>
      <w:spacing w:after="240" w:line="240" w:lineRule="auto"/>
      <w:jc w:val="left"/>
    </w:pPr>
    <w:rPr>
      <w:rFonts w:eastAsiaTheme="majorEastAsia" w:cstheme="majorBidi"/>
      <w:spacing w:val="-10"/>
      <w:kern w:val="28"/>
      <w:sz w:val="52"/>
      <w:szCs w:val="56"/>
    </w:rPr>
  </w:style>
  <w:style w:type="character" w:customStyle="1" w:styleId="TitleChar">
    <w:name w:val="Title Char"/>
    <w:aliases w:val="Main Title Char"/>
    <w:basedOn w:val="DefaultParagraphFont"/>
    <w:link w:val="Title"/>
    <w:uiPriority w:val="10"/>
    <w:rsid w:val="00A65433"/>
    <w:rPr>
      <w:rFonts w:ascii="Open Sans Light" w:eastAsiaTheme="majorEastAsia" w:hAnsi="Open Sans Light" w:cstheme="majorBidi"/>
      <w:color w:val="0D0D0D" w:themeColor="text1" w:themeTint="F2"/>
      <w:spacing w:val="-10"/>
      <w:kern w:val="28"/>
      <w:sz w:val="52"/>
      <w:szCs w:val="56"/>
    </w:rPr>
  </w:style>
  <w:style w:type="paragraph" w:styleId="ListParagraph">
    <w:name w:val="List Paragraph"/>
    <w:basedOn w:val="Normal"/>
    <w:link w:val="ListParagraphChar"/>
    <w:uiPriority w:val="34"/>
    <w:qFormat/>
    <w:rsid w:val="001A57FF"/>
    <w:pPr>
      <w:ind w:left="720"/>
      <w:contextualSpacing/>
    </w:pPr>
  </w:style>
  <w:style w:type="paragraph" w:styleId="NormalWeb">
    <w:name w:val="Normal (Web)"/>
    <w:basedOn w:val="Normal"/>
    <w:uiPriority w:val="99"/>
    <w:unhideWhenUsed/>
    <w:rsid w:val="00755897"/>
    <w:pPr>
      <w:spacing w:before="100" w:beforeAutospacing="1" w:after="100" w:afterAutospacing="1" w:line="240" w:lineRule="auto"/>
      <w:jc w:val="left"/>
    </w:pPr>
    <w:rPr>
      <w:rFonts w:ascii="Times New Roman" w:eastAsiaTheme="minorEastAsia" w:hAnsi="Times New Roman" w:cs="Times New Roman"/>
      <w:color w:val="auto"/>
      <w:sz w:val="24"/>
      <w:szCs w:val="24"/>
    </w:rPr>
  </w:style>
  <w:style w:type="paragraph" w:styleId="NoSpacing">
    <w:name w:val="No Spacing"/>
    <w:uiPriority w:val="1"/>
    <w:qFormat/>
    <w:rsid w:val="00AD5278"/>
    <w:pPr>
      <w:spacing w:after="0" w:line="240" w:lineRule="auto"/>
      <w:jc w:val="both"/>
    </w:pPr>
    <w:rPr>
      <w:rFonts w:ascii="Open Sans Light" w:hAnsi="Open Sans Light"/>
      <w:color w:val="0D0D0D" w:themeColor="text1" w:themeTint="F2"/>
    </w:rPr>
  </w:style>
  <w:style w:type="paragraph" w:customStyle="1" w:styleId="Default">
    <w:name w:val="Default"/>
    <w:rsid w:val="00887065"/>
    <w:pPr>
      <w:autoSpaceDE w:val="0"/>
      <w:autoSpaceDN w:val="0"/>
      <w:adjustRightInd w:val="0"/>
      <w:spacing w:after="0" w:line="240" w:lineRule="auto"/>
    </w:pPr>
    <w:rPr>
      <w:rFonts w:ascii="Palatino Linotype" w:hAnsi="Palatino Linotype" w:cs="Palatino Linotype"/>
      <w:color w:val="000000"/>
      <w:sz w:val="24"/>
      <w:szCs w:val="24"/>
      <w:lang w:val="en-IN"/>
    </w:rPr>
  </w:style>
  <w:style w:type="character" w:customStyle="1" w:styleId="Heading1Char">
    <w:name w:val="Heading 1 Char"/>
    <w:basedOn w:val="DefaultParagraphFont"/>
    <w:link w:val="Heading1"/>
    <w:uiPriority w:val="9"/>
    <w:rsid w:val="00A0134D"/>
    <w:rPr>
      <w:rFonts w:ascii="Open Sans Light" w:eastAsiaTheme="majorEastAsia" w:hAnsi="Open Sans Light" w:cstheme="majorBidi"/>
      <w:color w:val="0D0D0D" w:themeColor="text1" w:themeTint="F2"/>
      <w:sz w:val="52"/>
      <w:szCs w:val="32"/>
    </w:rPr>
  </w:style>
  <w:style w:type="character" w:customStyle="1" w:styleId="Heading2Char">
    <w:name w:val="Heading 2 Char"/>
    <w:basedOn w:val="DefaultParagraphFont"/>
    <w:link w:val="Heading2"/>
    <w:uiPriority w:val="9"/>
    <w:rsid w:val="00E62120"/>
    <w:rPr>
      <w:rFonts w:ascii="Open Sans Light" w:eastAsia="Times New Roman" w:hAnsi="Open Sans Light" w:cstheme="majorBidi"/>
      <w:color w:val="000000" w:themeColor="text1"/>
      <w:sz w:val="36"/>
      <w:szCs w:val="32"/>
      <w:lang w:val="en-IN"/>
    </w:rPr>
  </w:style>
  <w:style w:type="character" w:customStyle="1" w:styleId="Heading3Char">
    <w:name w:val="Heading 3 Char"/>
    <w:basedOn w:val="DefaultParagraphFont"/>
    <w:link w:val="Heading3"/>
    <w:uiPriority w:val="9"/>
    <w:rsid w:val="00246B09"/>
    <w:rPr>
      <w:rFonts w:ascii="Open Sans Light" w:eastAsiaTheme="majorEastAsia" w:hAnsi="Open Sans Light" w:cstheme="majorBidi"/>
      <w:color w:val="000000" w:themeColor="text1"/>
      <w:sz w:val="28"/>
      <w:szCs w:val="24"/>
    </w:rPr>
  </w:style>
  <w:style w:type="character" w:customStyle="1" w:styleId="Heading4Char">
    <w:name w:val="Heading 4 Char"/>
    <w:basedOn w:val="DefaultParagraphFont"/>
    <w:link w:val="Heading4"/>
    <w:uiPriority w:val="9"/>
    <w:rsid w:val="00310CB4"/>
    <w:rPr>
      <w:rFonts w:ascii="Open Sans Light" w:eastAsiaTheme="majorEastAsia" w:hAnsi="Open Sans Light" w:cstheme="majorBidi"/>
      <w:iCs/>
      <w:sz w:val="24"/>
    </w:rPr>
  </w:style>
  <w:style w:type="character" w:customStyle="1" w:styleId="Heading5Char">
    <w:name w:val="Heading 5 Char"/>
    <w:basedOn w:val="DefaultParagraphFont"/>
    <w:link w:val="Heading5"/>
    <w:uiPriority w:val="9"/>
    <w:rsid w:val="004302DF"/>
    <w:rPr>
      <w:rFonts w:ascii="Open Sans Light" w:eastAsiaTheme="majorEastAsia" w:hAnsi="Open Sans Light" w:cstheme="majorBidi"/>
    </w:rPr>
  </w:style>
  <w:style w:type="character" w:customStyle="1" w:styleId="Heading6Char">
    <w:name w:val="Heading 6 Char"/>
    <w:basedOn w:val="DefaultParagraphFont"/>
    <w:link w:val="Heading6"/>
    <w:uiPriority w:val="9"/>
    <w:rsid w:val="00A5495A"/>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A5495A"/>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A5495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5495A"/>
    <w:rPr>
      <w:rFonts w:asciiTheme="majorHAnsi" w:eastAsiaTheme="majorEastAsia" w:hAnsiTheme="majorHAnsi" w:cstheme="majorBidi"/>
      <w:i/>
      <w:iCs/>
      <w:color w:val="272727" w:themeColor="text1" w:themeTint="D8"/>
      <w:sz w:val="21"/>
      <w:szCs w:val="21"/>
    </w:rPr>
  </w:style>
  <w:style w:type="paragraph" w:customStyle="1" w:styleId="TableContents">
    <w:name w:val="Table Contents"/>
    <w:basedOn w:val="BodyText"/>
    <w:rsid w:val="00B62E7C"/>
    <w:pPr>
      <w:suppressAutoHyphens/>
      <w:spacing w:after="0" w:line="360" w:lineRule="auto"/>
    </w:pPr>
    <w:rPr>
      <w:rFonts w:ascii="Tahoma" w:eastAsia="Times New Roman" w:hAnsi="Tahoma" w:cs="Times New Roman"/>
      <w:b/>
      <w:color w:val="auto"/>
      <w:sz w:val="20"/>
      <w:szCs w:val="20"/>
    </w:rPr>
  </w:style>
  <w:style w:type="paragraph" w:styleId="BodyText">
    <w:name w:val="Body Text"/>
    <w:basedOn w:val="Normal"/>
    <w:link w:val="BodyTextChar"/>
    <w:uiPriority w:val="99"/>
    <w:semiHidden/>
    <w:unhideWhenUsed/>
    <w:rsid w:val="00B62E7C"/>
    <w:pPr>
      <w:spacing w:after="120"/>
    </w:pPr>
  </w:style>
  <w:style w:type="character" w:customStyle="1" w:styleId="BodyTextChar">
    <w:name w:val="Body Text Char"/>
    <w:basedOn w:val="DefaultParagraphFont"/>
    <w:link w:val="BodyText"/>
    <w:uiPriority w:val="99"/>
    <w:semiHidden/>
    <w:rsid w:val="00B62E7C"/>
    <w:rPr>
      <w:rFonts w:ascii="Open Sans Light" w:hAnsi="Open Sans Light"/>
      <w:color w:val="0D0D0D" w:themeColor="text1" w:themeTint="F2"/>
    </w:rPr>
  </w:style>
  <w:style w:type="paragraph" w:styleId="TOCHeading">
    <w:name w:val="TOC Heading"/>
    <w:basedOn w:val="Heading1"/>
    <w:next w:val="Normal"/>
    <w:uiPriority w:val="39"/>
    <w:unhideWhenUsed/>
    <w:qFormat/>
    <w:rsid w:val="005A59F6"/>
    <w:pPr>
      <w:numPr>
        <w:numId w:val="0"/>
      </w:numPr>
      <w:spacing w:before="240" w:after="0" w:line="259" w:lineRule="auto"/>
      <w:outlineLvl w:val="9"/>
    </w:pPr>
    <w:rPr>
      <w:rFonts w:asciiTheme="majorHAnsi" w:hAnsiTheme="majorHAnsi"/>
      <w:color w:val="2E74B5" w:themeColor="accent1" w:themeShade="BF"/>
      <w:sz w:val="32"/>
    </w:rPr>
  </w:style>
  <w:style w:type="paragraph" w:styleId="TOC1">
    <w:name w:val="toc 1"/>
    <w:basedOn w:val="Normal"/>
    <w:next w:val="Normal"/>
    <w:autoRedefine/>
    <w:uiPriority w:val="39"/>
    <w:unhideWhenUsed/>
    <w:rsid w:val="005A59F6"/>
    <w:pPr>
      <w:spacing w:after="100"/>
    </w:pPr>
  </w:style>
  <w:style w:type="paragraph" w:styleId="TOC2">
    <w:name w:val="toc 2"/>
    <w:basedOn w:val="Normal"/>
    <w:next w:val="Normal"/>
    <w:autoRedefine/>
    <w:uiPriority w:val="39"/>
    <w:unhideWhenUsed/>
    <w:rsid w:val="00422007"/>
    <w:pPr>
      <w:tabs>
        <w:tab w:val="left" w:pos="993"/>
        <w:tab w:val="right" w:leader="dot" w:pos="9017"/>
      </w:tabs>
      <w:spacing w:after="100"/>
      <w:ind w:left="426"/>
    </w:pPr>
  </w:style>
  <w:style w:type="paragraph" w:styleId="TOC3">
    <w:name w:val="toc 3"/>
    <w:basedOn w:val="Normal"/>
    <w:next w:val="Normal"/>
    <w:autoRedefine/>
    <w:uiPriority w:val="39"/>
    <w:unhideWhenUsed/>
    <w:rsid w:val="00422007"/>
    <w:pPr>
      <w:tabs>
        <w:tab w:val="left" w:pos="1701"/>
        <w:tab w:val="right" w:leader="dot" w:pos="9017"/>
      </w:tabs>
      <w:spacing w:after="100"/>
      <w:ind w:left="993"/>
    </w:pPr>
  </w:style>
  <w:style w:type="character" w:styleId="Hyperlink">
    <w:name w:val="Hyperlink"/>
    <w:basedOn w:val="DefaultParagraphFont"/>
    <w:uiPriority w:val="99"/>
    <w:unhideWhenUsed/>
    <w:rsid w:val="005A59F6"/>
    <w:rPr>
      <w:color w:val="0563C1" w:themeColor="hyperlink"/>
      <w:u w:val="single"/>
    </w:rPr>
  </w:style>
  <w:style w:type="character" w:customStyle="1" w:styleId="apple-converted-space">
    <w:name w:val="apple-converted-space"/>
    <w:basedOn w:val="DefaultParagraphFont"/>
    <w:rsid w:val="00146AD1"/>
  </w:style>
  <w:style w:type="character" w:customStyle="1" w:styleId="ListParagraphChar">
    <w:name w:val="List Paragraph Char"/>
    <w:link w:val="ListParagraph"/>
    <w:uiPriority w:val="34"/>
    <w:rsid w:val="0044126B"/>
    <w:rPr>
      <w:rFonts w:ascii="Open Sans Light" w:hAnsi="Open Sans Light"/>
      <w:color w:val="0D0D0D" w:themeColor="text1" w:themeTint="F2"/>
    </w:rPr>
  </w:style>
  <w:style w:type="paragraph" w:styleId="Caption">
    <w:name w:val="caption"/>
    <w:basedOn w:val="Normal"/>
    <w:next w:val="Normal"/>
    <w:uiPriority w:val="35"/>
    <w:unhideWhenUsed/>
    <w:qFormat/>
    <w:rsid w:val="00E568B5"/>
    <w:pPr>
      <w:spacing w:line="240" w:lineRule="auto"/>
    </w:pPr>
    <w:rPr>
      <w:i/>
      <w:iCs/>
      <w:color w:val="44546A" w:themeColor="text2"/>
      <w:sz w:val="18"/>
      <w:szCs w:val="18"/>
    </w:rPr>
  </w:style>
  <w:style w:type="paragraph" w:customStyle="1" w:styleId="Style1">
    <w:name w:val="Style1"/>
    <w:basedOn w:val="Normal"/>
    <w:link w:val="Style1Char"/>
    <w:qFormat/>
    <w:rsid w:val="0032244D"/>
    <w:pPr>
      <w:tabs>
        <w:tab w:val="left" w:pos="1620"/>
      </w:tabs>
    </w:pPr>
  </w:style>
  <w:style w:type="character" w:customStyle="1" w:styleId="Style1Char">
    <w:name w:val="Style1 Char"/>
    <w:basedOn w:val="DefaultParagraphFont"/>
    <w:link w:val="Style1"/>
    <w:rsid w:val="0032244D"/>
    <w:rPr>
      <w:rFonts w:ascii="Open Sans Light" w:hAnsi="Open Sans Light"/>
      <w:color w:val="0D0D0D" w:themeColor="text1" w:themeTint="F2"/>
    </w:rPr>
  </w:style>
  <w:style w:type="table" w:customStyle="1" w:styleId="GridTable2-Accent11">
    <w:name w:val="Grid Table 2 - Accent 11"/>
    <w:basedOn w:val="TableNormal"/>
    <w:uiPriority w:val="47"/>
    <w:rsid w:val="00457054"/>
    <w:pPr>
      <w:spacing w:after="0" w:line="240" w:lineRule="auto"/>
    </w:pPr>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4-Accent11">
    <w:name w:val="Grid Table 4 - Accent 11"/>
    <w:basedOn w:val="TableNormal"/>
    <w:uiPriority w:val="49"/>
    <w:rsid w:val="00457054"/>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ListTable3-Accent11">
    <w:name w:val="List Table 3 - Accent 11"/>
    <w:basedOn w:val="TableNormal"/>
    <w:uiPriority w:val="48"/>
    <w:rsid w:val="00457054"/>
    <w:pPr>
      <w:spacing w:after="0" w:line="240" w:lineRule="auto"/>
    </w:pPr>
    <w:tblPr>
      <w:tblStyleRowBandSize w:val="1"/>
      <w:tblStyleColBandSize w:val="1"/>
      <w:tblInd w:w="0" w:type="dxa"/>
      <w:tblBorders>
        <w:top w:val="single" w:sz="4" w:space="0" w:color="5B9BD5" w:themeColor="accent1"/>
        <w:left w:val="single" w:sz="4" w:space="0" w:color="5B9BD5" w:themeColor="accent1"/>
        <w:bottom w:val="single" w:sz="4" w:space="0" w:color="5B9BD5" w:themeColor="accent1"/>
        <w:right w:val="single" w:sz="4" w:space="0" w:color="5B9BD5" w:themeColor="accent1"/>
      </w:tblBorders>
      <w:tblCellMar>
        <w:top w:w="0" w:type="dxa"/>
        <w:left w:w="108" w:type="dxa"/>
        <w:bottom w:w="0" w:type="dxa"/>
        <w:right w:w="108" w:type="dxa"/>
      </w:tblCellMar>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character" w:customStyle="1" w:styleId="xbe">
    <w:name w:val="_xbe"/>
    <w:basedOn w:val="DefaultParagraphFont"/>
    <w:rsid w:val="00B13773"/>
  </w:style>
  <w:style w:type="paragraph" w:customStyle="1" w:styleId="GanttheadHeading2Numbered">
    <w:name w:val="Gantthead Heading 2 Numbered"/>
    <w:basedOn w:val="Normal"/>
    <w:rsid w:val="00416199"/>
    <w:pPr>
      <w:numPr>
        <w:numId w:val="3"/>
      </w:numPr>
      <w:spacing w:after="240" w:line="240" w:lineRule="auto"/>
      <w:jc w:val="left"/>
    </w:pPr>
    <w:rPr>
      <w:rFonts w:ascii="Arial" w:eastAsia="Times New Roman" w:hAnsi="Arial" w:cs="Times New Roman"/>
      <w:color w:val="auto"/>
      <w:szCs w:val="20"/>
    </w:rPr>
  </w:style>
  <w:style w:type="paragraph" w:customStyle="1" w:styleId="Heading11">
    <w:name w:val="Heading 11"/>
    <w:basedOn w:val="Normal"/>
    <w:next w:val="Normal"/>
    <w:uiPriority w:val="9"/>
    <w:qFormat/>
    <w:rsid w:val="00FC4BF7"/>
    <w:pPr>
      <w:keepNext/>
      <w:keepLines/>
      <w:numPr>
        <w:numId w:val="8"/>
      </w:numPr>
      <w:spacing w:before="400" w:after="40" w:line="240" w:lineRule="auto"/>
      <w:outlineLvl w:val="0"/>
    </w:pPr>
    <w:rPr>
      <w:rFonts w:ascii="Calibri Light" w:eastAsia="Times New Roman" w:hAnsi="Calibri Light" w:cs="Times New Roman"/>
      <w:color w:val="783F04"/>
      <w:sz w:val="36"/>
      <w:szCs w:val="36"/>
    </w:rPr>
  </w:style>
  <w:style w:type="paragraph" w:customStyle="1" w:styleId="Heading21">
    <w:name w:val="Heading 21"/>
    <w:basedOn w:val="Normal"/>
    <w:next w:val="Normal"/>
    <w:uiPriority w:val="9"/>
    <w:unhideWhenUsed/>
    <w:rsid w:val="00FC4BF7"/>
    <w:pPr>
      <w:keepNext/>
      <w:keepLines/>
      <w:numPr>
        <w:ilvl w:val="1"/>
        <w:numId w:val="8"/>
      </w:numPr>
      <w:spacing w:before="40" w:line="240" w:lineRule="auto"/>
      <w:outlineLvl w:val="1"/>
    </w:pPr>
    <w:rPr>
      <w:rFonts w:ascii="Calibri Light" w:eastAsia="Times New Roman" w:hAnsi="Calibri Light" w:cs="Times New Roman"/>
      <w:color w:val="B35E06"/>
      <w:sz w:val="32"/>
      <w:szCs w:val="32"/>
      <w:lang w:val="en-IN"/>
    </w:rPr>
  </w:style>
  <w:style w:type="paragraph" w:customStyle="1" w:styleId="Heading31">
    <w:name w:val="Heading 31"/>
    <w:basedOn w:val="Normal"/>
    <w:next w:val="Normal"/>
    <w:uiPriority w:val="9"/>
    <w:unhideWhenUsed/>
    <w:qFormat/>
    <w:rsid w:val="00FC4BF7"/>
    <w:pPr>
      <w:keepNext/>
      <w:keepLines/>
      <w:numPr>
        <w:ilvl w:val="2"/>
        <w:numId w:val="8"/>
      </w:numPr>
      <w:spacing w:before="40" w:line="240" w:lineRule="auto"/>
      <w:ind w:left="720"/>
      <w:outlineLvl w:val="2"/>
    </w:pPr>
    <w:rPr>
      <w:rFonts w:ascii="Calibri Light" w:eastAsia="Times New Roman" w:hAnsi="Calibri Light" w:cs="Times New Roman"/>
      <w:color w:val="B35E06"/>
      <w:sz w:val="28"/>
      <w:szCs w:val="28"/>
      <w:lang w:val="en-IN"/>
    </w:rPr>
  </w:style>
  <w:style w:type="paragraph" w:customStyle="1" w:styleId="Heading41">
    <w:name w:val="Heading 41"/>
    <w:basedOn w:val="Normal"/>
    <w:next w:val="Normal"/>
    <w:uiPriority w:val="9"/>
    <w:unhideWhenUsed/>
    <w:qFormat/>
    <w:rsid w:val="00310CB4"/>
    <w:pPr>
      <w:keepNext/>
      <w:keepLines/>
      <w:numPr>
        <w:ilvl w:val="3"/>
        <w:numId w:val="8"/>
      </w:numPr>
      <w:spacing w:before="40" w:line="259" w:lineRule="auto"/>
      <w:outlineLvl w:val="3"/>
    </w:pPr>
    <w:rPr>
      <w:rFonts w:eastAsia="Times New Roman" w:cs="Times New Roman"/>
      <w:color w:val="auto"/>
      <w:sz w:val="24"/>
      <w:szCs w:val="24"/>
      <w:lang w:val="en-IN"/>
    </w:rPr>
  </w:style>
  <w:style w:type="paragraph" w:customStyle="1" w:styleId="Heading51">
    <w:name w:val="Heading 51"/>
    <w:basedOn w:val="Normal"/>
    <w:next w:val="Normal"/>
    <w:uiPriority w:val="9"/>
    <w:semiHidden/>
    <w:unhideWhenUsed/>
    <w:qFormat/>
    <w:rsid w:val="00FC4BF7"/>
    <w:pPr>
      <w:keepNext/>
      <w:keepLines/>
      <w:numPr>
        <w:ilvl w:val="4"/>
        <w:numId w:val="8"/>
      </w:numPr>
      <w:spacing w:before="40" w:line="259" w:lineRule="auto"/>
      <w:outlineLvl w:val="4"/>
    </w:pPr>
    <w:rPr>
      <w:rFonts w:ascii="Calibri Light" w:eastAsia="Times New Roman" w:hAnsi="Calibri Light" w:cs="Times New Roman"/>
      <w:caps/>
      <w:color w:val="B35E06"/>
      <w:lang w:val="en-IN"/>
    </w:rPr>
  </w:style>
  <w:style w:type="paragraph" w:customStyle="1" w:styleId="Heading61">
    <w:name w:val="Heading 61"/>
    <w:basedOn w:val="Normal"/>
    <w:next w:val="Normal"/>
    <w:uiPriority w:val="9"/>
    <w:semiHidden/>
    <w:unhideWhenUsed/>
    <w:qFormat/>
    <w:rsid w:val="00FC4BF7"/>
    <w:pPr>
      <w:keepNext/>
      <w:keepLines/>
      <w:numPr>
        <w:ilvl w:val="5"/>
        <w:numId w:val="8"/>
      </w:numPr>
      <w:spacing w:before="40" w:line="259" w:lineRule="auto"/>
      <w:outlineLvl w:val="5"/>
    </w:pPr>
    <w:rPr>
      <w:rFonts w:ascii="Calibri Light" w:eastAsia="Times New Roman" w:hAnsi="Calibri Light" w:cs="Times New Roman"/>
      <w:i/>
      <w:iCs/>
      <w:caps/>
      <w:color w:val="783F04"/>
      <w:lang w:val="en-IN"/>
    </w:rPr>
  </w:style>
  <w:style w:type="paragraph" w:customStyle="1" w:styleId="Heading71">
    <w:name w:val="Heading 71"/>
    <w:basedOn w:val="Normal"/>
    <w:next w:val="Normal"/>
    <w:uiPriority w:val="9"/>
    <w:semiHidden/>
    <w:unhideWhenUsed/>
    <w:qFormat/>
    <w:rsid w:val="00FC4BF7"/>
    <w:pPr>
      <w:keepNext/>
      <w:keepLines/>
      <w:numPr>
        <w:ilvl w:val="6"/>
        <w:numId w:val="8"/>
      </w:numPr>
      <w:spacing w:before="40" w:line="259" w:lineRule="auto"/>
      <w:outlineLvl w:val="6"/>
    </w:pPr>
    <w:rPr>
      <w:rFonts w:ascii="Calibri Light" w:eastAsia="Times New Roman" w:hAnsi="Calibri Light" w:cs="Times New Roman"/>
      <w:b/>
      <w:bCs/>
      <w:color w:val="783F04"/>
      <w:lang w:val="en-IN"/>
    </w:rPr>
  </w:style>
  <w:style w:type="paragraph" w:customStyle="1" w:styleId="Heading81">
    <w:name w:val="Heading 81"/>
    <w:basedOn w:val="Normal"/>
    <w:next w:val="Normal"/>
    <w:uiPriority w:val="9"/>
    <w:semiHidden/>
    <w:unhideWhenUsed/>
    <w:qFormat/>
    <w:rsid w:val="00FC4BF7"/>
    <w:pPr>
      <w:keepNext/>
      <w:keepLines/>
      <w:numPr>
        <w:ilvl w:val="7"/>
        <w:numId w:val="8"/>
      </w:numPr>
      <w:spacing w:before="40" w:line="259" w:lineRule="auto"/>
      <w:outlineLvl w:val="7"/>
    </w:pPr>
    <w:rPr>
      <w:rFonts w:ascii="Calibri Light" w:eastAsia="Times New Roman" w:hAnsi="Calibri Light" w:cs="Times New Roman"/>
      <w:b/>
      <w:bCs/>
      <w:i/>
      <w:iCs/>
      <w:color w:val="783F04"/>
      <w:lang w:val="en-IN"/>
    </w:rPr>
  </w:style>
  <w:style w:type="paragraph" w:customStyle="1" w:styleId="Heading91">
    <w:name w:val="Heading 91"/>
    <w:basedOn w:val="Normal"/>
    <w:next w:val="Normal"/>
    <w:uiPriority w:val="9"/>
    <w:semiHidden/>
    <w:unhideWhenUsed/>
    <w:qFormat/>
    <w:rsid w:val="00FC4BF7"/>
    <w:pPr>
      <w:keepNext/>
      <w:keepLines/>
      <w:numPr>
        <w:ilvl w:val="8"/>
        <w:numId w:val="8"/>
      </w:numPr>
      <w:spacing w:before="40" w:line="259" w:lineRule="auto"/>
      <w:outlineLvl w:val="8"/>
    </w:pPr>
    <w:rPr>
      <w:rFonts w:ascii="Calibri Light" w:eastAsia="Times New Roman" w:hAnsi="Calibri Light" w:cs="Times New Roman"/>
      <w:i/>
      <w:iCs/>
      <w:color w:val="783F04"/>
      <w:lang w:val="en-IN"/>
    </w:rPr>
  </w:style>
  <w:style w:type="numbering" w:customStyle="1" w:styleId="NoList1">
    <w:name w:val="No List1"/>
    <w:next w:val="NoList"/>
    <w:uiPriority w:val="99"/>
    <w:semiHidden/>
    <w:unhideWhenUsed/>
    <w:rsid w:val="00FC4BF7"/>
  </w:style>
  <w:style w:type="numbering" w:customStyle="1" w:styleId="WWOutlineListStyle">
    <w:name w:val="WW_OutlineListStyle"/>
    <w:basedOn w:val="NoList"/>
    <w:rsid w:val="00FC4BF7"/>
    <w:pPr>
      <w:numPr>
        <w:numId w:val="4"/>
      </w:numPr>
    </w:pPr>
  </w:style>
  <w:style w:type="paragraph" w:customStyle="1" w:styleId="Standard">
    <w:name w:val="Standard"/>
    <w:rsid w:val="00FC4BF7"/>
    <w:pPr>
      <w:suppressAutoHyphens/>
    </w:pPr>
    <w:rPr>
      <w:rFonts w:eastAsia="Times New Roman"/>
      <w:lang w:val="en-IN"/>
    </w:rPr>
  </w:style>
  <w:style w:type="paragraph" w:customStyle="1" w:styleId="Heading">
    <w:name w:val="Heading"/>
    <w:basedOn w:val="Standard"/>
    <w:next w:val="Textbody"/>
    <w:rsid w:val="00FC4BF7"/>
    <w:pPr>
      <w:keepNext/>
      <w:spacing w:before="240" w:after="120"/>
    </w:pPr>
    <w:rPr>
      <w:rFonts w:ascii="Arial" w:hAnsi="Arial"/>
      <w:sz w:val="28"/>
      <w:szCs w:val="28"/>
    </w:rPr>
  </w:style>
  <w:style w:type="paragraph" w:customStyle="1" w:styleId="Textbody">
    <w:name w:val="Text body"/>
    <w:basedOn w:val="Standard"/>
    <w:rsid w:val="00FC4BF7"/>
    <w:pPr>
      <w:spacing w:after="120"/>
    </w:pPr>
  </w:style>
  <w:style w:type="paragraph" w:styleId="List">
    <w:name w:val="List"/>
    <w:basedOn w:val="Textbody"/>
    <w:rsid w:val="00FC4BF7"/>
  </w:style>
  <w:style w:type="paragraph" w:customStyle="1" w:styleId="Caption1">
    <w:name w:val="Caption1"/>
    <w:basedOn w:val="Normal"/>
    <w:next w:val="Normal"/>
    <w:uiPriority w:val="35"/>
    <w:unhideWhenUsed/>
    <w:qFormat/>
    <w:rsid w:val="00FC4BF7"/>
    <w:pPr>
      <w:spacing w:after="160" w:line="240" w:lineRule="auto"/>
    </w:pPr>
    <w:rPr>
      <w:rFonts w:asciiTheme="minorHAnsi" w:eastAsia="Times New Roman" w:hAnsiTheme="minorHAnsi"/>
      <w:b/>
      <w:bCs/>
      <w:smallCaps/>
      <w:color w:val="323232"/>
      <w:lang w:val="en-IN"/>
    </w:rPr>
  </w:style>
  <w:style w:type="paragraph" w:customStyle="1" w:styleId="Index">
    <w:name w:val="Index"/>
    <w:basedOn w:val="Standard"/>
    <w:rsid w:val="00FC4BF7"/>
    <w:pPr>
      <w:suppressLineNumbers/>
    </w:pPr>
  </w:style>
  <w:style w:type="paragraph" w:customStyle="1" w:styleId="ContentsHeading">
    <w:name w:val="Contents Heading"/>
    <w:basedOn w:val="Heading"/>
    <w:rsid w:val="00FC4BF7"/>
    <w:pPr>
      <w:suppressLineNumbers/>
    </w:pPr>
    <w:rPr>
      <w:b/>
      <w:bCs/>
      <w:sz w:val="32"/>
      <w:szCs w:val="32"/>
    </w:rPr>
  </w:style>
  <w:style w:type="paragraph" w:customStyle="1" w:styleId="Numbering1">
    <w:name w:val="Numbering 1"/>
    <w:basedOn w:val="List"/>
    <w:rsid w:val="00FC4BF7"/>
    <w:pPr>
      <w:ind w:left="360" w:hanging="360"/>
    </w:pPr>
  </w:style>
  <w:style w:type="paragraph" w:customStyle="1" w:styleId="Contents1">
    <w:name w:val="Contents 1"/>
    <w:basedOn w:val="Index"/>
    <w:rsid w:val="00FC4BF7"/>
    <w:pPr>
      <w:tabs>
        <w:tab w:val="right" w:leader="dot" w:pos="9637"/>
      </w:tabs>
    </w:pPr>
  </w:style>
  <w:style w:type="paragraph" w:customStyle="1" w:styleId="Contents2">
    <w:name w:val="Contents 2"/>
    <w:basedOn w:val="Index"/>
    <w:rsid w:val="00FC4BF7"/>
    <w:pPr>
      <w:tabs>
        <w:tab w:val="right" w:leader="dot" w:pos="9637"/>
      </w:tabs>
      <w:ind w:left="283"/>
    </w:pPr>
  </w:style>
  <w:style w:type="paragraph" w:customStyle="1" w:styleId="Contents3">
    <w:name w:val="Contents 3"/>
    <w:basedOn w:val="Index"/>
    <w:rsid w:val="00FC4BF7"/>
    <w:pPr>
      <w:tabs>
        <w:tab w:val="right" w:leader="dot" w:pos="9637"/>
      </w:tabs>
      <w:ind w:left="566"/>
    </w:pPr>
  </w:style>
  <w:style w:type="paragraph" w:customStyle="1" w:styleId="Contents4">
    <w:name w:val="Contents 4"/>
    <w:basedOn w:val="Index"/>
    <w:rsid w:val="00FC4BF7"/>
    <w:pPr>
      <w:tabs>
        <w:tab w:val="right" w:leader="dot" w:pos="9637"/>
      </w:tabs>
      <w:ind w:left="849"/>
    </w:pPr>
  </w:style>
  <w:style w:type="paragraph" w:customStyle="1" w:styleId="Contents5">
    <w:name w:val="Contents 5"/>
    <w:basedOn w:val="Index"/>
    <w:rsid w:val="00FC4BF7"/>
    <w:pPr>
      <w:tabs>
        <w:tab w:val="right" w:leader="dot" w:pos="9637"/>
      </w:tabs>
      <w:ind w:left="1132"/>
    </w:pPr>
  </w:style>
  <w:style w:type="paragraph" w:customStyle="1" w:styleId="Contents6">
    <w:name w:val="Contents 6"/>
    <w:basedOn w:val="Index"/>
    <w:rsid w:val="00FC4BF7"/>
    <w:pPr>
      <w:tabs>
        <w:tab w:val="right" w:leader="dot" w:pos="9637"/>
      </w:tabs>
      <w:ind w:left="1415"/>
    </w:pPr>
  </w:style>
  <w:style w:type="paragraph" w:customStyle="1" w:styleId="Contents7">
    <w:name w:val="Contents 7"/>
    <w:basedOn w:val="Index"/>
    <w:rsid w:val="00FC4BF7"/>
    <w:pPr>
      <w:tabs>
        <w:tab w:val="right" w:leader="dot" w:pos="9637"/>
      </w:tabs>
      <w:ind w:left="1698"/>
    </w:pPr>
  </w:style>
  <w:style w:type="paragraph" w:customStyle="1" w:styleId="Contents8">
    <w:name w:val="Contents 8"/>
    <w:basedOn w:val="Index"/>
    <w:rsid w:val="00FC4BF7"/>
    <w:pPr>
      <w:tabs>
        <w:tab w:val="right" w:leader="dot" w:pos="9637"/>
      </w:tabs>
      <w:ind w:left="1981"/>
    </w:pPr>
  </w:style>
  <w:style w:type="paragraph" w:customStyle="1" w:styleId="Contents9">
    <w:name w:val="Contents 9"/>
    <w:basedOn w:val="Index"/>
    <w:rsid w:val="00FC4BF7"/>
    <w:pPr>
      <w:tabs>
        <w:tab w:val="right" w:leader="dot" w:pos="9637"/>
      </w:tabs>
      <w:ind w:left="2264"/>
    </w:pPr>
  </w:style>
  <w:style w:type="paragraph" w:customStyle="1" w:styleId="Contents10">
    <w:name w:val="Contents 10"/>
    <w:basedOn w:val="Index"/>
    <w:rsid w:val="00FC4BF7"/>
    <w:pPr>
      <w:tabs>
        <w:tab w:val="right" w:leader="dot" w:pos="9637"/>
      </w:tabs>
      <w:ind w:left="2547"/>
    </w:pPr>
  </w:style>
  <w:style w:type="character" w:customStyle="1" w:styleId="NumberingSymbols">
    <w:name w:val="Numbering Symbols"/>
    <w:rsid w:val="00FC4BF7"/>
  </w:style>
  <w:style w:type="character" w:customStyle="1" w:styleId="BulletSymbols">
    <w:name w:val="Bullet Symbols"/>
    <w:rsid w:val="00FC4BF7"/>
    <w:rPr>
      <w:rFonts w:ascii="OpenSymbol" w:eastAsia="OpenSymbol" w:hAnsi="OpenSymbol" w:cs="OpenSymbol"/>
    </w:rPr>
  </w:style>
  <w:style w:type="numbering" w:customStyle="1" w:styleId="Outline">
    <w:name w:val="Outline"/>
    <w:basedOn w:val="NoList"/>
    <w:rsid w:val="00FC4BF7"/>
    <w:pPr>
      <w:numPr>
        <w:numId w:val="5"/>
      </w:numPr>
    </w:pPr>
  </w:style>
  <w:style w:type="numbering" w:customStyle="1" w:styleId="Numbering11">
    <w:name w:val="Numbering 1_1"/>
    <w:basedOn w:val="NoList"/>
    <w:rsid w:val="00FC4BF7"/>
    <w:pPr>
      <w:numPr>
        <w:numId w:val="6"/>
      </w:numPr>
    </w:pPr>
  </w:style>
  <w:style w:type="numbering" w:customStyle="1" w:styleId="Numbering2">
    <w:name w:val="Numbering 2"/>
    <w:basedOn w:val="NoList"/>
    <w:rsid w:val="00FC4BF7"/>
    <w:pPr>
      <w:numPr>
        <w:numId w:val="7"/>
      </w:numPr>
    </w:pPr>
  </w:style>
  <w:style w:type="paragraph" w:customStyle="1" w:styleId="Title1">
    <w:name w:val="Title1"/>
    <w:basedOn w:val="Normal"/>
    <w:next w:val="Normal"/>
    <w:uiPriority w:val="10"/>
    <w:qFormat/>
    <w:rsid w:val="00FC4BF7"/>
    <w:pPr>
      <w:spacing w:line="204" w:lineRule="auto"/>
      <w:contextualSpacing/>
    </w:pPr>
    <w:rPr>
      <w:rFonts w:ascii="Calibri Light" w:eastAsia="Times New Roman" w:hAnsi="Calibri Light" w:cs="Times New Roman"/>
      <w:caps/>
      <w:color w:val="323232"/>
      <w:spacing w:val="-15"/>
      <w:sz w:val="72"/>
      <w:szCs w:val="72"/>
      <w:lang w:val="en-IN"/>
    </w:rPr>
  </w:style>
  <w:style w:type="paragraph" w:customStyle="1" w:styleId="Subtitle1">
    <w:name w:val="Subtitle1"/>
    <w:basedOn w:val="Normal"/>
    <w:next w:val="Normal"/>
    <w:uiPriority w:val="11"/>
    <w:qFormat/>
    <w:rsid w:val="00FC4BF7"/>
    <w:pPr>
      <w:numPr>
        <w:ilvl w:val="1"/>
      </w:numPr>
      <w:spacing w:after="240" w:line="240" w:lineRule="auto"/>
    </w:pPr>
    <w:rPr>
      <w:rFonts w:ascii="Calibri Light" w:eastAsia="Times New Roman" w:hAnsi="Calibri Light" w:cs="Times New Roman"/>
      <w:color w:val="F07F09"/>
      <w:sz w:val="28"/>
      <w:szCs w:val="28"/>
      <w:lang w:val="en-IN"/>
    </w:rPr>
  </w:style>
  <w:style w:type="character" w:styleId="Strong">
    <w:name w:val="Strong"/>
    <w:basedOn w:val="DefaultParagraphFont"/>
    <w:uiPriority w:val="22"/>
    <w:qFormat/>
    <w:rsid w:val="00FC4BF7"/>
    <w:rPr>
      <w:b/>
      <w:bCs/>
    </w:rPr>
  </w:style>
  <w:style w:type="character" w:styleId="Emphasis">
    <w:name w:val="Emphasis"/>
    <w:basedOn w:val="DefaultParagraphFont"/>
    <w:uiPriority w:val="20"/>
    <w:qFormat/>
    <w:rsid w:val="00FC4BF7"/>
    <w:rPr>
      <w:i/>
      <w:iCs/>
    </w:rPr>
  </w:style>
  <w:style w:type="paragraph" w:customStyle="1" w:styleId="Quote1">
    <w:name w:val="Quote1"/>
    <w:basedOn w:val="Normal"/>
    <w:next w:val="Normal"/>
    <w:uiPriority w:val="29"/>
    <w:qFormat/>
    <w:rsid w:val="00FC4BF7"/>
    <w:pPr>
      <w:spacing w:before="120" w:after="120" w:line="259" w:lineRule="auto"/>
      <w:ind w:left="720"/>
    </w:pPr>
    <w:rPr>
      <w:rFonts w:asciiTheme="minorHAnsi" w:eastAsia="Times New Roman" w:hAnsiTheme="minorHAnsi"/>
      <w:color w:val="323232"/>
      <w:sz w:val="24"/>
      <w:szCs w:val="24"/>
      <w:lang w:val="en-IN"/>
    </w:rPr>
  </w:style>
  <w:style w:type="character" w:customStyle="1" w:styleId="QuoteChar">
    <w:name w:val="Quote Char"/>
    <w:basedOn w:val="DefaultParagraphFont"/>
    <w:link w:val="Quote"/>
    <w:uiPriority w:val="29"/>
    <w:rsid w:val="00FC4BF7"/>
    <w:rPr>
      <w:color w:val="323232"/>
      <w:sz w:val="24"/>
      <w:szCs w:val="24"/>
    </w:rPr>
  </w:style>
  <w:style w:type="paragraph" w:customStyle="1" w:styleId="IntenseQuote1">
    <w:name w:val="Intense Quote1"/>
    <w:basedOn w:val="Normal"/>
    <w:next w:val="Normal"/>
    <w:uiPriority w:val="30"/>
    <w:qFormat/>
    <w:rsid w:val="00FC4BF7"/>
    <w:pPr>
      <w:spacing w:before="100" w:beforeAutospacing="1" w:after="240" w:line="240" w:lineRule="auto"/>
      <w:ind w:left="720"/>
      <w:jc w:val="center"/>
    </w:pPr>
    <w:rPr>
      <w:rFonts w:ascii="Calibri Light" w:eastAsia="Times New Roman" w:hAnsi="Calibri Light" w:cs="Times New Roman"/>
      <w:color w:val="323232"/>
      <w:spacing w:val="-6"/>
      <w:sz w:val="32"/>
      <w:szCs w:val="32"/>
      <w:lang w:val="en-IN"/>
    </w:rPr>
  </w:style>
  <w:style w:type="character" w:customStyle="1" w:styleId="IntenseQuoteChar">
    <w:name w:val="Intense Quote Char"/>
    <w:basedOn w:val="DefaultParagraphFont"/>
    <w:link w:val="IntenseQuote"/>
    <w:uiPriority w:val="30"/>
    <w:rsid w:val="00FC4BF7"/>
    <w:rPr>
      <w:rFonts w:ascii="Calibri Light" w:eastAsia="Times New Roman" w:hAnsi="Calibri Light" w:cs="Times New Roman"/>
      <w:color w:val="323232"/>
      <w:spacing w:val="-6"/>
      <w:sz w:val="32"/>
      <w:szCs w:val="32"/>
    </w:rPr>
  </w:style>
  <w:style w:type="character" w:customStyle="1" w:styleId="SubtleEmphasis1">
    <w:name w:val="Subtle Emphasis1"/>
    <w:basedOn w:val="DefaultParagraphFont"/>
    <w:uiPriority w:val="19"/>
    <w:qFormat/>
    <w:rsid w:val="00FC4BF7"/>
    <w:rPr>
      <w:i/>
      <w:iCs/>
      <w:color w:val="595959"/>
    </w:rPr>
  </w:style>
  <w:style w:type="character" w:styleId="IntenseEmphasis">
    <w:name w:val="Intense Emphasis"/>
    <w:basedOn w:val="DefaultParagraphFont"/>
    <w:uiPriority w:val="21"/>
    <w:qFormat/>
    <w:rsid w:val="00FC4BF7"/>
    <w:rPr>
      <w:b/>
      <w:bCs/>
      <w:i/>
      <w:iCs/>
    </w:rPr>
  </w:style>
  <w:style w:type="character" w:customStyle="1" w:styleId="SubtleReference1">
    <w:name w:val="Subtle Reference1"/>
    <w:basedOn w:val="DefaultParagraphFont"/>
    <w:uiPriority w:val="31"/>
    <w:qFormat/>
    <w:rsid w:val="00FC4BF7"/>
    <w:rPr>
      <w:smallCaps/>
      <w:color w:val="595959"/>
      <w:u w:val="none" w:color="7F7F7F"/>
      <w:bdr w:val="none" w:sz="0" w:space="0" w:color="auto"/>
    </w:rPr>
  </w:style>
  <w:style w:type="character" w:customStyle="1" w:styleId="IntenseReference1">
    <w:name w:val="Intense Reference1"/>
    <w:basedOn w:val="DefaultParagraphFont"/>
    <w:uiPriority w:val="32"/>
    <w:qFormat/>
    <w:rsid w:val="00FC4BF7"/>
    <w:rPr>
      <w:b/>
      <w:bCs/>
      <w:smallCaps/>
      <w:color w:val="323232"/>
      <w:u w:val="single"/>
    </w:rPr>
  </w:style>
  <w:style w:type="character" w:styleId="BookTitle">
    <w:name w:val="Book Title"/>
    <w:basedOn w:val="DefaultParagraphFont"/>
    <w:uiPriority w:val="33"/>
    <w:qFormat/>
    <w:rsid w:val="00FC4BF7"/>
    <w:rPr>
      <w:b/>
      <w:bCs/>
      <w:smallCaps/>
      <w:spacing w:val="10"/>
    </w:rPr>
  </w:style>
  <w:style w:type="character" w:customStyle="1" w:styleId="Heading1Char1">
    <w:name w:val="Heading 1 Char1"/>
    <w:basedOn w:val="DefaultParagraphFont"/>
    <w:uiPriority w:val="9"/>
    <w:rsid w:val="00FC4BF7"/>
    <w:rPr>
      <w:rFonts w:asciiTheme="majorHAnsi" w:eastAsiaTheme="majorEastAsia" w:hAnsiTheme="majorHAnsi" w:cstheme="majorBidi"/>
      <w:color w:val="2E74B5" w:themeColor="accent1" w:themeShade="BF"/>
      <w:sz w:val="32"/>
      <w:szCs w:val="32"/>
    </w:rPr>
  </w:style>
  <w:style w:type="character" w:customStyle="1" w:styleId="Hyperlink1">
    <w:name w:val="Hyperlink1"/>
    <w:basedOn w:val="DefaultParagraphFont"/>
    <w:uiPriority w:val="99"/>
    <w:unhideWhenUsed/>
    <w:rsid w:val="00FC4BF7"/>
    <w:rPr>
      <w:color w:val="6B9F25"/>
      <w:u w:val="single"/>
    </w:rPr>
  </w:style>
  <w:style w:type="paragraph" w:customStyle="1" w:styleId="TOCHeading1">
    <w:name w:val="TOC Heading1"/>
    <w:basedOn w:val="TOC1"/>
    <w:link w:val="ToCHeadingChar"/>
    <w:rsid w:val="00FC4BF7"/>
    <w:pPr>
      <w:spacing w:before="480" w:line="259" w:lineRule="auto"/>
    </w:pPr>
    <w:rPr>
      <w:rFonts w:ascii="Calibri Light" w:eastAsia="Times New Roman" w:hAnsi="Calibri Light" w:cs="Times New Roman"/>
      <w:color w:val="783F04"/>
      <w:sz w:val="32"/>
      <w:szCs w:val="36"/>
      <w:lang w:val="en-IN"/>
    </w:rPr>
  </w:style>
  <w:style w:type="character" w:customStyle="1" w:styleId="ToCHeadingChar">
    <w:name w:val="ToC Heading Char"/>
    <w:basedOn w:val="Heading1Char"/>
    <w:link w:val="TOCHeading1"/>
    <w:rsid w:val="00FC4BF7"/>
    <w:rPr>
      <w:rFonts w:ascii="Calibri Light" w:eastAsia="Times New Roman" w:hAnsi="Calibri Light" w:cs="Times New Roman"/>
      <w:color w:val="783F04"/>
      <w:sz w:val="32"/>
      <w:szCs w:val="36"/>
      <w:lang w:val="en-IN"/>
    </w:rPr>
  </w:style>
  <w:style w:type="paragraph" w:styleId="TOC4">
    <w:name w:val="toc 4"/>
    <w:basedOn w:val="Normal"/>
    <w:next w:val="Normal"/>
    <w:autoRedefine/>
    <w:uiPriority w:val="39"/>
    <w:unhideWhenUsed/>
    <w:rsid w:val="00647267"/>
    <w:pPr>
      <w:tabs>
        <w:tab w:val="left" w:pos="2552"/>
        <w:tab w:val="right" w:leader="dot" w:pos="9015"/>
      </w:tabs>
      <w:spacing w:after="100" w:line="259" w:lineRule="auto"/>
      <w:ind w:left="1701"/>
      <w:jc w:val="left"/>
    </w:pPr>
    <w:rPr>
      <w:rFonts w:eastAsia="Times New Roman"/>
      <w:color w:val="auto"/>
      <w:sz w:val="20"/>
      <w:lang w:val="en-IN"/>
    </w:rPr>
  </w:style>
  <w:style w:type="character" w:styleId="CommentReference">
    <w:name w:val="annotation reference"/>
    <w:basedOn w:val="DefaultParagraphFont"/>
    <w:uiPriority w:val="99"/>
    <w:semiHidden/>
    <w:unhideWhenUsed/>
    <w:rsid w:val="00FC4BF7"/>
    <w:rPr>
      <w:sz w:val="16"/>
      <w:szCs w:val="16"/>
    </w:rPr>
  </w:style>
  <w:style w:type="paragraph" w:styleId="CommentText">
    <w:name w:val="annotation text"/>
    <w:basedOn w:val="Normal"/>
    <w:link w:val="CommentTextChar"/>
    <w:uiPriority w:val="99"/>
    <w:semiHidden/>
    <w:unhideWhenUsed/>
    <w:rsid w:val="00FC4BF7"/>
    <w:pPr>
      <w:spacing w:after="160" w:line="240" w:lineRule="auto"/>
    </w:pPr>
    <w:rPr>
      <w:rFonts w:asciiTheme="minorHAnsi" w:eastAsia="Times New Roman" w:hAnsiTheme="minorHAnsi"/>
      <w:color w:val="auto"/>
      <w:sz w:val="20"/>
      <w:szCs w:val="20"/>
      <w:lang w:val="en-IN"/>
    </w:rPr>
  </w:style>
  <w:style w:type="character" w:customStyle="1" w:styleId="CommentTextChar">
    <w:name w:val="Comment Text Char"/>
    <w:basedOn w:val="DefaultParagraphFont"/>
    <w:link w:val="CommentText"/>
    <w:uiPriority w:val="99"/>
    <w:semiHidden/>
    <w:rsid w:val="00FC4BF7"/>
    <w:rPr>
      <w:rFonts w:eastAsia="Times New Roman"/>
      <w:sz w:val="20"/>
      <w:szCs w:val="20"/>
      <w:lang w:val="en-IN"/>
    </w:rPr>
  </w:style>
  <w:style w:type="paragraph" w:styleId="CommentSubject">
    <w:name w:val="annotation subject"/>
    <w:basedOn w:val="CommentText"/>
    <w:next w:val="CommentText"/>
    <w:link w:val="CommentSubjectChar"/>
    <w:uiPriority w:val="99"/>
    <w:semiHidden/>
    <w:unhideWhenUsed/>
    <w:rsid w:val="00FC4BF7"/>
    <w:rPr>
      <w:b/>
      <w:bCs/>
    </w:rPr>
  </w:style>
  <w:style w:type="character" w:customStyle="1" w:styleId="CommentSubjectChar">
    <w:name w:val="Comment Subject Char"/>
    <w:basedOn w:val="CommentTextChar"/>
    <w:link w:val="CommentSubject"/>
    <w:uiPriority w:val="99"/>
    <w:semiHidden/>
    <w:rsid w:val="00FC4BF7"/>
    <w:rPr>
      <w:rFonts w:eastAsia="Times New Roman"/>
      <w:b/>
      <w:bCs/>
      <w:sz w:val="20"/>
      <w:szCs w:val="20"/>
      <w:lang w:val="en-IN"/>
    </w:rPr>
  </w:style>
  <w:style w:type="character" w:styleId="PlaceholderText">
    <w:name w:val="Placeholder Text"/>
    <w:basedOn w:val="DefaultParagraphFont"/>
    <w:uiPriority w:val="99"/>
    <w:semiHidden/>
    <w:rsid w:val="00FC4BF7"/>
    <w:rPr>
      <w:color w:val="808080"/>
    </w:rPr>
  </w:style>
  <w:style w:type="character" w:customStyle="1" w:styleId="Heading2Char1">
    <w:name w:val="Heading 2 Char1"/>
    <w:basedOn w:val="DefaultParagraphFont"/>
    <w:uiPriority w:val="9"/>
    <w:semiHidden/>
    <w:rsid w:val="00FC4BF7"/>
    <w:rPr>
      <w:rFonts w:asciiTheme="majorHAnsi" w:eastAsiaTheme="majorEastAsia" w:hAnsiTheme="majorHAnsi" w:cstheme="majorBidi"/>
      <w:color w:val="2E74B5" w:themeColor="accent1" w:themeShade="BF"/>
      <w:sz w:val="26"/>
      <w:szCs w:val="26"/>
    </w:rPr>
  </w:style>
  <w:style w:type="character" w:customStyle="1" w:styleId="Heading3Char1">
    <w:name w:val="Heading 3 Char1"/>
    <w:basedOn w:val="DefaultParagraphFont"/>
    <w:uiPriority w:val="9"/>
    <w:semiHidden/>
    <w:rsid w:val="00FC4BF7"/>
    <w:rPr>
      <w:rFonts w:asciiTheme="majorHAnsi" w:eastAsiaTheme="majorEastAsia" w:hAnsiTheme="majorHAnsi" w:cstheme="majorBidi"/>
      <w:color w:val="1F4D78" w:themeColor="accent1" w:themeShade="7F"/>
      <w:sz w:val="24"/>
      <w:szCs w:val="24"/>
    </w:rPr>
  </w:style>
  <w:style w:type="character" w:customStyle="1" w:styleId="Heading4Char1">
    <w:name w:val="Heading 4 Char1"/>
    <w:basedOn w:val="DefaultParagraphFont"/>
    <w:uiPriority w:val="9"/>
    <w:semiHidden/>
    <w:rsid w:val="00FC4BF7"/>
    <w:rPr>
      <w:rFonts w:asciiTheme="majorHAnsi" w:eastAsiaTheme="majorEastAsia" w:hAnsiTheme="majorHAnsi" w:cstheme="majorBidi"/>
      <w:i/>
      <w:iCs/>
      <w:color w:val="2E74B5" w:themeColor="accent1" w:themeShade="BF"/>
    </w:rPr>
  </w:style>
  <w:style w:type="character" w:customStyle="1" w:styleId="Heading5Char1">
    <w:name w:val="Heading 5 Char1"/>
    <w:basedOn w:val="DefaultParagraphFont"/>
    <w:uiPriority w:val="9"/>
    <w:semiHidden/>
    <w:rsid w:val="00FC4BF7"/>
    <w:rPr>
      <w:rFonts w:asciiTheme="majorHAnsi" w:eastAsiaTheme="majorEastAsia" w:hAnsiTheme="majorHAnsi" w:cstheme="majorBidi"/>
      <w:color w:val="2E74B5" w:themeColor="accent1" w:themeShade="BF"/>
    </w:rPr>
  </w:style>
  <w:style w:type="character" w:customStyle="1" w:styleId="Heading6Char1">
    <w:name w:val="Heading 6 Char1"/>
    <w:basedOn w:val="DefaultParagraphFont"/>
    <w:uiPriority w:val="9"/>
    <w:semiHidden/>
    <w:rsid w:val="00FC4BF7"/>
    <w:rPr>
      <w:rFonts w:asciiTheme="majorHAnsi" w:eastAsiaTheme="majorEastAsia" w:hAnsiTheme="majorHAnsi" w:cstheme="majorBidi"/>
      <w:color w:val="1F4D78" w:themeColor="accent1" w:themeShade="7F"/>
    </w:rPr>
  </w:style>
  <w:style w:type="character" w:customStyle="1" w:styleId="Heading7Char1">
    <w:name w:val="Heading 7 Char1"/>
    <w:basedOn w:val="DefaultParagraphFont"/>
    <w:uiPriority w:val="9"/>
    <w:semiHidden/>
    <w:rsid w:val="00FC4BF7"/>
    <w:rPr>
      <w:rFonts w:asciiTheme="majorHAnsi" w:eastAsiaTheme="majorEastAsia" w:hAnsiTheme="majorHAnsi" w:cstheme="majorBidi"/>
      <w:i/>
      <w:iCs/>
      <w:color w:val="1F4D78" w:themeColor="accent1" w:themeShade="7F"/>
    </w:rPr>
  </w:style>
  <w:style w:type="character" w:customStyle="1" w:styleId="Heading8Char1">
    <w:name w:val="Heading 8 Char1"/>
    <w:basedOn w:val="DefaultParagraphFont"/>
    <w:uiPriority w:val="9"/>
    <w:semiHidden/>
    <w:rsid w:val="00FC4BF7"/>
    <w:rPr>
      <w:rFonts w:asciiTheme="majorHAnsi" w:eastAsiaTheme="majorEastAsia" w:hAnsiTheme="majorHAnsi" w:cstheme="majorBidi"/>
      <w:color w:val="272727" w:themeColor="text1" w:themeTint="D8"/>
      <w:sz w:val="21"/>
      <w:szCs w:val="21"/>
    </w:rPr>
  </w:style>
  <w:style w:type="character" w:customStyle="1" w:styleId="Heading9Char1">
    <w:name w:val="Heading 9 Char1"/>
    <w:basedOn w:val="DefaultParagraphFont"/>
    <w:uiPriority w:val="9"/>
    <w:semiHidden/>
    <w:rsid w:val="00FC4BF7"/>
    <w:rPr>
      <w:rFonts w:asciiTheme="majorHAnsi" w:eastAsiaTheme="majorEastAsia" w:hAnsiTheme="majorHAnsi" w:cstheme="majorBidi"/>
      <w:i/>
      <w:iCs/>
      <w:color w:val="272727" w:themeColor="text1" w:themeTint="D8"/>
      <w:sz w:val="21"/>
      <w:szCs w:val="21"/>
    </w:rPr>
  </w:style>
  <w:style w:type="character" w:customStyle="1" w:styleId="TitleChar1">
    <w:name w:val="Title Char1"/>
    <w:basedOn w:val="DefaultParagraphFont"/>
    <w:uiPriority w:val="10"/>
    <w:rsid w:val="00FC4BF7"/>
    <w:rPr>
      <w:rFonts w:asciiTheme="majorHAnsi" w:eastAsiaTheme="majorEastAsia" w:hAnsiTheme="majorHAnsi" w:cstheme="majorBidi"/>
      <w:spacing w:val="-10"/>
      <w:kern w:val="28"/>
      <w:sz w:val="56"/>
      <w:szCs w:val="56"/>
    </w:rPr>
  </w:style>
  <w:style w:type="character" w:customStyle="1" w:styleId="SubtitleChar1">
    <w:name w:val="Subtitle Char1"/>
    <w:basedOn w:val="DefaultParagraphFont"/>
    <w:uiPriority w:val="11"/>
    <w:rsid w:val="00FC4BF7"/>
    <w:rPr>
      <w:rFonts w:eastAsiaTheme="minorEastAsia"/>
      <w:color w:val="5A5A5A" w:themeColor="text1" w:themeTint="A5"/>
      <w:spacing w:val="15"/>
    </w:rPr>
  </w:style>
  <w:style w:type="paragraph" w:styleId="Quote">
    <w:name w:val="Quote"/>
    <w:basedOn w:val="Normal"/>
    <w:next w:val="Normal"/>
    <w:link w:val="QuoteChar"/>
    <w:uiPriority w:val="29"/>
    <w:qFormat/>
    <w:rsid w:val="00FC4BF7"/>
    <w:pPr>
      <w:spacing w:before="200" w:after="160" w:line="259" w:lineRule="auto"/>
      <w:ind w:left="864" w:right="864"/>
      <w:jc w:val="center"/>
    </w:pPr>
    <w:rPr>
      <w:rFonts w:asciiTheme="minorHAnsi" w:hAnsiTheme="minorHAnsi"/>
      <w:color w:val="323232"/>
      <w:sz w:val="24"/>
      <w:szCs w:val="24"/>
    </w:rPr>
  </w:style>
  <w:style w:type="character" w:customStyle="1" w:styleId="QuoteChar1">
    <w:name w:val="Quote Char1"/>
    <w:basedOn w:val="DefaultParagraphFont"/>
    <w:uiPriority w:val="29"/>
    <w:rsid w:val="00FC4BF7"/>
    <w:rPr>
      <w:rFonts w:ascii="Open Sans Light" w:hAnsi="Open Sans Light"/>
      <w:i/>
      <w:iCs/>
      <w:color w:val="404040" w:themeColor="text1" w:themeTint="BF"/>
    </w:rPr>
  </w:style>
  <w:style w:type="paragraph" w:styleId="IntenseQuote">
    <w:name w:val="Intense Quote"/>
    <w:basedOn w:val="Normal"/>
    <w:next w:val="Normal"/>
    <w:link w:val="IntenseQuoteChar"/>
    <w:uiPriority w:val="30"/>
    <w:qFormat/>
    <w:rsid w:val="00FC4BF7"/>
    <w:pPr>
      <w:pBdr>
        <w:top w:val="single" w:sz="4" w:space="10" w:color="5B9BD5" w:themeColor="accent1"/>
        <w:bottom w:val="single" w:sz="4" w:space="10" w:color="5B9BD5" w:themeColor="accent1"/>
      </w:pBdr>
      <w:spacing w:before="360" w:after="360" w:line="259" w:lineRule="auto"/>
      <w:ind w:left="864" w:right="864"/>
      <w:jc w:val="center"/>
    </w:pPr>
    <w:rPr>
      <w:rFonts w:ascii="Calibri Light" w:eastAsia="Times New Roman" w:hAnsi="Calibri Light" w:cs="Times New Roman"/>
      <w:color w:val="323232"/>
      <w:spacing w:val="-6"/>
      <w:sz w:val="32"/>
      <w:szCs w:val="32"/>
    </w:rPr>
  </w:style>
  <w:style w:type="character" w:customStyle="1" w:styleId="IntenseQuoteChar1">
    <w:name w:val="Intense Quote Char1"/>
    <w:basedOn w:val="DefaultParagraphFont"/>
    <w:uiPriority w:val="30"/>
    <w:rsid w:val="00FC4BF7"/>
    <w:rPr>
      <w:rFonts w:ascii="Open Sans Light" w:hAnsi="Open Sans Light"/>
      <w:i/>
      <w:iCs/>
      <w:color w:val="5B9BD5" w:themeColor="accent1"/>
    </w:rPr>
  </w:style>
  <w:style w:type="character" w:styleId="SubtleEmphasis">
    <w:name w:val="Subtle Emphasis"/>
    <w:basedOn w:val="DefaultParagraphFont"/>
    <w:uiPriority w:val="19"/>
    <w:qFormat/>
    <w:rsid w:val="00FC4BF7"/>
    <w:rPr>
      <w:i/>
      <w:iCs/>
      <w:color w:val="404040" w:themeColor="text1" w:themeTint="BF"/>
    </w:rPr>
  </w:style>
  <w:style w:type="character" w:styleId="SubtleReference">
    <w:name w:val="Subtle Reference"/>
    <w:basedOn w:val="DefaultParagraphFont"/>
    <w:uiPriority w:val="31"/>
    <w:qFormat/>
    <w:rsid w:val="00FC4BF7"/>
    <w:rPr>
      <w:smallCaps/>
      <w:color w:val="5A5A5A" w:themeColor="text1" w:themeTint="A5"/>
    </w:rPr>
  </w:style>
  <w:style w:type="character" w:styleId="IntenseReference">
    <w:name w:val="Intense Reference"/>
    <w:basedOn w:val="DefaultParagraphFont"/>
    <w:uiPriority w:val="32"/>
    <w:qFormat/>
    <w:rsid w:val="00FC4BF7"/>
    <w:rPr>
      <w:b/>
      <w:bCs/>
      <w:smallCaps/>
      <w:color w:val="5B9BD5" w:themeColor="accent1"/>
      <w:spacing w:val="5"/>
    </w:rPr>
  </w:style>
  <w:style w:type="table" w:customStyle="1" w:styleId="TableGrid0">
    <w:name w:val="TableGrid"/>
    <w:rsid w:val="00FC4BF7"/>
    <w:pPr>
      <w:spacing w:after="0" w:line="240" w:lineRule="auto"/>
    </w:pPr>
    <w:rPr>
      <w:rFonts w:eastAsiaTheme="minorEastAsia"/>
    </w:rPr>
    <w:tblPr>
      <w:tblCellMar>
        <w:top w:w="0" w:type="dxa"/>
        <w:left w:w="0" w:type="dxa"/>
        <w:bottom w:w="0" w:type="dxa"/>
        <w:right w:w="0" w:type="dxa"/>
      </w:tblCellMar>
    </w:tblPr>
  </w:style>
  <w:style w:type="paragraph" w:styleId="TOC5">
    <w:name w:val="toc 5"/>
    <w:basedOn w:val="Normal"/>
    <w:next w:val="Normal"/>
    <w:autoRedefine/>
    <w:uiPriority w:val="39"/>
    <w:unhideWhenUsed/>
    <w:rsid w:val="00422007"/>
    <w:pPr>
      <w:tabs>
        <w:tab w:val="left" w:pos="3828"/>
        <w:tab w:val="right" w:leader="dot" w:pos="9017"/>
      </w:tabs>
      <w:spacing w:after="100"/>
      <w:ind w:left="2552"/>
      <w:jc w:val="left"/>
    </w:pPr>
    <w:rPr>
      <w:rFonts w:cs="Open Sans Light"/>
      <w:noProof/>
      <w:sz w:val="18"/>
    </w:rPr>
  </w:style>
  <w:style w:type="paragraph" w:styleId="TOC6">
    <w:name w:val="toc 6"/>
    <w:basedOn w:val="Normal"/>
    <w:next w:val="Normal"/>
    <w:autoRedefine/>
    <w:uiPriority w:val="39"/>
    <w:unhideWhenUsed/>
    <w:rsid w:val="00A01A51"/>
    <w:pPr>
      <w:spacing w:after="100" w:line="259" w:lineRule="auto"/>
      <w:ind w:left="1100"/>
      <w:jc w:val="left"/>
    </w:pPr>
    <w:rPr>
      <w:rFonts w:asciiTheme="minorHAnsi" w:eastAsiaTheme="minorEastAsia" w:hAnsiTheme="minorHAnsi"/>
      <w:color w:val="auto"/>
    </w:rPr>
  </w:style>
  <w:style w:type="paragraph" w:styleId="TOC7">
    <w:name w:val="toc 7"/>
    <w:basedOn w:val="Normal"/>
    <w:next w:val="Normal"/>
    <w:autoRedefine/>
    <w:uiPriority w:val="39"/>
    <w:unhideWhenUsed/>
    <w:rsid w:val="00A01A51"/>
    <w:pPr>
      <w:spacing w:after="100" w:line="259" w:lineRule="auto"/>
      <w:ind w:left="1320"/>
      <w:jc w:val="left"/>
    </w:pPr>
    <w:rPr>
      <w:rFonts w:asciiTheme="minorHAnsi" w:eastAsiaTheme="minorEastAsia" w:hAnsiTheme="minorHAnsi"/>
      <w:color w:val="auto"/>
    </w:rPr>
  </w:style>
  <w:style w:type="paragraph" w:styleId="TOC8">
    <w:name w:val="toc 8"/>
    <w:basedOn w:val="Normal"/>
    <w:next w:val="Normal"/>
    <w:autoRedefine/>
    <w:uiPriority w:val="39"/>
    <w:unhideWhenUsed/>
    <w:rsid w:val="00A01A51"/>
    <w:pPr>
      <w:spacing w:after="100" w:line="259" w:lineRule="auto"/>
      <w:ind w:left="1540"/>
      <w:jc w:val="left"/>
    </w:pPr>
    <w:rPr>
      <w:rFonts w:asciiTheme="minorHAnsi" w:eastAsiaTheme="minorEastAsia" w:hAnsiTheme="minorHAnsi"/>
      <w:color w:val="auto"/>
    </w:rPr>
  </w:style>
  <w:style w:type="paragraph" w:styleId="TOC9">
    <w:name w:val="toc 9"/>
    <w:basedOn w:val="Normal"/>
    <w:next w:val="Normal"/>
    <w:autoRedefine/>
    <w:uiPriority w:val="39"/>
    <w:unhideWhenUsed/>
    <w:rsid w:val="00A01A51"/>
    <w:pPr>
      <w:spacing w:after="100" w:line="259" w:lineRule="auto"/>
      <w:ind w:left="1760"/>
      <w:jc w:val="left"/>
    </w:pPr>
    <w:rPr>
      <w:rFonts w:asciiTheme="minorHAnsi" w:eastAsiaTheme="minorEastAsia" w:hAnsiTheme="minorHAnsi"/>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61013">
      <w:bodyDiv w:val="1"/>
      <w:marLeft w:val="0"/>
      <w:marRight w:val="0"/>
      <w:marTop w:val="0"/>
      <w:marBottom w:val="0"/>
      <w:divBdr>
        <w:top w:val="none" w:sz="0" w:space="0" w:color="auto"/>
        <w:left w:val="none" w:sz="0" w:space="0" w:color="auto"/>
        <w:bottom w:val="none" w:sz="0" w:space="0" w:color="auto"/>
        <w:right w:val="none" w:sz="0" w:space="0" w:color="auto"/>
      </w:divBdr>
    </w:div>
    <w:div w:id="29695049">
      <w:bodyDiv w:val="1"/>
      <w:marLeft w:val="0"/>
      <w:marRight w:val="0"/>
      <w:marTop w:val="0"/>
      <w:marBottom w:val="0"/>
      <w:divBdr>
        <w:top w:val="none" w:sz="0" w:space="0" w:color="auto"/>
        <w:left w:val="none" w:sz="0" w:space="0" w:color="auto"/>
        <w:bottom w:val="none" w:sz="0" w:space="0" w:color="auto"/>
        <w:right w:val="none" w:sz="0" w:space="0" w:color="auto"/>
      </w:divBdr>
    </w:div>
    <w:div w:id="67776518">
      <w:bodyDiv w:val="1"/>
      <w:marLeft w:val="0"/>
      <w:marRight w:val="0"/>
      <w:marTop w:val="0"/>
      <w:marBottom w:val="0"/>
      <w:divBdr>
        <w:top w:val="none" w:sz="0" w:space="0" w:color="auto"/>
        <w:left w:val="none" w:sz="0" w:space="0" w:color="auto"/>
        <w:bottom w:val="none" w:sz="0" w:space="0" w:color="auto"/>
        <w:right w:val="none" w:sz="0" w:space="0" w:color="auto"/>
      </w:divBdr>
    </w:div>
    <w:div w:id="73673394">
      <w:bodyDiv w:val="1"/>
      <w:marLeft w:val="0"/>
      <w:marRight w:val="0"/>
      <w:marTop w:val="0"/>
      <w:marBottom w:val="0"/>
      <w:divBdr>
        <w:top w:val="none" w:sz="0" w:space="0" w:color="auto"/>
        <w:left w:val="none" w:sz="0" w:space="0" w:color="auto"/>
        <w:bottom w:val="none" w:sz="0" w:space="0" w:color="auto"/>
        <w:right w:val="none" w:sz="0" w:space="0" w:color="auto"/>
      </w:divBdr>
    </w:div>
    <w:div w:id="88745966">
      <w:bodyDiv w:val="1"/>
      <w:marLeft w:val="0"/>
      <w:marRight w:val="0"/>
      <w:marTop w:val="0"/>
      <w:marBottom w:val="0"/>
      <w:divBdr>
        <w:top w:val="none" w:sz="0" w:space="0" w:color="auto"/>
        <w:left w:val="none" w:sz="0" w:space="0" w:color="auto"/>
        <w:bottom w:val="none" w:sz="0" w:space="0" w:color="auto"/>
        <w:right w:val="none" w:sz="0" w:space="0" w:color="auto"/>
      </w:divBdr>
    </w:div>
    <w:div w:id="94832923">
      <w:bodyDiv w:val="1"/>
      <w:marLeft w:val="0"/>
      <w:marRight w:val="0"/>
      <w:marTop w:val="0"/>
      <w:marBottom w:val="0"/>
      <w:divBdr>
        <w:top w:val="none" w:sz="0" w:space="0" w:color="auto"/>
        <w:left w:val="none" w:sz="0" w:space="0" w:color="auto"/>
        <w:bottom w:val="none" w:sz="0" w:space="0" w:color="auto"/>
        <w:right w:val="none" w:sz="0" w:space="0" w:color="auto"/>
      </w:divBdr>
    </w:div>
    <w:div w:id="105807367">
      <w:bodyDiv w:val="1"/>
      <w:marLeft w:val="0"/>
      <w:marRight w:val="0"/>
      <w:marTop w:val="0"/>
      <w:marBottom w:val="0"/>
      <w:divBdr>
        <w:top w:val="none" w:sz="0" w:space="0" w:color="auto"/>
        <w:left w:val="none" w:sz="0" w:space="0" w:color="auto"/>
        <w:bottom w:val="none" w:sz="0" w:space="0" w:color="auto"/>
        <w:right w:val="none" w:sz="0" w:space="0" w:color="auto"/>
      </w:divBdr>
    </w:div>
    <w:div w:id="110512087">
      <w:bodyDiv w:val="1"/>
      <w:marLeft w:val="0"/>
      <w:marRight w:val="0"/>
      <w:marTop w:val="0"/>
      <w:marBottom w:val="0"/>
      <w:divBdr>
        <w:top w:val="none" w:sz="0" w:space="0" w:color="auto"/>
        <w:left w:val="none" w:sz="0" w:space="0" w:color="auto"/>
        <w:bottom w:val="none" w:sz="0" w:space="0" w:color="auto"/>
        <w:right w:val="none" w:sz="0" w:space="0" w:color="auto"/>
      </w:divBdr>
    </w:div>
    <w:div w:id="111750524">
      <w:bodyDiv w:val="1"/>
      <w:marLeft w:val="0"/>
      <w:marRight w:val="0"/>
      <w:marTop w:val="0"/>
      <w:marBottom w:val="0"/>
      <w:divBdr>
        <w:top w:val="none" w:sz="0" w:space="0" w:color="auto"/>
        <w:left w:val="none" w:sz="0" w:space="0" w:color="auto"/>
        <w:bottom w:val="none" w:sz="0" w:space="0" w:color="auto"/>
        <w:right w:val="none" w:sz="0" w:space="0" w:color="auto"/>
      </w:divBdr>
    </w:div>
    <w:div w:id="126359144">
      <w:bodyDiv w:val="1"/>
      <w:marLeft w:val="0"/>
      <w:marRight w:val="0"/>
      <w:marTop w:val="0"/>
      <w:marBottom w:val="0"/>
      <w:divBdr>
        <w:top w:val="none" w:sz="0" w:space="0" w:color="auto"/>
        <w:left w:val="none" w:sz="0" w:space="0" w:color="auto"/>
        <w:bottom w:val="none" w:sz="0" w:space="0" w:color="auto"/>
        <w:right w:val="none" w:sz="0" w:space="0" w:color="auto"/>
      </w:divBdr>
      <w:divsChild>
        <w:div w:id="1122529997">
          <w:marLeft w:val="274"/>
          <w:marRight w:val="0"/>
          <w:marTop w:val="0"/>
          <w:marBottom w:val="0"/>
          <w:divBdr>
            <w:top w:val="none" w:sz="0" w:space="0" w:color="auto"/>
            <w:left w:val="none" w:sz="0" w:space="0" w:color="auto"/>
            <w:bottom w:val="none" w:sz="0" w:space="0" w:color="auto"/>
            <w:right w:val="none" w:sz="0" w:space="0" w:color="auto"/>
          </w:divBdr>
        </w:div>
        <w:div w:id="385373112">
          <w:marLeft w:val="274"/>
          <w:marRight w:val="0"/>
          <w:marTop w:val="0"/>
          <w:marBottom w:val="0"/>
          <w:divBdr>
            <w:top w:val="none" w:sz="0" w:space="0" w:color="auto"/>
            <w:left w:val="none" w:sz="0" w:space="0" w:color="auto"/>
            <w:bottom w:val="none" w:sz="0" w:space="0" w:color="auto"/>
            <w:right w:val="none" w:sz="0" w:space="0" w:color="auto"/>
          </w:divBdr>
        </w:div>
        <w:div w:id="1267154206">
          <w:marLeft w:val="274"/>
          <w:marRight w:val="0"/>
          <w:marTop w:val="0"/>
          <w:marBottom w:val="0"/>
          <w:divBdr>
            <w:top w:val="none" w:sz="0" w:space="0" w:color="auto"/>
            <w:left w:val="none" w:sz="0" w:space="0" w:color="auto"/>
            <w:bottom w:val="none" w:sz="0" w:space="0" w:color="auto"/>
            <w:right w:val="none" w:sz="0" w:space="0" w:color="auto"/>
          </w:divBdr>
        </w:div>
        <w:div w:id="747462407">
          <w:marLeft w:val="274"/>
          <w:marRight w:val="0"/>
          <w:marTop w:val="0"/>
          <w:marBottom w:val="0"/>
          <w:divBdr>
            <w:top w:val="none" w:sz="0" w:space="0" w:color="auto"/>
            <w:left w:val="none" w:sz="0" w:space="0" w:color="auto"/>
            <w:bottom w:val="none" w:sz="0" w:space="0" w:color="auto"/>
            <w:right w:val="none" w:sz="0" w:space="0" w:color="auto"/>
          </w:divBdr>
        </w:div>
        <w:div w:id="1094941727">
          <w:marLeft w:val="274"/>
          <w:marRight w:val="0"/>
          <w:marTop w:val="0"/>
          <w:marBottom w:val="0"/>
          <w:divBdr>
            <w:top w:val="none" w:sz="0" w:space="0" w:color="auto"/>
            <w:left w:val="none" w:sz="0" w:space="0" w:color="auto"/>
            <w:bottom w:val="none" w:sz="0" w:space="0" w:color="auto"/>
            <w:right w:val="none" w:sz="0" w:space="0" w:color="auto"/>
          </w:divBdr>
        </w:div>
        <w:div w:id="181283670">
          <w:marLeft w:val="274"/>
          <w:marRight w:val="0"/>
          <w:marTop w:val="0"/>
          <w:marBottom w:val="0"/>
          <w:divBdr>
            <w:top w:val="none" w:sz="0" w:space="0" w:color="auto"/>
            <w:left w:val="none" w:sz="0" w:space="0" w:color="auto"/>
            <w:bottom w:val="none" w:sz="0" w:space="0" w:color="auto"/>
            <w:right w:val="none" w:sz="0" w:space="0" w:color="auto"/>
          </w:divBdr>
        </w:div>
        <w:div w:id="1182011475">
          <w:marLeft w:val="274"/>
          <w:marRight w:val="0"/>
          <w:marTop w:val="0"/>
          <w:marBottom w:val="0"/>
          <w:divBdr>
            <w:top w:val="none" w:sz="0" w:space="0" w:color="auto"/>
            <w:left w:val="none" w:sz="0" w:space="0" w:color="auto"/>
            <w:bottom w:val="none" w:sz="0" w:space="0" w:color="auto"/>
            <w:right w:val="none" w:sz="0" w:space="0" w:color="auto"/>
          </w:divBdr>
        </w:div>
        <w:div w:id="1382972230">
          <w:marLeft w:val="274"/>
          <w:marRight w:val="0"/>
          <w:marTop w:val="0"/>
          <w:marBottom w:val="0"/>
          <w:divBdr>
            <w:top w:val="none" w:sz="0" w:space="0" w:color="auto"/>
            <w:left w:val="none" w:sz="0" w:space="0" w:color="auto"/>
            <w:bottom w:val="none" w:sz="0" w:space="0" w:color="auto"/>
            <w:right w:val="none" w:sz="0" w:space="0" w:color="auto"/>
          </w:divBdr>
        </w:div>
        <w:div w:id="682977481">
          <w:marLeft w:val="274"/>
          <w:marRight w:val="0"/>
          <w:marTop w:val="0"/>
          <w:marBottom w:val="0"/>
          <w:divBdr>
            <w:top w:val="none" w:sz="0" w:space="0" w:color="auto"/>
            <w:left w:val="none" w:sz="0" w:space="0" w:color="auto"/>
            <w:bottom w:val="none" w:sz="0" w:space="0" w:color="auto"/>
            <w:right w:val="none" w:sz="0" w:space="0" w:color="auto"/>
          </w:divBdr>
        </w:div>
      </w:divsChild>
    </w:div>
    <w:div w:id="177962468">
      <w:bodyDiv w:val="1"/>
      <w:marLeft w:val="0"/>
      <w:marRight w:val="0"/>
      <w:marTop w:val="0"/>
      <w:marBottom w:val="0"/>
      <w:divBdr>
        <w:top w:val="none" w:sz="0" w:space="0" w:color="auto"/>
        <w:left w:val="none" w:sz="0" w:space="0" w:color="auto"/>
        <w:bottom w:val="none" w:sz="0" w:space="0" w:color="auto"/>
        <w:right w:val="none" w:sz="0" w:space="0" w:color="auto"/>
      </w:divBdr>
    </w:div>
    <w:div w:id="282422404">
      <w:bodyDiv w:val="1"/>
      <w:marLeft w:val="0"/>
      <w:marRight w:val="0"/>
      <w:marTop w:val="0"/>
      <w:marBottom w:val="0"/>
      <w:divBdr>
        <w:top w:val="none" w:sz="0" w:space="0" w:color="auto"/>
        <w:left w:val="none" w:sz="0" w:space="0" w:color="auto"/>
        <w:bottom w:val="none" w:sz="0" w:space="0" w:color="auto"/>
        <w:right w:val="none" w:sz="0" w:space="0" w:color="auto"/>
      </w:divBdr>
    </w:div>
    <w:div w:id="300354072">
      <w:bodyDiv w:val="1"/>
      <w:marLeft w:val="0"/>
      <w:marRight w:val="0"/>
      <w:marTop w:val="0"/>
      <w:marBottom w:val="0"/>
      <w:divBdr>
        <w:top w:val="none" w:sz="0" w:space="0" w:color="auto"/>
        <w:left w:val="none" w:sz="0" w:space="0" w:color="auto"/>
        <w:bottom w:val="none" w:sz="0" w:space="0" w:color="auto"/>
        <w:right w:val="none" w:sz="0" w:space="0" w:color="auto"/>
      </w:divBdr>
    </w:div>
    <w:div w:id="305163021">
      <w:bodyDiv w:val="1"/>
      <w:marLeft w:val="0"/>
      <w:marRight w:val="0"/>
      <w:marTop w:val="0"/>
      <w:marBottom w:val="0"/>
      <w:divBdr>
        <w:top w:val="none" w:sz="0" w:space="0" w:color="auto"/>
        <w:left w:val="none" w:sz="0" w:space="0" w:color="auto"/>
        <w:bottom w:val="none" w:sz="0" w:space="0" w:color="auto"/>
        <w:right w:val="none" w:sz="0" w:space="0" w:color="auto"/>
      </w:divBdr>
    </w:div>
    <w:div w:id="343362918">
      <w:bodyDiv w:val="1"/>
      <w:marLeft w:val="0"/>
      <w:marRight w:val="0"/>
      <w:marTop w:val="0"/>
      <w:marBottom w:val="0"/>
      <w:divBdr>
        <w:top w:val="none" w:sz="0" w:space="0" w:color="auto"/>
        <w:left w:val="none" w:sz="0" w:space="0" w:color="auto"/>
        <w:bottom w:val="none" w:sz="0" w:space="0" w:color="auto"/>
        <w:right w:val="none" w:sz="0" w:space="0" w:color="auto"/>
      </w:divBdr>
    </w:div>
    <w:div w:id="343635742">
      <w:bodyDiv w:val="1"/>
      <w:marLeft w:val="0"/>
      <w:marRight w:val="0"/>
      <w:marTop w:val="0"/>
      <w:marBottom w:val="0"/>
      <w:divBdr>
        <w:top w:val="none" w:sz="0" w:space="0" w:color="auto"/>
        <w:left w:val="none" w:sz="0" w:space="0" w:color="auto"/>
        <w:bottom w:val="none" w:sz="0" w:space="0" w:color="auto"/>
        <w:right w:val="none" w:sz="0" w:space="0" w:color="auto"/>
      </w:divBdr>
    </w:div>
    <w:div w:id="369841471">
      <w:bodyDiv w:val="1"/>
      <w:marLeft w:val="0"/>
      <w:marRight w:val="0"/>
      <w:marTop w:val="0"/>
      <w:marBottom w:val="0"/>
      <w:divBdr>
        <w:top w:val="none" w:sz="0" w:space="0" w:color="auto"/>
        <w:left w:val="none" w:sz="0" w:space="0" w:color="auto"/>
        <w:bottom w:val="none" w:sz="0" w:space="0" w:color="auto"/>
        <w:right w:val="none" w:sz="0" w:space="0" w:color="auto"/>
      </w:divBdr>
    </w:div>
    <w:div w:id="392578754">
      <w:bodyDiv w:val="1"/>
      <w:marLeft w:val="0"/>
      <w:marRight w:val="0"/>
      <w:marTop w:val="0"/>
      <w:marBottom w:val="0"/>
      <w:divBdr>
        <w:top w:val="none" w:sz="0" w:space="0" w:color="auto"/>
        <w:left w:val="none" w:sz="0" w:space="0" w:color="auto"/>
        <w:bottom w:val="none" w:sz="0" w:space="0" w:color="auto"/>
        <w:right w:val="none" w:sz="0" w:space="0" w:color="auto"/>
      </w:divBdr>
    </w:div>
    <w:div w:id="393285850">
      <w:bodyDiv w:val="1"/>
      <w:marLeft w:val="0"/>
      <w:marRight w:val="0"/>
      <w:marTop w:val="0"/>
      <w:marBottom w:val="0"/>
      <w:divBdr>
        <w:top w:val="none" w:sz="0" w:space="0" w:color="auto"/>
        <w:left w:val="none" w:sz="0" w:space="0" w:color="auto"/>
        <w:bottom w:val="none" w:sz="0" w:space="0" w:color="auto"/>
        <w:right w:val="none" w:sz="0" w:space="0" w:color="auto"/>
      </w:divBdr>
      <w:divsChild>
        <w:div w:id="1892382811">
          <w:marLeft w:val="547"/>
          <w:marRight w:val="0"/>
          <w:marTop w:val="0"/>
          <w:marBottom w:val="0"/>
          <w:divBdr>
            <w:top w:val="none" w:sz="0" w:space="0" w:color="auto"/>
            <w:left w:val="none" w:sz="0" w:space="0" w:color="auto"/>
            <w:bottom w:val="none" w:sz="0" w:space="0" w:color="auto"/>
            <w:right w:val="none" w:sz="0" w:space="0" w:color="auto"/>
          </w:divBdr>
        </w:div>
        <w:div w:id="1708799724">
          <w:marLeft w:val="547"/>
          <w:marRight w:val="0"/>
          <w:marTop w:val="0"/>
          <w:marBottom w:val="0"/>
          <w:divBdr>
            <w:top w:val="none" w:sz="0" w:space="0" w:color="auto"/>
            <w:left w:val="none" w:sz="0" w:space="0" w:color="auto"/>
            <w:bottom w:val="none" w:sz="0" w:space="0" w:color="auto"/>
            <w:right w:val="none" w:sz="0" w:space="0" w:color="auto"/>
          </w:divBdr>
        </w:div>
        <w:div w:id="1166170167">
          <w:marLeft w:val="547"/>
          <w:marRight w:val="0"/>
          <w:marTop w:val="0"/>
          <w:marBottom w:val="0"/>
          <w:divBdr>
            <w:top w:val="none" w:sz="0" w:space="0" w:color="auto"/>
            <w:left w:val="none" w:sz="0" w:space="0" w:color="auto"/>
            <w:bottom w:val="none" w:sz="0" w:space="0" w:color="auto"/>
            <w:right w:val="none" w:sz="0" w:space="0" w:color="auto"/>
          </w:divBdr>
        </w:div>
        <w:div w:id="175971223">
          <w:marLeft w:val="547"/>
          <w:marRight w:val="0"/>
          <w:marTop w:val="0"/>
          <w:marBottom w:val="0"/>
          <w:divBdr>
            <w:top w:val="none" w:sz="0" w:space="0" w:color="auto"/>
            <w:left w:val="none" w:sz="0" w:space="0" w:color="auto"/>
            <w:bottom w:val="none" w:sz="0" w:space="0" w:color="auto"/>
            <w:right w:val="none" w:sz="0" w:space="0" w:color="auto"/>
          </w:divBdr>
        </w:div>
        <w:div w:id="1500198398">
          <w:marLeft w:val="547"/>
          <w:marRight w:val="0"/>
          <w:marTop w:val="0"/>
          <w:marBottom w:val="0"/>
          <w:divBdr>
            <w:top w:val="none" w:sz="0" w:space="0" w:color="auto"/>
            <w:left w:val="none" w:sz="0" w:space="0" w:color="auto"/>
            <w:bottom w:val="none" w:sz="0" w:space="0" w:color="auto"/>
            <w:right w:val="none" w:sz="0" w:space="0" w:color="auto"/>
          </w:divBdr>
        </w:div>
        <w:div w:id="2084449797">
          <w:marLeft w:val="547"/>
          <w:marRight w:val="0"/>
          <w:marTop w:val="0"/>
          <w:marBottom w:val="0"/>
          <w:divBdr>
            <w:top w:val="none" w:sz="0" w:space="0" w:color="auto"/>
            <w:left w:val="none" w:sz="0" w:space="0" w:color="auto"/>
            <w:bottom w:val="none" w:sz="0" w:space="0" w:color="auto"/>
            <w:right w:val="none" w:sz="0" w:space="0" w:color="auto"/>
          </w:divBdr>
        </w:div>
      </w:divsChild>
    </w:div>
    <w:div w:id="403339631">
      <w:bodyDiv w:val="1"/>
      <w:marLeft w:val="0"/>
      <w:marRight w:val="0"/>
      <w:marTop w:val="0"/>
      <w:marBottom w:val="0"/>
      <w:divBdr>
        <w:top w:val="none" w:sz="0" w:space="0" w:color="auto"/>
        <w:left w:val="none" w:sz="0" w:space="0" w:color="auto"/>
        <w:bottom w:val="none" w:sz="0" w:space="0" w:color="auto"/>
        <w:right w:val="none" w:sz="0" w:space="0" w:color="auto"/>
      </w:divBdr>
      <w:divsChild>
        <w:div w:id="1571229556">
          <w:marLeft w:val="1166"/>
          <w:marRight w:val="0"/>
          <w:marTop w:val="0"/>
          <w:marBottom w:val="0"/>
          <w:divBdr>
            <w:top w:val="none" w:sz="0" w:space="0" w:color="auto"/>
            <w:left w:val="none" w:sz="0" w:space="0" w:color="auto"/>
            <w:bottom w:val="none" w:sz="0" w:space="0" w:color="auto"/>
            <w:right w:val="none" w:sz="0" w:space="0" w:color="auto"/>
          </w:divBdr>
        </w:div>
        <w:div w:id="337079542">
          <w:marLeft w:val="1267"/>
          <w:marRight w:val="0"/>
          <w:marTop w:val="0"/>
          <w:marBottom w:val="0"/>
          <w:divBdr>
            <w:top w:val="none" w:sz="0" w:space="0" w:color="auto"/>
            <w:left w:val="none" w:sz="0" w:space="0" w:color="auto"/>
            <w:bottom w:val="none" w:sz="0" w:space="0" w:color="auto"/>
            <w:right w:val="none" w:sz="0" w:space="0" w:color="auto"/>
          </w:divBdr>
        </w:div>
        <w:div w:id="1343514219">
          <w:marLeft w:val="1267"/>
          <w:marRight w:val="0"/>
          <w:marTop w:val="0"/>
          <w:marBottom w:val="0"/>
          <w:divBdr>
            <w:top w:val="none" w:sz="0" w:space="0" w:color="auto"/>
            <w:left w:val="none" w:sz="0" w:space="0" w:color="auto"/>
            <w:bottom w:val="none" w:sz="0" w:space="0" w:color="auto"/>
            <w:right w:val="none" w:sz="0" w:space="0" w:color="auto"/>
          </w:divBdr>
        </w:div>
        <w:div w:id="2058158644">
          <w:marLeft w:val="1166"/>
          <w:marRight w:val="0"/>
          <w:marTop w:val="0"/>
          <w:marBottom w:val="0"/>
          <w:divBdr>
            <w:top w:val="none" w:sz="0" w:space="0" w:color="auto"/>
            <w:left w:val="none" w:sz="0" w:space="0" w:color="auto"/>
            <w:bottom w:val="none" w:sz="0" w:space="0" w:color="auto"/>
            <w:right w:val="none" w:sz="0" w:space="0" w:color="auto"/>
          </w:divBdr>
        </w:div>
        <w:div w:id="1342973814">
          <w:marLeft w:val="1166"/>
          <w:marRight w:val="0"/>
          <w:marTop w:val="0"/>
          <w:marBottom w:val="0"/>
          <w:divBdr>
            <w:top w:val="none" w:sz="0" w:space="0" w:color="auto"/>
            <w:left w:val="none" w:sz="0" w:space="0" w:color="auto"/>
            <w:bottom w:val="none" w:sz="0" w:space="0" w:color="auto"/>
            <w:right w:val="none" w:sz="0" w:space="0" w:color="auto"/>
          </w:divBdr>
        </w:div>
        <w:div w:id="1279871232">
          <w:marLeft w:val="1166"/>
          <w:marRight w:val="0"/>
          <w:marTop w:val="0"/>
          <w:marBottom w:val="0"/>
          <w:divBdr>
            <w:top w:val="none" w:sz="0" w:space="0" w:color="auto"/>
            <w:left w:val="none" w:sz="0" w:space="0" w:color="auto"/>
            <w:bottom w:val="none" w:sz="0" w:space="0" w:color="auto"/>
            <w:right w:val="none" w:sz="0" w:space="0" w:color="auto"/>
          </w:divBdr>
        </w:div>
        <w:div w:id="1564752370">
          <w:marLeft w:val="1267"/>
          <w:marRight w:val="0"/>
          <w:marTop w:val="0"/>
          <w:marBottom w:val="0"/>
          <w:divBdr>
            <w:top w:val="none" w:sz="0" w:space="0" w:color="auto"/>
            <w:left w:val="none" w:sz="0" w:space="0" w:color="auto"/>
            <w:bottom w:val="none" w:sz="0" w:space="0" w:color="auto"/>
            <w:right w:val="none" w:sz="0" w:space="0" w:color="auto"/>
          </w:divBdr>
        </w:div>
        <w:div w:id="1643462544">
          <w:marLeft w:val="1267"/>
          <w:marRight w:val="0"/>
          <w:marTop w:val="0"/>
          <w:marBottom w:val="0"/>
          <w:divBdr>
            <w:top w:val="none" w:sz="0" w:space="0" w:color="auto"/>
            <w:left w:val="none" w:sz="0" w:space="0" w:color="auto"/>
            <w:bottom w:val="none" w:sz="0" w:space="0" w:color="auto"/>
            <w:right w:val="none" w:sz="0" w:space="0" w:color="auto"/>
          </w:divBdr>
        </w:div>
        <w:div w:id="561209098">
          <w:marLeft w:val="1267"/>
          <w:marRight w:val="0"/>
          <w:marTop w:val="0"/>
          <w:marBottom w:val="0"/>
          <w:divBdr>
            <w:top w:val="none" w:sz="0" w:space="0" w:color="auto"/>
            <w:left w:val="none" w:sz="0" w:space="0" w:color="auto"/>
            <w:bottom w:val="none" w:sz="0" w:space="0" w:color="auto"/>
            <w:right w:val="none" w:sz="0" w:space="0" w:color="auto"/>
          </w:divBdr>
        </w:div>
      </w:divsChild>
    </w:div>
    <w:div w:id="442116448">
      <w:bodyDiv w:val="1"/>
      <w:marLeft w:val="0"/>
      <w:marRight w:val="0"/>
      <w:marTop w:val="0"/>
      <w:marBottom w:val="0"/>
      <w:divBdr>
        <w:top w:val="none" w:sz="0" w:space="0" w:color="auto"/>
        <w:left w:val="none" w:sz="0" w:space="0" w:color="auto"/>
        <w:bottom w:val="none" w:sz="0" w:space="0" w:color="auto"/>
        <w:right w:val="none" w:sz="0" w:space="0" w:color="auto"/>
      </w:divBdr>
    </w:div>
    <w:div w:id="451366867">
      <w:bodyDiv w:val="1"/>
      <w:marLeft w:val="0"/>
      <w:marRight w:val="0"/>
      <w:marTop w:val="0"/>
      <w:marBottom w:val="0"/>
      <w:divBdr>
        <w:top w:val="none" w:sz="0" w:space="0" w:color="auto"/>
        <w:left w:val="none" w:sz="0" w:space="0" w:color="auto"/>
        <w:bottom w:val="none" w:sz="0" w:space="0" w:color="auto"/>
        <w:right w:val="none" w:sz="0" w:space="0" w:color="auto"/>
      </w:divBdr>
    </w:div>
    <w:div w:id="460538831">
      <w:bodyDiv w:val="1"/>
      <w:marLeft w:val="0"/>
      <w:marRight w:val="0"/>
      <w:marTop w:val="0"/>
      <w:marBottom w:val="0"/>
      <w:divBdr>
        <w:top w:val="none" w:sz="0" w:space="0" w:color="auto"/>
        <w:left w:val="none" w:sz="0" w:space="0" w:color="auto"/>
        <w:bottom w:val="none" w:sz="0" w:space="0" w:color="auto"/>
        <w:right w:val="none" w:sz="0" w:space="0" w:color="auto"/>
      </w:divBdr>
    </w:div>
    <w:div w:id="503671565">
      <w:bodyDiv w:val="1"/>
      <w:marLeft w:val="0"/>
      <w:marRight w:val="0"/>
      <w:marTop w:val="0"/>
      <w:marBottom w:val="0"/>
      <w:divBdr>
        <w:top w:val="none" w:sz="0" w:space="0" w:color="auto"/>
        <w:left w:val="none" w:sz="0" w:space="0" w:color="auto"/>
        <w:bottom w:val="none" w:sz="0" w:space="0" w:color="auto"/>
        <w:right w:val="none" w:sz="0" w:space="0" w:color="auto"/>
      </w:divBdr>
    </w:div>
    <w:div w:id="534074323">
      <w:bodyDiv w:val="1"/>
      <w:marLeft w:val="0"/>
      <w:marRight w:val="0"/>
      <w:marTop w:val="0"/>
      <w:marBottom w:val="0"/>
      <w:divBdr>
        <w:top w:val="none" w:sz="0" w:space="0" w:color="auto"/>
        <w:left w:val="none" w:sz="0" w:space="0" w:color="auto"/>
        <w:bottom w:val="none" w:sz="0" w:space="0" w:color="auto"/>
        <w:right w:val="none" w:sz="0" w:space="0" w:color="auto"/>
      </w:divBdr>
    </w:div>
    <w:div w:id="566460388">
      <w:bodyDiv w:val="1"/>
      <w:marLeft w:val="0"/>
      <w:marRight w:val="0"/>
      <w:marTop w:val="0"/>
      <w:marBottom w:val="0"/>
      <w:divBdr>
        <w:top w:val="none" w:sz="0" w:space="0" w:color="auto"/>
        <w:left w:val="none" w:sz="0" w:space="0" w:color="auto"/>
        <w:bottom w:val="none" w:sz="0" w:space="0" w:color="auto"/>
        <w:right w:val="none" w:sz="0" w:space="0" w:color="auto"/>
      </w:divBdr>
    </w:div>
    <w:div w:id="567425838">
      <w:bodyDiv w:val="1"/>
      <w:marLeft w:val="0"/>
      <w:marRight w:val="0"/>
      <w:marTop w:val="0"/>
      <w:marBottom w:val="0"/>
      <w:divBdr>
        <w:top w:val="none" w:sz="0" w:space="0" w:color="auto"/>
        <w:left w:val="none" w:sz="0" w:space="0" w:color="auto"/>
        <w:bottom w:val="none" w:sz="0" w:space="0" w:color="auto"/>
        <w:right w:val="none" w:sz="0" w:space="0" w:color="auto"/>
      </w:divBdr>
    </w:div>
    <w:div w:id="581646633">
      <w:bodyDiv w:val="1"/>
      <w:marLeft w:val="0"/>
      <w:marRight w:val="0"/>
      <w:marTop w:val="0"/>
      <w:marBottom w:val="0"/>
      <w:divBdr>
        <w:top w:val="none" w:sz="0" w:space="0" w:color="auto"/>
        <w:left w:val="none" w:sz="0" w:space="0" w:color="auto"/>
        <w:bottom w:val="none" w:sz="0" w:space="0" w:color="auto"/>
        <w:right w:val="none" w:sz="0" w:space="0" w:color="auto"/>
      </w:divBdr>
    </w:div>
    <w:div w:id="604189506">
      <w:bodyDiv w:val="1"/>
      <w:marLeft w:val="0"/>
      <w:marRight w:val="0"/>
      <w:marTop w:val="0"/>
      <w:marBottom w:val="0"/>
      <w:divBdr>
        <w:top w:val="none" w:sz="0" w:space="0" w:color="auto"/>
        <w:left w:val="none" w:sz="0" w:space="0" w:color="auto"/>
        <w:bottom w:val="none" w:sz="0" w:space="0" w:color="auto"/>
        <w:right w:val="none" w:sz="0" w:space="0" w:color="auto"/>
      </w:divBdr>
    </w:div>
    <w:div w:id="674961285">
      <w:bodyDiv w:val="1"/>
      <w:marLeft w:val="0"/>
      <w:marRight w:val="0"/>
      <w:marTop w:val="0"/>
      <w:marBottom w:val="0"/>
      <w:divBdr>
        <w:top w:val="none" w:sz="0" w:space="0" w:color="auto"/>
        <w:left w:val="none" w:sz="0" w:space="0" w:color="auto"/>
        <w:bottom w:val="none" w:sz="0" w:space="0" w:color="auto"/>
        <w:right w:val="none" w:sz="0" w:space="0" w:color="auto"/>
      </w:divBdr>
    </w:div>
    <w:div w:id="689717873">
      <w:bodyDiv w:val="1"/>
      <w:marLeft w:val="0"/>
      <w:marRight w:val="0"/>
      <w:marTop w:val="0"/>
      <w:marBottom w:val="0"/>
      <w:divBdr>
        <w:top w:val="none" w:sz="0" w:space="0" w:color="auto"/>
        <w:left w:val="none" w:sz="0" w:space="0" w:color="auto"/>
        <w:bottom w:val="none" w:sz="0" w:space="0" w:color="auto"/>
        <w:right w:val="none" w:sz="0" w:space="0" w:color="auto"/>
      </w:divBdr>
    </w:div>
    <w:div w:id="706955031">
      <w:bodyDiv w:val="1"/>
      <w:marLeft w:val="0"/>
      <w:marRight w:val="0"/>
      <w:marTop w:val="0"/>
      <w:marBottom w:val="0"/>
      <w:divBdr>
        <w:top w:val="none" w:sz="0" w:space="0" w:color="auto"/>
        <w:left w:val="none" w:sz="0" w:space="0" w:color="auto"/>
        <w:bottom w:val="none" w:sz="0" w:space="0" w:color="auto"/>
        <w:right w:val="none" w:sz="0" w:space="0" w:color="auto"/>
      </w:divBdr>
    </w:div>
    <w:div w:id="710880976">
      <w:bodyDiv w:val="1"/>
      <w:marLeft w:val="0"/>
      <w:marRight w:val="0"/>
      <w:marTop w:val="0"/>
      <w:marBottom w:val="0"/>
      <w:divBdr>
        <w:top w:val="none" w:sz="0" w:space="0" w:color="auto"/>
        <w:left w:val="none" w:sz="0" w:space="0" w:color="auto"/>
        <w:bottom w:val="none" w:sz="0" w:space="0" w:color="auto"/>
        <w:right w:val="none" w:sz="0" w:space="0" w:color="auto"/>
      </w:divBdr>
    </w:div>
    <w:div w:id="712197197">
      <w:bodyDiv w:val="1"/>
      <w:marLeft w:val="0"/>
      <w:marRight w:val="0"/>
      <w:marTop w:val="0"/>
      <w:marBottom w:val="0"/>
      <w:divBdr>
        <w:top w:val="none" w:sz="0" w:space="0" w:color="auto"/>
        <w:left w:val="none" w:sz="0" w:space="0" w:color="auto"/>
        <w:bottom w:val="none" w:sz="0" w:space="0" w:color="auto"/>
        <w:right w:val="none" w:sz="0" w:space="0" w:color="auto"/>
      </w:divBdr>
    </w:div>
    <w:div w:id="712535304">
      <w:bodyDiv w:val="1"/>
      <w:marLeft w:val="0"/>
      <w:marRight w:val="0"/>
      <w:marTop w:val="0"/>
      <w:marBottom w:val="0"/>
      <w:divBdr>
        <w:top w:val="none" w:sz="0" w:space="0" w:color="auto"/>
        <w:left w:val="none" w:sz="0" w:space="0" w:color="auto"/>
        <w:bottom w:val="none" w:sz="0" w:space="0" w:color="auto"/>
        <w:right w:val="none" w:sz="0" w:space="0" w:color="auto"/>
      </w:divBdr>
    </w:div>
    <w:div w:id="721755029">
      <w:bodyDiv w:val="1"/>
      <w:marLeft w:val="0"/>
      <w:marRight w:val="0"/>
      <w:marTop w:val="0"/>
      <w:marBottom w:val="0"/>
      <w:divBdr>
        <w:top w:val="none" w:sz="0" w:space="0" w:color="auto"/>
        <w:left w:val="none" w:sz="0" w:space="0" w:color="auto"/>
        <w:bottom w:val="none" w:sz="0" w:space="0" w:color="auto"/>
        <w:right w:val="none" w:sz="0" w:space="0" w:color="auto"/>
      </w:divBdr>
    </w:div>
    <w:div w:id="773325276">
      <w:bodyDiv w:val="1"/>
      <w:marLeft w:val="0"/>
      <w:marRight w:val="0"/>
      <w:marTop w:val="0"/>
      <w:marBottom w:val="0"/>
      <w:divBdr>
        <w:top w:val="none" w:sz="0" w:space="0" w:color="auto"/>
        <w:left w:val="none" w:sz="0" w:space="0" w:color="auto"/>
        <w:bottom w:val="none" w:sz="0" w:space="0" w:color="auto"/>
        <w:right w:val="none" w:sz="0" w:space="0" w:color="auto"/>
      </w:divBdr>
    </w:div>
    <w:div w:id="792985771">
      <w:bodyDiv w:val="1"/>
      <w:marLeft w:val="0"/>
      <w:marRight w:val="0"/>
      <w:marTop w:val="0"/>
      <w:marBottom w:val="0"/>
      <w:divBdr>
        <w:top w:val="none" w:sz="0" w:space="0" w:color="auto"/>
        <w:left w:val="none" w:sz="0" w:space="0" w:color="auto"/>
        <w:bottom w:val="none" w:sz="0" w:space="0" w:color="auto"/>
        <w:right w:val="none" w:sz="0" w:space="0" w:color="auto"/>
      </w:divBdr>
    </w:div>
    <w:div w:id="803231862">
      <w:bodyDiv w:val="1"/>
      <w:marLeft w:val="0"/>
      <w:marRight w:val="0"/>
      <w:marTop w:val="0"/>
      <w:marBottom w:val="0"/>
      <w:divBdr>
        <w:top w:val="none" w:sz="0" w:space="0" w:color="auto"/>
        <w:left w:val="none" w:sz="0" w:space="0" w:color="auto"/>
        <w:bottom w:val="none" w:sz="0" w:space="0" w:color="auto"/>
        <w:right w:val="none" w:sz="0" w:space="0" w:color="auto"/>
      </w:divBdr>
    </w:div>
    <w:div w:id="877740645">
      <w:bodyDiv w:val="1"/>
      <w:marLeft w:val="0"/>
      <w:marRight w:val="0"/>
      <w:marTop w:val="0"/>
      <w:marBottom w:val="0"/>
      <w:divBdr>
        <w:top w:val="none" w:sz="0" w:space="0" w:color="auto"/>
        <w:left w:val="none" w:sz="0" w:space="0" w:color="auto"/>
        <w:bottom w:val="none" w:sz="0" w:space="0" w:color="auto"/>
        <w:right w:val="none" w:sz="0" w:space="0" w:color="auto"/>
      </w:divBdr>
    </w:div>
    <w:div w:id="911889544">
      <w:bodyDiv w:val="1"/>
      <w:marLeft w:val="0"/>
      <w:marRight w:val="0"/>
      <w:marTop w:val="0"/>
      <w:marBottom w:val="0"/>
      <w:divBdr>
        <w:top w:val="none" w:sz="0" w:space="0" w:color="auto"/>
        <w:left w:val="none" w:sz="0" w:space="0" w:color="auto"/>
        <w:bottom w:val="none" w:sz="0" w:space="0" w:color="auto"/>
        <w:right w:val="none" w:sz="0" w:space="0" w:color="auto"/>
      </w:divBdr>
    </w:div>
    <w:div w:id="929435169">
      <w:bodyDiv w:val="1"/>
      <w:marLeft w:val="0"/>
      <w:marRight w:val="0"/>
      <w:marTop w:val="0"/>
      <w:marBottom w:val="0"/>
      <w:divBdr>
        <w:top w:val="none" w:sz="0" w:space="0" w:color="auto"/>
        <w:left w:val="none" w:sz="0" w:space="0" w:color="auto"/>
        <w:bottom w:val="none" w:sz="0" w:space="0" w:color="auto"/>
        <w:right w:val="none" w:sz="0" w:space="0" w:color="auto"/>
      </w:divBdr>
    </w:div>
    <w:div w:id="967516414">
      <w:bodyDiv w:val="1"/>
      <w:marLeft w:val="0"/>
      <w:marRight w:val="0"/>
      <w:marTop w:val="0"/>
      <w:marBottom w:val="0"/>
      <w:divBdr>
        <w:top w:val="none" w:sz="0" w:space="0" w:color="auto"/>
        <w:left w:val="none" w:sz="0" w:space="0" w:color="auto"/>
        <w:bottom w:val="none" w:sz="0" w:space="0" w:color="auto"/>
        <w:right w:val="none" w:sz="0" w:space="0" w:color="auto"/>
      </w:divBdr>
    </w:div>
    <w:div w:id="1006249555">
      <w:bodyDiv w:val="1"/>
      <w:marLeft w:val="0"/>
      <w:marRight w:val="0"/>
      <w:marTop w:val="0"/>
      <w:marBottom w:val="0"/>
      <w:divBdr>
        <w:top w:val="none" w:sz="0" w:space="0" w:color="auto"/>
        <w:left w:val="none" w:sz="0" w:space="0" w:color="auto"/>
        <w:bottom w:val="none" w:sz="0" w:space="0" w:color="auto"/>
        <w:right w:val="none" w:sz="0" w:space="0" w:color="auto"/>
      </w:divBdr>
    </w:div>
    <w:div w:id="1029523929">
      <w:bodyDiv w:val="1"/>
      <w:marLeft w:val="0"/>
      <w:marRight w:val="0"/>
      <w:marTop w:val="0"/>
      <w:marBottom w:val="0"/>
      <w:divBdr>
        <w:top w:val="none" w:sz="0" w:space="0" w:color="auto"/>
        <w:left w:val="none" w:sz="0" w:space="0" w:color="auto"/>
        <w:bottom w:val="none" w:sz="0" w:space="0" w:color="auto"/>
        <w:right w:val="none" w:sz="0" w:space="0" w:color="auto"/>
      </w:divBdr>
    </w:div>
    <w:div w:id="1054542053">
      <w:bodyDiv w:val="1"/>
      <w:marLeft w:val="0"/>
      <w:marRight w:val="0"/>
      <w:marTop w:val="0"/>
      <w:marBottom w:val="0"/>
      <w:divBdr>
        <w:top w:val="none" w:sz="0" w:space="0" w:color="auto"/>
        <w:left w:val="none" w:sz="0" w:space="0" w:color="auto"/>
        <w:bottom w:val="none" w:sz="0" w:space="0" w:color="auto"/>
        <w:right w:val="none" w:sz="0" w:space="0" w:color="auto"/>
      </w:divBdr>
      <w:divsChild>
        <w:div w:id="1048064119">
          <w:marLeft w:val="1166"/>
          <w:marRight w:val="0"/>
          <w:marTop w:val="0"/>
          <w:marBottom w:val="0"/>
          <w:divBdr>
            <w:top w:val="none" w:sz="0" w:space="0" w:color="auto"/>
            <w:left w:val="none" w:sz="0" w:space="0" w:color="auto"/>
            <w:bottom w:val="none" w:sz="0" w:space="0" w:color="auto"/>
            <w:right w:val="none" w:sz="0" w:space="0" w:color="auto"/>
          </w:divBdr>
        </w:div>
        <w:div w:id="2068186290">
          <w:marLeft w:val="1267"/>
          <w:marRight w:val="0"/>
          <w:marTop w:val="0"/>
          <w:marBottom w:val="0"/>
          <w:divBdr>
            <w:top w:val="none" w:sz="0" w:space="0" w:color="auto"/>
            <w:left w:val="none" w:sz="0" w:space="0" w:color="auto"/>
            <w:bottom w:val="none" w:sz="0" w:space="0" w:color="auto"/>
            <w:right w:val="none" w:sz="0" w:space="0" w:color="auto"/>
          </w:divBdr>
        </w:div>
        <w:div w:id="1213345097">
          <w:marLeft w:val="1267"/>
          <w:marRight w:val="0"/>
          <w:marTop w:val="0"/>
          <w:marBottom w:val="0"/>
          <w:divBdr>
            <w:top w:val="none" w:sz="0" w:space="0" w:color="auto"/>
            <w:left w:val="none" w:sz="0" w:space="0" w:color="auto"/>
            <w:bottom w:val="none" w:sz="0" w:space="0" w:color="auto"/>
            <w:right w:val="none" w:sz="0" w:space="0" w:color="auto"/>
          </w:divBdr>
        </w:div>
        <w:div w:id="2132702489">
          <w:marLeft w:val="1166"/>
          <w:marRight w:val="0"/>
          <w:marTop w:val="0"/>
          <w:marBottom w:val="0"/>
          <w:divBdr>
            <w:top w:val="none" w:sz="0" w:space="0" w:color="auto"/>
            <w:left w:val="none" w:sz="0" w:space="0" w:color="auto"/>
            <w:bottom w:val="none" w:sz="0" w:space="0" w:color="auto"/>
            <w:right w:val="none" w:sz="0" w:space="0" w:color="auto"/>
          </w:divBdr>
        </w:div>
        <w:div w:id="1128009419">
          <w:marLeft w:val="1166"/>
          <w:marRight w:val="0"/>
          <w:marTop w:val="0"/>
          <w:marBottom w:val="0"/>
          <w:divBdr>
            <w:top w:val="none" w:sz="0" w:space="0" w:color="auto"/>
            <w:left w:val="none" w:sz="0" w:space="0" w:color="auto"/>
            <w:bottom w:val="none" w:sz="0" w:space="0" w:color="auto"/>
            <w:right w:val="none" w:sz="0" w:space="0" w:color="auto"/>
          </w:divBdr>
        </w:div>
        <w:div w:id="1141580685">
          <w:marLeft w:val="1166"/>
          <w:marRight w:val="0"/>
          <w:marTop w:val="0"/>
          <w:marBottom w:val="0"/>
          <w:divBdr>
            <w:top w:val="none" w:sz="0" w:space="0" w:color="auto"/>
            <w:left w:val="none" w:sz="0" w:space="0" w:color="auto"/>
            <w:bottom w:val="none" w:sz="0" w:space="0" w:color="auto"/>
            <w:right w:val="none" w:sz="0" w:space="0" w:color="auto"/>
          </w:divBdr>
        </w:div>
        <w:div w:id="2056345031">
          <w:marLeft w:val="1267"/>
          <w:marRight w:val="0"/>
          <w:marTop w:val="0"/>
          <w:marBottom w:val="0"/>
          <w:divBdr>
            <w:top w:val="none" w:sz="0" w:space="0" w:color="auto"/>
            <w:left w:val="none" w:sz="0" w:space="0" w:color="auto"/>
            <w:bottom w:val="none" w:sz="0" w:space="0" w:color="auto"/>
            <w:right w:val="none" w:sz="0" w:space="0" w:color="auto"/>
          </w:divBdr>
        </w:div>
        <w:div w:id="1754159180">
          <w:marLeft w:val="1267"/>
          <w:marRight w:val="0"/>
          <w:marTop w:val="0"/>
          <w:marBottom w:val="0"/>
          <w:divBdr>
            <w:top w:val="none" w:sz="0" w:space="0" w:color="auto"/>
            <w:left w:val="none" w:sz="0" w:space="0" w:color="auto"/>
            <w:bottom w:val="none" w:sz="0" w:space="0" w:color="auto"/>
            <w:right w:val="none" w:sz="0" w:space="0" w:color="auto"/>
          </w:divBdr>
        </w:div>
        <w:div w:id="1938827098">
          <w:marLeft w:val="1267"/>
          <w:marRight w:val="0"/>
          <w:marTop w:val="0"/>
          <w:marBottom w:val="0"/>
          <w:divBdr>
            <w:top w:val="none" w:sz="0" w:space="0" w:color="auto"/>
            <w:left w:val="none" w:sz="0" w:space="0" w:color="auto"/>
            <w:bottom w:val="none" w:sz="0" w:space="0" w:color="auto"/>
            <w:right w:val="none" w:sz="0" w:space="0" w:color="auto"/>
          </w:divBdr>
        </w:div>
      </w:divsChild>
    </w:div>
    <w:div w:id="1071003110">
      <w:bodyDiv w:val="1"/>
      <w:marLeft w:val="0"/>
      <w:marRight w:val="0"/>
      <w:marTop w:val="0"/>
      <w:marBottom w:val="0"/>
      <w:divBdr>
        <w:top w:val="none" w:sz="0" w:space="0" w:color="auto"/>
        <w:left w:val="none" w:sz="0" w:space="0" w:color="auto"/>
        <w:bottom w:val="none" w:sz="0" w:space="0" w:color="auto"/>
        <w:right w:val="none" w:sz="0" w:space="0" w:color="auto"/>
      </w:divBdr>
    </w:div>
    <w:div w:id="1098791596">
      <w:bodyDiv w:val="1"/>
      <w:marLeft w:val="0"/>
      <w:marRight w:val="0"/>
      <w:marTop w:val="0"/>
      <w:marBottom w:val="0"/>
      <w:divBdr>
        <w:top w:val="none" w:sz="0" w:space="0" w:color="auto"/>
        <w:left w:val="none" w:sz="0" w:space="0" w:color="auto"/>
        <w:bottom w:val="none" w:sz="0" w:space="0" w:color="auto"/>
        <w:right w:val="none" w:sz="0" w:space="0" w:color="auto"/>
      </w:divBdr>
    </w:div>
    <w:div w:id="1104420437">
      <w:bodyDiv w:val="1"/>
      <w:marLeft w:val="0"/>
      <w:marRight w:val="0"/>
      <w:marTop w:val="0"/>
      <w:marBottom w:val="0"/>
      <w:divBdr>
        <w:top w:val="none" w:sz="0" w:space="0" w:color="auto"/>
        <w:left w:val="none" w:sz="0" w:space="0" w:color="auto"/>
        <w:bottom w:val="none" w:sz="0" w:space="0" w:color="auto"/>
        <w:right w:val="none" w:sz="0" w:space="0" w:color="auto"/>
      </w:divBdr>
    </w:div>
    <w:div w:id="1115903871">
      <w:bodyDiv w:val="1"/>
      <w:marLeft w:val="0"/>
      <w:marRight w:val="0"/>
      <w:marTop w:val="0"/>
      <w:marBottom w:val="0"/>
      <w:divBdr>
        <w:top w:val="none" w:sz="0" w:space="0" w:color="auto"/>
        <w:left w:val="none" w:sz="0" w:space="0" w:color="auto"/>
        <w:bottom w:val="none" w:sz="0" w:space="0" w:color="auto"/>
        <w:right w:val="none" w:sz="0" w:space="0" w:color="auto"/>
      </w:divBdr>
    </w:div>
    <w:div w:id="1160805341">
      <w:bodyDiv w:val="1"/>
      <w:marLeft w:val="0"/>
      <w:marRight w:val="0"/>
      <w:marTop w:val="0"/>
      <w:marBottom w:val="0"/>
      <w:divBdr>
        <w:top w:val="none" w:sz="0" w:space="0" w:color="auto"/>
        <w:left w:val="none" w:sz="0" w:space="0" w:color="auto"/>
        <w:bottom w:val="none" w:sz="0" w:space="0" w:color="auto"/>
        <w:right w:val="none" w:sz="0" w:space="0" w:color="auto"/>
      </w:divBdr>
    </w:div>
    <w:div w:id="1165976910">
      <w:bodyDiv w:val="1"/>
      <w:marLeft w:val="0"/>
      <w:marRight w:val="0"/>
      <w:marTop w:val="0"/>
      <w:marBottom w:val="0"/>
      <w:divBdr>
        <w:top w:val="none" w:sz="0" w:space="0" w:color="auto"/>
        <w:left w:val="none" w:sz="0" w:space="0" w:color="auto"/>
        <w:bottom w:val="none" w:sz="0" w:space="0" w:color="auto"/>
        <w:right w:val="none" w:sz="0" w:space="0" w:color="auto"/>
      </w:divBdr>
    </w:div>
    <w:div w:id="1176655828">
      <w:bodyDiv w:val="1"/>
      <w:marLeft w:val="0"/>
      <w:marRight w:val="0"/>
      <w:marTop w:val="0"/>
      <w:marBottom w:val="0"/>
      <w:divBdr>
        <w:top w:val="none" w:sz="0" w:space="0" w:color="auto"/>
        <w:left w:val="none" w:sz="0" w:space="0" w:color="auto"/>
        <w:bottom w:val="none" w:sz="0" w:space="0" w:color="auto"/>
        <w:right w:val="none" w:sz="0" w:space="0" w:color="auto"/>
      </w:divBdr>
    </w:div>
    <w:div w:id="1184129777">
      <w:bodyDiv w:val="1"/>
      <w:marLeft w:val="0"/>
      <w:marRight w:val="0"/>
      <w:marTop w:val="0"/>
      <w:marBottom w:val="0"/>
      <w:divBdr>
        <w:top w:val="none" w:sz="0" w:space="0" w:color="auto"/>
        <w:left w:val="none" w:sz="0" w:space="0" w:color="auto"/>
        <w:bottom w:val="none" w:sz="0" w:space="0" w:color="auto"/>
        <w:right w:val="none" w:sz="0" w:space="0" w:color="auto"/>
      </w:divBdr>
    </w:div>
    <w:div w:id="1221598542">
      <w:bodyDiv w:val="1"/>
      <w:marLeft w:val="0"/>
      <w:marRight w:val="0"/>
      <w:marTop w:val="0"/>
      <w:marBottom w:val="0"/>
      <w:divBdr>
        <w:top w:val="none" w:sz="0" w:space="0" w:color="auto"/>
        <w:left w:val="none" w:sz="0" w:space="0" w:color="auto"/>
        <w:bottom w:val="none" w:sz="0" w:space="0" w:color="auto"/>
        <w:right w:val="none" w:sz="0" w:space="0" w:color="auto"/>
      </w:divBdr>
    </w:div>
    <w:div w:id="1244336167">
      <w:bodyDiv w:val="1"/>
      <w:marLeft w:val="0"/>
      <w:marRight w:val="0"/>
      <w:marTop w:val="0"/>
      <w:marBottom w:val="0"/>
      <w:divBdr>
        <w:top w:val="none" w:sz="0" w:space="0" w:color="auto"/>
        <w:left w:val="none" w:sz="0" w:space="0" w:color="auto"/>
        <w:bottom w:val="none" w:sz="0" w:space="0" w:color="auto"/>
        <w:right w:val="none" w:sz="0" w:space="0" w:color="auto"/>
      </w:divBdr>
    </w:div>
    <w:div w:id="1258296742">
      <w:bodyDiv w:val="1"/>
      <w:marLeft w:val="0"/>
      <w:marRight w:val="0"/>
      <w:marTop w:val="0"/>
      <w:marBottom w:val="0"/>
      <w:divBdr>
        <w:top w:val="none" w:sz="0" w:space="0" w:color="auto"/>
        <w:left w:val="none" w:sz="0" w:space="0" w:color="auto"/>
        <w:bottom w:val="none" w:sz="0" w:space="0" w:color="auto"/>
        <w:right w:val="none" w:sz="0" w:space="0" w:color="auto"/>
      </w:divBdr>
    </w:div>
    <w:div w:id="1299844397">
      <w:bodyDiv w:val="1"/>
      <w:marLeft w:val="0"/>
      <w:marRight w:val="0"/>
      <w:marTop w:val="0"/>
      <w:marBottom w:val="0"/>
      <w:divBdr>
        <w:top w:val="none" w:sz="0" w:space="0" w:color="auto"/>
        <w:left w:val="none" w:sz="0" w:space="0" w:color="auto"/>
        <w:bottom w:val="none" w:sz="0" w:space="0" w:color="auto"/>
        <w:right w:val="none" w:sz="0" w:space="0" w:color="auto"/>
      </w:divBdr>
    </w:div>
    <w:div w:id="1300189650">
      <w:bodyDiv w:val="1"/>
      <w:marLeft w:val="0"/>
      <w:marRight w:val="0"/>
      <w:marTop w:val="0"/>
      <w:marBottom w:val="0"/>
      <w:divBdr>
        <w:top w:val="none" w:sz="0" w:space="0" w:color="auto"/>
        <w:left w:val="none" w:sz="0" w:space="0" w:color="auto"/>
        <w:bottom w:val="none" w:sz="0" w:space="0" w:color="auto"/>
        <w:right w:val="none" w:sz="0" w:space="0" w:color="auto"/>
      </w:divBdr>
    </w:div>
    <w:div w:id="1316228337">
      <w:bodyDiv w:val="1"/>
      <w:marLeft w:val="0"/>
      <w:marRight w:val="0"/>
      <w:marTop w:val="0"/>
      <w:marBottom w:val="0"/>
      <w:divBdr>
        <w:top w:val="none" w:sz="0" w:space="0" w:color="auto"/>
        <w:left w:val="none" w:sz="0" w:space="0" w:color="auto"/>
        <w:bottom w:val="none" w:sz="0" w:space="0" w:color="auto"/>
        <w:right w:val="none" w:sz="0" w:space="0" w:color="auto"/>
      </w:divBdr>
    </w:div>
    <w:div w:id="1355569214">
      <w:bodyDiv w:val="1"/>
      <w:marLeft w:val="0"/>
      <w:marRight w:val="0"/>
      <w:marTop w:val="0"/>
      <w:marBottom w:val="0"/>
      <w:divBdr>
        <w:top w:val="none" w:sz="0" w:space="0" w:color="auto"/>
        <w:left w:val="none" w:sz="0" w:space="0" w:color="auto"/>
        <w:bottom w:val="none" w:sz="0" w:space="0" w:color="auto"/>
        <w:right w:val="none" w:sz="0" w:space="0" w:color="auto"/>
      </w:divBdr>
    </w:div>
    <w:div w:id="1357727838">
      <w:bodyDiv w:val="1"/>
      <w:marLeft w:val="0"/>
      <w:marRight w:val="0"/>
      <w:marTop w:val="0"/>
      <w:marBottom w:val="0"/>
      <w:divBdr>
        <w:top w:val="none" w:sz="0" w:space="0" w:color="auto"/>
        <w:left w:val="none" w:sz="0" w:space="0" w:color="auto"/>
        <w:bottom w:val="none" w:sz="0" w:space="0" w:color="auto"/>
        <w:right w:val="none" w:sz="0" w:space="0" w:color="auto"/>
      </w:divBdr>
    </w:div>
    <w:div w:id="1416827579">
      <w:bodyDiv w:val="1"/>
      <w:marLeft w:val="0"/>
      <w:marRight w:val="0"/>
      <w:marTop w:val="0"/>
      <w:marBottom w:val="0"/>
      <w:divBdr>
        <w:top w:val="none" w:sz="0" w:space="0" w:color="auto"/>
        <w:left w:val="none" w:sz="0" w:space="0" w:color="auto"/>
        <w:bottom w:val="none" w:sz="0" w:space="0" w:color="auto"/>
        <w:right w:val="none" w:sz="0" w:space="0" w:color="auto"/>
      </w:divBdr>
    </w:div>
    <w:div w:id="1419476896">
      <w:bodyDiv w:val="1"/>
      <w:marLeft w:val="0"/>
      <w:marRight w:val="0"/>
      <w:marTop w:val="0"/>
      <w:marBottom w:val="0"/>
      <w:divBdr>
        <w:top w:val="none" w:sz="0" w:space="0" w:color="auto"/>
        <w:left w:val="none" w:sz="0" w:space="0" w:color="auto"/>
        <w:bottom w:val="none" w:sz="0" w:space="0" w:color="auto"/>
        <w:right w:val="none" w:sz="0" w:space="0" w:color="auto"/>
      </w:divBdr>
    </w:div>
    <w:div w:id="1423334203">
      <w:bodyDiv w:val="1"/>
      <w:marLeft w:val="0"/>
      <w:marRight w:val="0"/>
      <w:marTop w:val="0"/>
      <w:marBottom w:val="0"/>
      <w:divBdr>
        <w:top w:val="none" w:sz="0" w:space="0" w:color="auto"/>
        <w:left w:val="none" w:sz="0" w:space="0" w:color="auto"/>
        <w:bottom w:val="none" w:sz="0" w:space="0" w:color="auto"/>
        <w:right w:val="none" w:sz="0" w:space="0" w:color="auto"/>
      </w:divBdr>
      <w:divsChild>
        <w:div w:id="1848403843">
          <w:marLeft w:val="1166"/>
          <w:marRight w:val="0"/>
          <w:marTop w:val="0"/>
          <w:marBottom w:val="0"/>
          <w:divBdr>
            <w:top w:val="none" w:sz="0" w:space="0" w:color="auto"/>
            <w:left w:val="none" w:sz="0" w:space="0" w:color="auto"/>
            <w:bottom w:val="none" w:sz="0" w:space="0" w:color="auto"/>
            <w:right w:val="none" w:sz="0" w:space="0" w:color="auto"/>
          </w:divBdr>
        </w:div>
        <w:div w:id="765854509">
          <w:marLeft w:val="1166"/>
          <w:marRight w:val="0"/>
          <w:marTop w:val="0"/>
          <w:marBottom w:val="0"/>
          <w:divBdr>
            <w:top w:val="none" w:sz="0" w:space="0" w:color="auto"/>
            <w:left w:val="none" w:sz="0" w:space="0" w:color="auto"/>
            <w:bottom w:val="none" w:sz="0" w:space="0" w:color="auto"/>
            <w:right w:val="none" w:sz="0" w:space="0" w:color="auto"/>
          </w:divBdr>
        </w:div>
        <w:div w:id="1661080397">
          <w:marLeft w:val="1166"/>
          <w:marRight w:val="0"/>
          <w:marTop w:val="0"/>
          <w:marBottom w:val="0"/>
          <w:divBdr>
            <w:top w:val="none" w:sz="0" w:space="0" w:color="auto"/>
            <w:left w:val="none" w:sz="0" w:space="0" w:color="auto"/>
            <w:bottom w:val="none" w:sz="0" w:space="0" w:color="auto"/>
            <w:right w:val="none" w:sz="0" w:space="0" w:color="auto"/>
          </w:divBdr>
        </w:div>
        <w:div w:id="2075396289">
          <w:marLeft w:val="1166"/>
          <w:marRight w:val="0"/>
          <w:marTop w:val="0"/>
          <w:marBottom w:val="0"/>
          <w:divBdr>
            <w:top w:val="none" w:sz="0" w:space="0" w:color="auto"/>
            <w:left w:val="none" w:sz="0" w:space="0" w:color="auto"/>
            <w:bottom w:val="none" w:sz="0" w:space="0" w:color="auto"/>
            <w:right w:val="none" w:sz="0" w:space="0" w:color="auto"/>
          </w:divBdr>
        </w:div>
        <w:div w:id="718865102">
          <w:marLeft w:val="1166"/>
          <w:marRight w:val="0"/>
          <w:marTop w:val="0"/>
          <w:marBottom w:val="0"/>
          <w:divBdr>
            <w:top w:val="none" w:sz="0" w:space="0" w:color="auto"/>
            <w:left w:val="none" w:sz="0" w:space="0" w:color="auto"/>
            <w:bottom w:val="none" w:sz="0" w:space="0" w:color="auto"/>
            <w:right w:val="none" w:sz="0" w:space="0" w:color="auto"/>
          </w:divBdr>
        </w:div>
        <w:div w:id="1292394833">
          <w:marLeft w:val="1166"/>
          <w:marRight w:val="0"/>
          <w:marTop w:val="0"/>
          <w:marBottom w:val="0"/>
          <w:divBdr>
            <w:top w:val="none" w:sz="0" w:space="0" w:color="auto"/>
            <w:left w:val="none" w:sz="0" w:space="0" w:color="auto"/>
            <w:bottom w:val="none" w:sz="0" w:space="0" w:color="auto"/>
            <w:right w:val="none" w:sz="0" w:space="0" w:color="auto"/>
          </w:divBdr>
        </w:div>
        <w:div w:id="457530854">
          <w:marLeft w:val="1166"/>
          <w:marRight w:val="0"/>
          <w:marTop w:val="0"/>
          <w:marBottom w:val="0"/>
          <w:divBdr>
            <w:top w:val="none" w:sz="0" w:space="0" w:color="auto"/>
            <w:left w:val="none" w:sz="0" w:space="0" w:color="auto"/>
            <w:bottom w:val="none" w:sz="0" w:space="0" w:color="auto"/>
            <w:right w:val="none" w:sz="0" w:space="0" w:color="auto"/>
          </w:divBdr>
        </w:div>
        <w:div w:id="447700174">
          <w:marLeft w:val="1166"/>
          <w:marRight w:val="0"/>
          <w:marTop w:val="0"/>
          <w:marBottom w:val="0"/>
          <w:divBdr>
            <w:top w:val="none" w:sz="0" w:space="0" w:color="auto"/>
            <w:left w:val="none" w:sz="0" w:space="0" w:color="auto"/>
            <w:bottom w:val="none" w:sz="0" w:space="0" w:color="auto"/>
            <w:right w:val="none" w:sz="0" w:space="0" w:color="auto"/>
          </w:divBdr>
        </w:div>
        <w:div w:id="1760103393">
          <w:marLeft w:val="1166"/>
          <w:marRight w:val="0"/>
          <w:marTop w:val="0"/>
          <w:marBottom w:val="0"/>
          <w:divBdr>
            <w:top w:val="none" w:sz="0" w:space="0" w:color="auto"/>
            <w:left w:val="none" w:sz="0" w:space="0" w:color="auto"/>
            <w:bottom w:val="none" w:sz="0" w:space="0" w:color="auto"/>
            <w:right w:val="none" w:sz="0" w:space="0" w:color="auto"/>
          </w:divBdr>
        </w:div>
      </w:divsChild>
    </w:div>
    <w:div w:id="1437017180">
      <w:bodyDiv w:val="1"/>
      <w:marLeft w:val="0"/>
      <w:marRight w:val="0"/>
      <w:marTop w:val="0"/>
      <w:marBottom w:val="0"/>
      <w:divBdr>
        <w:top w:val="none" w:sz="0" w:space="0" w:color="auto"/>
        <w:left w:val="none" w:sz="0" w:space="0" w:color="auto"/>
        <w:bottom w:val="none" w:sz="0" w:space="0" w:color="auto"/>
        <w:right w:val="none" w:sz="0" w:space="0" w:color="auto"/>
      </w:divBdr>
    </w:div>
    <w:div w:id="1438254682">
      <w:bodyDiv w:val="1"/>
      <w:marLeft w:val="0"/>
      <w:marRight w:val="0"/>
      <w:marTop w:val="0"/>
      <w:marBottom w:val="0"/>
      <w:divBdr>
        <w:top w:val="none" w:sz="0" w:space="0" w:color="auto"/>
        <w:left w:val="none" w:sz="0" w:space="0" w:color="auto"/>
        <w:bottom w:val="none" w:sz="0" w:space="0" w:color="auto"/>
        <w:right w:val="none" w:sz="0" w:space="0" w:color="auto"/>
      </w:divBdr>
    </w:div>
    <w:div w:id="1444113609">
      <w:bodyDiv w:val="1"/>
      <w:marLeft w:val="0"/>
      <w:marRight w:val="0"/>
      <w:marTop w:val="0"/>
      <w:marBottom w:val="0"/>
      <w:divBdr>
        <w:top w:val="none" w:sz="0" w:space="0" w:color="auto"/>
        <w:left w:val="none" w:sz="0" w:space="0" w:color="auto"/>
        <w:bottom w:val="none" w:sz="0" w:space="0" w:color="auto"/>
        <w:right w:val="none" w:sz="0" w:space="0" w:color="auto"/>
      </w:divBdr>
    </w:div>
    <w:div w:id="1453790517">
      <w:bodyDiv w:val="1"/>
      <w:marLeft w:val="0"/>
      <w:marRight w:val="0"/>
      <w:marTop w:val="0"/>
      <w:marBottom w:val="0"/>
      <w:divBdr>
        <w:top w:val="none" w:sz="0" w:space="0" w:color="auto"/>
        <w:left w:val="none" w:sz="0" w:space="0" w:color="auto"/>
        <w:bottom w:val="none" w:sz="0" w:space="0" w:color="auto"/>
        <w:right w:val="none" w:sz="0" w:space="0" w:color="auto"/>
      </w:divBdr>
    </w:div>
    <w:div w:id="1531601685">
      <w:bodyDiv w:val="1"/>
      <w:marLeft w:val="0"/>
      <w:marRight w:val="0"/>
      <w:marTop w:val="0"/>
      <w:marBottom w:val="0"/>
      <w:divBdr>
        <w:top w:val="none" w:sz="0" w:space="0" w:color="auto"/>
        <w:left w:val="none" w:sz="0" w:space="0" w:color="auto"/>
        <w:bottom w:val="none" w:sz="0" w:space="0" w:color="auto"/>
        <w:right w:val="none" w:sz="0" w:space="0" w:color="auto"/>
      </w:divBdr>
      <w:divsChild>
        <w:div w:id="127434697">
          <w:marLeft w:val="547"/>
          <w:marRight w:val="0"/>
          <w:marTop w:val="0"/>
          <w:marBottom w:val="0"/>
          <w:divBdr>
            <w:top w:val="none" w:sz="0" w:space="0" w:color="auto"/>
            <w:left w:val="none" w:sz="0" w:space="0" w:color="auto"/>
            <w:bottom w:val="none" w:sz="0" w:space="0" w:color="auto"/>
            <w:right w:val="none" w:sz="0" w:space="0" w:color="auto"/>
          </w:divBdr>
        </w:div>
        <w:div w:id="1164197708">
          <w:marLeft w:val="547"/>
          <w:marRight w:val="0"/>
          <w:marTop w:val="0"/>
          <w:marBottom w:val="0"/>
          <w:divBdr>
            <w:top w:val="none" w:sz="0" w:space="0" w:color="auto"/>
            <w:left w:val="none" w:sz="0" w:space="0" w:color="auto"/>
            <w:bottom w:val="none" w:sz="0" w:space="0" w:color="auto"/>
            <w:right w:val="none" w:sz="0" w:space="0" w:color="auto"/>
          </w:divBdr>
        </w:div>
        <w:div w:id="901141794">
          <w:marLeft w:val="547"/>
          <w:marRight w:val="0"/>
          <w:marTop w:val="0"/>
          <w:marBottom w:val="0"/>
          <w:divBdr>
            <w:top w:val="none" w:sz="0" w:space="0" w:color="auto"/>
            <w:left w:val="none" w:sz="0" w:space="0" w:color="auto"/>
            <w:bottom w:val="none" w:sz="0" w:space="0" w:color="auto"/>
            <w:right w:val="none" w:sz="0" w:space="0" w:color="auto"/>
          </w:divBdr>
        </w:div>
        <w:div w:id="1989818702">
          <w:marLeft w:val="547"/>
          <w:marRight w:val="0"/>
          <w:marTop w:val="0"/>
          <w:marBottom w:val="0"/>
          <w:divBdr>
            <w:top w:val="none" w:sz="0" w:space="0" w:color="auto"/>
            <w:left w:val="none" w:sz="0" w:space="0" w:color="auto"/>
            <w:bottom w:val="none" w:sz="0" w:space="0" w:color="auto"/>
            <w:right w:val="none" w:sz="0" w:space="0" w:color="auto"/>
          </w:divBdr>
        </w:div>
        <w:div w:id="873733678">
          <w:marLeft w:val="547"/>
          <w:marRight w:val="0"/>
          <w:marTop w:val="0"/>
          <w:marBottom w:val="0"/>
          <w:divBdr>
            <w:top w:val="none" w:sz="0" w:space="0" w:color="auto"/>
            <w:left w:val="none" w:sz="0" w:space="0" w:color="auto"/>
            <w:bottom w:val="none" w:sz="0" w:space="0" w:color="auto"/>
            <w:right w:val="none" w:sz="0" w:space="0" w:color="auto"/>
          </w:divBdr>
        </w:div>
      </w:divsChild>
    </w:div>
    <w:div w:id="1541745473">
      <w:bodyDiv w:val="1"/>
      <w:marLeft w:val="0"/>
      <w:marRight w:val="0"/>
      <w:marTop w:val="0"/>
      <w:marBottom w:val="0"/>
      <w:divBdr>
        <w:top w:val="none" w:sz="0" w:space="0" w:color="auto"/>
        <w:left w:val="none" w:sz="0" w:space="0" w:color="auto"/>
        <w:bottom w:val="none" w:sz="0" w:space="0" w:color="auto"/>
        <w:right w:val="none" w:sz="0" w:space="0" w:color="auto"/>
      </w:divBdr>
    </w:div>
    <w:div w:id="1547524932">
      <w:bodyDiv w:val="1"/>
      <w:marLeft w:val="0"/>
      <w:marRight w:val="0"/>
      <w:marTop w:val="0"/>
      <w:marBottom w:val="0"/>
      <w:divBdr>
        <w:top w:val="none" w:sz="0" w:space="0" w:color="auto"/>
        <w:left w:val="none" w:sz="0" w:space="0" w:color="auto"/>
        <w:bottom w:val="none" w:sz="0" w:space="0" w:color="auto"/>
        <w:right w:val="none" w:sz="0" w:space="0" w:color="auto"/>
      </w:divBdr>
    </w:div>
    <w:div w:id="1580095062">
      <w:bodyDiv w:val="1"/>
      <w:marLeft w:val="0"/>
      <w:marRight w:val="0"/>
      <w:marTop w:val="0"/>
      <w:marBottom w:val="0"/>
      <w:divBdr>
        <w:top w:val="none" w:sz="0" w:space="0" w:color="auto"/>
        <w:left w:val="none" w:sz="0" w:space="0" w:color="auto"/>
        <w:bottom w:val="none" w:sz="0" w:space="0" w:color="auto"/>
        <w:right w:val="none" w:sz="0" w:space="0" w:color="auto"/>
      </w:divBdr>
      <w:divsChild>
        <w:div w:id="1801267911">
          <w:marLeft w:val="446"/>
          <w:marRight w:val="0"/>
          <w:marTop w:val="0"/>
          <w:marBottom w:val="0"/>
          <w:divBdr>
            <w:top w:val="none" w:sz="0" w:space="0" w:color="auto"/>
            <w:left w:val="none" w:sz="0" w:space="0" w:color="auto"/>
            <w:bottom w:val="none" w:sz="0" w:space="0" w:color="auto"/>
            <w:right w:val="none" w:sz="0" w:space="0" w:color="auto"/>
          </w:divBdr>
        </w:div>
        <w:div w:id="186257750">
          <w:marLeft w:val="446"/>
          <w:marRight w:val="0"/>
          <w:marTop w:val="0"/>
          <w:marBottom w:val="0"/>
          <w:divBdr>
            <w:top w:val="none" w:sz="0" w:space="0" w:color="auto"/>
            <w:left w:val="none" w:sz="0" w:space="0" w:color="auto"/>
            <w:bottom w:val="none" w:sz="0" w:space="0" w:color="auto"/>
            <w:right w:val="none" w:sz="0" w:space="0" w:color="auto"/>
          </w:divBdr>
        </w:div>
        <w:div w:id="1238436444">
          <w:marLeft w:val="446"/>
          <w:marRight w:val="0"/>
          <w:marTop w:val="0"/>
          <w:marBottom w:val="0"/>
          <w:divBdr>
            <w:top w:val="none" w:sz="0" w:space="0" w:color="auto"/>
            <w:left w:val="none" w:sz="0" w:space="0" w:color="auto"/>
            <w:bottom w:val="none" w:sz="0" w:space="0" w:color="auto"/>
            <w:right w:val="none" w:sz="0" w:space="0" w:color="auto"/>
          </w:divBdr>
        </w:div>
        <w:div w:id="716660621">
          <w:marLeft w:val="446"/>
          <w:marRight w:val="0"/>
          <w:marTop w:val="0"/>
          <w:marBottom w:val="0"/>
          <w:divBdr>
            <w:top w:val="none" w:sz="0" w:space="0" w:color="auto"/>
            <w:left w:val="none" w:sz="0" w:space="0" w:color="auto"/>
            <w:bottom w:val="none" w:sz="0" w:space="0" w:color="auto"/>
            <w:right w:val="none" w:sz="0" w:space="0" w:color="auto"/>
          </w:divBdr>
        </w:div>
        <w:div w:id="1112895088">
          <w:marLeft w:val="446"/>
          <w:marRight w:val="0"/>
          <w:marTop w:val="0"/>
          <w:marBottom w:val="0"/>
          <w:divBdr>
            <w:top w:val="none" w:sz="0" w:space="0" w:color="auto"/>
            <w:left w:val="none" w:sz="0" w:space="0" w:color="auto"/>
            <w:bottom w:val="none" w:sz="0" w:space="0" w:color="auto"/>
            <w:right w:val="none" w:sz="0" w:space="0" w:color="auto"/>
          </w:divBdr>
        </w:div>
        <w:div w:id="1861774198">
          <w:marLeft w:val="446"/>
          <w:marRight w:val="0"/>
          <w:marTop w:val="0"/>
          <w:marBottom w:val="0"/>
          <w:divBdr>
            <w:top w:val="none" w:sz="0" w:space="0" w:color="auto"/>
            <w:left w:val="none" w:sz="0" w:space="0" w:color="auto"/>
            <w:bottom w:val="none" w:sz="0" w:space="0" w:color="auto"/>
            <w:right w:val="none" w:sz="0" w:space="0" w:color="auto"/>
          </w:divBdr>
        </w:div>
        <w:div w:id="1267352741">
          <w:marLeft w:val="446"/>
          <w:marRight w:val="0"/>
          <w:marTop w:val="0"/>
          <w:marBottom w:val="0"/>
          <w:divBdr>
            <w:top w:val="none" w:sz="0" w:space="0" w:color="auto"/>
            <w:left w:val="none" w:sz="0" w:space="0" w:color="auto"/>
            <w:bottom w:val="none" w:sz="0" w:space="0" w:color="auto"/>
            <w:right w:val="none" w:sz="0" w:space="0" w:color="auto"/>
          </w:divBdr>
        </w:div>
        <w:div w:id="179660039">
          <w:marLeft w:val="446"/>
          <w:marRight w:val="0"/>
          <w:marTop w:val="0"/>
          <w:marBottom w:val="0"/>
          <w:divBdr>
            <w:top w:val="none" w:sz="0" w:space="0" w:color="auto"/>
            <w:left w:val="none" w:sz="0" w:space="0" w:color="auto"/>
            <w:bottom w:val="none" w:sz="0" w:space="0" w:color="auto"/>
            <w:right w:val="none" w:sz="0" w:space="0" w:color="auto"/>
          </w:divBdr>
        </w:div>
      </w:divsChild>
    </w:div>
    <w:div w:id="1611815501">
      <w:bodyDiv w:val="1"/>
      <w:marLeft w:val="0"/>
      <w:marRight w:val="0"/>
      <w:marTop w:val="0"/>
      <w:marBottom w:val="0"/>
      <w:divBdr>
        <w:top w:val="none" w:sz="0" w:space="0" w:color="auto"/>
        <w:left w:val="none" w:sz="0" w:space="0" w:color="auto"/>
        <w:bottom w:val="none" w:sz="0" w:space="0" w:color="auto"/>
        <w:right w:val="none" w:sz="0" w:space="0" w:color="auto"/>
      </w:divBdr>
    </w:div>
    <w:div w:id="1611863190">
      <w:bodyDiv w:val="1"/>
      <w:marLeft w:val="0"/>
      <w:marRight w:val="0"/>
      <w:marTop w:val="0"/>
      <w:marBottom w:val="0"/>
      <w:divBdr>
        <w:top w:val="none" w:sz="0" w:space="0" w:color="auto"/>
        <w:left w:val="none" w:sz="0" w:space="0" w:color="auto"/>
        <w:bottom w:val="none" w:sz="0" w:space="0" w:color="auto"/>
        <w:right w:val="none" w:sz="0" w:space="0" w:color="auto"/>
      </w:divBdr>
    </w:div>
    <w:div w:id="1627199145">
      <w:bodyDiv w:val="1"/>
      <w:marLeft w:val="0"/>
      <w:marRight w:val="0"/>
      <w:marTop w:val="0"/>
      <w:marBottom w:val="0"/>
      <w:divBdr>
        <w:top w:val="none" w:sz="0" w:space="0" w:color="auto"/>
        <w:left w:val="none" w:sz="0" w:space="0" w:color="auto"/>
        <w:bottom w:val="none" w:sz="0" w:space="0" w:color="auto"/>
        <w:right w:val="none" w:sz="0" w:space="0" w:color="auto"/>
      </w:divBdr>
    </w:div>
    <w:div w:id="1672440707">
      <w:bodyDiv w:val="1"/>
      <w:marLeft w:val="0"/>
      <w:marRight w:val="0"/>
      <w:marTop w:val="0"/>
      <w:marBottom w:val="0"/>
      <w:divBdr>
        <w:top w:val="none" w:sz="0" w:space="0" w:color="auto"/>
        <w:left w:val="none" w:sz="0" w:space="0" w:color="auto"/>
        <w:bottom w:val="none" w:sz="0" w:space="0" w:color="auto"/>
        <w:right w:val="none" w:sz="0" w:space="0" w:color="auto"/>
      </w:divBdr>
      <w:divsChild>
        <w:div w:id="1129394398">
          <w:marLeft w:val="1166"/>
          <w:marRight w:val="0"/>
          <w:marTop w:val="0"/>
          <w:marBottom w:val="0"/>
          <w:divBdr>
            <w:top w:val="none" w:sz="0" w:space="0" w:color="auto"/>
            <w:left w:val="none" w:sz="0" w:space="0" w:color="auto"/>
            <w:bottom w:val="none" w:sz="0" w:space="0" w:color="auto"/>
            <w:right w:val="none" w:sz="0" w:space="0" w:color="auto"/>
          </w:divBdr>
        </w:div>
        <w:div w:id="1190723646">
          <w:marLeft w:val="1166"/>
          <w:marRight w:val="0"/>
          <w:marTop w:val="0"/>
          <w:marBottom w:val="0"/>
          <w:divBdr>
            <w:top w:val="none" w:sz="0" w:space="0" w:color="auto"/>
            <w:left w:val="none" w:sz="0" w:space="0" w:color="auto"/>
            <w:bottom w:val="none" w:sz="0" w:space="0" w:color="auto"/>
            <w:right w:val="none" w:sz="0" w:space="0" w:color="auto"/>
          </w:divBdr>
        </w:div>
        <w:div w:id="395015544">
          <w:marLeft w:val="1267"/>
          <w:marRight w:val="0"/>
          <w:marTop w:val="0"/>
          <w:marBottom w:val="0"/>
          <w:divBdr>
            <w:top w:val="none" w:sz="0" w:space="0" w:color="auto"/>
            <w:left w:val="none" w:sz="0" w:space="0" w:color="auto"/>
            <w:bottom w:val="none" w:sz="0" w:space="0" w:color="auto"/>
            <w:right w:val="none" w:sz="0" w:space="0" w:color="auto"/>
          </w:divBdr>
        </w:div>
        <w:div w:id="206187394">
          <w:marLeft w:val="1267"/>
          <w:marRight w:val="0"/>
          <w:marTop w:val="0"/>
          <w:marBottom w:val="0"/>
          <w:divBdr>
            <w:top w:val="none" w:sz="0" w:space="0" w:color="auto"/>
            <w:left w:val="none" w:sz="0" w:space="0" w:color="auto"/>
            <w:bottom w:val="none" w:sz="0" w:space="0" w:color="auto"/>
            <w:right w:val="none" w:sz="0" w:space="0" w:color="auto"/>
          </w:divBdr>
        </w:div>
        <w:div w:id="148375585">
          <w:marLeft w:val="1267"/>
          <w:marRight w:val="0"/>
          <w:marTop w:val="0"/>
          <w:marBottom w:val="0"/>
          <w:divBdr>
            <w:top w:val="none" w:sz="0" w:space="0" w:color="auto"/>
            <w:left w:val="none" w:sz="0" w:space="0" w:color="auto"/>
            <w:bottom w:val="none" w:sz="0" w:space="0" w:color="auto"/>
            <w:right w:val="none" w:sz="0" w:space="0" w:color="auto"/>
          </w:divBdr>
        </w:div>
        <w:div w:id="1967155136">
          <w:marLeft w:val="1267"/>
          <w:marRight w:val="0"/>
          <w:marTop w:val="0"/>
          <w:marBottom w:val="0"/>
          <w:divBdr>
            <w:top w:val="none" w:sz="0" w:space="0" w:color="auto"/>
            <w:left w:val="none" w:sz="0" w:space="0" w:color="auto"/>
            <w:bottom w:val="none" w:sz="0" w:space="0" w:color="auto"/>
            <w:right w:val="none" w:sz="0" w:space="0" w:color="auto"/>
          </w:divBdr>
        </w:div>
        <w:div w:id="157887870">
          <w:marLeft w:val="1267"/>
          <w:marRight w:val="0"/>
          <w:marTop w:val="0"/>
          <w:marBottom w:val="0"/>
          <w:divBdr>
            <w:top w:val="none" w:sz="0" w:space="0" w:color="auto"/>
            <w:left w:val="none" w:sz="0" w:space="0" w:color="auto"/>
            <w:bottom w:val="none" w:sz="0" w:space="0" w:color="auto"/>
            <w:right w:val="none" w:sz="0" w:space="0" w:color="auto"/>
          </w:divBdr>
        </w:div>
        <w:div w:id="1734622847">
          <w:marLeft w:val="1267"/>
          <w:marRight w:val="0"/>
          <w:marTop w:val="0"/>
          <w:marBottom w:val="0"/>
          <w:divBdr>
            <w:top w:val="none" w:sz="0" w:space="0" w:color="auto"/>
            <w:left w:val="none" w:sz="0" w:space="0" w:color="auto"/>
            <w:bottom w:val="none" w:sz="0" w:space="0" w:color="auto"/>
            <w:right w:val="none" w:sz="0" w:space="0" w:color="auto"/>
          </w:divBdr>
        </w:div>
        <w:div w:id="2069449799">
          <w:marLeft w:val="1267"/>
          <w:marRight w:val="0"/>
          <w:marTop w:val="0"/>
          <w:marBottom w:val="0"/>
          <w:divBdr>
            <w:top w:val="none" w:sz="0" w:space="0" w:color="auto"/>
            <w:left w:val="none" w:sz="0" w:space="0" w:color="auto"/>
            <w:bottom w:val="none" w:sz="0" w:space="0" w:color="auto"/>
            <w:right w:val="none" w:sz="0" w:space="0" w:color="auto"/>
          </w:divBdr>
        </w:div>
      </w:divsChild>
    </w:div>
    <w:div w:id="1683508543">
      <w:bodyDiv w:val="1"/>
      <w:marLeft w:val="0"/>
      <w:marRight w:val="0"/>
      <w:marTop w:val="0"/>
      <w:marBottom w:val="0"/>
      <w:divBdr>
        <w:top w:val="none" w:sz="0" w:space="0" w:color="auto"/>
        <w:left w:val="none" w:sz="0" w:space="0" w:color="auto"/>
        <w:bottom w:val="none" w:sz="0" w:space="0" w:color="auto"/>
        <w:right w:val="none" w:sz="0" w:space="0" w:color="auto"/>
      </w:divBdr>
    </w:div>
    <w:div w:id="1702658019">
      <w:bodyDiv w:val="1"/>
      <w:marLeft w:val="0"/>
      <w:marRight w:val="0"/>
      <w:marTop w:val="0"/>
      <w:marBottom w:val="0"/>
      <w:divBdr>
        <w:top w:val="none" w:sz="0" w:space="0" w:color="auto"/>
        <w:left w:val="none" w:sz="0" w:space="0" w:color="auto"/>
        <w:bottom w:val="none" w:sz="0" w:space="0" w:color="auto"/>
        <w:right w:val="none" w:sz="0" w:space="0" w:color="auto"/>
      </w:divBdr>
    </w:div>
    <w:div w:id="1704938862">
      <w:bodyDiv w:val="1"/>
      <w:marLeft w:val="0"/>
      <w:marRight w:val="0"/>
      <w:marTop w:val="0"/>
      <w:marBottom w:val="0"/>
      <w:divBdr>
        <w:top w:val="none" w:sz="0" w:space="0" w:color="auto"/>
        <w:left w:val="none" w:sz="0" w:space="0" w:color="auto"/>
        <w:bottom w:val="none" w:sz="0" w:space="0" w:color="auto"/>
        <w:right w:val="none" w:sz="0" w:space="0" w:color="auto"/>
      </w:divBdr>
    </w:div>
    <w:div w:id="1706902025">
      <w:bodyDiv w:val="1"/>
      <w:marLeft w:val="0"/>
      <w:marRight w:val="0"/>
      <w:marTop w:val="0"/>
      <w:marBottom w:val="0"/>
      <w:divBdr>
        <w:top w:val="none" w:sz="0" w:space="0" w:color="auto"/>
        <w:left w:val="none" w:sz="0" w:space="0" w:color="auto"/>
        <w:bottom w:val="none" w:sz="0" w:space="0" w:color="auto"/>
        <w:right w:val="none" w:sz="0" w:space="0" w:color="auto"/>
      </w:divBdr>
    </w:div>
    <w:div w:id="1761218716">
      <w:bodyDiv w:val="1"/>
      <w:marLeft w:val="0"/>
      <w:marRight w:val="0"/>
      <w:marTop w:val="0"/>
      <w:marBottom w:val="0"/>
      <w:divBdr>
        <w:top w:val="none" w:sz="0" w:space="0" w:color="auto"/>
        <w:left w:val="none" w:sz="0" w:space="0" w:color="auto"/>
        <w:bottom w:val="none" w:sz="0" w:space="0" w:color="auto"/>
        <w:right w:val="none" w:sz="0" w:space="0" w:color="auto"/>
      </w:divBdr>
    </w:div>
    <w:div w:id="1765026516">
      <w:bodyDiv w:val="1"/>
      <w:marLeft w:val="0"/>
      <w:marRight w:val="0"/>
      <w:marTop w:val="0"/>
      <w:marBottom w:val="0"/>
      <w:divBdr>
        <w:top w:val="none" w:sz="0" w:space="0" w:color="auto"/>
        <w:left w:val="none" w:sz="0" w:space="0" w:color="auto"/>
        <w:bottom w:val="none" w:sz="0" w:space="0" w:color="auto"/>
        <w:right w:val="none" w:sz="0" w:space="0" w:color="auto"/>
      </w:divBdr>
    </w:div>
    <w:div w:id="1778912613">
      <w:bodyDiv w:val="1"/>
      <w:marLeft w:val="0"/>
      <w:marRight w:val="0"/>
      <w:marTop w:val="0"/>
      <w:marBottom w:val="0"/>
      <w:divBdr>
        <w:top w:val="none" w:sz="0" w:space="0" w:color="auto"/>
        <w:left w:val="none" w:sz="0" w:space="0" w:color="auto"/>
        <w:bottom w:val="none" w:sz="0" w:space="0" w:color="auto"/>
        <w:right w:val="none" w:sz="0" w:space="0" w:color="auto"/>
      </w:divBdr>
    </w:div>
    <w:div w:id="1822622355">
      <w:bodyDiv w:val="1"/>
      <w:marLeft w:val="0"/>
      <w:marRight w:val="0"/>
      <w:marTop w:val="0"/>
      <w:marBottom w:val="0"/>
      <w:divBdr>
        <w:top w:val="none" w:sz="0" w:space="0" w:color="auto"/>
        <w:left w:val="none" w:sz="0" w:space="0" w:color="auto"/>
        <w:bottom w:val="none" w:sz="0" w:space="0" w:color="auto"/>
        <w:right w:val="none" w:sz="0" w:space="0" w:color="auto"/>
      </w:divBdr>
    </w:div>
    <w:div w:id="1839616277">
      <w:bodyDiv w:val="1"/>
      <w:marLeft w:val="0"/>
      <w:marRight w:val="0"/>
      <w:marTop w:val="0"/>
      <w:marBottom w:val="0"/>
      <w:divBdr>
        <w:top w:val="none" w:sz="0" w:space="0" w:color="auto"/>
        <w:left w:val="none" w:sz="0" w:space="0" w:color="auto"/>
        <w:bottom w:val="none" w:sz="0" w:space="0" w:color="auto"/>
        <w:right w:val="none" w:sz="0" w:space="0" w:color="auto"/>
      </w:divBdr>
    </w:div>
    <w:div w:id="1862236378">
      <w:bodyDiv w:val="1"/>
      <w:marLeft w:val="0"/>
      <w:marRight w:val="0"/>
      <w:marTop w:val="0"/>
      <w:marBottom w:val="0"/>
      <w:divBdr>
        <w:top w:val="none" w:sz="0" w:space="0" w:color="auto"/>
        <w:left w:val="none" w:sz="0" w:space="0" w:color="auto"/>
        <w:bottom w:val="none" w:sz="0" w:space="0" w:color="auto"/>
        <w:right w:val="none" w:sz="0" w:space="0" w:color="auto"/>
      </w:divBdr>
    </w:div>
    <w:div w:id="1890264951">
      <w:bodyDiv w:val="1"/>
      <w:marLeft w:val="0"/>
      <w:marRight w:val="0"/>
      <w:marTop w:val="0"/>
      <w:marBottom w:val="0"/>
      <w:divBdr>
        <w:top w:val="none" w:sz="0" w:space="0" w:color="auto"/>
        <w:left w:val="none" w:sz="0" w:space="0" w:color="auto"/>
        <w:bottom w:val="none" w:sz="0" w:space="0" w:color="auto"/>
        <w:right w:val="none" w:sz="0" w:space="0" w:color="auto"/>
      </w:divBdr>
    </w:div>
    <w:div w:id="1912347922">
      <w:bodyDiv w:val="1"/>
      <w:marLeft w:val="0"/>
      <w:marRight w:val="0"/>
      <w:marTop w:val="0"/>
      <w:marBottom w:val="0"/>
      <w:divBdr>
        <w:top w:val="none" w:sz="0" w:space="0" w:color="auto"/>
        <w:left w:val="none" w:sz="0" w:space="0" w:color="auto"/>
        <w:bottom w:val="none" w:sz="0" w:space="0" w:color="auto"/>
        <w:right w:val="none" w:sz="0" w:space="0" w:color="auto"/>
      </w:divBdr>
      <w:divsChild>
        <w:div w:id="856388703">
          <w:marLeft w:val="274"/>
          <w:marRight w:val="0"/>
          <w:marTop w:val="0"/>
          <w:marBottom w:val="0"/>
          <w:divBdr>
            <w:top w:val="none" w:sz="0" w:space="0" w:color="auto"/>
            <w:left w:val="none" w:sz="0" w:space="0" w:color="auto"/>
            <w:bottom w:val="none" w:sz="0" w:space="0" w:color="auto"/>
            <w:right w:val="none" w:sz="0" w:space="0" w:color="auto"/>
          </w:divBdr>
        </w:div>
        <w:div w:id="1686901453">
          <w:marLeft w:val="274"/>
          <w:marRight w:val="0"/>
          <w:marTop w:val="0"/>
          <w:marBottom w:val="0"/>
          <w:divBdr>
            <w:top w:val="none" w:sz="0" w:space="0" w:color="auto"/>
            <w:left w:val="none" w:sz="0" w:space="0" w:color="auto"/>
            <w:bottom w:val="none" w:sz="0" w:space="0" w:color="auto"/>
            <w:right w:val="none" w:sz="0" w:space="0" w:color="auto"/>
          </w:divBdr>
        </w:div>
        <w:div w:id="1836802698">
          <w:marLeft w:val="274"/>
          <w:marRight w:val="0"/>
          <w:marTop w:val="0"/>
          <w:marBottom w:val="0"/>
          <w:divBdr>
            <w:top w:val="none" w:sz="0" w:space="0" w:color="auto"/>
            <w:left w:val="none" w:sz="0" w:space="0" w:color="auto"/>
            <w:bottom w:val="none" w:sz="0" w:space="0" w:color="auto"/>
            <w:right w:val="none" w:sz="0" w:space="0" w:color="auto"/>
          </w:divBdr>
        </w:div>
      </w:divsChild>
    </w:div>
    <w:div w:id="1935671647">
      <w:bodyDiv w:val="1"/>
      <w:marLeft w:val="0"/>
      <w:marRight w:val="0"/>
      <w:marTop w:val="0"/>
      <w:marBottom w:val="0"/>
      <w:divBdr>
        <w:top w:val="none" w:sz="0" w:space="0" w:color="auto"/>
        <w:left w:val="none" w:sz="0" w:space="0" w:color="auto"/>
        <w:bottom w:val="none" w:sz="0" w:space="0" w:color="auto"/>
        <w:right w:val="none" w:sz="0" w:space="0" w:color="auto"/>
      </w:divBdr>
      <w:divsChild>
        <w:div w:id="1370956615">
          <w:marLeft w:val="446"/>
          <w:marRight w:val="0"/>
          <w:marTop w:val="0"/>
          <w:marBottom w:val="0"/>
          <w:divBdr>
            <w:top w:val="none" w:sz="0" w:space="0" w:color="auto"/>
            <w:left w:val="none" w:sz="0" w:space="0" w:color="auto"/>
            <w:bottom w:val="none" w:sz="0" w:space="0" w:color="auto"/>
            <w:right w:val="none" w:sz="0" w:space="0" w:color="auto"/>
          </w:divBdr>
        </w:div>
        <w:div w:id="147524287">
          <w:marLeft w:val="446"/>
          <w:marRight w:val="0"/>
          <w:marTop w:val="0"/>
          <w:marBottom w:val="0"/>
          <w:divBdr>
            <w:top w:val="none" w:sz="0" w:space="0" w:color="auto"/>
            <w:left w:val="none" w:sz="0" w:space="0" w:color="auto"/>
            <w:bottom w:val="none" w:sz="0" w:space="0" w:color="auto"/>
            <w:right w:val="none" w:sz="0" w:space="0" w:color="auto"/>
          </w:divBdr>
        </w:div>
        <w:div w:id="817769091">
          <w:marLeft w:val="446"/>
          <w:marRight w:val="0"/>
          <w:marTop w:val="0"/>
          <w:marBottom w:val="0"/>
          <w:divBdr>
            <w:top w:val="none" w:sz="0" w:space="0" w:color="auto"/>
            <w:left w:val="none" w:sz="0" w:space="0" w:color="auto"/>
            <w:bottom w:val="none" w:sz="0" w:space="0" w:color="auto"/>
            <w:right w:val="none" w:sz="0" w:space="0" w:color="auto"/>
          </w:divBdr>
        </w:div>
      </w:divsChild>
    </w:div>
    <w:div w:id="1935673745">
      <w:bodyDiv w:val="1"/>
      <w:marLeft w:val="0"/>
      <w:marRight w:val="0"/>
      <w:marTop w:val="0"/>
      <w:marBottom w:val="0"/>
      <w:divBdr>
        <w:top w:val="none" w:sz="0" w:space="0" w:color="auto"/>
        <w:left w:val="none" w:sz="0" w:space="0" w:color="auto"/>
        <w:bottom w:val="none" w:sz="0" w:space="0" w:color="auto"/>
        <w:right w:val="none" w:sz="0" w:space="0" w:color="auto"/>
      </w:divBdr>
    </w:div>
    <w:div w:id="1983805096">
      <w:bodyDiv w:val="1"/>
      <w:marLeft w:val="0"/>
      <w:marRight w:val="0"/>
      <w:marTop w:val="0"/>
      <w:marBottom w:val="0"/>
      <w:divBdr>
        <w:top w:val="none" w:sz="0" w:space="0" w:color="auto"/>
        <w:left w:val="none" w:sz="0" w:space="0" w:color="auto"/>
        <w:bottom w:val="none" w:sz="0" w:space="0" w:color="auto"/>
        <w:right w:val="none" w:sz="0" w:space="0" w:color="auto"/>
      </w:divBdr>
    </w:div>
    <w:div w:id="1989093158">
      <w:bodyDiv w:val="1"/>
      <w:marLeft w:val="0"/>
      <w:marRight w:val="0"/>
      <w:marTop w:val="0"/>
      <w:marBottom w:val="0"/>
      <w:divBdr>
        <w:top w:val="none" w:sz="0" w:space="0" w:color="auto"/>
        <w:left w:val="none" w:sz="0" w:space="0" w:color="auto"/>
        <w:bottom w:val="none" w:sz="0" w:space="0" w:color="auto"/>
        <w:right w:val="none" w:sz="0" w:space="0" w:color="auto"/>
      </w:divBdr>
    </w:div>
    <w:div w:id="1998462496">
      <w:bodyDiv w:val="1"/>
      <w:marLeft w:val="0"/>
      <w:marRight w:val="0"/>
      <w:marTop w:val="0"/>
      <w:marBottom w:val="0"/>
      <w:divBdr>
        <w:top w:val="none" w:sz="0" w:space="0" w:color="auto"/>
        <w:left w:val="none" w:sz="0" w:space="0" w:color="auto"/>
        <w:bottom w:val="none" w:sz="0" w:space="0" w:color="auto"/>
        <w:right w:val="none" w:sz="0" w:space="0" w:color="auto"/>
      </w:divBdr>
    </w:div>
    <w:div w:id="2010012677">
      <w:bodyDiv w:val="1"/>
      <w:marLeft w:val="0"/>
      <w:marRight w:val="0"/>
      <w:marTop w:val="0"/>
      <w:marBottom w:val="0"/>
      <w:divBdr>
        <w:top w:val="none" w:sz="0" w:space="0" w:color="auto"/>
        <w:left w:val="none" w:sz="0" w:space="0" w:color="auto"/>
        <w:bottom w:val="none" w:sz="0" w:space="0" w:color="auto"/>
        <w:right w:val="none" w:sz="0" w:space="0" w:color="auto"/>
      </w:divBdr>
    </w:div>
    <w:div w:id="2090616875">
      <w:bodyDiv w:val="1"/>
      <w:marLeft w:val="0"/>
      <w:marRight w:val="0"/>
      <w:marTop w:val="0"/>
      <w:marBottom w:val="0"/>
      <w:divBdr>
        <w:top w:val="none" w:sz="0" w:space="0" w:color="auto"/>
        <w:left w:val="none" w:sz="0" w:space="0" w:color="auto"/>
        <w:bottom w:val="none" w:sz="0" w:space="0" w:color="auto"/>
        <w:right w:val="none" w:sz="0" w:space="0" w:color="auto"/>
      </w:divBdr>
      <w:divsChild>
        <w:div w:id="1949770755">
          <w:marLeft w:val="274"/>
          <w:marRight w:val="0"/>
          <w:marTop w:val="0"/>
          <w:marBottom w:val="0"/>
          <w:divBdr>
            <w:top w:val="none" w:sz="0" w:space="0" w:color="auto"/>
            <w:left w:val="none" w:sz="0" w:space="0" w:color="auto"/>
            <w:bottom w:val="none" w:sz="0" w:space="0" w:color="auto"/>
            <w:right w:val="none" w:sz="0" w:space="0" w:color="auto"/>
          </w:divBdr>
        </w:div>
        <w:div w:id="664091913">
          <w:marLeft w:val="274"/>
          <w:marRight w:val="0"/>
          <w:marTop w:val="0"/>
          <w:marBottom w:val="0"/>
          <w:divBdr>
            <w:top w:val="none" w:sz="0" w:space="0" w:color="auto"/>
            <w:left w:val="none" w:sz="0" w:space="0" w:color="auto"/>
            <w:bottom w:val="none" w:sz="0" w:space="0" w:color="auto"/>
            <w:right w:val="none" w:sz="0" w:space="0" w:color="auto"/>
          </w:divBdr>
        </w:div>
        <w:div w:id="1950430573">
          <w:marLeft w:val="274"/>
          <w:marRight w:val="0"/>
          <w:marTop w:val="0"/>
          <w:marBottom w:val="0"/>
          <w:divBdr>
            <w:top w:val="none" w:sz="0" w:space="0" w:color="auto"/>
            <w:left w:val="none" w:sz="0" w:space="0" w:color="auto"/>
            <w:bottom w:val="none" w:sz="0" w:space="0" w:color="auto"/>
            <w:right w:val="none" w:sz="0" w:space="0" w:color="auto"/>
          </w:divBdr>
        </w:div>
        <w:div w:id="734738546">
          <w:marLeft w:val="274"/>
          <w:marRight w:val="0"/>
          <w:marTop w:val="0"/>
          <w:marBottom w:val="0"/>
          <w:divBdr>
            <w:top w:val="none" w:sz="0" w:space="0" w:color="auto"/>
            <w:left w:val="none" w:sz="0" w:space="0" w:color="auto"/>
            <w:bottom w:val="none" w:sz="0" w:space="0" w:color="auto"/>
            <w:right w:val="none" w:sz="0" w:space="0" w:color="auto"/>
          </w:divBdr>
        </w:div>
        <w:div w:id="1834947915">
          <w:marLeft w:val="274"/>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gi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gif"/><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A82C65-740C-4AF0-A453-3A5DC0F16A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Pages>
  <Words>7093</Words>
  <Characters>40431</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Verbat;Lakshmi T</dc:creator>
  <cp:lastModifiedBy>Prashant Thomas</cp:lastModifiedBy>
  <cp:revision>4</cp:revision>
  <cp:lastPrinted>2017-04-02T08:37:00Z</cp:lastPrinted>
  <dcterms:created xsi:type="dcterms:W3CDTF">2018-03-20T12:48:00Z</dcterms:created>
  <dcterms:modified xsi:type="dcterms:W3CDTF">2018-03-20T13:04:00Z</dcterms:modified>
</cp:coreProperties>
</file>