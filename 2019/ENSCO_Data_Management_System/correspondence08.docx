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B94" w:rsidRPr="00943B94" w:rsidRDefault="002753DA" w:rsidP="00943B94">
      <w:pPr>
        <w:pStyle w:val="Heading1"/>
        <w:spacing w:before="100" w:after="100"/>
        <w:jc w:val="right"/>
        <w:rPr>
          <w:sz w:val="28"/>
          <w:szCs w:val="28"/>
        </w:rPr>
      </w:pPr>
      <w:bookmarkStart w:id="0" w:name="_Toc286671374"/>
      <w:r w:rsidRPr="00943B94">
        <w:rPr>
          <w:sz w:val="28"/>
          <w:szCs w:val="28"/>
        </w:rPr>
        <w:t>P</w:t>
      </w:r>
      <w:r w:rsidR="00943B94" w:rsidRPr="00943B94">
        <w:rPr>
          <w:sz w:val="28"/>
          <w:szCs w:val="28"/>
        </w:rPr>
        <w:t>ART IV</w:t>
      </w:r>
    </w:p>
    <w:p w:rsidR="002753DA" w:rsidRPr="00B00F37" w:rsidRDefault="00943B94" w:rsidP="00943B94">
      <w:pPr>
        <w:pStyle w:val="Heading1"/>
        <w:spacing w:before="100" w:after="100"/>
        <w:jc w:val="right"/>
      </w:pPr>
      <w:r>
        <w:t>___________________________________________</w:t>
      </w:r>
      <w:r w:rsidR="002753DA">
        <w:br/>
      </w:r>
      <w:r w:rsidR="002753DA">
        <w:br/>
        <w:t>CORRESPONDENCE WITH ISCO-88</w:t>
      </w:r>
      <w:bookmarkEnd w:id="0"/>
    </w:p>
    <w:p w:rsidR="002753DA" w:rsidRDefault="002753DA" w:rsidP="002753DA">
      <w:pPr>
        <w:pStyle w:val="HeadingIndent2Char"/>
      </w:pPr>
      <w:r>
        <w:br w:type="page"/>
      </w:r>
      <w:bookmarkStart w:id="1" w:name="_Toc286671375"/>
      <w:r>
        <w:lastRenderedPageBreak/>
        <w:t>Correspondence table: ISCO-08</w:t>
      </w:r>
      <w:r w:rsidR="00943B94">
        <w:t xml:space="preserve"> to</w:t>
      </w:r>
      <w:r>
        <w:t xml:space="preserve"> ISCO-88</w:t>
      </w:r>
      <w:bookmarkEnd w:id="1"/>
    </w:p>
    <w:p w:rsidR="00943B94" w:rsidRPr="00943B94" w:rsidRDefault="00943B94" w:rsidP="00943B94">
      <w:r w:rsidRPr="00D17244">
        <w:t xml:space="preserve">This table shows the corresponding ISCO-88 codes and titles for each </w:t>
      </w:r>
      <w:r>
        <w:t>ISCO-08 unit group. The letter “p”</w:t>
      </w:r>
      <w:r w:rsidRPr="00D17244">
        <w:t xml:space="preserve"> is used to indicate that only part of the ISCO-88 group corresponds with the ISCO-08 group. Comments are provided where the specific occupations involved in a particular partial</w:t>
      </w:r>
      <w:r>
        <w:t xml:space="preserve"> correspondence may not be self-</w:t>
      </w:r>
      <w:r w:rsidRPr="00D17244">
        <w:t>evident, or where other clarification may be necessary.</w:t>
      </w:r>
    </w:p>
    <w:tbl>
      <w:tblPr>
        <w:tblW w:w="9185" w:type="dxa"/>
        <w:tblCellMar>
          <w:left w:w="28" w:type="dxa"/>
          <w:right w:w="28" w:type="dxa"/>
        </w:tblCellMar>
        <w:tblLook w:val="0020" w:firstRow="1" w:lastRow="0" w:firstColumn="0" w:lastColumn="0" w:noHBand="0" w:noVBand="0"/>
      </w:tblPr>
      <w:tblGrid>
        <w:gridCol w:w="1990"/>
        <w:gridCol w:w="850"/>
        <w:gridCol w:w="970"/>
        <w:gridCol w:w="370"/>
        <w:gridCol w:w="1122"/>
        <w:gridCol w:w="1340"/>
        <w:gridCol w:w="2543"/>
        <w:tblGridChange w:id="2">
          <w:tblGrid>
            <w:gridCol w:w="1990"/>
            <w:gridCol w:w="850"/>
            <w:gridCol w:w="970"/>
            <w:gridCol w:w="370"/>
            <w:gridCol w:w="1122"/>
            <w:gridCol w:w="1340"/>
            <w:gridCol w:w="2543"/>
          </w:tblGrid>
        </w:tblGridChange>
      </w:tblGrid>
      <w:tr w:rsidR="002978C0" w:rsidRPr="00742E78" w:rsidTr="002978C0">
        <w:trPr>
          <w:trHeight w:val="1002"/>
          <w:tblHeader/>
        </w:trPr>
        <w:tc>
          <w:tcPr>
            <w:tcW w:w="1990" w:type="dxa"/>
            <w:shd w:val="clear" w:color="auto" w:fill="F2F2F2"/>
          </w:tcPr>
          <w:p w:rsidR="002978C0" w:rsidRPr="00DE7DAB" w:rsidRDefault="002978C0" w:rsidP="002753DA">
            <w:pPr>
              <w:keepLines/>
              <w:widowControl/>
              <w:suppressAutoHyphens/>
              <w:spacing w:after="120" w:afterAutospacing="0"/>
              <w:ind w:left="57" w:right="57"/>
              <w:rPr>
                <w:rStyle w:val="Strong"/>
                <w:rFonts w:ascii="Arial Narrow" w:hAnsi="Arial Narrow"/>
                <w:sz w:val="20"/>
                <w:szCs w:val="20"/>
              </w:rPr>
            </w:pPr>
            <w:bookmarkStart w:id="3" w:name="RANGE!A1:D680"/>
            <w:bookmarkEnd w:id="3"/>
            <w:r w:rsidRPr="00DE7DAB">
              <w:rPr>
                <w:rStyle w:val="Strong"/>
                <w:rFonts w:ascii="Arial Narrow" w:hAnsi="Arial Narrow"/>
                <w:sz w:val="20"/>
                <w:szCs w:val="20"/>
              </w:rPr>
              <w:t xml:space="preserve">ISCO-08 Title </w:t>
            </w:r>
          </w:p>
        </w:tc>
        <w:tc>
          <w:tcPr>
            <w:tcW w:w="850" w:type="dxa"/>
            <w:shd w:val="clear" w:color="auto" w:fill="F2F2F2"/>
          </w:tcPr>
          <w:p w:rsidR="002978C0" w:rsidRPr="00DE7DAB" w:rsidRDefault="002978C0" w:rsidP="002753DA">
            <w:pPr>
              <w:keepLines/>
              <w:widowControl/>
              <w:suppressAutoHyphens/>
              <w:spacing w:after="120" w:afterAutospacing="0"/>
              <w:ind w:left="57" w:right="57"/>
              <w:rPr>
                <w:rStyle w:val="Strong"/>
                <w:rFonts w:ascii="Arial Narrow" w:hAnsi="Arial Narrow"/>
                <w:sz w:val="20"/>
                <w:szCs w:val="20"/>
              </w:rPr>
            </w:pPr>
            <w:r w:rsidRPr="00DE7DAB">
              <w:rPr>
                <w:rStyle w:val="Strong"/>
                <w:rFonts w:ascii="Arial Narrow" w:hAnsi="Arial Narrow"/>
                <w:sz w:val="20"/>
                <w:szCs w:val="20"/>
              </w:rPr>
              <w:t>ISCO- 08 Code</w:t>
            </w:r>
          </w:p>
        </w:tc>
        <w:tc>
          <w:tcPr>
            <w:tcW w:w="970" w:type="dxa"/>
            <w:shd w:val="clear" w:color="auto" w:fill="F2F2F2"/>
          </w:tcPr>
          <w:p w:rsidR="002978C0" w:rsidRPr="00DE7DAB" w:rsidRDefault="002978C0" w:rsidP="002753DA">
            <w:pPr>
              <w:keepLines/>
              <w:widowControl/>
              <w:suppressAutoHyphens/>
              <w:spacing w:after="120" w:afterAutospacing="0"/>
              <w:ind w:left="57" w:right="57"/>
              <w:rPr>
                <w:rStyle w:val="Strong"/>
                <w:rFonts w:ascii="Arial Narrow" w:hAnsi="Arial Narrow"/>
                <w:sz w:val="20"/>
                <w:szCs w:val="20"/>
              </w:rPr>
            </w:pPr>
            <w:r w:rsidRPr="00DE7DAB">
              <w:rPr>
                <w:rStyle w:val="Strong"/>
                <w:rFonts w:ascii="Arial Narrow" w:hAnsi="Arial Narrow"/>
                <w:sz w:val="20"/>
                <w:szCs w:val="20"/>
              </w:rPr>
              <w:t>ISCO-88 code</w:t>
            </w:r>
          </w:p>
        </w:tc>
        <w:tc>
          <w:tcPr>
            <w:tcW w:w="370" w:type="dxa"/>
            <w:shd w:val="clear" w:color="auto" w:fill="F2F2F2"/>
          </w:tcPr>
          <w:p w:rsidR="002978C0" w:rsidRPr="00DE7DAB" w:rsidRDefault="002978C0" w:rsidP="002753DA">
            <w:pPr>
              <w:keepLines/>
              <w:widowControl/>
              <w:suppressAutoHyphens/>
              <w:spacing w:after="120" w:afterAutospacing="0"/>
              <w:ind w:left="57" w:right="57"/>
              <w:rPr>
                <w:rStyle w:val="Strong"/>
                <w:rFonts w:ascii="Arial Narrow" w:hAnsi="Arial Narrow"/>
                <w:sz w:val="20"/>
                <w:szCs w:val="20"/>
              </w:rPr>
            </w:pPr>
          </w:p>
        </w:tc>
        <w:tc>
          <w:tcPr>
            <w:tcW w:w="2462" w:type="dxa"/>
            <w:gridSpan w:val="2"/>
            <w:shd w:val="clear" w:color="auto" w:fill="F2F2F2"/>
          </w:tcPr>
          <w:p w:rsidR="002978C0" w:rsidRPr="00DE7DAB" w:rsidRDefault="002978C0" w:rsidP="002753DA">
            <w:pPr>
              <w:keepLines/>
              <w:widowControl/>
              <w:suppressAutoHyphens/>
              <w:spacing w:after="120" w:afterAutospacing="0"/>
              <w:ind w:left="57" w:right="57"/>
              <w:rPr>
                <w:rStyle w:val="Strong"/>
                <w:rFonts w:ascii="Arial Narrow" w:hAnsi="Arial Narrow"/>
                <w:sz w:val="20"/>
                <w:szCs w:val="20"/>
              </w:rPr>
            </w:pPr>
            <w:r w:rsidRPr="00DE7DAB">
              <w:rPr>
                <w:rStyle w:val="Strong"/>
                <w:rFonts w:ascii="Arial Narrow" w:hAnsi="Arial Narrow"/>
                <w:sz w:val="20"/>
                <w:szCs w:val="20"/>
              </w:rPr>
              <w:t xml:space="preserve">ISCO-88 Title </w:t>
            </w:r>
          </w:p>
        </w:tc>
        <w:tc>
          <w:tcPr>
            <w:tcW w:w="2543" w:type="dxa"/>
            <w:shd w:val="clear" w:color="auto" w:fill="F2F2F2"/>
          </w:tcPr>
          <w:p w:rsidR="002978C0" w:rsidRPr="00DE7DAB" w:rsidRDefault="002978C0" w:rsidP="002753DA">
            <w:pPr>
              <w:keepLines/>
              <w:widowControl/>
              <w:suppressAutoHyphens/>
              <w:spacing w:after="120" w:afterAutospacing="0"/>
              <w:ind w:left="57" w:right="57"/>
              <w:rPr>
                <w:rStyle w:val="Strong"/>
                <w:rFonts w:ascii="Arial Narrow" w:hAnsi="Arial Narrow"/>
                <w:sz w:val="20"/>
                <w:szCs w:val="20"/>
              </w:rPr>
            </w:pPr>
            <w:r w:rsidRPr="00DE7DAB">
              <w:rPr>
                <w:rStyle w:val="Strong"/>
                <w:rFonts w:ascii="Arial Narrow" w:hAnsi="Arial Narrow"/>
                <w:sz w:val="20"/>
                <w:szCs w:val="20"/>
              </w:rPr>
              <w:t>Comments</w:t>
            </w:r>
          </w:p>
        </w:tc>
      </w:tr>
      <w:tr w:rsidR="002978C0" w:rsidRPr="00D21E12" w:rsidTr="002978C0">
        <w:trPr>
          <w:trHeight w:val="48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Legislators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1111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1110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Legislators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Senior </w:t>
            </w:r>
            <w:r>
              <w:rPr>
                <w:b/>
                <w:sz w:val="20"/>
                <w:szCs w:val="20"/>
                <w:lang w:eastAsia="en-AU"/>
              </w:rPr>
              <w:t>G</w:t>
            </w:r>
            <w:r w:rsidRPr="00C32F38">
              <w:rPr>
                <w:b/>
                <w:sz w:val="20"/>
                <w:szCs w:val="20"/>
                <w:lang w:eastAsia="en-AU"/>
              </w:rPr>
              <w:t xml:space="preserve">overnment </w:t>
            </w:r>
            <w:r>
              <w:rPr>
                <w:b/>
                <w:sz w:val="20"/>
                <w:szCs w:val="20"/>
                <w:lang w:eastAsia="en-AU"/>
              </w:rPr>
              <w:t>O</w:t>
            </w:r>
            <w:r w:rsidRPr="00C32F38">
              <w:rPr>
                <w:b/>
                <w:sz w:val="20"/>
                <w:szCs w:val="20"/>
                <w:lang w:eastAsia="en-AU"/>
              </w:rPr>
              <w:t>fficials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1112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1120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Senior </w:t>
            </w:r>
            <w:r>
              <w:rPr>
                <w:sz w:val="20"/>
                <w:szCs w:val="20"/>
                <w:lang w:eastAsia="en-AU"/>
              </w:rPr>
              <w:t>G</w:t>
            </w:r>
            <w:r w:rsidRPr="00C32F38">
              <w:rPr>
                <w:sz w:val="20"/>
                <w:szCs w:val="20"/>
                <w:lang w:eastAsia="en-AU"/>
              </w:rPr>
              <w:t xml:space="preserve">overnment </w:t>
            </w:r>
            <w:r>
              <w:rPr>
                <w:sz w:val="20"/>
                <w:szCs w:val="20"/>
                <w:lang w:eastAsia="en-AU"/>
              </w:rPr>
              <w:t>O</w:t>
            </w:r>
            <w:r w:rsidRPr="00C32F38">
              <w:rPr>
                <w:sz w:val="20"/>
                <w:szCs w:val="20"/>
                <w:lang w:eastAsia="en-AU"/>
              </w:rPr>
              <w:t>fficials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2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Traditional </w:t>
            </w:r>
            <w:r>
              <w:rPr>
                <w:b/>
                <w:sz w:val="20"/>
                <w:szCs w:val="20"/>
                <w:lang w:eastAsia="en-AU"/>
              </w:rPr>
              <w:t>C</w:t>
            </w:r>
            <w:r w:rsidRPr="00C32F38">
              <w:rPr>
                <w:b/>
                <w:sz w:val="20"/>
                <w:szCs w:val="20"/>
                <w:lang w:eastAsia="en-AU"/>
              </w:rPr>
              <w:t xml:space="preserve">hiefs and </w:t>
            </w:r>
            <w:r>
              <w:rPr>
                <w:b/>
                <w:sz w:val="20"/>
                <w:szCs w:val="20"/>
                <w:lang w:eastAsia="en-AU"/>
              </w:rPr>
              <w:t>H</w:t>
            </w:r>
            <w:r w:rsidRPr="00C32F38">
              <w:rPr>
                <w:b/>
                <w:sz w:val="20"/>
                <w:szCs w:val="20"/>
                <w:lang w:eastAsia="en-AU"/>
              </w:rPr>
              <w:t xml:space="preserve">eads of </w:t>
            </w:r>
            <w:r>
              <w:rPr>
                <w:b/>
                <w:sz w:val="20"/>
                <w:szCs w:val="20"/>
                <w:lang w:eastAsia="en-AU"/>
              </w:rPr>
              <w:t>V</w:t>
            </w:r>
            <w:r w:rsidRPr="00C32F38">
              <w:rPr>
                <w:b/>
                <w:sz w:val="20"/>
                <w:szCs w:val="20"/>
                <w:lang w:eastAsia="en-AU"/>
              </w:rPr>
              <w:t>illages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1113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1130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Traditional </w:t>
            </w:r>
            <w:r>
              <w:rPr>
                <w:sz w:val="20"/>
                <w:szCs w:val="20"/>
                <w:lang w:eastAsia="en-AU"/>
              </w:rPr>
              <w:t>C</w:t>
            </w:r>
            <w:r w:rsidRPr="00C32F38">
              <w:rPr>
                <w:sz w:val="20"/>
                <w:szCs w:val="20"/>
                <w:lang w:eastAsia="en-AU"/>
              </w:rPr>
              <w:t xml:space="preserve">hiefs and </w:t>
            </w:r>
            <w:r>
              <w:rPr>
                <w:sz w:val="20"/>
                <w:szCs w:val="20"/>
                <w:lang w:eastAsia="en-AU"/>
              </w:rPr>
              <w:t>H</w:t>
            </w:r>
            <w:r w:rsidRPr="00C32F38">
              <w:rPr>
                <w:sz w:val="20"/>
                <w:szCs w:val="20"/>
                <w:lang w:eastAsia="en-AU"/>
              </w:rPr>
              <w:t xml:space="preserve">eads of </w:t>
            </w:r>
            <w:r>
              <w:rPr>
                <w:sz w:val="20"/>
                <w:szCs w:val="20"/>
                <w:lang w:eastAsia="en-AU"/>
              </w:rPr>
              <w:t>V</w:t>
            </w:r>
            <w:r w:rsidRPr="00C32F38">
              <w:rPr>
                <w:sz w:val="20"/>
                <w:szCs w:val="20"/>
                <w:lang w:eastAsia="en-AU"/>
              </w:rPr>
              <w:t>illages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Senior </w:t>
            </w:r>
            <w:r>
              <w:rPr>
                <w:b/>
                <w:sz w:val="20"/>
                <w:szCs w:val="20"/>
                <w:lang w:eastAsia="en-AU"/>
              </w:rPr>
              <w:t>O</w:t>
            </w:r>
            <w:r w:rsidRPr="00C32F38">
              <w:rPr>
                <w:b/>
                <w:sz w:val="20"/>
                <w:szCs w:val="20"/>
                <w:lang w:eastAsia="en-AU"/>
              </w:rPr>
              <w:t xml:space="preserve">fficials of </w:t>
            </w:r>
            <w:r>
              <w:rPr>
                <w:b/>
                <w:sz w:val="20"/>
                <w:szCs w:val="20"/>
                <w:lang w:eastAsia="en-AU"/>
              </w:rPr>
              <w:t>S</w:t>
            </w:r>
            <w:r w:rsidRPr="00C32F38">
              <w:rPr>
                <w:b/>
                <w:sz w:val="20"/>
                <w:szCs w:val="20"/>
                <w:lang w:eastAsia="en-AU"/>
              </w:rPr>
              <w:t xml:space="preserve">pecial-interest </w:t>
            </w:r>
            <w:r>
              <w:rPr>
                <w:b/>
                <w:sz w:val="20"/>
                <w:szCs w:val="20"/>
                <w:lang w:eastAsia="en-AU"/>
              </w:rPr>
              <w:t>O</w:t>
            </w:r>
            <w:r w:rsidRPr="00C32F38">
              <w:rPr>
                <w:b/>
                <w:sz w:val="20"/>
                <w:szCs w:val="20"/>
                <w:lang w:eastAsia="en-AU"/>
              </w:rPr>
              <w:t>rganizations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1114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1141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Senior </w:t>
            </w:r>
            <w:r>
              <w:rPr>
                <w:sz w:val="20"/>
                <w:szCs w:val="20"/>
                <w:lang w:eastAsia="en-AU"/>
              </w:rPr>
              <w:t>O</w:t>
            </w:r>
            <w:r w:rsidRPr="00C32F38">
              <w:rPr>
                <w:sz w:val="20"/>
                <w:szCs w:val="20"/>
                <w:lang w:eastAsia="en-AU"/>
              </w:rPr>
              <w:t xml:space="preserve">fficials of </w:t>
            </w:r>
            <w:r>
              <w:rPr>
                <w:sz w:val="20"/>
                <w:szCs w:val="20"/>
                <w:lang w:eastAsia="en-AU"/>
              </w:rPr>
              <w:t>P</w:t>
            </w:r>
            <w:r w:rsidRPr="00C32F38">
              <w:rPr>
                <w:sz w:val="20"/>
                <w:szCs w:val="20"/>
                <w:lang w:eastAsia="en-AU"/>
              </w:rPr>
              <w:t>olitical-</w:t>
            </w:r>
            <w:r>
              <w:rPr>
                <w:sz w:val="20"/>
                <w:szCs w:val="20"/>
                <w:lang w:eastAsia="en-AU"/>
              </w:rPr>
              <w:t>P</w:t>
            </w:r>
            <w:r w:rsidRPr="00C32F38">
              <w:rPr>
                <w:sz w:val="20"/>
                <w:szCs w:val="20"/>
                <w:lang w:eastAsia="en-AU"/>
              </w:rPr>
              <w:t xml:space="preserve">arty </w:t>
            </w:r>
            <w:r>
              <w:rPr>
                <w:sz w:val="20"/>
                <w:szCs w:val="20"/>
                <w:lang w:eastAsia="en-AU"/>
              </w:rPr>
              <w:t>O</w:t>
            </w:r>
            <w:r w:rsidRPr="00C32F38">
              <w:rPr>
                <w:sz w:val="20"/>
                <w:szCs w:val="20"/>
                <w:lang w:eastAsia="en-AU"/>
              </w:rPr>
              <w:t>rganisations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bookmarkStart w:id="4" w:name="_GoBack"/>
            <w:bookmarkEnd w:id="4"/>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1142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Senior </w:t>
            </w:r>
            <w:r>
              <w:rPr>
                <w:sz w:val="20"/>
                <w:szCs w:val="20"/>
                <w:lang w:eastAsia="en-AU"/>
              </w:rPr>
              <w:t>O</w:t>
            </w:r>
            <w:r w:rsidRPr="00C32F38">
              <w:rPr>
                <w:sz w:val="20"/>
                <w:szCs w:val="20"/>
                <w:lang w:eastAsia="en-AU"/>
              </w:rPr>
              <w:t xml:space="preserve">fficials of </w:t>
            </w:r>
            <w:r>
              <w:rPr>
                <w:sz w:val="20"/>
                <w:szCs w:val="20"/>
                <w:lang w:eastAsia="en-AU"/>
              </w:rPr>
              <w:t>E</w:t>
            </w:r>
            <w:r w:rsidRPr="00C32F38">
              <w:rPr>
                <w:sz w:val="20"/>
                <w:szCs w:val="20"/>
                <w:lang w:eastAsia="en-AU"/>
              </w:rPr>
              <w:t>mployers</w:t>
            </w:r>
            <w:r>
              <w:rPr>
                <w:sz w:val="20"/>
                <w:szCs w:val="20"/>
                <w:lang w:eastAsia="en-AU"/>
              </w:rPr>
              <w:t>’</w:t>
            </w:r>
            <w:r w:rsidRPr="00C32F38">
              <w:rPr>
                <w:sz w:val="20"/>
                <w:szCs w:val="20"/>
                <w:lang w:eastAsia="en-AU"/>
              </w:rPr>
              <w:t xml:space="preserve">, </w:t>
            </w:r>
            <w:r>
              <w:rPr>
                <w:sz w:val="20"/>
                <w:szCs w:val="20"/>
                <w:lang w:eastAsia="en-AU"/>
              </w:rPr>
              <w:t>W</w:t>
            </w:r>
            <w:r w:rsidRPr="00C32F38">
              <w:rPr>
                <w:sz w:val="20"/>
                <w:szCs w:val="20"/>
                <w:lang w:eastAsia="en-AU"/>
              </w:rPr>
              <w:t>orkers</w:t>
            </w:r>
            <w:r>
              <w:rPr>
                <w:sz w:val="20"/>
                <w:szCs w:val="20"/>
                <w:lang w:eastAsia="en-AU"/>
              </w:rPr>
              <w:t>’</w:t>
            </w:r>
            <w:r w:rsidRPr="00C32F38">
              <w:rPr>
                <w:sz w:val="20"/>
                <w:szCs w:val="20"/>
                <w:lang w:eastAsia="en-AU"/>
              </w:rPr>
              <w:t xml:space="preserve"> and </w:t>
            </w:r>
            <w:r>
              <w:rPr>
                <w:sz w:val="20"/>
                <w:szCs w:val="20"/>
                <w:lang w:eastAsia="en-AU"/>
              </w:rPr>
              <w:t>O</w:t>
            </w:r>
            <w:r w:rsidRPr="00C32F38">
              <w:rPr>
                <w:sz w:val="20"/>
                <w:szCs w:val="20"/>
                <w:lang w:eastAsia="en-AU"/>
              </w:rPr>
              <w:t xml:space="preserve">ther </w:t>
            </w:r>
            <w:r>
              <w:rPr>
                <w:sz w:val="20"/>
                <w:szCs w:val="20"/>
                <w:lang w:eastAsia="en-AU"/>
              </w:rPr>
              <w:t>E</w:t>
            </w:r>
            <w:r w:rsidRPr="00C32F38">
              <w:rPr>
                <w:sz w:val="20"/>
                <w:szCs w:val="20"/>
                <w:lang w:eastAsia="en-AU"/>
              </w:rPr>
              <w:t xml:space="preserve">conomic-interest </w:t>
            </w:r>
            <w:r>
              <w:rPr>
                <w:sz w:val="20"/>
                <w:szCs w:val="20"/>
                <w:lang w:eastAsia="en-AU"/>
              </w:rPr>
              <w:t>O</w:t>
            </w:r>
            <w:r w:rsidRPr="00C32F38">
              <w:rPr>
                <w:sz w:val="20"/>
                <w:szCs w:val="20"/>
                <w:lang w:eastAsia="en-AU"/>
              </w:rPr>
              <w:t>rganisations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1143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Senior </w:t>
            </w:r>
            <w:r>
              <w:rPr>
                <w:sz w:val="20"/>
                <w:szCs w:val="20"/>
                <w:lang w:eastAsia="en-AU"/>
              </w:rPr>
              <w:t>O</w:t>
            </w:r>
            <w:r w:rsidRPr="00C32F38">
              <w:rPr>
                <w:sz w:val="20"/>
                <w:szCs w:val="20"/>
                <w:lang w:eastAsia="en-AU"/>
              </w:rPr>
              <w:t xml:space="preserve">fficials of </w:t>
            </w:r>
            <w:r>
              <w:rPr>
                <w:sz w:val="20"/>
                <w:szCs w:val="20"/>
                <w:lang w:eastAsia="en-AU"/>
              </w:rPr>
              <w:t>H</w:t>
            </w:r>
            <w:r w:rsidRPr="00C32F38">
              <w:rPr>
                <w:sz w:val="20"/>
                <w:szCs w:val="20"/>
                <w:lang w:eastAsia="en-AU"/>
              </w:rPr>
              <w:t xml:space="preserve">umanitarian and </w:t>
            </w:r>
            <w:r>
              <w:rPr>
                <w:sz w:val="20"/>
                <w:szCs w:val="20"/>
                <w:lang w:eastAsia="en-AU"/>
              </w:rPr>
              <w:t>O</w:t>
            </w:r>
            <w:r w:rsidRPr="00C32F38">
              <w:rPr>
                <w:sz w:val="20"/>
                <w:szCs w:val="20"/>
                <w:lang w:eastAsia="en-AU"/>
              </w:rPr>
              <w:t xml:space="preserve">ther </w:t>
            </w:r>
            <w:r>
              <w:rPr>
                <w:sz w:val="20"/>
                <w:szCs w:val="20"/>
                <w:lang w:eastAsia="en-AU"/>
              </w:rPr>
              <w:t>S</w:t>
            </w:r>
            <w:r w:rsidRPr="00C32F38">
              <w:rPr>
                <w:sz w:val="20"/>
                <w:szCs w:val="20"/>
                <w:lang w:eastAsia="en-AU"/>
              </w:rPr>
              <w:t xml:space="preserve">pecial-interest </w:t>
            </w:r>
            <w:r>
              <w:rPr>
                <w:sz w:val="20"/>
                <w:szCs w:val="20"/>
                <w:lang w:eastAsia="en-AU"/>
              </w:rPr>
              <w:t>O</w:t>
            </w:r>
            <w:r w:rsidRPr="00C32F38">
              <w:rPr>
                <w:sz w:val="20"/>
                <w:szCs w:val="20"/>
                <w:lang w:eastAsia="en-AU"/>
              </w:rPr>
              <w:t>rganisations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Managing </w:t>
            </w:r>
            <w:r>
              <w:rPr>
                <w:b/>
                <w:sz w:val="20"/>
                <w:szCs w:val="20"/>
                <w:lang w:eastAsia="en-AU"/>
              </w:rPr>
              <w:t>D</w:t>
            </w:r>
            <w:r w:rsidRPr="00C32F38">
              <w:rPr>
                <w:b/>
                <w:sz w:val="20"/>
                <w:szCs w:val="20"/>
                <w:lang w:eastAsia="en-AU"/>
              </w:rPr>
              <w:t xml:space="preserve">irectors and </w:t>
            </w:r>
            <w:r>
              <w:rPr>
                <w:b/>
                <w:sz w:val="20"/>
                <w:szCs w:val="20"/>
                <w:lang w:eastAsia="en-AU"/>
              </w:rPr>
              <w:t>C</w:t>
            </w:r>
            <w:r w:rsidRPr="00C32F38">
              <w:rPr>
                <w:b/>
                <w:sz w:val="20"/>
                <w:szCs w:val="20"/>
                <w:lang w:eastAsia="en-AU"/>
              </w:rPr>
              <w:t xml:space="preserve">hief </w:t>
            </w:r>
            <w:r>
              <w:rPr>
                <w:b/>
                <w:sz w:val="20"/>
                <w:szCs w:val="20"/>
                <w:lang w:eastAsia="en-AU"/>
              </w:rPr>
              <w:t>E</w:t>
            </w:r>
            <w:r w:rsidRPr="00C32F38">
              <w:rPr>
                <w:b/>
                <w:sz w:val="20"/>
                <w:szCs w:val="20"/>
                <w:lang w:eastAsia="en-AU"/>
              </w:rPr>
              <w:t>xecutives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1120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1210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Directors and </w:t>
            </w:r>
            <w:r>
              <w:rPr>
                <w:sz w:val="20"/>
                <w:szCs w:val="20"/>
                <w:lang w:eastAsia="en-AU"/>
              </w:rPr>
              <w:t>C</w:t>
            </w:r>
            <w:r w:rsidRPr="00C32F38">
              <w:rPr>
                <w:sz w:val="20"/>
                <w:szCs w:val="20"/>
                <w:lang w:eastAsia="en-AU"/>
              </w:rPr>
              <w:t xml:space="preserve">hief </w:t>
            </w:r>
            <w:r>
              <w:rPr>
                <w:sz w:val="20"/>
                <w:szCs w:val="20"/>
                <w:lang w:eastAsia="en-AU"/>
              </w:rPr>
              <w:t>E</w:t>
            </w:r>
            <w:r w:rsidRPr="00C32F38">
              <w:rPr>
                <w:sz w:val="20"/>
                <w:szCs w:val="20"/>
                <w:lang w:eastAsia="en-AU"/>
              </w:rPr>
              <w:t>xecutives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Finance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Finance and </w:t>
            </w:r>
            <w:r>
              <w:rPr>
                <w:sz w:val="20"/>
                <w:szCs w:val="20"/>
                <w:lang w:eastAsia="en-AU"/>
              </w:rPr>
              <w:t>A</w:t>
            </w:r>
            <w:r w:rsidRPr="00C32F38">
              <w:rPr>
                <w:sz w:val="20"/>
                <w:szCs w:val="20"/>
                <w:lang w:eastAsia="en-AU"/>
              </w:rPr>
              <w:t xml:space="preserve">dministration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establishments providing accounting or similar services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Human </w:t>
            </w:r>
            <w:r>
              <w:rPr>
                <w:b/>
                <w:sz w:val="20"/>
                <w:szCs w:val="20"/>
                <w:lang w:eastAsia="en-AU"/>
              </w:rPr>
              <w:t>R</w:t>
            </w:r>
            <w:r w:rsidRPr="00C32F38">
              <w:rPr>
                <w:b/>
                <w:sz w:val="20"/>
                <w:szCs w:val="20"/>
                <w:lang w:eastAsia="en-AU"/>
              </w:rPr>
              <w:t>esource managers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Personnel and </w:t>
            </w:r>
            <w:r>
              <w:rPr>
                <w:sz w:val="20"/>
                <w:szCs w:val="20"/>
                <w:lang w:eastAsia="en-AU"/>
              </w:rPr>
              <w:t>I</w:t>
            </w:r>
            <w:r w:rsidRPr="00C32F38">
              <w:rPr>
                <w:sz w:val="20"/>
                <w:szCs w:val="20"/>
                <w:lang w:eastAsia="en-AU"/>
              </w:rPr>
              <w:t xml:space="preserve">ndustrial </w:t>
            </w:r>
            <w:r>
              <w:rPr>
                <w:sz w:val="20"/>
                <w:szCs w:val="20"/>
                <w:lang w:eastAsia="en-AU"/>
              </w:rPr>
              <w:t>R</w:t>
            </w:r>
            <w:r w:rsidRPr="00C32F38">
              <w:rPr>
                <w:sz w:val="20"/>
                <w:szCs w:val="20"/>
                <w:lang w:eastAsia="en-AU"/>
              </w:rPr>
              <w:t xml:space="preserve">elations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establishments providing human resource and recruitment services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Policy and </w:t>
            </w:r>
            <w:r>
              <w:rPr>
                <w:b/>
                <w:sz w:val="20"/>
                <w:szCs w:val="20"/>
                <w:lang w:eastAsia="en-AU"/>
              </w:rPr>
              <w:t>P</w:t>
            </w:r>
            <w:r w:rsidRPr="00C32F38">
              <w:rPr>
                <w:b/>
                <w:sz w:val="20"/>
                <w:szCs w:val="20"/>
                <w:lang w:eastAsia="en-AU"/>
              </w:rPr>
              <w:t xml:space="preserve">lanning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color w:val="FF0000"/>
                <w:sz w:val="20"/>
                <w:szCs w:val="20"/>
                <w:lang w:eastAsia="en-AU"/>
              </w:rPr>
            </w:pPr>
            <w:r w:rsidRPr="00C32F38">
              <w:rPr>
                <w:color w:val="FF0000"/>
                <w:sz w:val="20"/>
                <w:szCs w:val="20"/>
                <w:lang w:eastAsia="en-AU"/>
              </w:rPr>
              <w:t xml:space="preserve"> </w:t>
            </w:r>
          </w:p>
        </w:tc>
      </w:tr>
      <w:tr w:rsidR="002978C0" w:rsidRPr="00D21E12" w:rsidTr="002978C0">
        <w:trPr>
          <w:trHeight w:val="127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Managers of planning and policy departments in establishments other than those in public administration, compulsory social security, education, health, social work, extra </w:t>
            </w:r>
            <w:r w:rsidRPr="00C32F38">
              <w:rPr>
                <w:sz w:val="20"/>
                <w:szCs w:val="20"/>
                <w:lang w:eastAsia="en-AU"/>
              </w:rPr>
              <w:lastRenderedPageBreak/>
              <w:t>territorial organizations and bodies, and recreational, cultural and sporting activities (as defined in ISIC Rev</w:t>
            </w:r>
            <w:r>
              <w:rPr>
                <w:sz w:val="20"/>
                <w:szCs w:val="20"/>
                <w:lang w:eastAsia="en-AU"/>
              </w:rPr>
              <w:t>.</w:t>
            </w:r>
            <w:r w:rsidRPr="00C32F38">
              <w:rPr>
                <w:sz w:val="20"/>
                <w:szCs w:val="20"/>
                <w:lang w:eastAsia="en-AU"/>
              </w:rPr>
              <w:t xml:space="preserve"> 3).</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Business </w:t>
            </w:r>
            <w:r>
              <w:rPr>
                <w:b/>
                <w:sz w:val="20"/>
                <w:szCs w:val="20"/>
                <w:lang w:eastAsia="en-AU"/>
              </w:rPr>
              <w:t>S</w:t>
            </w:r>
            <w:r w:rsidRPr="00C32F38">
              <w:rPr>
                <w:b/>
                <w:sz w:val="20"/>
                <w:szCs w:val="20"/>
                <w:lang w:eastAsia="en-AU"/>
              </w:rPr>
              <w:t xml:space="preserve">ervices and </w:t>
            </w:r>
            <w:r>
              <w:rPr>
                <w:b/>
                <w:sz w:val="20"/>
                <w:szCs w:val="20"/>
                <w:lang w:eastAsia="en-AU"/>
              </w:rPr>
              <w:t>A</w:t>
            </w:r>
            <w:r w:rsidRPr="00C32F38">
              <w:rPr>
                <w:b/>
                <w:sz w:val="20"/>
                <w:szCs w:val="20"/>
                <w:lang w:eastAsia="en-AU"/>
              </w:rPr>
              <w:t xml:space="preserve">dministration </w:t>
            </w:r>
            <w:r>
              <w:rPr>
                <w:b/>
                <w:sz w:val="20"/>
                <w:szCs w:val="20"/>
                <w:lang w:eastAsia="en-AU"/>
              </w:rPr>
              <w:t>M</w:t>
            </w:r>
            <w:r w:rsidRPr="00C32F38">
              <w:rPr>
                <w:b/>
                <w:sz w:val="20"/>
                <w:szCs w:val="20"/>
                <w:lang w:eastAsia="en-AU"/>
              </w:rPr>
              <w:t xml:space="preserve">anagers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1219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1228</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P</w:t>
            </w:r>
            <w:r w:rsidRPr="00C32F38">
              <w:rPr>
                <w:sz w:val="20"/>
                <w:szCs w:val="20"/>
                <w:lang w:eastAsia="en-AU"/>
              </w:rPr>
              <w:t xml:space="preserve">ersonal </w:t>
            </w:r>
            <w:r>
              <w:rPr>
                <w:sz w:val="20"/>
                <w:szCs w:val="20"/>
                <w:lang w:eastAsia="en-AU"/>
              </w:rPr>
              <w:t>C</w:t>
            </w:r>
            <w:r w:rsidRPr="00C32F38">
              <w:rPr>
                <w:sz w:val="20"/>
                <w:szCs w:val="20"/>
                <w:lang w:eastAsia="en-AU"/>
              </w:rPr>
              <w:t xml:space="preserve">are, </w:t>
            </w:r>
            <w:r>
              <w:rPr>
                <w:sz w:val="20"/>
                <w:szCs w:val="20"/>
                <w:lang w:eastAsia="en-AU"/>
              </w:rPr>
              <w:t>C</w:t>
            </w:r>
            <w:r w:rsidRPr="00C32F38">
              <w:rPr>
                <w:sz w:val="20"/>
                <w:szCs w:val="20"/>
                <w:lang w:eastAsia="en-AU"/>
              </w:rPr>
              <w:t xml:space="preserve">leaning and </w:t>
            </w:r>
            <w:r>
              <w:rPr>
                <w:sz w:val="20"/>
                <w:szCs w:val="20"/>
                <w:lang w:eastAsia="en-AU"/>
              </w:rPr>
              <w:t>R</w:t>
            </w:r>
            <w:r w:rsidRPr="00C32F38">
              <w:rPr>
                <w:sz w:val="20"/>
                <w:szCs w:val="20"/>
                <w:lang w:eastAsia="en-AU"/>
              </w:rPr>
              <w:t xml:space="preserve">elated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Building services and cleaning department managers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Finance and </w:t>
            </w:r>
            <w:r>
              <w:rPr>
                <w:sz w:val="20"/>
                <w:szCs w:val="20"/>
                <w:lang w:eastAsia="en-AU"/>
              </w:rPr>
              <w:t>A</w:t>
            </w:r>
            <w:r w:rsidRPr="00C32F38">
              <w:rPr>
                <w:sz w:val="20"/>
                <w:szCs w:val="20"/>
                <w:lang w:eastAsia="en-AU"/>
              </w:rPr>
              <w:t xml:space="preserve">dministration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Administration department managers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1318</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P</w:t>
            </w:r>
            <w:r w:rsidRPr="00C32F38">
              <w:rPr>
                <w:sz w:val="20"/>
                <w:szCs w:val="20"/>
                <w:lang w:eastAsia="en-AU"/>
              </w:rPr>
              <w:t xml:space="preserve">ersonal </w:t>
            </w:r>
            <w:r>
              <w:rPr>
                <w:sz w:val="20"/>
                <w:szCs w:val="20"/>
                <w:lang w:eastAsia="en-AU"/>
              </w:rPr>
              <w:t>C</w:t>
            </w:r>
            <w:r w:rsidRPr="00C32F38">
              <w:rPr>
                <w:sz w:val="20"/>
                <w:szCs w:val="20"/>
                <w:lang w:eastAsia="en-AU"/>
              </w:rPr>
              <w:t xml:space="preserve">are, </w:t>
            </w:r>
            <w:r>
              <w:rPr>
                <w:sz w:val="20"/>
                <w:szCs w:val="20"/>
                <w:lang w:eastAsia="en-AU"/>
              </w:rPr>
              <w:t>C</w:t>
            </w:r>
            <w:r w:rsidRPr="00C32F38">
              <w:rPr>
                <w:sz w:val="20"/>
                <w:szCs w:val="20"/>
                <w:lang w:eastAsia="en-AU"/>
              </w:rPr>
              <w:t xml:space="preserve">leaning and </w:t>
            </w:r>
            <w:r>
              <w:rPr>
                <w:sz w:val="20"/>
                <w:szCs w:val="20"/>
                <w:lang w:eastAsia="en-AU"/>
              </w:rPr>
              <w:t>R</w:t>
            </w:r>
            <w:r w:rsidRPr="00C32F38">
              <w:rPr>
                <w:sz w:val="20"/>
                <w:szCs w:val="20"/>
                <w:lang w:eastAsia="en-AU"/>
              </w:rPr>
              <w:t xml:space="preserve">elated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contract cleaning companies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Sales and </w:t>
            </w:r>
            <w:r>
              <w:rPr>
                <w:b/>
                <w:sz w:val="20"/>
                <w:szCs w:val="20"/>
                <w:lang w:eastAsia="en-AU"/>
              </w:rPr>
              <w:t>M</w:t>
            </w:r>
            <w:r w:rsidRPr="00C32F38">
              <w:rPr>
                <w:b/>
                <w:sz w:val="20"/>
                <w:szCs w:val="20"/>
                <w:lang w:eastAsia="en-AU"/>
              </w:rPr>
              <w:t xml:space="preserve">arketing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Sales and </w:t>
            </w:r>
            <w:r>
              <w:rPr>
                <w:sz w:val="20"/>
                <w:szCs w:val="20"/>
                <w:lang w:eastAsia="en-AU"/>
              </w:rPr>
              <w:t>M</w:t>
            </w:r>
            <w:r w:rsidRPr="00C32F38">
              <w:rPr>
                <w:sz w:val="20"/>
                <w:szCs w:val="20"/>
                <w:lang w:eastAsia="en-AU"/>
              </w:rPr>
              <w:t xml:space="preserve">arketing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marketing companies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Advertising and </w:t>
            </w:r>
            <w:r>
              <w:rPr>
                <w:b/>
                <w:sz w:val="20"/>
                <w:szCs w:val="20"/>
                <w:lang w:eastAsia="en-AU"/>
              </w:rPr>
              <w:t>P</w:t>
            </w:r>
            <w:r w:rsidRPr="00C32F38">
              <w:rPr>
                <w:b/>
                <w:sz w:val="20"/>
                <w:szCs w:val="20"/>
                <w:lang w:eastAsia="en-AU"/>
              </w:rPr>
              <w:t xml:space="preserve">ublic </w:t>
            </w:r>
            <w:r>
              <w:rPr>
                <w:b/>
                <w:sz w:val="20"/>
                <w:szCs w:val="20"/>
                <w:lang w:eastAsia="en-AU"/>
              </w:rPr>
              <w:t>R</w:t>
            </w:r>
            <w:r w:rsidRPr="00C32F38">
              <w:rPr>
                <w:b/>
                <w:sz w:val="20"/>
                <w:szCs w:val="20"/>
                <w:lang w:eastAsia="en-AU"/>
              </w:rPr>
              <w:t xml:space="preserve">elations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Advertising and </w:t>
            </w:r>
            <w:r>
              <w:rPr>
                <w:sz w:val="20"/>
                <w:szCs w:val="20"/>
                <w:lang w:eastAsia="en-AU"/>
              </w:rPr>
              <w:t>P</w:t>
            </w:r>
            <w:r w:rsidRPr="00C32F38">
              <w:rPr>
                <w:sz w:val="20"/>
                <w:szCs w:val="20"/>
                <w:lang w:eastAsia="en-AU"/>
              </w:rPr>
              <w:t xml:space="preserve">ublic </w:t>
            </w:r>
            <w:r>
              <w:rPr>
                <w:sz w:val="20"/>
                <w:szCs w:val="20"/>
                <w:lang w:eastAsia="en-AU"/>
              </w:rPr>
              <w:t>R</w:t>
            </w:r>
            <w:r w:rsidRPr="00C32F38">
              <w:rPr>
                <w:sz w:val="20"/>
                <w:szCs w:val="20"/>
                <w:lang w:eastAsia="en-AU"/>
              </w:rPr>
              <w:t xml:space="preserve">elations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advertising and public relations companies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Research and </w:t>
            </w:r>
            <w:r>
              <w:rPr>
                <w:b/>
                <w:sz w:val="20"/>
                <w:szCs w:val="20"/>
                <w:lang w:eastAsia="en-AU"/>
              </w:rPr>
              <w:t>D</w:t>
            </w:r>
            <w:r w:rsidRPr="00C32F38">
              <w:rPr>
                <w:b/>
                <w:sz w:val="20"/>
                <w:szCs w:val="20"/>
                <w:lang w:eastAsia="en-AU"/>
              </w:rPr>
              <w:t xml:space="preserve">evelopment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1223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Research and </w:t>
            </w:r>
            <w:r>
              <w:rPr>
                <w:sz w:val="20"/>
                <w:szCs w:val="20"/>
                <w:lang w:eastAsia="en-AU"/>
              </w:rPr>
              <w:t>D</w:t>
            </w:r>
            <w:r w:rsidRPr="00C32F38">
              <w:rPr>
                <w:sz w:val="20"/>
                <w:szCs w:val="20"/>
                <w:lang w:eastAsia="en-AU"/>
              </w:rPr>
              <w:t xml:space="preserve">evelopment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Research and development company managers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Agricultural and </w:t>
            </w:r>
            <w:r>
              <w:rPr>
                <w:b/>
                <w:sz w:val="20"/>
                <w:szCs w:val="20"/>
                <w:lang w:eastAsia="en-AU"/>
              </w:rPr>
              <w:t>F</w:t>
            </w:r>
            <w:r w:rsidRPr="00C32F38">
              <w:rPr>
                <w:b/>
                <w:sz w:val="20"/>
                <w:szCs w:val="20"/>
                <w:lang w:eastAsia="en-AU"/>
              </w:rPr>
              <w:t xml:space="preserve">orestry </w:t>
            </w:r>
            <w:r>
              <w:rPr>
                <w:b/>
                <w:sz w:val="20"/>
                <w:szCs w:val="20"/>
                <w:lang w:eastAsia="en-AU"/>
              </w:rPr>
              <w:t>P</w:t>
            </w:r>
            <w:r w:rsidRPr="00C32F38">
              <w:rPr>
                <w:b/>
                <w:sz w:val="20"/>
                <w:szCs w:val="20"/>
                <w:lang w:eastAsia="en-AU"/>
              </w:rPr>
              <w:t xml:space="preserve">roduction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Aquaculture and </w:t>
            </w:r>
            <w:r>
              <w:rPr>
                <w:b/>
                <w:sz w:val="20"/>
                <w:szCs w:val="20"/>
                <w:lang w:eastAsia="en-AU"/>
              </w:rPr>
              <w:t>F</w:t>
            </w:r>
            <w:r w:rsidRPr="00C32F38">
              <w:rPr>
                <w:b/>
                <w:sz w:val="20"/>
                <w:szCs w:val="20"/>
                <w:lang w:eastAsia="en-AU"/>
              </w:rPr>
              <w:t xml:space="preserve">isheries </w:t>
            </w:r>
            <w:r>
              <w:rPr>
                <w:b/>
                <w:sz w:val="20"/>
                <w:szCs w:val="20"/>
                <w:lang w:eastAsia="en-AU"/>
              </w:rPr>
              <w:t>P</w:t>
            </w:r>
            <w:r w:rsidRPr="00C32F38">
              <w:rPr>
                <w:b/>
                <w:sz w:val="20"/>
                <w:szCs w:val="20"/>
                <w:lang w:eastAsia="en-AU"/>
              </w:rPr>
              <w:t xml:space="preserve">roduction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Manufacturing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lastRenderedPageBreak/>
              <w:t>M</w:t>
            </w:r>
            <w:r w:rsidRPr="00C32F38">
              <w:rPr>
                <w:sz w:val="20"/>
                <w:szCs w:val="20"/>
                <w:lang w:eastAsia="en-AU"/>
              </w:rPr>
              <w:t>anufacturing</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M</w:t>
            </w:r>
            <w:r w:rsidRPr="00C32F38">
              <w:rPr>
                <w:sz w:val="20"/>
                <w:szCs w:val="20"/>
                <w:lang w:eastAsia="en-AU"/>
              </w:rPr>
              <w:t>anufacturing</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Mining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M</w:t>
            </w:r>
            <w:r w:rsidRPr="00C32F38">
              <w:rPr>
                <w:sz w:val="20"/>
                <w:szCs w:val="20"/>
                <w:lang w:eastAsia="en-AU"/>
              </w:rPr>
              <w:t>anufacturing</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M</w:t>
            </w:r>
            <w:r w:rsidRPr="00C32F38">
              <w:rPr>
                <w:sz w:val="20"/>
                <w:szCs w:val="20"/>
                <w:lang w:eastAsia="en-AU"/>
              </w:rPr>
              <w:t>anufacturing</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small mining and quarrying businesses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Construction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1323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C</w:t>
            </w:r>
            <w:r w:rsidRPr="00C32F38">
              <w:rPr>
                <w:sz w:val="20"/>
                <w:szCs w:val="20"/>
                <w:lang w:eastAsia="en-AU"/>
              </w:rPr>
              <w:t>onstruction</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C</w:t>
            </w:r>
            <w:r w:rsidRPr="00C32F38">
              <w:rPr>
                <w:sz w:val="20"/>
                <w:szCs w:val="20"/>
                <w:lang w:eastAsia="en-AU"/>
              </w:rPr>
              <w:t>onstruction</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Supply, </w:t>
            </w:r>
            <w:r>
              <w:rPr>
                <w:b/>
                <w:sz w:val="20"/>
                <w:szCs w:val="20"/>
                <w:lang w:eastAsia="en-AU"/>
              </w:rPr>
              <w:t>D</w:t>
            </w:r>
            <w:r w:rsidRPr="00C32F38">
              <w:rPr>
                <w:b/>
                <w:sz w:val="20"/>
                <w:szCs w:val="20"/>
                <w:lang w:eastAsia="en-AU"/>
              </w:rPr>
              <w:t xml:space="preserve">istribution and </w:t>
            </w:r>
            <w:r>
              <w:rPr>
                <w:b/>
                <w:sz w:val="20"/>
                <w:szCs w:val="20"/>
                <w:lang w:eastAsia="en-AU"/>
              </w:rPr>
              <w:t>R</w:t>
            </w:r>
            <w:r w:rsidRPr="00C32F38">
              <w:rPr>
                <w:b/>
                <w:sz w:val="20"/>
                <w:szCs w:val="20"/>
                <w:lang w:eastAsia="en-AU"/>
              </w:rPr>
              <w:t xml:space="preserve">elated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1324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T</w:t>
            </w:r>
            <w:r w:rsidRPr="00C32F38">
              <w:rPr>
                <w:sz w:val="20"/>
                <w:szCs w:val="20"/>
                <w:lang w:eastAsia="en-AU"/>
              </w:rPr>
              <w:t xml:space="preserve">ransport, </w:t>
            </w:r>
            <w:r>
              <w:rPr>
                <w:sz w:val="20"/>
                <w:szCs w:val="20"/>
                <w:lang w:eastAsia="en-AU"/>
              </w:rPr>
              <w:t>S</w:t>
            </w:r>
            <w:r w:rsidRPr="00C32F38">
              <w:rPr>
                <w:sz w:val="20"/>
                <w:szCs w:val="20"/>
                <w:lang w:eastAsia="en-AU"/>
              </w:rPr>
              <w:t xml:space="preserve">torage and </w:t>
            </w:r>
            <w:r>
              <w:rPr>
                <w:sz w:val="20"/>
                <w:szCs w:val="20"/>
                <w:lang w:eastAsia="en-AU"/>
              </w:rPr>
              <w:t>C</w:t>
            </w:r>
            <w:r w:rsidRPr="00C32F38">
              <w:rPr>
                <w:sz w:val="20"/>
                <w:szCs w:val="20"/>
                <w:lang w:eastAsia="en-AU"/>
              </w:rPr>
              <w:t>ommunications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Postmasters,  station masters, transport, storage and distribution department managers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Supply and </w:t>
            </w:r>
            <w:r>
              <w:rPr>
                <w:sz w:val="20"/>
                <w:szCs w:val="20"/>
                <w:lang w:eastAsia="en-AU"/>
              </w:rPr>
              <w:t>D</w:t>
            </w:r>
            <w:r w:rsidRPr="00C32F38">
              <w:rPr>
                <w:sz w:val="20"/>
                <w:szCs w:val="20"/>
                <w:lang w:eastAsia="en-AU"/>
              </w:rPr>
              <w:t xml:space="preserve">istribution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T</w:t>
            </w:r>
            <w:r w:rsidRPr="00C32F38">
              <w:rPr>
                <w:sz w:val="20"/>
                <w:szCs w:val="20"/>
                <w:lang w:eastAsia="en-AU"/>
              </w:rPr>
              <w:t xml:space="preserve">ransport, </w:t>
            </w:r>
            <w:r>
              <w:rPr>
                <w:sz w:val="20"/>
                <w:szCs w:val="20"/>
                <w:lang w:eastAsia="en-AU"/>
              </w:rPr>
              <w:t>S</w:t>
            </w:r>
            <w:r w:rsidRPr="00C32F38">
              <w:rPr>
                <w:sz w:val="20"/>
                <w:szCs w:val="20"/>
                <w:lang w:eastAsia="en-AU"/>
              </w:rPr>
              <w:t xml:space="preserve">torage and </w:t>
            </w:r>
            <w:r>
              <w:rPr>
                <w:sz w:val="20"/>
                <w:szCs w:val="20"/>
                <w:lang w:eastAsia="en-AU"/>
              </w:rPr>
              <w:t>C</w:t>
            </w:r>
            <w:r w:rsidRPr="00C32F38">
              <w:rPr>
                <w:sz w:val="20"/>
                <w:szCs w:val="20"/>
                <w:lang w:eastAsia="en-AU"/>
              </w:rPr>
              <w:t>ommunications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Information and </w:t>
            </w:r>
            <w:r>
              <w:rPr>
                <w:b/>
                <w:sz w:val="20"/>
                <w:szCs w:val="20"/>
                <w:lang w:eastAsia="en-AU"/>
              </w:rPr>
              <w:t>C</w:t>
            </w:r>
            <w:r w:rsidRPr="00C32F38">
              <w:rPr>
                <w:b/>
                <w:sz w:val="20"/>
                <w:szCs w:val="20"/>
                <w:lang w:eastAsia="en-AU"/>
              </w:rPr>
              <w:t xml:space="preserve">ommunications </w:t>
            </w:r>
            <w:r>
              <w:rPr>
                <w:b/>
                <w:sz w:val="20"/>
                <w:szCs w:val="20"/>
                <w:lang w:eastAsia="en-AU"/>
              </w:rPr>
              <w:t>T</w:t>
            </w:r>
            <w:r w:rsidRPr="00C32F38">
              <w:rPr>
                <w:b/>
                <w:sz w:val="20"/>
                <w:szCs w:val="20"/>
                <w:lang w:eastAsia="en-AU"/>
              </w:rPr>
              <w:t xml:space="preserve">echnology </w:t>
            </w:r>
            <w:r>
              <w:rPr>
                <w:b/>
                <w:sz w:val="20"/>
                <w:szCs w:val="20"/>
                <w:lang w:eastAsia="en-AU"/>
              </w:rPr>
              <w:t>S</w:t>
            </w:r>
            <w:r w:rsidRPr="00C32F38">
              <w:rPr>
                <w:b/>
                <w:sz w:val="20"/>
                <w:szCs w:val="20"/>
                <w:lang w:eastAsia="en-AU"/>
              </w:rPr>
              <w:t>ervice</w:t>
            </w:r>
            <w:r>
              <w:rPr>
                <w:b/>
                <w:sz w:val="20"/>
                <w:szCs w:val="20"/>
                <w:lang w:eastAsia="en-AU"/>
              </w:rPr>
              <w:t>s</w:t>
            </w:r>
            <w:r w:rsidRPr="00C32F38">
              <w:rPr>
                <w:b/>
                <w:sz w:val="20"/>
                <w:szCs w:val="20"/>
                <w:lang w:eastAsia="en-AU"/>
              </w:rPr>
              <w:t xml:space="preserve">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1330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T</w:t>
            </w:r>
            <w:r w:rsidRPr="00C32F38">
              <w:rPr>
                <w:sz w:val="20"/>
                <w:szCs w:val="20"/>
                <w:lang w:eastAsia="en-AU"/>
              </w:rPr>
              <w:t xml:space="preserve">ransport, </w:t>
            </w:r>
            <w:r>
              <w:rPr>
                <w:sz w:val="20"/>
                <w:szCs w:val="20"/>
                <w:lang w:eastAsia="en-AU"/>
              </w:rPr>
              <w:t>S</w:t>
            </w:r>
            <w:r w:rsidRPr="00C32F38">
              <w:rPr>
                <w:sz w:val="20"/>
                <w:szCs w:val="20"/>
                <w:lang w:eastAsia="en-AU"/>
              </w:rPr>
              <w:t xml:space="preserve">torage and </w:t>
            </w:r>
            <w:r>
              <w:rPr>
                <w:sz w:val="20"/>
                <w:szCs w:val="20"/>
                <w:lang w:eastAsia="en-AU"/>
              </w:rPr>
              <w:t>C</w:t>
            </w:r>
            <w:r w:rsidRPr="00C32F38">
              <w:rPr>
                <w:sz w:val="20"/>
                <w:szCs w:val="20"/>
                <w:lang w:eastAsia="en-AU"/>
              </w:rPr>
              <w:t>ommunications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Telecommunications department managers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1236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Computing </w:t>
            </w:r>
            <w:r>
              <w:rPr>
                <w:sz w:val="20"/>
                <w:szCs w:val="20"/>
                <w:lang w:eastAsia="en-AU"/>
              </w:rPr>
              <w:t>S</w:t>
            </w:r>
            <w:r w:rsidRPr="00C32F38">
              <w:rPr>
                <w:sz w:val="20"/>
                <w:szCs w:val="20"/>
                <w:lang w:eastAsia="en-AU"/>
              </w:rPr>
              <w:t xml:space="preserve">ervices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anagers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T</w:t>
            </w:r>
            <w:r w:rsidRPr="00C32F38">
              <w:rPr>
                <w:sz w:val="20"/>
                <w:szCs w:val="20"/>
                <w:lang w:eastAsia="en-AU"/>
              </w:rPr>
              <w:t xml:space="preserve">ransport, </w:t>
            </w:r>
            <w:r>
              <w:rPr>
                <w:sz w:val="20"/>
                <w:szCs w:val="20"/>
                <w:lang w:eastAsia="en-AU"/>
              </w:rPr>
              <w:t>S</w:t>
            </w:r>
            <w:r w:rsidRPr="00C32F38">
              <w:rPr>
                <w:sz w:val="20"/>
                <w:szCs w:val="20"/>
                <w:lang w:eastAsia="en-AU"/>
              </w:rPr>
              <w:t xml:space="preserve">torage and </w:t>
            </w:r>
            <w:r>
              <w:rPr>
                <w:sz w:val="20"/>
                <w:szCs w:val="20"/>
                <w:lang w:eastAsia="en-AU"/>
              </w:rPr>
              <w:t>C</w:t>
            </w:r>
            <w:r w:rsidRPr="00C32F38">
              <w:rPr>
                <w:sz w:val="20"/>
                <w:szCs w:val="20"/>
                <w:lang w:eastAsia="en-AU"/>
              </w:rPr>
              <w:t>ommunications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Managers of small computing and telecommunications companies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Child </w:t>
            </w:r>
            <w:r>
              <w:rPr>
                <w:b/>
                <w:sz w:val="20"/>
                <w:szCs w:val="20"/>
                <w:lang w:eastAsia="en-AU"/>
              </w:rPr>
              <w:t>C</w:t>
            </w:r>
            <w:r w:rsidRPr="00C32F38">
              <w:rPr>
                <w:b/>
                <w:sz w:val="20"/>
                <w:szCs w:val="20"/>
                <w:lang w:eastAsia="en-AU"/>
              </w:rPr>
              <w:t xml:space="preserve">are </w:t>
            </w:r>
            <w:r>
              <w:rPr>
                <w:b/>
                <w:sz w:val="20"/>
                <w:szCs w:val="20"/>
                <w:lang w:eastAsia="en-AU"/>
              </w:rPr>
              <w:t>S</w:t>
            </w:r>
            <w:r w:rsidRPr="00C32F38">
              <w:rPr>
                <w:b/>
                <w:sz w:val="20"/>
                <w:szCs w:val="20"/>
                <w:lang w:eastAsia="en-AU"/>
              </w:rPr>
              <w:t xml:space="preserve">ervices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Health </w:t>
            </w:r>
            <w:r>
              <w:rPr>
                <w:b/>
                <w:sz w:val="20"/>
                <w:szCs w:val="20"/>
                <w:lang w:eastAsia="en-AU"/>
              </w:rPr>
              <w:t>S</w:t>
            </w:r>
            <w:r w:rsidRPr="00C32F38">
              <w:rPr>
                <w:b/>
                <w:sz w:val="20"/>
                <w:szCs w:val="20"/>
                <w:lang w:eastAsia="en-AU"/>
              </w:rPr>
              <w:t xml:space="preserve">ervices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and </w:t>
            </w:r>
            <w:r>
              <w:rPr>
                <w:sz w:val="20"/>
                <w:szCs w:val="20"/>
                <w:lang w:eastAsia="en-AU"/>
              </w:rPr>
              <w:t>M</w:t>
            </w:r>
            <w:r w:rsidRPr="00C32F38">
              <w:rPr>
                <w:sz w:val="20"/>
                <w:szCs w:val="20"/>
                <w:lang w:eastAsia="en-AU"/>
              </w:rPr>
              <w:t xml:space="preserve">idwifery </w:t>
            </w:r>
            <w:r>
              <w:rPr>
                <w:sz w:val="20"/>
                <w:szCs w:val="20"/>
                <w:lang w:eastAsia="en-AU"/>
              </w:rPr>
              <w:lastRenderedPageBreak/>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lastRenderedPageBreak/>
              <w:t xml:space="preserve">Hospital matrons and </w:t>
            </w:r>
            <w:r>
              <w:rPr>
                <w:sz w:val="20"/>
                <w:szCs w:val="20"/>
                <w:lang w:eastAsia="en-AU"/>
              </w:rPr>
              <w:lastRenderedPageBreak/>
              <w:t>P</w:t>
            </w:r>
            <w:r w:rsidRPr="00C32F38">
              <w:rPr>
                <w:sz w:val="20"/>
                <w:szCs w:val="20"/>
                <w:lang w:eastAsia="en-AU"/>
              </w:rPr>
              <w:t>rincipal nursing officers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Aged </w:t>
            </w:r>
            <w:r>
              <w:rPr>
                <w:b/>
                <w:sz w:val="20"/>
                <w:szCs w:val="20"/>
                <w:lang w:eastAsia="en-AU"/>
              </w:rPr>
              <w:t>C</w:t>
            </w:r>
            <w:r w:rsidRPr="00C32F38">
              <w:rPr>
                <w:b/>
                <w:sz w:val="20"/>
                <w:szCs w:val="20"/>
                <w:lang w:eastAsia="en-AU"/>
              </w:rPr>
              <w:t xml:space="preserve">are </w:t>
            </w:r>
            <w:r>
              <w:rPr>
                <w:b/>
                <w:sz w:val="20"/>
                <w:szCs w:val="20"/>
                <w:lang w:eastAsia="en-AU"/>
              </w:rPr>
              <w:t>S</w:t>
            </w:r>
            <w:r w:rsidRPr="00C32F38">
              <w:rPr>
                <w:b/>
                <w:sz w:val="20"/>
                <w:szCs w:val="20"/>
                <w:lang w:eastAsia="en-AU"/>
              </w:rPr>
              <w:t xml:space="preserve">ervices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and </w:t>
            </w:r>
            <w:r>
              <w:rPr>
                <w:sz w:val="20"/>
                <w:szCs w:val="20"/>
                <w:lang w:eastAsia="en-AU"/>
              </w:rPr>
              <w:t>M</w:t>
            </w:r>
            <w:r w:rsidRPr="00C32F38">
              <w:rPr>
                <w:sz w:val="20"/>
                <w:szCs w:val="20"/>
                <w:lang w:eastAsia="en-AU"/>
              </w:rPr>
              <w:t xml:space="preserve">idwifery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Matrons and principal nursing officers in aged care facilities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Social </w:t>
            </w:r>
            <w:r>
              <w:rPr>
                <w:b/>
                <w:sz w:val="20"/>
                <w:szCs w:val="20"/>
                <w:lang w:eastAsia="en-AU"/>
              </w:rPr>
              <w:t>W</w:t>
            </w:r>
            <w:r w:rsidRPr="00C32F38">
              <w:rPr>
                <w:b/>
                <w:sz w:val="20"/>
                <w:szCs w:val="20"/>
                <w:lang w:eastAsia="en-AU"/>
              </w:rPr>
              <w:t xml:space="preserve">elfare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Education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Financial and </w:t>
            </w:r>
            <w:r>
              <w:rPr>
                <w:b/>
                <w:sz w:val="20"/>
                <w:szCs w:val="20"/>
                <w:lang w:eastAsia="en-AU"/>
              </w:rPr>
              <w:t>I</w:t>
            </w:r>
            <w:r w:rsidRPr="00C32F38">
              <w:rPr>
                <w:b/>
                <w:sz w:val="20"/>
                <w:szCs w:val="20"/>
                <w:lang w:eastAsia="en-AU"/>
              </w:rPr>
              <w:t xml:space="preserve">nsurance </w:t>
            </w:r>
            <w:r>
              <w:rPr>
                <w:b/>
                <w:sz w:val="20"/>
                <w:szCs w:val="20"/>
                <w:lang w:eastAsia="en-AU"/>
              </w:rPr>
              <w:t>S</w:t>
            </w:r>
            <w:r w:rsidRPr="00C32F38">
              <w:rPr>
                <w:b/>
                <w:sz w:val="20"/>
                <w:szCs w:val="20"/>
                <w:lang w:eastAsia="en-AU"/>
              </w:rPr>
              <w:t xml:space="preserve">ervices </w:t>
            </w:r>
            <w:r>
              <w:rPr>
                <w:b/>
                <w:sz w:val="20"/>
                <w:szCs w:val="20"/>
                <w:lang w:eastAsia="en-AU"/>
              </w:rPr>
              <w:t>B</w:t>
            </w:r>
            <w:r w:rsidRPr="00C32F38">
              <w:rPr>
                <w:b/>
                <w:sz w:val="20"/>
                <w:szCs w:val="20"/>
                <w:lang w:eastAsia="en-AU"/>
              </w:rPr>
              <w:t xml:space="preserve">ranch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operations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color w:val="FF0000"/>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B</w:t>
            </w:r>
            <w:r w:rsidRPr="00C32F38">
              <w:rPr>
                <w:sz w:val="20"/>
                <w:szCs w:val="20"/>
                <w:lang w:eastAsia="en-AU"/>
              </w:rPr>
              <w:t xml:space="preserve">usiness </w:t>
            </w:r>
            <w:r>
              <w:rPr>
                <w:sz w:val="20"/>
                <w:szCs w:val="20"/>
                <w:lang w:eastAsia="en-AU"/>
              </w:rPr>
              <w:t>S</w:t>
            </w:r>
            <w:r w:rsidRPr="00C32F38">
              <w:rPr>
                <w:sz w:val="20"/>
                <w:szCs w:val="20"/>
                <w:lang w:eastAsia="en-AU"/>
              </w:rPr>
              <w:t>ervices</w:t>
            </w:r>
          </w:p>
        </w:tc>
        <w:tc>
          <w:tcPr>
            <w:tcW w:w="2543" w:type="dxa"/>
          </w:tcPr>
          <w:p w:rsidR="002978C0" w:rsidRPr="00C32F38" w:rsidRDefault="002978C0" w:rsidP="002753DA">
            <w:pPr>
              <w:keepLines/>
              <w:widowControl/>
              <w:suppressAutoHyphens/>
              <w:spacing w:after="120" w:afterAutospacing="0"/>
              <w:ind w:left="57" w:right="57"/>
              <w:rPr>
                <w:color w:val="FF0000"/>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Professional </w:t>
            </w:r>
            <w:r>
              <w:rPr>
                <w:b/>
                <w:sz w:val="20"/>
                <w:szCs w:val="20"/>
                <w:lang w:eastAsia="en-AU"/>
              </w:rPr>
              <w:t>S</w:t>
            </w:r>
            <w:r w:rsidRPr="00C32F38">
              <w:rPr>
                <w:b/>
                <w:sz w:val="20"/>
                <w:szCs w:val="20"/>
                <w:lang w:eastAsia="en-AU"/>
              </w:rPr>
              <w:t xml:space="preserve">ervices </w:t>
            </w:r>
            <w:r>
              <w:rPr>
                <w:b/>
                <w:sz w:val="20"/>
                <w:szCs w:val="20"/>
                <w:lang w:eastAsia="en-AU"/>
              </w:rPr>
              <w:t>M</w:t>
            </w:r>
            <w:r w:rsidRPr="00C32F38">
              <w:rPr>
                <w:b/>
                <w:sz w:val="20"/>
                <w:szCs w:val="20"/>
                <w:lang w:eastAsia="en-AU"/>
              </w:rPr>
              <w:t xml:space="preserve">anagers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1349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Hotel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1411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R</w:t>
            </w:r>
            <w:r w:rsidRPr="00C32F38">
              <w:rPr>
                <w:sz w:val="20"/>
                <w:szCs w:val="20"/>
                <w:lang w:eastAsia="en-AU"/>
              </w:rPr>
              <w:t xml:space="preserve">estaurants and </w:t>
            </w:r>
            <w:r>
              <w:rPr>
                <w:sz w:val="20"/>
                <w:szCs w:val="20"/>
                <w:lang w:eastAsia="en-AU"/>
              </w:rPr>
              <w:t>H</w:t>
            </w:r>
            <w:r w:rsidRPr="00C32F38">
              <w:rPr>
                <w:sz w:val="20"/>
                <w:szCs w:val="20"/>
                <w:lang w:eastAsia="en-AU"/>
              </w:rPr>
              <w:t>otels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R</w:t>
            </w:r>
            <w:r w:rsidRPr="00C32F38">
              <w:rPr>
                <w:sz w:val="20"/>
                <w:szCs w:val="20"/>
                <w:lang w:eastAsia="en-AU"/>
              </w:rPr>
              <w:t xml:space="preserve">estaurants and </w:t>
            </w:r>
            <w:r>
              <w:rPr>
                <w:sz w:val="20"/>
                <w:szCs w:val="20"/>
                <w:lang w:eastAsia="en-AU"/>
              </w:rPr>
              <w:t>H</w:t>
            </w:r>
            <w:r w:rsidRPr="00C32F38">
              <w:rPr>
                <w:sz w:val="20"/>
                <w:szCs w:val="20"/>
                <w:lang w:eastAsia="en-AU"/>
              </w:rPr>
              <w:t>otels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Restaurant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1412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R</w:t>
            </w:r>
            <w:r w:rsidRPr="00C32F38">
              <w:rPr>
                <w:sz w:val="20"/>
                <w:szCs w:val="20"/>
                <w:lang w:eastAsia="en-AU"/>
              </w:rPr>
              <w:t xml:space="preserve">estaurants and </w:t>
            </w:r>
            <w:r>
              <w:rPr>
                <w:sz w:val="20"/>
                <w:szCs w:val="20"/>
                <w:lang w:eastAsia="en-AU"/>
              </w:rPr>
              <w:t>H</w:t>
            </w:r>
            <w:r w:rsidRPr="00C32F38">
              <w:rPr>
                <w:sz w:val="20"/>
                <w:szCs w:val="20"/>
                <w:lang w:eastAsia="en-AU"/>
              </w:rPr>
              <w:t>otels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of </w:t>
            </w:r>
            <w:r>
              <w:rPr>
                <w:sz w:val="20"/>
                <w:szCs w:val="20"/>
                <w:lang w:eastAsia="en-AU"/>
              </w:rPr>
              <w:t>R</w:t>
            </w:r>
            <w:r w:rsidRPr="00C32F38">
              <w:rPr>
                <w:sz w:val="20"/>
                <w:szCs w:val="20"/>
                <w:lang w:eastAsia="en-AU"/>
              </w:rPr>
              <w:t xml:space="preserve">estaurants and </w:t>
            </w:r>
            <w:r>
              <w:rPr>
                <w:sz w:val="20"/>
                <w:szCs w:val="20"/>
                <w:lang w:eastAsia="en-AU"/>
              </w:rPr>
              <w:t>H</w:t>
            </w:r>
            <w:r w:rsidRPr="00C32F38">
              <w:rPr>
                <w:sz w:val="20"/>
                <w:szCs w:val="20"/>
                <w:lang w:eastAsia="en-AU"/>
              </w:rPr>
              <w:t>otels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Retail and </w:t>
            </w:r>
            <w:r>
              <w:rPr>
                <w:b/>
                <w:sz w:val="20"/>
                <w:szCs w:val="20"/>
                <w:lang w:eastAsia="en-AU"/>
              </w:rPr>
              <w:t>W</w:t>
            </w:r>
            <w:r w:rsidRPr="00C32F38">
              <w:rPr>
                <w:b/>
                <w:sz w:val="20"/>
                <w:szCs w:val="20"/>
                <w:lang w:eastAsia="en-AU"/>
              </w:rPr>
              <w:t xml:space="preserve">holesale </w:t>
            </w:r>
            <w:r>
              <w:rPr>
                <w:b/>
                <w:sz w:val="20"/>
                <w:szCs w:val="20"/>
                <w:lang w:eastAsia="en-AU"/>
              </w:rPr>
              <w:t>T</w:t>
            </w:r>
            <w:r w:rsidRPr="00C32F38">
              <w:rPr>
                <w:b/>
                <w:sz w:val="20"/>
                <w:szCs w:val="20"/>
                <w:lang w:eastAsia="en-AU"/>
              </w:rPr>
              <w:t xml:space="preserve">rade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1420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W</w:t>
            </w:r>
            <w:r w:rsidRPr="00C32F38">
              <w:rPr>
                <w:sz w:val="20"/>
                <w:szCs w:val="20"/>
                <w:lang w:eastAsia="en-AU"/>
              </w:rPr>
              <w:t xml:space="preserve">holesale and </w:t>
            </w:r>
            <w:r>
              <w:rPr>
                <w:sz w:val="20"/>
                <w:szCs w:val="20"/>
                <w:lang w:eastAsia="en-AU"/>
              </w:rPr>
              <w:t>R</w:t>
            </w:r>
            <w:r w:rsidRPr="00C32F38">
              <w:rPr>
                <w:sz w:val="20"/>
                <w:szCs w:val="20"/>
                <w:lang w:eastAsia="en-AU"/>
              </w:rPr>
              <w:t xml:space="preserve">etail </w:t>
            </w:r>
            <w:r>
              <w:rPr>
                <w:sz w:val="20"/>
                <w:szCs w:val="20"/>
                <w:lang w:eastAsia="en-AU"/>
              </w:rPr>
              <w:t>T</w:t>
            </w:r>
            <w:r w:rsidRPr="00C32F38">
              <w:rPr>
                <w:sz w:val="20"/>
                <w:szCs w:val="20"/>
                <w:lang w:eastAsia="en-AU"/>
              </w:rPr>
              <w:t>rade</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W</w:t>
            </w:r>
            <w:r w:rsidRPr="00C32F38">
              <w:rPr>
                <w:sz w:val="20"/>
                <w:szCs w:val="20"/>
                <w:lang w:eastAsia="en-AU"/>
              </w:rPr>
              <w:t xml:space="preserve">holesale and </w:t>
            </w:r>
            <w:r>
              <w:rPr>
                <w:sz w:val="20"/>
                <w:szCs w:val="20"/>
                <w:lang w:eastAsia="en-AU"/>
              </w:rPr>
              <w:t>R</w:t>
            </w:r>
            <w:r w:rsidRPr="00C32F38">
              <w:rPr>
                <w:sz w:val="20"/>
                <w:szCs w:val="20"/>
                <w:lang w:eastAsia="en-AU"/>
              </w:rPr>
              <w:t xml:space="preserve">etail </w:t>
            </w:r>
            <w:r>
              <w:rPr>
                <w:sz w:val="20"/>
                <w:szCs w:val="20"/>
                <w:lang w:eastAsia="en-AU"/>
              </w:rPr>
              <w:t>T</w:t>
            </w:r>
            <w:r w:rsidRPr="00C32F38">
              <w:rPr>
                <w:sz w:val="20"/>
                <w:szCs w:val="20"/>
                <w:lang w:eastAsia="en-AU"/>
              </w:rPr>
              <w:t>rade</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Sports, </w:t>
            </w:r>
            <w:r>
              <w:rPr>
                <w:b/>
                <w:sz w:val="20"/>
                <w:szCs w:val="20"/>
                <w:lang w:eastAsia="en-AU"/>
              </w:rPr>
              <w:t>R</w:t>
            </w:r>
            <w:r w:rsidRPr="00C32F38">
              <w:rPr>
                <w:b/>
                <w:sz w:val="20"/>
                <w:szCs w:val="20"/>
                <w:lang w:eastAsia="en-AU"/>
              </w:rPr>
              <w:t xml:space="preserve">ecreation and </w:t>
            </w:r>
            <w:r>
              <w:rPr>
                <w:b/>
                <w:sz w:val="20"/>
                <w:szCs w:val="20"/>
                <w:lang w:eastAsia="en-AU"/>
              </w:rPr>
              <w:t>C</w:t>
            </w:r>
            <w:r w:rsidRPr="00C32F38">
              <w:rPr>
                <w:b/>
                <w:sz w:val="20"/>
                <w:szCs w:val="20"/>
                <w:lang w:eastAsia="en-AU"/>
              </w:rPr>
              <w:t xml:space="preserve">ultural </w:t>
            </w:r>
            <w:r>
              <w:rPr>
                <w:b/>
                <w:sz w:val="20"/>
                <w:szCs w:val="20"/>
                <w:lang w:eastAsia="en-AU"/>
              </w:rPr>
              <w:t>C</w:t>
            </w:r>
            <w:r w:rsidRPr="00C32F38">
              <w:rPr>
                <w:b/>
                <w:sz w:val="20"/>
                <w:szCs w:val="20"/>
                <w:lang w:eastAsia="en-AU"/>
              </w:rPr>
              <w:t xml:space="preserve">entre </w:t>
            </w:r>
            <w:r>
              <w:rPr>
                <w:b/>
                <w:sz w:val="20"/>
                <w:szCs w:val="20"/>
                <w:lang w:eastAsia="en-AU"/>
              </w:rPr>
              <w:lastRenderedPageBreak/>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1431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Services </w:t>
            </w:r>
            <w:r>
              <w:rPr>
                <w:b/>
                <w:sz w:val="20"/>
                <w:szCs w:val="20"/>
                <w:lang w:eastAsia="en-AU"/>
              </w:rPr>
              <w:t>M</w:t>
            </w:r>
            <w:r w:rsidRPr="00C32F38">
              <w:rPr>
                <w:b/>
                <w:sz w:val="20"/>
                <w:szCs w:val="20"/>
                <w:lang w:eastAsia="en-AU"/>
              </w:rPr>
              <w:t xml:space="preserve">anagers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1439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1319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Physicists and </w:t>
            </w:r>
            <w:r>
              <w:rPr>
                <w:b/>
                <w:sz w:val="20"/>
                <w:szCs w:val="20"/>
                <w:lang w:eastAsia="en-AU"/>
              </w:rPr>
              <w:t>A</w:t>
            </w:r>
            <w:r w:rsidRPr="00C32F38">
              <w:rPr>
                <w:b/>
                <w:sz w:val="20"/>
                <w:szCs w:val="20"/>
                <w:lang w:eastAsia="en-AU"/>
              </w:rPr>
              <w:t>stronomers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Physicists and </w:t>
            </w:r>
            <w:r>
              <w:rPr>
                <w:sz w:val="20"/>
                <w:szCs w:val="20"/>
                <w:lang w:eastAsia="en-AU"/>
              </w:rPr>
              <w:t>A</w:t>
            </w:r>
            <w:r w:rsidRPr="00C32F38">
              <w:rPr>
                <w:sz w:val="20"/>
                <w:szCs w:val="20"/>
                <w:lang w:eastAsia="en-AU"/>
              </w:rPr>
              <w:t>stronomers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Meteorologists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Meteorologists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Chemists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Chemists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Geologists and </w:t>
            </w:r>
            <w:r>
              <w:rPr>
                <w:b/>
                <w:sz w:val="20"/>
                <w:szCs w:val="20"/>
                <w:lang w:eastAsia="en-AU"/>
              </w:rPr>
              <w:t>G</w:t>
            </w:r>
            <w:r w:rsidRPr="00C32F38">
              <w:rPr>
                <w:b/>
                <w:sz w:val="20"/>
                <w:szCs w:val="20"/>
                <w:lang w:eastAsia="en-AU"/>
              </w:rPr>
              <w:t>eophysicists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2114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2114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Geologists and </w:t>
            </w:r>
            <w:r>
              <w:rPr>
                <w:sz w:val="20"/>
                <w:szCs w:val="20"/>
                <w:lang w:eastAsia="en-AU"/>
              </w:rPr>
              <w:t>G</w:t>
            </w:r>
            <w:r w:rsidRPr="00C32F38">
              <w:rPr>
                <w:sz w:val="20"/>
                <w:szCs w:val="20"/>
                <w:lang w:eastAsia="en-AU"/>
              </w:rPr>
              <w:t>eophysicists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Mathematicians, </w:t>
            </w:r>
            <w:r>
              <w:rPr>
                <w:b/>
                <w:sz w:val="20"/>
                <w:szCs w:val="20"/>
                <w:lang w:eastAsia="en-AU"/>
              </w:rPr>
              <w:t>A</w:t>
            </w:r>
            <w:r w:rsidRPr="00C32F38">
              <w:rPr>
                <w:b/>
                <w:sz w:val="20"/>
                <w:szCs w:val="20"/>
                <w:lang w:eastAsia="en-AU"/>
              </w:rPr>
              <w:t xml:space="preserve">ctuaries and </w:t>
            </w:r>
            <w:r>
              <w:rPr>
                <w:b/>
                <w:sz w:val="20"/>
                <w:szCs w:val="20"/>
                <w:lang w:eastAsia="en-AU"/>
              </w:rPr>
              <w:t>S</w:t>
            </w:r>
            <w:r w:rsidRPr="00C32F38">
              <w:rPr>
                <w:b/>
                <w:sz w:val="20"/>
                <w:szCs w:val="20"/>
                <w:lang w:eastAsia="en-AU"/>
              </w:rPr>
              <w:t>tatisticians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2120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Mathematicians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Statisticians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Biologists, </w:t>
            </w:r>
            <w:r>
              <w:rPr>
                <w:b/>
                <w:sz w:val="20"/>
                <w:szCs w:val="20"/>
                <w:lang w:eastAsia="en-AU"/>
              </w:rPr>
              <w:t>B</w:t>
            </w:r>
            <w:r w:rsidRPr="00C32F38">
              <w:rPr>
                <w:b/>
                <w:sz w:val="20"/>
                <w:szCs w:val="20"/>
                <w:lang w:eastAsia="en-AU"/>
              </w:rPr>
              <w:t xml:space="preserve">otanists, </w:t>
            </w:r>
            <w:r>
              <w:rPr>
                <w:b/>
                <w:sz w:val="20"/>
                <w:szCs w:val="20"/>
                <w:lang w:eastAsia="en-AU"/>
              </w:rPr>
              <w:t>Z</w:t>
            </w:r>
            <w:r w:rsidRPr="00C32F38">
              <w:rPr>
                <w:b/>
                <w:sz w:val="20"/>
                <w:szCs w:val="20"/>
                <w:lang w:eastAsia="en-AU"/>
              </w:rPr>
              <w:t xml:space="preserve">oologists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2131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Biologists, </w:t>
            </w:r>
            <w:r>
              <w:rPr>
                <w:sz w:val="20"/>
                <w:szCs w:val="20"/>
                <w:lang w:eastAsia="en-AU"/>
              </w:rPr>
              <w:t>B</w:t>
            </w:r>
            <w:r w:rsidRPr="00C32F38">
              <w:rPr>
                <w:sz w:val="20"/>
                <w:szCs w:val="20"/>
                <w:lang w:eastAsia="en-AU"/>
              </w:rPr>
              <w:t xml:space="preserve">otanists, </w:t>
            </w:r>
            <w:r>
              <w:rPr>
                <w:sz w:val="20"/>
                <w:szCs w:val="20"/>
                <w:lang w:eastAsia="en-AU"/>
              </w:rPr>
              <w:t>Z</w:t>
            </w:r>
            <w:r w:rsidRPr="00C32F38">
              <w:rPr>
                <w:sz w:val="20"/>
                <w:szCs w:val="20"/>
                <w:lang w:eastAsia="en-AU"/>
              </w:rPr>
              <w:t xml:space="preserve">oologists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Pharmacologists, </w:t>
            </w:r>
            <w:r>
              <w:rPr>
                <w:sz w:val="20"/>
                <w:szCs w:val="20"/>
                <w:lang w:eastAsia="en-AU"/>
              </w:rPr>
              <w:t>P</w:t>
            </w:r>
            <w:r w:rsidRPr="00C32F38">
              <w:rPr>
                <w:sz w:val="20"/>
                <w:szCs w:val="20"/>
                <w:lang w:eastAsia="en-AU"/>
              </w:rPr>
              <w:t xml:space="preserve">athologists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Plant pathologists, pharmacologists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Farming, </w:t>
            </w:r>
            <w:r>
              <w:rPr>
                <w:b/>
                <w:sz w:val="20"/>
                <w:szCs w:val="20"/>
                <w:lang w:eastAsia="en-AU"/>
              </w:rPr>
              <w:t>F</w:t>
            </w:r>
            <w:r w:rsidRPr="00C32F38">
              <w:rPr>
                <w:b/>
                <w:sz w:val="20"/>
                <w:szCs w:val="20"/>
                <w:lang w:eastAsia="en-AU"/>
              </w:rPr>
              <w:t xml:space="preserve">orestry and </w:t>
            </w:r>
            <w:r>
              <w:rPr>
                <w:b/>
                <w:sz w:val="20"/>
                <w:szCs w:val="20"/>
                <w:lang w:eastAsia="en-AU"/>
              </w:rPr>
              <w:t>F</w:t>
            </w:r>
            <w:r w:rsidRPr="00C32F38">
              <w:rPr>
                <w:b/>
                <w:sz w:val="20"/>
                <w:szCs w:val="20"/>
                <w:lang w:eastAsia="en-AU"/>
              </w:rPr>
              <w:t xml:space="preserve">isheries </w:t>
            </w:r>
            <w:r>
              <w:rPr>
                <w:b/>
                <w:sz w:val="20"/>
                <w:szCs w:val="20"/>
                <w:lang w:eastAsia="en-AU"/>
              </w:rPr>
              <w:t>A</w:t>
            </w:r>
            <w:r w:rsidRPr="00C32F38">
              <w:rPr>
                <w:b/>
                <w:sz w:val="20"/>
                <w:szCs w:val="20"/>
                <w:lang w:eastAsia="en-AU"/>
              </w:rPr>
              <w:t>dvisers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2132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Agronomists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Farming and </w:t>
            </w:r>
            <w:r>
              <w:rPr>
                <w:sz w:val="20"/>
                <w:szCs w:val="20"/>
                <w:lang w:eastAsia="en-AU"/>
              </w:rPr>
              <w:t>F</w:t>
            </w:r>
            <w:r w:rsidRPr="00C32F38">
              <w:rPr>
                <w:sz w:val="20"/>
                <w:szCs w:val="20"/>
                <w:lang w:eastAsia="en-AU"/>
              </w:rPr>
              <w:t xml:space="preserve">orestry </w:t>
            </w:r>
            <w:r>
              <w:rPr>
                <w:sz w:val="20"/>
                <w:szCs w:val="20"/>
                <w:lang w:eastAsia="en-AU"/>
              </w:rPr>
              <w:t>A</w:t>
            </w:r>
            <w:r w:rsidRPr="00C32F38">
              <w:rPr>
                <w:sz w:val="20"/>
                <w:szCs w:val="20"/>
                <w:lang w:eastAsia="en-AU"/>
              </w:rPr>
              <w:t>dvisers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Environmental </w:t>
            </w:r>
            <w:r>
              <w:rPr>
                <w:b/>
                <w:sz w:val="20"/>
                <w:szCs w:val="20"/>
                <w:lang w:eastAsia="en-AU"/>
              </w:rPr>
              <w:t>P</w:t>
            </w:r>
            <w:r w:rsidRPr="00C32F38">
              <w:rPr>
                <w:b/>
                <w:sz w:val="20"/>
                <w:szCs w:val="20"/>
                <w:lang w:eastAsia="en-AU"/>
              </w:rPr>
              <w:t xml:space="preserve">rotection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2133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Biologists, </w:t>
            </w:r>
            <w:r>
              <w:rPr>
                <w:sz w:val="20"/>
                <w:szCs w:val="20"/>
                <w:lang w:eastAsia="en-AU"/>
              </w:rPr>
              <w:t>B</w:t>
            </w:r>
            <w:r w:rsidRPr="00C32F38">
              <w:rPr>
                <w:sz w:val="20"/>
                <w:szCs w:val="20"/>
                <w:lang w:eastAsia="en-AU"/>
              </w:rPr>
              <w:t xml:space="preserve">otanists, </w:t>
            </w:r>
            <w:r>
              <w:rPr>
                <w:sz w:val="20"/>
                <w:szCs w:val="20"/>
                <w:lang w:eastAsia="en-AU"/>
              </w:rPr>
              <w:t>Z</w:t>
            </w:r>
            <w:r w:rsidRPr="00C32F38">
              <w:rPr>
                <w:sz w:val="20"/>
                <w:szCs w:val="20"/>
                <w:lang w:eastAsia="en-AU"/>
              </w:rPr>
              <w:t xml:space="preserve">oologists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Industrial and </w:t>
            </w:r>
            <w:r>
              <w:rPr>
                <w:b/>
                <w:sz w:val="20"/>
                <w:szCs w:val="20"/>
                <w:lang w:eastAsia="en-AU"/>
              </w:rPr>
              <w:t>P</w:t>
            </w:r>
            <w:r w:rsidRPr="00C32F38">
              <w:rPr>
                <w:b/>
                <w:sz w:val="20"/>
                <w:szCs w:val="20"/>
                <w:lang w:eastAsia="en-AU"/>
              </w:rPr>
              <w:t xml:space="preserve">roduction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Architects, </w:t>
            </w:r>
            <w:r>
              <w:rPr>
                <w:sz w:val="20"/>
                <w:szCs w:val="20"/>
                <w:lang w:eastAsia="en-AU"/>
              </w:rPr>
              <w:t>E</w:t>
            </w:r>
            <w:r w:rsidRPr="00C32F38">
              <w:rPr>
                <w:sz w:val="20"/>
                <w:szCs w:val="20"/>
                <w:lang w:eastAsia="en-AU"/>
              </w:rPr>
              <w:t xml:space="preserve">ngineers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Civil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Civil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Environmental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Architects, </w:t>
            </w:r>
            <w:r>
              <w:rPr>
                <w:sz w:val="20"/>
                <w:szCs w:val="20"/>
                <w:lang w:eastAsia="en-AU"/>
              </w:rPr>
              <w:t>E</w:t>
            </w:r>
            <w:r w:rsidRPr="00C32F38">
              <w:rPr>
                <w:sz w:val="20"/>
                <w:szCs w:val="20"/>
                <w:lang w:eastAsia="en-AU"/>
              </w:rPr>
              <w:t xml:space="preserve">ngineers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Mechanical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Mechanical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b/>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Chemical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Mining </w:t>
            </w:r>
            <w:r>
              <w:rPr>
                <w:b/>
                <w:sz w:val="20"/>
                <w:szCs w:val="20"/>
                <w:lang w:eastAsia="en-AU"/>
              </w:rPr>
              <w:t>E</w:t>
            </w:r>
            <w:r w:rsidRPr="00C32F38">
              <w:rPr>
                <w:b/>
                <w:sz w:val="20"/>
                <w:szCs w:val="20"/>
                <w:lang w:eastAsia="en-AU"/>
              </w:rPr>
              <w:t xml:space="preserve">ngineers, </w:t>
            </w:r>
            <w:r>
              <w:rPr>
                <w:b/>
                <w:sz w:val="20"/>
                <w:szCs w:val="20"/>
                <w:lang w:eastAsia="en-AU"/>
              </w:rPr>
              <w:t>M</w:t>
            </w:r>
            <w:r w:rsidRPr="00C32F38">
              <w:rPr>
                <w:b/>
                <w:sz w:val="20"/>
                <w:szCs w:val="20"/>
                <w:lang w:eastAsia="en-AU"/>
              </w:rPr>
              <w:t xml:space="preserve">etallurgists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Mining </w:t>
            </w:r>
            <w:r>
              <w:rPr>
                <w:sz w:val="20"/>
                <w:szCs w:val="20"/>
                <w:lang w:eastAsia="en-AU"/>
              </w:rPr>
              <w:t>E</w:t>
            </w:r>
            <w:r w:rsidRPr="00C32F38">
              <w:rPr>
                <w:sz w:val="20"/>
                <w:szCs w:val="20"/>
                <w:lang w:eastAsia="en-AU"/>
              </w:rPr>
              <w:t xml:space="preserve">ngineers, </w:t>
            </w:r>
            <w:r>
              <w:rPr>
                <w:sz w:val="20"/>
                <w:szCs w:val="20"/>
                <w:lang w:eastAsia="en-AU"/>
              </w:rPr>
              <w:t>M</w:t>
            </w:r>
            <w:r w:rsidRPr="00C32F38">
              <w:rPr>
                <w:sz w:val="20"/>
                <w:szCs w:val="20"/>
                <w:lang w:eastAsia="en-AU"/>
              </w:rPr>
              <w:t xml:space="preserve">etallurgists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Engineering </w:t>
            </w:r>
            <w:r>
              <w:rPr>
                <w:b/>
                <w:sz w:val="20"/>
                <w:szCs w:val="20"/>
                <w:lang w:eastAsia="en-AU"/>
              </w:rPr>
              <w:t>P</w:t>
            </w:r>
            <w:r w:rsidRPr="00C32F38">
              <w:rPr>
                <w:b/>
                <w:sz w:val="20"/>
                <w:szCs w:val="20"/>
                <w:lang w:eastAsia="en-AU"/>
              </w:rPr>
              <w:t xml:space="preserve">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2149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Architects, </w:t>
            </w:r>
            <w:r>
              <w:rPr>
                <w:sz w:val="20"/>
                <w:szCs w:val="20"/>
                <w:lang w:eastAsia="en-AU"/>
              </w:rPr>
              <w:t>E</w:t>
            </w:r>
            <w:r w:rsidRPr="00C32F38">
              <w:rPr>
                <w:sz w:val="20"/>
                <w:szCs w:val="20"/>
                <w:lang w:eastAsia="en-AU"/>
              </w:rPr>
              <w:t xml:space="preserve">ngineers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Electrical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2151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Electrical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Electronics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2152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Electronics and </w:t>
            </w:r>
            <w:r>
              <w:rPr>
                <w:sz w:val="20"/>
                <w:szCs w:val="20"/>
                <w:lang w:eastAsia="en-AU"/>
              </w:rPr>
              <w:t>T</w:t>
            </w:r>
            <w:r w:rsidRPr="00C32F38">
              <w:rPr>
                <w:sz w:val="20"/>
                <w:szCs w:val="20"/>
                <w:lang w:eastAsia="en-AU"/>
              </w:rPr>
              <w:t xml:space="preserve">elecommunications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Telecommunications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2153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Electronics and </w:t>
            </w:r>
            <w:r>
              <w:rPr>
                <w:sz w:val="20"/>
                <w:szCs w:val="20"/>
                <w:lang w:eastAsia="en-AU"/>
              </w:rPr>
              <w:t>T</w:t>
            </w:r>
            <w:r w:rsidRPr="00C32F38">
              <w:rPr>
                <w:sz w:val="20"/>
                <w:szCs w:val="20"/>
                <w:lang w:eastAsia="en-AU"/>
              </w:rPr>
              <w:t xml:space="preserve">elecommunications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Building </w:t>
            </w:r>
            <w:r>
              <w:rPr>
                <w:b/>
                <w:sz w:val="20"/>
                <w:szCs w:val="20"/>
                <w:lang w:eastAsia="en-AU"/>
              </w:rPr>
              <w:t>A</w:t>
            </w:r>
            <w:r w:rsidRPr="00C32F38">
              <w:rPr>
                <w:b/>
                <w:sz w:val="20"/>
                <w:szCs w:val="20"/>
                <w:lang w:eastAsia="en-AU"/>
              </w:rPr>
              <w:t>rchitects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2161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Architects, </w:t>
            </w:r>
            <w:r>
              <w:rPr>
                <w:sz w:val="20"/>
                <w:szCs w:val="20"/>
                <w:lang w:eastAsia="en-AU"/>
              </w:rPr>
              <w:t>T</w:t>
            </w:r>
            <w:r w:rsidRPr="00C32F38">
              <w:rPr>
                <w:sz w:val="20"/>
                <w:szCs w:val="20"/>
                <w:lang w:eastAsia="en-AU"/>
              </w:rPr>
              <w:t xml:space="preserve">own and </w:t>
            </w:r>
            <w:r>
              <w:rPr>
                <w:sz w:val="20"/>
                <w:szCs w:val="20"/>
                <w:lang w:eastAsia="en-AU"/>
              </w:rPr>
              <w:t>T</w:t>
            </w:r>
            <w:r w:rsidRPr="00C32F38">
              <w:rPr>
                <w:sz w:val="20"/>
                <w:szCs w:val="20"/>
                <w:lang w:eastAsia="en-AU"/>
              </w:rPr>
              <w:t xml:space="preserve">raffic </w:t>
            </w:r>
            <w:r>
              <w:rPr>
                <w:sz w:val="20"/>
                <w:szCs w:val="20"/>
                <w:lang w:eastAsia="en-AU"/>
              </w:rPr>
              <w:t>P</w:t>
            </w:r>
            <w:r w:rsidRPr="00C32F38">
              <w:rPr>
                <w:sz w:val="20"/>
                <w:szCs w:val="20"/>
                <w:lang w:eastAsia="en-AU"/>
              </w:rPr>
              <w:t>lanners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Landscape </w:t>
            </w:r>
            <w:r>
              <w:rPr>
                <w:b/>
                <w:sz w:val="20"/>
                <w:szCs w:val="20"/>
                <w:lang w:eastAsia="en-AU"/>
              </w:rPr>
              <w:t>A</w:t>
            </w:r>
            <w:r w:rsidRPr="00C32F38">
              <w:rPr>
                <w:b/>
                <w:sz w:val="20"/>
                <w:szCs w:val="20"/>
                <w:lang w:eastAsia="en-AU"/>
              </w:rPr>
              <w:t>rchitects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2162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Architects, </w:t>
            </w:r>
            <w:r>
              <w:rPr>
                <w:sz w:val="20"/>
                <w:szCs w:val="20"/>
                <w:lang w:eastAsia="en-AU"/>
              </w:rPr>
              <w:t>T</w:t>
            </w:r>
            <w:r w:rsidRPr="00C32F38">
              <w:rPr>
                <w:sz w:val="20"/>
                <w:szCs w:val="20"/>
                <w:lang w:eastAsia="en-AU"/>
              </w:rPr>
              <w:t xml:space="preserve">own and </w:t>
            </w:r>
            <w:r>
              <w:rPr>
                <w:sz w:val="20"/>
                <w:szCs w:val="20"/>
                <w:lang w:eastAsia="en-AU"/>
              </w:rPr>
              <w:t>T</w:t>
            </w:r>
            <w:r w:rsidRPr="00C32F38">
              <w:rPr>
                <w:sz w:val="20"/>
                <w:szCs w:val="20"/>
                <w:lang w:eastAsia="en-AU"/>
              </w:rPr>
              <w:t xml:space="preserve">raffic </w:t>
            </w:r>
            <w:r>
              <w:rPr>
                <w:sz w:val="20"/>
                <w:szCs w:val="20"/>
                <w:lang w:eastAsia="en-AU"/>
              </w:rPr>
              <w:t>P</w:t>
            </w:r>
            <w:r w:rsidRPr="00C32F38">
              <w:rPr>
                <w:sz w:val="20"/>
                <w:szCs w:val="20"/>
                <w:lang w:eastAsia="en-AU"/>
              </w:rPr>
              <w:t>lanners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Product and </w:t>
            </w:r>
            <w:r>
              <w:rPr>
                <w:b/>
                <w:sz w:val="20"/>
                <w:szCs w:val="20"/>
                <w:lang w:eastAsia="en-AU"/>
              </w:rPr>
              <w:t>G</w:t>
            </w:r>
            <w:r w:rsidRPr="00C32F38">
              <w:rPr>
                <w:b/>
                <w:sz w:val="20"/>
                <w:szCs w:val="20"/>
                <w:lang w:eastAsia="en-AU"/>
              </w:rPr>
              <w:t xml:space="preserve">arment </w:t>
            </w:r>
            <w:r>
              <w:rPr>
                <w:b/>
                <w:sz w:val="20"/>
                <w:szCs w:val="20"/>
                <w:lang w:eastAsia="en-AU"/>
              </w:rPr>
              <w:t>D</w:t>
            </w:r>
            <w:r w:rsidRPr="00C32F38">
              <w:rPr>
                <w:b/>
                <w:sz w:val="20"/>
                <w:szCs w:val="20"/>
                <w:lang w:eastAsia="en-AU"/>
              </w:rPr>
              <w:t>esigners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2163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Decorators and </w:t>
            </w:r>
            <w:r>
              <w:rPr>
                <w:sz w:val="20"/>
                <w:szCs w:val="20"/>
                <w:lang w:eastAsia="en-AU"/>
              </w:rPr>
              <w:t>C</w:t>
            </w:r>
            <w:r w:rsidRPr="00C32F38">
              <w:rPr>
                <w:sz w:val="20"/>
                <w:szCs w:val="20"/>
                <w:lang w:eastAsia="en-AU"/>
              </w:rPr>
              <w:t xml:space="preserve">ommercial </w:t>
            </w:r>
            <w:r>
              <w:rPr>
                <w:sz w:val="20"/>
                <w:szCs w:val="20"/>
                <w:lang w:eastAsia="en-AU"/>
              </w:rPr>
              <w:t>D</w:t>
            </w:r>
            <w:r w:rsidRPr="00C32F38">
              <w:rPr>
                <w:sz w:val="20"/>
                <w:szCs w:val="20"/>
                <w:lang w:eastAsia="en-AU"/>
              </w:rPr>
              <w:t>esigners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Town and </w:t>
            </w:r>
            <w:r>
              <w:rPr>
                <w:b/>
                <w:sz w:val="20"/>
                <w:szCs w:val="20"/>
                <w:lang w:eastAsia="en-AU"/>
              </w:rPr>
              <w:t>T</w:t>
            </w:r>
            <w:r w:rsidRPr="00C32F38">
              <w:rPr>
                <w:b/>
                <w:sz w:val="20"/>
                <w:szCs w:val="20"/>
                <w:lang w:eastAsia="en-AU"/>
              </w:rPr>
              <w:t xml:space="preserve">raffic </w:t>
            </w:r>
            <w:r>
              <w:rPr>
                <w:b/>
                <w:sz w:val="20"/>
                <w:szCs w:val="20"/>
                <w:lang w:eastAsia="en-AU"/>
              </w:rPr>
              <w:t>P</w:t>
            </w:r>
            <w:r w:rsidRPr="00C32F38">
              <w:rPr>
                <w:b/>
                <w:sz w:val="20"/>
                <w:szCs w:val="20"/>
                <w:lang w:eastAsia="en-AU"/>
              </w:rPr>
              <w:t>lanners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2164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Architects, </w:t>
            </w:r>
            <w:r>
              <w:rPr>
                <w:sz w:val="20"/>
                <w:szCs w:val="20"/>
                <w:lang w:eastAsia="en-AU"/>
              </w:rPr>
              <w:t>T</w:t>
            </w:r>
            <w:r w:rsidRPr="00C32F38">
              <w:rPr>
                <w:sz w:val="20"/>
                <w:szCs w:val="20"/>
                <w:lang w:eastAsia="en-AU"/>
              </w:rPr>
              <w:t xml:space="preserve">own and </w:t>
            </w:r>
            <w:r>
              <w:rPr>
                <w:sz w:val="20"/>
                <w:szCs w:val="20"/>
                <w:lang w:eastAsia="en-AU"/>
              </w:rPr>
              <w:t>T</w:t>
            </w:r>
            <w:r w:rsidRPr="00C32F38">
              <w:rPr>
                <w:sz w:val="20"/>
                <w:szCs w:val="20"/>
                <w:lang w:eastAsia="en-AU"/>
              </w:rPr>
              <w:t xml:space="preserve">raffic </w:t>
            </w:r>
            <w:r>
              <w:rPr>
                <w:sz w:val="20"/>
                <w:szCs w:val="20"/>
                <w:lang w:eastAsia="en-AU"/>
              </w:rPr>
              <w:t>P</w:t>
            </w:r>
            <w:r w:rsidRPr="00C32F38">
              <w:rPr>
                <w:sz w:val="20"/>
                <w:szCs w:val="20"/>
                <w:lang w:eastAsia="en-AU"/>
              </w:rPr>
              <w:t>lanners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Cartographers and </w:t>
            </w:r>
            <w:r>
              <w:rPr>
                <w:b/>
                <w:sz w:val="20"/>
                <w:szCs w:val="20"/>
                <w:lang w:eastAsia="en-AU"/>
              </w:rPr>
              <w:t>S</w:t>
            </w:r>
            <w:r w:rsidRPr="00C32F38">
              <w:rPr>
                <w:b/>
                <w:sz w:val="20"/>
                <w:szCs w:val="20"/>
                <w:lang w:eastAsia="en-AU"/>
              </w:rPr>
              <w:t>urveyors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2165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2148</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Cartographers and </w:t>
            </w:r>
            <w:r>
              <w:rPr>
                <w:sz w:val="20"/>
                <w:szCs w:val="20"/>
                <w:lang w:eastAsia="en-AU"/>
              </w:rPr>
              <w:t>S</w:t>
            </w:r>
            <w:r w:rsidRPr="00C32F38">
              <w:rPr>
                <w:sz w:val="20"/>
                <w:szCs w:val="20"/>
                <w:lang w:eastAsia="en-AU"/>
              </w:rPr>
              <w:t>urveyors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978C0">
            <w:pPr>
              <w:keepLines/>
              <w:widowControl/>
              <w:suppressAutoHyphens/>
              <w:spacing w:after="120" w:afterAutospacing="0"/>
              <w:ind w:left="57" w:right="57"/>
              <w:rPr>
                <w:b/>
                <w:sz w:val="20"/>
                <w:szCs w:val="20"/>
                <w:lang w:eastAsia="en-AU"/>
              </w:rPr>
            </w:pPr>
            <w:r w:rsidRPr="00C32F38">
              <w:rPr>
                <w:b/>
                <w:sz w:val="20"/>
                <w:szCs w:val="20"/>
                <w:lang w:eastAsia="en-AU"/>
              </w:rPr>
              <w:t xml:space="preserve">Graphic and </w:t>
            </w:r>
            <w:r>
              <w:rPr>
                <w:b/>
                <w:sz w:val="20"/>
                <w:szCs w:val="20"/>
                <w:lang w:eastAsia="en-AU"/>
              </w:rPr>
              <w:t>M</w:t>
            </w:r>
            <w:r w:rsidRPr="00C32F38">
              <w:rPr>
                <w:b/>
                <w:sz w:val="20"/>
                <w:szCs w:val="20"/>
                <w:lang w:eastAsia="en-AU"/>
              </w:rPr>
              <w:t xml:space="preserve">ultimedia </w:t>
            </w:r>
            <w:r>
              <w:rPr>
                <w:b/>
                <w:sz w:val="20"/>
                <w:szCs w:val="20"/>
                <w:lang w:eastAsia="en-AU"/>
              </w:rPr>
              <w:t>D</w:t>
            </w:r>
            <w:r w:rsidRPr="00C32F38">
              <w:rPr>
                <w:b/>
                <w:sz w:val="20"/>
                <w:szCs w:val="20"/>
                <w:lang w:eastAsia="en-AU"/>
              </w:rPr>
              <w:t>esigners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2166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Decorators and </w:t>
            </w:r>
            <w:r>
              <w:rPr>
                <w:sz w:val="20"/>
                <w:szCs w:val="20"/>
                <w:lang w:eastAsia="en-AU"/>
              </w:rPr>
              <w:t>C</w:t>
            </w:r>
            <w:r w:rsidRPr="00C32F38">
              <w:rPr>
                <w:sz w:val="20"/>
                <w:szCs w:val="20"/>
                <w:lang w:eastAsia="en-AU"/>
              </w:rPr>
              <w:t xml:space="preserve">ommercial </w:t>
            </w:r>
            <w:r>
              <w:rPr>
                <w:sz w:val="20"/>
                <w:szCs w:val="20"/>
                <w:lang w:eastAsia="en-AU"/>
              </w:rPr>
              <w:t>D</w:t>
            </w:r>
            <w:r w:rsidRPr="00C32F38">
              <w:rPr>
                <w:sz w:val="20"/>
                <w:szCs w:val="20"/>
                <w:lang w:eastAsia="en-AU"/>
              </w:rPr>
              <w:t>esigners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CC7483" w:rsidRPr="00D21E12" w:rsidTr="002978C0">
        <w:trPr>
          <w:trHeight w:val="255"/>
        </w:trPr>
        <w:tc>
          <w:tcPr>
            <w:tcW w:w="1990" w:type="dxa"/>
          </w:tcPr>
          <w:p w:rsidR="00CC7483" w:rsidRPr="00C32F38" w:rsidRDefault="00CC7483" w:rsidP="002753DA">
            <w:pPr>
              <w:keepLines/>
              <w:widowControl/>
              <w:suppressAutoHyphens/>
              <w:spacing w:after="120" w:afterAutospacing="0"/>
              <w:ind w:left="57" w:right="57"/>
              <w:rPr>
                <w:b/>
                <w:sz w:val="20"/>
                <w:szCs w:val="20"/>
                <w:lang w:eastAsia="en-AU"/>
              </w:rPr>
            </w:pPr>
          </w:p>
        </w:tc>
        <w:tc>
          <w:tcPr>
            <w:tcW w:w="850" w:type="dxa"/>
            <w:noWrap/>
          </w:tcPr>
          <w:p w:rsidR="00CC7483" w:rsidRPr="00C32F38" w:rsidRDefault="00CC7483" w:rsidP="002753DA">
            <w:pPr>
              <w:keepLines/>
              <w:widowControl/>
              <w:suppressAutoHyphens/>
              <w:spacing w:after="120" w:afterAutospacing="0"/>
              <w:ind w:left="57" w:right="57"/>
              <w:rPr>
                <w:b/>
                <w:sz w:val="20"/>
                <w:szCs w:val="20"/>
                <w:lang w:eastAsia="en-AU"/>
              </w:rPr>
            </w:pPr>
          </w:p>
        </w:tc>
        <w:tc>
          <w:tcPr>
            <w:tcW w:w="970" w:type="dxa"/>
            <w:noWrap/>
          </w:tcPr>
          <w:p w:rsidR="00CC7483" w:rsidRPr="00C32F38" w:rsidRDefault="00CC7483" w:rsidP="00CC7483">
            <w:pPr>
              <w:keepLines/>
              <w:widowControl/>
              <w:suppressAutoHyphens/>
              <w:spacing w:after="120" w:afterAutospacing="0"/>
              <w:ind w:left="57" w:right="57"/>
              <w:rPr>
                <w:sz w:val="20"/>
                <w:szCs w:val="20"/>
                <w:lang w:eastAsia="en-AU"/>
              </w:rPr>
            </w:pPr>
            <w:r w:rsidRPr="00C32F38">
              <w:rPr>
                <w:sz w:val="20"/>
                <w:szCs w:val="20"/>
                <w:lang w:eastAsia="en-AU"/>
              </w:rPr>
              <w:t>2452</w:t>
            </w:r>
          </w:p>
        </w:tc>
        <w:tc>
          <w:tcPr>
            <w:tcW w:w="370" w:type="dxa"/>
            <w:noWrap/>
          </w:tcPr>
          <w:p w:rsidR="00CC7483" w:rsidRPr="00C32F38" w:rsidRDefault="00CC7483" w:rsidP="002753DA">
            <w:pPr>
              <w:keepLines/>
              <w:widowControl/>
              <w:suppressAutoHyphens/>
              <w:spacing w:after="120" w:afterAutospacing="0"/>
              <w:ind w:left="57" w:right="57"/>
              <w:rPr>
                <w:sz w:val="20"/>
                <w:szCs w:val="20"/>
                <w:lang w:eastAsia="en-AU"/>
              </w:rPr>
            </w:pPr>
            <w:r>
              <w:rPr>
                <w:sz w:val="20"/>
                <w:szCs w:val="20"/>
                <w:lang w:eastAsia="en-AU"/>
              </w:rPr>
              <w:t>p</w:t>
            </w:r>
          </w:p>
        </w:tc>
        <w:tc>
          <w:tcPr>
            <w:tcW w:w="2462" w:type="dxa"/>
            <w:gridSpan w:val="2"/>
          </w:tcPr>
          <w:p w:rsidR="00CC7483" w:rsidRPr="00C32F38" w:rsidRDefault="00CC7483"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Sculptors, </w:t>
            </w:r>
            <w:r>
              <w:rPr>
                <w:sz w:val="20"/>
                <w:szCs w:val="20"/>
                <w:lang w:eastAsia="en-AU"/>
              </w:rPr>
              <w:t>P</w:t>
            </w:r>
            <w:r w:rsidRPr="00C32F38">
              <w:rPr>
                <w:sz w:val="20"/>
                <w:szCs w:val="20"/>
                <w:lang w:eastAsia="en-AU"/>
              </w:rPr>
              <w:t xml:space="preserve">ainters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rtists</w:t>
            </w:r>
          </w:p>
        </w:tc>
        <w:tc>
          <w:tcPr>
            <w:tcW w:w="2543" w:type="dxa"/>
          </w:tcPr>
          <w:p w:rsidR="00CC7483" w:rsidRPr="00C32F38" w:rsidRDefault="00CC7483" w:rsidP="002753DA">
            <w:pPr>
              <w:keepLines/>
              <w:widowControl/>
              <w:suppressAutoHyphens/>
              <w:spacing w:after="120" w:afterAutospacing="0"/>
              <w:ind w:left="57" w:right="57"/>
              <w:rPr>
                <w:sz w:val="20"/>
                <w:szCs w:val="20"/>
                <w:lang w:eastAsia="en-AU"/>
              </w:rPr>
            </w:pPr>
            <w:r>
              <w:rPr>
                <w:sz w:val="20"/>
                <w:szCs w:val="20"/>
                <w:lang w:eastAsia="en-AU"/>
              </w:rPr>
              <w:t xml:space="preserve">Commercial </w:t>
            </w:r>
            <w:commentRangeStart w:id="5"/>
            <w:r>
              <w:rPr>
                <w:sz w:val="20"/>
                <w:szCs w:val="20"/>
                <w:lang w:eastAsia="en-AU"/>
              </w:rPr>
              <w:t>artists</w:t>
            </w:r>
            <w:commentRangeEnd w:id="5"/>
            <w:r w:rsidR="00200426">
              <w:rPr>
                <w:rStyle w:val="CommentReference"/>
              </w:rPr>
              <w:commentReference w:id="5"/>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Generalist </w:t>
            </w:r>
            <w:r>
              <w:rPr>
                <w:b/>
                <w:sz w:val="20"/>
                <w:szCs w:val="20"/>
                <w:lang w:eastAsia="en-AU"/>
              </w:rPr>
              <w:t>M</w:t>
            </w:r>
            <w:r w:rsidRPr="00C32F38">
              <w:rPr>
                <w:b/>
                <w:sz w:val="20"/>
                <w:szCs w:val="20"/>
                <w:lang w:eastAsia="en-AU"/>
              </w:rPr>
              <w:t xml:space="preserve">edical </w:t>
            </w:r>
            <w:r>
              <w:rPr>
                <w:b/>
                <w:sz w:val="20"/>
                <w:szCs w:val="20"/>
                <w:lang w:eastAsia="en-AU"/>
              </w:rPr>
              <w:t>P</w:t>
            </w:r>
            <w:r w:rsidRPr="00C32F38">
              <w:rPr>
                <w:b/>
                <w:sz w:val="20"/>
                <w:szCs w:val="20"/>
                <w:lang w:eastAsia="en-AU"/>
              </w:rPr>
              <w:t xml:space="preserve">ractitioners </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Medical </w:t>
            </w:r>
            <w:r>
              <w:rPr>
                <w:sz w:val="20"/>
                <w:szCs w:val="20"/>
                <w:lang w:eastAsia="en-AU"/>
              </w:rPr>
              <w:t>D</w:t>
            </w:r>
            <w:r w:rsidRPr="00C32F38">
              <w:rPr>
                <w:sz w:val="20"/>
                <w:szCs w:val="20"/>
                <w:lang w:eastAsia="en-AU"/>
              </w:rPr>
              <w:t>octors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Specialist </w:t>
            </w:r>
            <w:r>
              <w:rPr>
                <w:b/>
                <w:sz w:val="20"/>
                <w:szCs w:val="20"/>
                <w:lang w:eastAsia="en-AU"/>
              </w:rPr>
              <w:t>M</w:t>
            </w:r>
            <w:r w:rsidRPr="00C32F38">
              <w:rPr>
                <w:b/>
                <w:sz w:val="20"/>
                <w:szCs w:val="20"/>
                <w:lang w:eastAsia="en-AU"/>
              </w:rPr>
              <w:t xml:space="preserve">edical </w:t>
            </w:r>
            <w:r>
              <w:rPr>
                <w:b/>
                <w:sz w:val="20"/>
                <w:szCs w:val="20"/>
                <w:lang w:eastAsia="en-AU"/>
              </w:rPr>
              <w:t>P</w:t>
            </w:r>
            <w:r w:rsidRPr="00C32F38">
              <w:rPr>
                <w:b/>
                <w:sz w:val="20"/>
                <w:szCs w:val="20"/>
                <w:lang w:eastAsia="en-AU"/>
              </w:rPr>
              <w:t xml:space="preserve">ractitioners </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Pharmacologists, </w:t>
            </w:r>
            <w:r>
              <w:rPr>
                <w:sz w:val="20"/>
                <w:szCs w:val="20"/>
                <w:lang w:eastAsia="en-AU"/>
              </w:rPr>
              <w:t>P</w:t>
            </w:r>
            <w:r w:rsidRPr="00C32F38">
              <w:rPr>
                <w:sz w:val="20"/>
                <w:szCs w:val="20"/>
                <w:lang w:eastAsia="en-AU"/>
              </w:rPr>
              <w:t xml:space="preserve">athologists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Human pathologists , histopathologists, endocrinologists, neuropathologists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Medical </w:t>
            </w:r>
            <w:r>
              <w:rPr>
                <w:sz w:val="20"/>
                <w:szCs w:val="20"/>
                <w:lang w:eastAsia="en-AU"/>
              </w:rPr>
              <w:t>D</w:t>
            </w:r>
            <w:r w:rsidRPr="00C32F38">
              <w:rPr>
                <w:sz w:val="20"/>
                <w:szCs w:val="20"/>
                <w:lang w:eastAsia="en-AU"/>
              </w:rPr>
              <w:t>octors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Nursing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and </w:t>
            </w:r>
            <w:r>
              <w:rPr>
                <w:sz w:val="20"/>
                <w:szCs w:val="20"/>
                <w:lang w:eastAsia="en-AU"/>
              </w:rPr>
              <w:t>M</w:t>
            </w:r>
            <w:r w:rsidRPr="00C32F38">
              <w:rPr>
                <w:sz w:val="20"/>
                <w:szCs w:val="20"/>
                <w:lang w:eastAsia="en-AU"/>
              </w:rPr>
              <w:t xml:space="preserve">idwifery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Midwifery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and </w:t>
            </w:r>
            <w:r>
              <w:rPr>
                <w:sz w:val="20"/>
                <w:szCs w:val="20"/>
                <w:lang w:eastAsia="en-AU"/>
              </w:rPr>
              <w:t>M</w:t>
            </w:r>
            <w:r w:rsidRPr="00C32F38">
              <w:rPr>
                <w:sz w:val="20"/>
                <w:szCs w:val="20"/>
                <w:lang w:eastAsia="en-AU"/>
              </w:rPr>
              <w:t xml:space="preserve">idwifery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Traditional and </w:t>
            </w:r>
            <w:r>
              <w:rPr>
                <w:b/>
                <w:sz w:val="20"/>
                <w:szCs w:val="20"/>
                <w:lang w:eastAsia="en-AU"/>
              </w:rPr>
              <w:t>C</w:t>
            </w:r>
            <w:r w:rsidRPr="00C32F38">
              <w:rPr>
                <w:b/>
                <w:sz w:val="20"/>
                <w:szCs w:val="20"/>
                <w:lang w:eastAsia="en-AU"/>
              </w:rPr>
              <w:t xml:space="preserve">omplementary </w:t>
            </w:r>
            <w:r>
              <w:rPr>
                <w:b/>
                <w:sz w:val="20"/>
                <w:szCs w:val="20"/>
                <w:lang w:eastAsia="en-AU"/>
              </w:rPr>
              <w:t>M</w:t>
            </w:r>
            <w:r w:rsidRPr="00C32F38">
              <w:rPr>
                <w:b/>
                <w:sz w:val="20"/>
                <w:szCs w:val="20"/>
                <w:lang w:eastAsia="en-AU"/>
              </w:rPr>
              <w:t xml:space="preserve">edicine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2230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Modern </w:t>
            </w:r>
            <w:r>
              <w:rPr>
                <w:sz w:val="20"/>
                <w:szCs w:val="20"/>
                <w:lang w:eastAsia="en-AU"/>
              </w:rPr>
              <w:t>H</w:t>
            </w:r>
            <w:r w:rsidRPr="00C32F38">
              <w:rPr>
                <w:sz w:val="20"/>
                <w:szCs w:val="20"/>
                <w:lang w:eastAsia="en-AU"/>
              </w:rPr>
              <w:t xml:space="preserve">ealth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Homeopaths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Traditional </w:t>
            </w:r>
            <w:r>
              <w:rPr>
                <w:sz w:val="20"/>
                <w:szCs w:val="20"/>
                <w:lang w:eastAsia="en-AU"/>
              </w:rPr>
              <w:t>M</w:t>
            </w:r>
            <w:r w:rsidRPr="00C32F38">
              <w:rPr>
                <w:sz w:val="20"/>
                <w:szCs w:val="20"/>
                <w:lang w:eastAsia="en-AU"/>
              </w:rPr>
              <w:t xml:space="preserve">edicine </w:t>
            </w:r>
            <w:r>
              <w:rPr>
                <w:sz w:val="20"/>
                <w:szCs w:val="20"/>
                <w:lang w:eastAsia="en-AU"/>
              </w:rPr>
              <w:t>P</w:t>
            </w:r>
            <w:r w:rsidRPr="00C32F38">
              <w:rPr>
                <w:sz w:val="20"/>
                <w:szCs w:val="20"/>
                <w:lang w:eastAsia="en-AU"/>
              </w:rPr>
              <w:t>ractitioners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Paramedical </w:t>
            </w:r>
            <w:r>
              <w:rPr>
                <w:b/>
                <w:sz w:val="20"/>
                <w:szCs w:val="20"/>
                <w:lang w:eastAsia="en-AU"/>
              </w:rPr>
              <w:t>P</w:t>
            </w:r>
            <w:r w:rsidRPr="00C32F38">
              <w:rPr>
                <w:b/>
                <w:sz w:val="20"/>
                <w:szCs w:val="20"/>
                <w:lang w:eastAsia="en-AU"/>
              </w:rPr>
              <w:t>ractitioners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2240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Medical </w:t>
            </w:r>
            <w:r>
              <w:rPr>
                <w:sz w:val="20"/>
                <w:szCs w:val="20"/>
                <w:lang w:eastAsia="en-AU"/>
              </w:rPr>
              <w:t>A</w:t>
            </w:r>
            <w:r w:rsidRPr="00C32F38">
              <w:rPr>
                <w:sz w:val="20"/>
                <w:szCs w:val="20"/>
                <w:lang w:eastAsia="en-AU"/>
              </w:rPr>
              <w:t>ssistants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Veterinarians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2250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Pharmacologists, </w:t>
            </w:r>
            <w:r>
              <w:rPr>
                <w:sz w:val="20"/>
                <w:szCs w:val="20"/>
                <w:lang w:eastAsia="en-AU"/>
              </w:rPr>
              <w:t>P</w:t>
            </w:r>
            <w:r w:rsidRPr="00C32F38">
              <w:rPr>
                <w:sz w:val="20"/>
                <w:szCs w:val="20"/>
                <w:lang w:eastAsia="en-AU"/>
              </w:rPr>
              <w:t xml:space="preserve">athologists and </w:t>
            </w:r>
            <w:r>
              <w:rPr>
                <w:sz w:val="20"/>
                <w:szCs w:val="20"/>
                <w:lang w:eastAsia="en-AU"/>
              </w:rPr>
              <w:t>R</w:t>
            </w:r>
            <w:r w:rsidRPr="00C32F38">
              <w:rPr>
                <w:sz w:val="20"/>
                <w:szCs w:val="20"/>
                <w:lang w:eastAsia="en-AU"/>
              </w:rPr>
              <w:t xml:space="preserve">elated </w:t>
            </w:r>
            <w:r>
              <w:rPr>
                <w:sz w:val="20"/>
                <w:szCs w:val="20"/>
                <w:lang w:eastAsia="en-AU"/>
              </w:rPr>
              <w:lastRenderedPageBreak/>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lastRenderedPageBreak/>
              <w:t xml:space="preserve">Animal and veterinary </w:t>
            </w:r>
            <w:r w:rsidRPr="00C32F38">
              <w:rPr>
                <w:sz w:val="20"/>
                <w:szCs w:val="20"/>
                <w:lang w:eastAsia="en-AU"/>
              </w:rPr>
              <w:lastRenderedPageBreak/>
              <w:t>pathologists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Veterinarians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Dentists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Dentists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Pharmacists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Chemists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Industrial pharmacists,  pharmaceutical chemists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Pharmacists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Environmental and </w:t>
            </w:r>
            <w:r>
              <w:rPr>
                <w:b/>
                <w:sz w:val="20"/>
                <w:szCs w:val="20"/>
                <w:lang w:eastAsia="en-AU"/>
              </w:rPr>
              <w:t>O</w:t>
            </w:r>
            <w:r w:rsidRPr="00C32F38">
              <w:rPr>
                <w:b/>
                <w:sz w:val="20"/>
                <w:szCs w:val="20"/>
                <w:lang w:eastAsia="en-AU"/>
              </w:rPr>
              <w:t xml:space="preserve">ccupational </w:t>
            </w:r>
            <w:r>
              <w:rPr>
                <w:b/>
                <w:sz w:val="20"/>
                <w:szCs w:val="20"/>
                <w:lang w:eastAsia="en-AU"/>
              </w:rPr>
              <w:t>H</w:t>
            </w:r>
            <w:r w:rsidRPr="00C32F38">
              <w:rPr>
                <w:b/>
                <w:sz w:val="20"/>
                <w:szCs w:val="20"/>
                <w:lang w:eastAsia="en-AU"/>
              </w:rPr>
              <w:t xml:space="preserve">ealth and </w:t>
            </w:r>
            <w:r>
              <w:rPr>
                <w:b/>
                <w:sz w:val="20"/>
                <w:szCs w:val="20"/>
                <w:lang w:eastAsia="en-AU"/>
              </w:rPr>
              <w:t>H</w:t>
            </w:r>
            <w:r w:rsidRPr="00C32F38">
              <w:rPr>
                <w:b/>
                <w:sz w:val="20"/>
                <w:szCs w:val="20"/>
                <w:lang w:eastAsia="en-AU"/>
              </w:rPr>
              <w:t xml:space="preserve">ygiene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Health </w:t>
            </w:r>
            <w:r>
              <w:rPr>
                <w:sz w:val="20"/>
                <w:szCs w:val="20"/>
                <w:lang w:eastAsia="en-AU"/>
              </w:rPr>
              <w:t>P</w:t>
            </w:r>
            <w:r w:rsidRPr="00C32F38">
              <w:rPr>
                <w:sz w:val="20"/>
                <w:szCs w:val="20"/>
                <w:lang w:eastAsia="en-AU"/>
              </w:rPr>
              <w:t xml:space="preserve">rofessionals (except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Personnel and </w:t>
            </w:r>
            <w:r>
              <w:rPr>
                <w:sz w:val="20"/>
                <w:szCs w:val="20"/>
                <w:lang w:eastAsia="en-AU"/>
              </w:rPr>
              <w:t>C</w:t>
            </w:r>
            <w:r w:rsidRPr="00C32F38">
              <w:rPr>
                <w:sz w:val="20"/>
                <w:szCs w:val="20"/>
                <w:lang w:eastAsia="en-AU"/>
              </w:rPr>
              <w:t xml:space="preserve">areers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Sanitarians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Physiotherapists </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Physiotherapists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Dieticians and </w:t>
            </w:r>
            <w:r>
              <w:rPr>
                <w:b/>
                <w:sz w:val="20"/>
                <w:szCs w:val="20"/>
                <w:lang w:eastAsia="en-AU"/>
              </w:rPr>
              <w:t>N</w:t>
            </w:r>
            <w:r w:rsidRPr="00C32F38">
              <w:rPr>
                <w:b/>
                <w:sz w:val="20"/>
                <w:szCs w:val="20"/>
                <w:lang w:eastAsia="en-AU"/>
              </w:rPr>
              <w:t>utritionists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Dieticians and </w:t>
            </w:r>
            <w:r>
              <w:rPr>
                <w:sz w:val="20"/>
                <w:szCs w:val="20"/>
                <w:lang w:eastAsia="en-AU"/>
              </w:rPr>
              <w:t>N</w:t>
            </w:r>
            <w:r w:rsidRPr="00C32F38">
              <w:rPr>
                <w:sz w:val="20"/>
                <w:szCs w:val="20"/>
                <w:lang w:eastAsia="en-AU"/>
              </w:rPr>
              <w:t>utritionists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Audiologists and </w:t>
            </w:r>
            <w:r>
              <w:rPr>
                <w:b/>
                <w:sz w:val="20"/>
                <w:szCs w:val="20"/>
                <w:lang w:eastAsia="en-AU"/>
              </w:rPr>
              <w:t>S</w:t>
            </w:r>
            <w:r w:rsidRPr="00C32F38">
              <w:rPr>
                <w:b/>
                <w:sz w:val="20"/>
                <w:szCs w:val="20"/>
                <w:lang w:eastAsia="en-AU"/>
              </w:rPr>
              <w:t xml:space="preserve">peech </w:t>
            </w:r>
            <w:r>
              <w:rPr>
                <w:b/>
                <w:sz w:val="20"/>
                <w:szCs w:val="20"/>
                <w:lang w:eastAsia="en-AU"/>
              </w:rPr>
              <w:t>T</w:t>
            </w:r>
            <w:r w:rsidRPr="00C32F38">
              <w:rPr>
                <w:b/>
                <w:sz w:val="20"/>
                <w:szCs w:val="20"/>
                <w:lang w:eastAsia="en-AU"/>
              </w:rPr>
              <w:t>herapists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Modern </w:t>
            </w:r>
            <w:r>
              <w:rPr>
                <w:sz w:val="20"/>
                <w:szCs w:val="20"/>
                <w:lang w:eastAsia="en-AU"/>
              </w:rPr>
              <w:t>H</w:t>
            </w:r>
            <w:r w:rsidRPr="00C32F38">
              <w:rPr>
                <w:sz w:val="20"/>
                <w:szCs w:val="20"/>
                <w:lang w:eastAsia="en-AU"/>
              </w:rPr>
              <w:t xml:space="preserve">ealth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Optometrists and </w:t>
            </w:r>
            <w:r>
              <w:rPr>
                <w:b/>
                <w:sz w:val="20"/>
                <w:szCs w:val="20"/>
                <w:lang w:eastAsia="en-AU"/>
              </w:rPr>
              <w:t>O</w:t>
            </w:r>
            <w:r w:rsidRPr="00C32F38">
              <w:rPr>
                <w:b/>
                <w:sz w:val="20"/>
                <w:szCs w:val="20"/>
                <w:lang w:eastAsia="en-AU"/>
              </w:rPr>
              <w:t xml:space="preserve">phthalmic </w:t>
            </w:r>
            <w:r>
              <w:rPr>
                <w:b/>
                <w:sz w:val="20"/>
                <w:szCs w:val="20"/>
                <w:lang w:eastAsia="en-AU"/>
              </w:rPr>
              <w:t>O</w:t>
            </w:r>
            <w:r w:rsidRPr="00C32F38">
              <w:rPr>
                <w:b/>
                <w:sz w:val="20"/>
                <w:szCs w:val="20"/>
                <w:lang w:eastAsia="en-AU"/>
              </w:rPr>
              <w:t>pticians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2267</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Optometrists and </w:t>
            </w:r>
            <w:r>
              <w:rPr>
                <w:sz w:val="20"/>
                <w:szCs w:val="20"/>
                <w:lang w:eastAsia="en-AU"/>
              </w:rPr>
              <w:t>O</w:t>
            </w:r>
            <w:r w:rsidRPr="00C32F38">
              <w:rPr>
                <w:sz w:val="20"/>
                <w:szCs w:val="20"/>
                <w:lang w:eastAsia="en-AU"/>
              </w:rPr>
              <w:t>pticians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Modern </w:t>
            </w:r>
            <w:r>
              <w:rPr>
                <w:sz w:val="20"/>
                <w:szCs w:val="20"/>
                <w:lang w:eastAsia="en-AU"/>
              </w:rPr>
              <w:t>H</w:t>
            </w:r>
            <w:r w:rsidRPr="00C32F38">
              <w:rPr>
                <w:sz w:val="20"/>
                <w:szCs w:val="20"/>
                <w:lang w:eastAsia="en-AU"/>
              </w:rPr>
              <w:t xml:space="preserve">ealth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Orthoptists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Health </w:t>
            </w:r>
            <w:r>
              <w:rPr>
                <w:b/>
                <w:sz w:val="20"/>
                <w:szCs w:val="20"/>
                <w:lang w:eastAsia="en-AU"/>
              </w:rPr>
              <w:t>P</w:t>
            </w:r>
            <w:r w:rsidRPr="00C32F38">
              <w:rPr>
                <w:b/>
                <w:sz w:val="20"/>
                <w:szCs w:val="20"/>
                <w:lang w:eastAsia="en-AU"/>
              </w:rPr>
              <w:t xml:space="preserve">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2269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Health </w:t>
            </w:r>
            <w:r>
              <w:rPr>
                <w:sz w:val="20"/>
                <w:szCs w:val="20"/>
                <w:lang w:eastAsia="en-AU"/>
              </w:rPr>
              <w:t>P</w:t>
            </w:r>
            <w:r w:rsidRPr="00C32F38">
              <w:rPr>
                <w:sz w:val="20"/>
                <w:szCs w:val="20"/>
                <w:lang w:eastAsia="en-AU"/>
              </w:rPr>
              <w:t xml:space="preserve">rofessionals (except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Physiotherapists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Podiatrists, chiropractors, osteopaths, recreational therapists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Modern </w:t>
            </w:r>
            <w:r>
              <w:rPr>
                <w:sz w:val="20"/>
                <w:szCs w:val="20"/>
                <w:lang w:eastAsia="en-AU"/>
              </w:rPr>
              <w:t>H</w:t>
            </w:r>
            <w:r w:rsidRPr="00C32F38">
              <w:rPr>
                <w:sz w:val="20"/>
                <w:szCs w:val="20"/>
                <w:lang w:eastAsia="en-AU"/>
              </w:rPr>
              <w:t xml:space="preserve">ealth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Occupational therapists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University and </w:t>
            </w:r>
            <w:r>
              <w:rPr>
                <w:b/>
                <w:sz w:val="20"/>
                <w:szCs w:val="20"/>
                <w:lang w:eastAsia="en-AU"/>
              </w:rPr>
              <w:t>H</w:t>
            </w:r>
            <w:r w:rsidRPr="00C32F38">
              <w:rPr>
                <w:b/>
                <w:sz w:val="20"/>
                <w:szCs w:val="20"/>
                <w:lang w:eastAsia="en-AU"/>
              </w:rPr>
              <w:t xml:space="preserve">igher </w:t>
            </w:r>
            <w:r>
              <w:rPr>
                <w:b/>
                <w:sz w:val="20"/>
                <w:szCs w:val="20"/>
                <w:lang w:eastAsia="en-AU"/>
              </w:rPr>
              <w:t>E</w:t>
            </w:r>
            <w:r w:rsidRPr="00C32F38">
              <w:rPr>
                <w:b/>
                <w:sz w:val="20"/>
                <w:szCs w:val="20"/>
                <w:lang w:eastAsia="en-AU"/>
              </w:rPr>
              <w:t xml:space="preserve">ducation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2310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2310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College, </w:t>
            </w:r>
            <w:r>
              <w:rPr>
                <w:sz w:val="20"/>
                <w:szCs w:val="20"/>
                <w:lang w:eastAsia="en-AU"/>
              </w:rPr>
              <w:t>U</w:t>
            </w:r>
            <w:r w:rsidRPr="00C32F38">
              <w:rPr>
                <w:sz w:val="20"/>
                <w:szCs w:val="20"/>
                <w:lang w:eastAsia="en-AU"/>
              </w:rPr>
              <w:t xml:space="preserve">niversity and </w:t>
            </w:r>
            <w:r>
              <w:rPr>
                <w:sz w:val="20"/>
                <w:szCs w:val="20"/>
                <w:lang w:eastAsia="en-AU"/>
              </w:rPr>
              <w:t>H</w:t>
            </w:r>
            <w:r w:rsidRPr="00C32F38">
              <w:rPr>
                <w:sz w:val="20"/>
                <w:szCs w:val="20"/>
                <w:lang w:eastAsia="en-AU"/>
              </w:rPr>
              <w:t xml:space="preserve">igher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Vocational </w:t>
            </w:r>
            <w:r>
              <w:rPr>
                <w:b/>
                <w:sz w:val="20"/>
                <w:szCs w:val="20"/>
                <w:lang w:eastAsia="en-AU"/>
              </w:rPr>
              <w:lastRenderedPageBreak/>
              <w:t>E</w:t>
            </w:r>
            <w:r w:rsidRPr="00C32F38">
              <w:rPr>
                <w:b/>
                <w:sz w:val="20"/>
                <w:szCs w:val="20"/>
                <w:lang w:eastAsia="en-AU"/>
              </w:rPr>
              <w:t xml:space="preserve">ducation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2320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2310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College, </w:t>
            </w:r>
            <w:r>
              <w:rPr>
                <w:sz w:val="20"/>
                <w:szCs w:val="20"/>
                <w:lang w:eastAsia="en-AU"/>
              </w:rPr>
              <w:t>U</w:t>
            </w:r>
            <w:r w:rsidRPr="00C32F38">
              <w:rPr>
                <w:sz w:val="20"/>
                <w:szCs w:val="20"/>
                <w:lang w:eastAsia="en-AU"/>
              </w:rPr>
              <w:t xml:space="preserve">niversity and </w:t>
            </w:r>
            <w:r>
              <w:rPr>
                <w:sz w:val="20"/>
                <w:szCs w:val="20"/>
                <w:lang w:eastAsia="en-AU"/>
              </w:rPr>
              <w:t>H</w:t>
            </w:r>
            <w:r w:rsidRPr="00C32F38">
              <w:rPr>
                <w:sz w:val="20"/>
                <w:szCs w:val="20"/>
                <w:lang w:eastAsia="en-AU"/>
              </w:rPr>
              <w:t xml:space="preserve">igher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lastRenderedPageBreak/>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2320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Secondary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Secondary </w:t>
            </w:r>
            <w:r>
              <w:rPr>
                <w:b/>
                <w:sz w:val="20"/>
                <w:szCs w:val="20"/>
                <w:lang w:eastAsia="en-AU"/>
              </w:rPr>
              <w:t>E</w:t>
            </w:r>
            <w:r w:rsidRPr="00C32F38">
              <w:rPr>
                <w:b/>
                <w:sz w:val="20"/>
                <w:szCs w:val="20"/>
                <w:lang w:eastAsia="en-AU"/>
              </w:rPr>
              <w:t xml:space="preserve">ducation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2330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2320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Secondary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Primary </w:t>
            </w:r>
            <w:r>
              <w:rPr>
                <w:b/>
                <w:sz w:val="20"/>
                <w:szCs w:val="20"/>
                <w:lang w:eastAsia="en-AU"/>
              </w:rPr>
              <w:t>S</w:t>
            </w:r>
            <w:r w:rsidRPr="00C32F38">
              <w:rPr>
                <w:b/>
                <w:sz w:val="20"/>
                <w:szCs w:val="20"/>
                <w:lang w:eastAsia="en-AU"/>
              </w:rPr>
              <w:t xml:space="preserve">chool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2341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Primary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3310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Primary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Early </w:t>
            </w:r>
            <w:r>
              <w:rPr>
                <w:b/>
                <w:sz w:val="20"/>
                <w:szCs w:val="20"/>
                <w:lang w:eastAsia="en-AU"/>
              </w:rPr>
              <w:t>C</w:t>
            </w:r>
            <w:r w:rsidRPr="00C32F38">
              <w:rPr>
                <w:b/>
                <w:sz w:val="20"/>
                <w:szCs w:val="20"/>
                <w:lang w:eastAsia="en-AU"/>
              </w:rPr>
              <w:t xml:space="preserve">hildhood </w:t>
            </w:r>
            <w:r>
              <w:rPr>
                <w:b/>
                <w:sz w:val="20"/>
                <w:szCs w:val="20"/>
                <w:lang w:eastAsia="en-AU"/>
              </w:rPr>
              <w:t>E</w:t>
            </w:r>
            <w:r w:rsidRPr="00C32F38">
              <w:rPr>
                <w:b/>
                <w:sz w:val="20"/>
                <w:szCs w:val="20"/>
                <w:lang w:eastAsia="en-AU"/>
              </w:rPr>
              <w:t>ducators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2342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Pre-primary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3320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Pre-primary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Education </w:t>
            </w:r>
            <w:r>
              <w:rPr>
                <w:b/>
                <w:sz w:val="20"/>
                <w:szCs w:val="20"/>
                <w:lang w:eastAsia="en-AU"/>
              </w:rPr>
              <w:t>M</w:t>
            </w:r>
            <w:r w:rsidRPr="00C32F38">
              <w:rPr>
                <w:b/>
                <w:sz w:val="20"/>
                <w:szCs w:val="20"/>
                <w:lang w:eastAsia="en-AU"/>
              </w:rPr>
              <w:t xml:space="preserve">ethods </w:t>
            </w:r>
            <w:r>
              <w:rPr>
                <w:b/>
                <w:sz w:val="20"/>
                <w:szCs w:val="20"/>
                <w:lang w:eastAsia="en-AU"/>
              </w:rPr>
              <w:t>S</w:t>
            </w:r>
            <w:r w:rsidRPr="00C32F38">
              <w:rPr>
                <w:b/>
                <w:sz w:val="20"/>
                <w:szCs w:val="20"/>
                <w:lang w:eastAsia="en-AU"/>
              </w:rPr>
              <w:t>pecialists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Education </w:t>
            </w:r>
            <w:r>
              <w:rPr>
                <w:sz w:val="20"/>
                <w:szCs w:val="20"/>
                <w:lang w:eastAsia="en-AU"/>
              </w:rPr>
              <w:t>M</w:t>
            </w:r>
            <w:r w:rsidRPr="00C32F38">
              <w:rPr>
                <w:sz w:val="20"/>
                <w:szCs w:val="20"/>
                <w:lang w:eastAsia="en-AU"/>
              </w:rPr>
              <w:t xml:space="preserve">ethods </w:t>
            </w:r>
            <w:r>
              <w:rPr>
                <w:sz w:val="20"/>
                <w:szCs w:val="20"/>
                <w:lang w:eastAsia="en-AU"/>
              </w:rPr>
              <w:t>S</w:t>
            </w:r>
            <w:r w:rsidRPr="00C32F38">
              <w:rPr>
                <w:sz w:val="20"/>
                <w:szCs w:val="20"/>
                <w:lang w:eastAsia="en-AU"/>
              </w:rPr>
              <w:t>pecialists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School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Special </w:t>
            </w:r>
            <w:r>
              <w:rPr>
                <w:b/>
                <w:sz w:val="20"/>
                <w:szCs w:val="20"/>
                <w:lang w:eastAsia="en-AU"/>
              </w:rPr>
              <w:t>N</w:t>
            </w:r>
            <w:r w:rsidRPr="00C32F38">
              <w:rPr>
                <w:b/>
                <w:sz w:val="20"/>
                <w:szCs w:val="20"/>
                <w:lang w:eastAsia="en-AU"/>
              </w:rPr>
              <w:t xml:space="preserve">eeds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Special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Special </w:t>
            </w:r>
            <w:r>
              <w:rPr>
                <w:sz w:val="20"/>
                <w:szCs w:val="20"/>
                <w:lang w:eastAsia="en-AU"/>
              </w:rPr>
              <w:t>E</w:t>
            </w:r>
            <w:r w:rsidRPr="00C32F38">
              <w:rPr>
                <w:sz w:val="20"/>
                <w:szCs w:val="20"/>
                <w:lang w:eastAsia="en-AU"/>
              </w:rPr>
              <w:t xml:space="preserve">ducation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Other </w:t>
            </w:r>
            <w:r>
              <w:rPr>
                <w:b/>
                <w:sz w:val="20"/>
                <w:szCs w:val="20"/>
                <w:lang w:eastAsia="en-AU"/>
              </w:rPr>
              <w:t>L</w:t>
            </w:r>
            <w:r w:rsidRPr="00C32F38">
              <w:rPr>
                <w:b/>
                <w:sz w:val="20"/>
                <w:szCs w:val="20"/>
                <w:lang w:eastAsia="en-AU"/>
              </w:rPr>
              <w:t xml:space="preserve">anguage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Other </w:t>
            </w:r>
            <w:r>
              <w:rPr>
                <w:b/>
                <w:sz w:val="20"/>
                <w:szCs w:val="20"/>
                <w:lang w:eastAsia="en-AU"/>
              </w:rPr>
              <w:t>M</w:t>
            </w:r>
            <w:r w:rsidRPr="00C32F38">
              <w:rPr>
                <w:b/>
                <w:sz w:val="20"/>
                <w:szCs w:val="20"/>
                <w:lang w:eastAsia="en-AU"/>
              </w:rPr>
              <w:t xml:space="preserve">usic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Other </w:t>
            </w:r>
            <w:r>
              <w:rPr>
                <w:b/>
                <w:sz w:val="20"/>
                <w:szCs w:val="20"/>
                <w:lang w:eastAsia="en-AU"/>
              </w:rPr>
              <w:t>A</w:t>
            </w:r>
            <w:r w:rsidRPr="00C32F38">
              <w:rPr>
                <w:b/>
                <w:sz w:val="20"/>
                <w:szCs w:val="20"/>
                <w:lang w:eastAsia="en-AU"/>
              </w:rPr>
              <w:t xml:space="preserve">rts </w:t>
            </w:r>
            <w:r>
              <w:rPr>
                <w:b/>
                <w:sz w:val="20"/>
                <w:szCs w:val="20"/>
                <w:lang w:eastAsia="en-AU"/>
              </w:rPr>
              <w:t>T</w:t>
            </w:r>
            <w:r w:rsidRPr="00C32F38">
              <w:rPr>
                <w:b/>
                <w:sz w:val="20"/>
                <w:szCs w:val="20"/>
                <w:lang w:eastAsia="en-AU"/>
              </w:rPr>
              <w:t>eachers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Information </w:t>
            </w:r>
            <w:r>
              <w:rPr>
                <w:b/>
                <w:sz w:val="20"/>
                <w:szCs w:val="20"/>
                <w:lang w:eastAsia="en-AU"/>
              </w:rPr>
              <w:t>T</w:t>
            </w:r>
            <w:r w:rsidRPr="00C32F38">
              <w:rPr>
                <w:b/>
                <w:sz w:val="20"/>
                <w:szCs w:val="20"/>
                <w:lang w:eastAsia="en-AU"/>
              </w:rPr>
              <w:t xml:space="preserve">echnology </w:t>
            </w:r>
            <w:r>
              <w:rPr>
                <w:b/>
                <w:sz w:val="20"/>
                <w:szCs w:val="20"/>
                <w:lang w:eastAsia="en-AU"/>
              </w:rPr>
              <w:t>T</w:t>
            </w:r>
            <w:r w:rsidRPr="00C32F38">
              <w:rPr>
                <w:b/>
                <w:sz w:val="20"/>
                <w:szCs w:val="20"/>
                <w:lang w:eastAsia="en-AU"/>
              </w:rPr>
              <w:t>rainers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Teaching </w:t>
            </w:r>
            <w:r>
              <w:rPr>
                <w:b/>
                <w:sz w:val="20"/>
                <w:szCs w:val="20"/>
                <w:lang w:eastAsia="en-AU"/>
              </w:rPr>
              <w:t>P</w:t>
            </w:r>
            <w:r w:rsidRPr="00C32F38">
              <w:rPr>
                <w:b/>
                <w:sz w:val="20"/>
                <w:szCs w:val="20"/>
                <w:lang w:eastAsia="en-AU"/>
              </w:rPr>
              <w:t xml:space="preserve">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2359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2359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Accountants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Accountants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Financial and </w:t>
            </w:r>
            <w:r>
              <w:rPr>
                <w:b/>
                <w:sz w:val="20"/>
                <w:szCs w:val="20"/>
                <w:lang w:eastAsia="en-AU"/>
              </w:rPr>
              <w:t>I</w:t>
            </w:r>
            <w:r w:rsidRPr="00C32F38">
              <w:rPr>
                <w:b/>
                <w:sz w:val="20"/>
                <w:szCs w:val="20"/>
                <w:lang w:eastAsia="en-AU"/>
              </w:rPr>
              <w:t xml:space="preserve">nvestment </w:t>
            </w:r>
            <w:r>
              <w:rPr>
                <w:b/>
                <w:sz w:val="20"/>
                <w:szCs w:val="20"/>
                <w:lang w:eastAsia="en-AU"/>
              </w:rPr>
              <w:t>A</w:t>
            </w:r>
            <w:r w:rsidRPr="00C32F38">
              <w:rPr>
                <w:b/>
                <w:sz w:val="20"/>
                <w:szCs w:val="20"/>
                <w:lang w:eastAsia="en-AU"/>
              </w:rPr>
              <w:t>dvisers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Accountants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Securities and </w:t>
            </w:r>
            <w:r>
              <w:rPr>
                <w:sz w:val="20"/>
                <w:szCs w:val="20"/>
                <w:lang w:eastAsia="en-AU"/>
              </w:rPr>
              <w:t>F</w:t>
            </w:r>
            <w:r w:rsidRPr="00C32F38">
              <w:rPr>
                <w:sz w:val="20"/>
                <w:szCs w:val="20"/>
                <w:lang w:eastAsia="en-AU"/>
              </w:rPr>
              <w:t xml:space="preserve">inance </w:t>
            </w:r>
            <w:r>
              <w:rPr>
                <w:sz w:val="20"/>
                <w:szCs w:val="20"/>
                <w:lang w:eastAsia="en-AU"/>
              </w:rPr>
              <w:t>D</w:t>
            </w:r>
            <w:r w:rsidRPr="00C32F38">
              <w:rPr>
                <w:sz w:val="20"/>
                <w:szCs w:val="20"/>
                <w:lang w:eastAsia="en-AU"/>
              </w:rPr>
              <w:t xml:space="preserve">ealers and </w:t>
            </w:r>
            <w:r>
              <w:rPr>
                <w:sz w:val="20"/>
                <w:szCs w:val="20"/>
                <w:lang w:eastAsia="en-AU"/>
              </w:rPr>
              <w:t>B</w:t>
            </w:r>
            <w:r w:rsidRPr="00C32F38">
              <w:rPr>
                <w:sz w:val="20"/>
                <w:szCs w:val="20"/>
                <w:lang w:eastAsia="en-AU"/>
              </w:rPr>
              <w:t>rokers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Financial </w:t>
            </w:r>
            <w:r>
              <w:rPr>
                <w:b/>
                <w:sz w:val="20"/>
                <w:szCs w:val="20"/>
                <w:lang w:eastAsia="en-AU"/>
              </w:rPr>
              <w:t>A</w:t>
            </w:r>
            <w:r w:rsidRPr="00C32F38">
              <w:rPr>
                <w:b/>
                <w:sz w:val="20"/>
                <w:szCs w:val="20"/>
                <w:lang w:eastAsia="en-AU"/>
              </w:rPr>
              <w:t>nalysts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Elsewhere 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Management and </w:t>
            </w:r>
            <w:r>
              <w:rPr>
                <w:b/>
                <w:sz w:val="20"/>
                <w:szCs w:val="20"/>
                <w:lang w:eastAsia="en-AU"/>
              </w:rPr>
              <w:t>O</w:t>
            </w:r>
            <w:r w:rsidRPr="00C32F38">
              <w:rPr>
                <w:b/>
                <w:sz w:val="20"/>
                <w:szCs w:val="20"/>
                <w:lang w:eastAsia="en-AU"/>
              </w:rPr>
              <w:t xml:space="preserve">rganization </w:t>
            </w:r>
            <w:r>
              <w:rPr>
                <w:b/>
                <w:sz w:val="20"/>
                <w:szCs w:val="20"/>
                <w:lang w:eastAsia="en-AU"/>
              </w:rPr>
              <w:t>A</w:t>
            </w:r>
            <w:r w:rsidRPr="00C32F38">
              <w:rPr>
                <w:b/>
                <w:sz w:val="20"/>
                <w:szCs w:val="20"/>
                <w:lang w:eastAsia="en-AU"/>
              </w:rPr>
              <w:t>nalysts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Policy </w:t>
            </w:r>
            <w:r>
              <w:rPr>
                <w:b/>
                <w:sz w:val="20"/>
                <w:szCs w:val="20"/>
                <w:lang w:eastAsia="en-AU"/>
              </w:rPr>
              <w:t>A</w:t>
            </w:r>
            <w:r w:rsidRPr="00C32F38">
              <w:rPr>
                <w:b/>
                <w:sz w:val="20"/>
                <w:szCs w:val="20"/>
                <w:lang w:eastAsia="en-AU"/>
              </w:rPr>
              <w:t xml:space="preserve">dministration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Personnel and </w:t>
            </w:r>
            <w:r>
              <w:rPr>
                <w:b/>
                <w:sz w:val="20"/>
                <w:szCs w:val="20"/>
                <w:lang w:eastAsia="en-AU"/>
              </w:rPr>
              <w:t>C</w:t>
            </w:r>
            <w:r w:rsidRPr="00C32F38">
              <w:rPr>
                <w:b/>
                <w:sz w:val="20"/>
                <w:szCs w:val="20"/>
                <w:lang w:eastAsia="en-AU"/>
              </w:rPr>
              <w:t xml:space="preserve">areers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2423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Personnel and </w:t>
            </w:r>
            <w:r>
              <w:rPr>
                <w:sz w:val="20"/>
                <w:szCs w:val="20"/>
                <w:lang w:eastAsia="en-AU"/>
              </w:rPr>
              <w:t>C</w:t>
            </w:r>
            <w:r w:rsidRPr="00C32F38">
              <w:rPr>
                <w:sz w:val="20"/>
                <w:szCs w:val="20"/>
                <w:lang w:eastAsia="en-AU"/>
              </w:rPr>
              <w:t xml:space="preserve">areers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Training and </w:t>
            </w:r>
            <w:r>
              <w:rPr>
                <w:b/>
                <w:sz w:val="20"/>
                <w:szCs w:val="20"/>
                <w:lang w:eastAsia="en-AU"/>
              </w:rPr>
              <w:t>S</w:t>
            </w:r>
            <w:r w:rsidRPr="00C32F38">
              <w:rPr>
                <w:b/>
                <w:sz w:val="20"/>
                <w:szCs w:val="20"/>
                <w:lang w:eastAsia="en-AU"/>
              </w:rPr>
              <w:t xml:space="preserve">taff </w:t>
            </w:r>
            <w:r>
              <w:rPr>
                <w:b/>
                <w:sz w:val="20"/>
                <w:szCs w:val="20"/>
                <w:lang w:eastAsia="en-AU"/>
              </w:rPr>
              <w:t>D</w:t>
            </w:r>
            <w:r w:rsidRPr="00C32F38">
              <w:rPr>
                <w:b/>
                <w:sz w:val="20"/>
                <w:szCs w:val="20"/>
                <w:lang w:eastAsia="en-AU"/>
              </w:rPr>
              <w:t xml:space="preserve">evelopment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2424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Personnel and </w:t>
            </w:r>
            <w:r>
              <w:rPr>
                <w:sz w:val="20"/>
                <w:szCs w:val="20"/>
                <w:lang w:eastAsia="en-AU"/>
              </w:rPr>
              <w:t>C</w:t>
            </w:r>
            <w:r w:rsidRPr="00C32F38">
              <w:rPr>
                <w:sz w:val="20"/>
                <w:szCs w:val="20"/>
                <w:lang w:eastAsia="en-AU"/>
              </w:rPr>
              <w:t xml:space="preserve">areers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Advertising and </w:t>
            </w:r>
            <w:r>
              <w:rPr>
                <w:b/>
                <w:sz w:val="20"/>
                <w:szCs w:val="20"/>
                <w:lang w:eastAsia="en-AU"/>
              </w:rPr>
              <w:t>M</w:t>
            </w:r>
            <w:r w:rsidRPr="00C32F38">
              <w:rPr>
                <w:b/>
                <w:sz w:val="20"/>
                <w:szCs w:val="20"/>
                <w:lang w:eastAsia="en-AU"/>
              </w:rPr>
              <w:t xml:space="preserve">arketing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2431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Authors, </w:t>
            </w:r>
            <w:r>
              <w:rPr>
                <w:sz w:val="20"/>
                <w:szCs w:val="20"/>
                <w:lang w:eastAsia="en-AU"/>
              </w:rPr>
              <w:t>J</w:t>
            </w:r>
            <w:r w:rsidRPr="00C32F38">
              <w:rPr>
                <w:sz w:val="20"/>
                <w:szCs w:val="20"/>
                <w:lang w:eastAsia="en-AU"/>
              </w:rPr>
              <w:t xml:space="preserve">ournalists and </w:t>
            </w:r>
            <w:r>
              <w:rPr>
                <w:sz w:val="20"/>
                <w:szCs w:val="20"/>
                <w:lang w:eastAsia="en-AU"/>
              </w:rPr>
              <w:t>O</w:t>
            </w:r>
            <w:r w:rsidRPr="00C32F38">
              <w:rPr>
                <w:sz w:val="20"/>
                <w:szCs w:val="20"/>
                <w:lang w:eastAsia="en-AU"/>
              </w:rPr>
              <w:t xml:space="preserve">ther </w:t>
            </w:r>
            <w:r>
              <w:rPr>
                <w:sz w:val="20"/>
                <w:szCs w:val="20"/>
                <w:lang w:eastAsia="en-AU"/>
              </w:rPr>
              <w:t>W</w:t>
            </w:r>
            <w:r w:rsidRPr="00C32F38">
              <w:rPr>
                <w:sz w:val="20"/>
                <w:szCs w:val="20"/>
                <w:lang w:eastAsia="en-AU"/>
              </w:rPr>
              <w:t>riters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Advertising copy writers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Public </w:t>
            </w:r>
            <w:r>
              <w:rPr>
                <w:b/>
                <w:sz w:val="20"/>
                <w:szCs w:val="20"/>
                <w:lang w:eastAsia="en-AU"/>
              </w:rPr>
              <w:t>R</w:t>
            </w:r>
            <w:r w:rsidRPr="00C32F38">
              <w:rPr>
                <w:b/>
                <w:sz w:val="20"/>
                <w:szCs w:val="20"/>
                <w:lang w:eastAsia="en-AU"/>
              </w:rPr>
              <w:t xml:space="preserve">elations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2432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Authors, </w:t>
            </w:r>
            <w:r>
              <w:rPr>
                <w:sz w:val="20"/>
                <w:szCs w:val="20"/>
                <w:lang w:eastAsia="en-AU"/>
              </w:rPr>
              <w:t>J</w:t>
            </w:r>
            <w:r w:rsidRPr="00C32F38">
              <w:rPr>
                <w:sz w:val="20"/>
                <w:szCs w:val="20"/>
                <w:lang w:eastAsia="en-AU"/>
              </w:rPr>
              <w:t xml:space="preserve">ournalists and </w:t>
            </w:r>
            <w:r>
              <w:rPr>
                <w:sz w:val="20"/>
                <w:szCs w:val="20"/>
                <w:lang w:eastAsia="en-AU"/>
              </w:rPr>
              <w:t>O</w:t>
            </w:r>
            <w:r w:rsidRPr="00C32F38">
              <w:rPr>
                <w:sz w:val="20"/>
                <w:szCs w:val="20"/>
                <w:lang w:eastAsia="en-AU"/>
              </w:rPr>
              <w:t xml:space="preserve">ther </w:t>
            </w:r>
            <w:r>
              <w:rPr>
                <w:sz w:val="20"/>
                <w:szCs w:val="20"/>
                <w:lang w:eastAsia="en-AU"/>
              </w:rPr>
              <w:t>W</w:t>
            </w:r>
            <w:r w:rsidRPr="00C32F38">
              <w:rPr>
                <w:sz w:val="20"/>
                <w:szCs w:val="20"/>
                <w:lang w:eastAsia="en-AU"/>
              </w:rPr>
              <w:t>riters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Public relations copy writers</w:t>
            </w: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Technical and </w:t>
            </w:r>
            <w:r>
              <w:rPr>
                <w:b/>
                <w:sz w:val="20"/>
                <w:szCs w:val="20"/>
                <w:lang w:eastAsia="en-AU"/>
              </w:rPr>
              <w:t>M</w:t>
            </w:r>
            <w:r w:rsidRPr="00C32F38">
              <w:rPr>
                <w:b/>
                <w:sz w:val="20"/>
                <w:szCs w:val="20"/>
                <w:lang w:eastAsia="en-AU"/>
              </w:rPr>
              <w:t xml:space="preserve">edical </w:t>
            </w:r>
            <w:r>
              <w:rPr>
                <w:b/>
                <w:sz w:val="20"/>
                <w:szCs w:val="20"/>
                <w:lang w:eastAsia="en-AU"/>
              </w:rPr>
              <w:t>S</w:t>
            </w:r>
            <w:r w:rsidRPr="00C32F38">
              <w:rPr>
                <w:b/>
                <w:sz w:val="20"/>
                <w:szCs w:val="20"/>
                <w:lang w:eastAsia="en-AU"/>
              </w:rPr>
              <w:t xml:space="preserve">ales </w:t>
            </w:r>
            <w:r>
              <w:rPr>
                <w:b/>
                <w:sz w:val="20"/>
                <w:szCs w:val="20"/>
                <w:lang w:eastAsia="en-AU"/>
              </w:rPr>
              <w:t>P</w:t>
            </w:r>
            <w:r w:rsidRPr="00C32F38">
              <w:rPr>
                <w:b/>
                <w:sz w:val="20"/>
                <w:szCs w:val="20"/>
                <w:lang w:eastAsia="en-AU"/>
              </w:rPr>
              <w:t>rofessionals (excluding ICT)</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2433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Technical and </w:t>
            </w:r>
            <w:r>
              <w:rPr>
                <w:sz w:val="20"/>
                <w:szCs w:val="20"/>
                <w:lang w:eastAsia="en-AU"/>
              </w:rPr>
              <w:t>C</w:t>
            </w:r>
            <w:r w:rsidRPr="00C32F38">
              <w:rPr>
                <w:sz w:val="20"/>
                <w:szCs w:val="20"/>
                <w:lang w:eastAsia="en-AU"/>
              </w:rPr>
              <w:t xml:space="preserve">ommercial </w:t>
            </w:r>
            <w:r>
              <w:rPr>
                <w:sz w:val="20"/>
                <w:szCs w:val="20"/>
                <w:lang w:eastAsia="en-AU"/>
              </w:rPr>
              <w:t>S</w:t>
            </w:r>
            <w:r w:rsidRPr="00C32F38">
              <w:rPr>
                <w:sz w:val="20"/>
                <w:szCs w:val="20"/>
                <w:lang w:eastAsia="en-AU"/>
              </w:rPr>
              <w:t xml:space="preserve">ales </w:t>
            </w:r>
            <w:r>
              <w:rPr>
                <w:sz w:val="20"/>
                <w:szCs w:val="20"/>
                <w:lang w:eastAsia="en-AU"/>
              </w:rPr>
              <w:t>R</w:t>
            </w:r>
            <w:r w:rsidRPr="00C32F38">
              <w:rPr>
                <w:sz w:val="20"/>
                <w:szCs w:val="20"/>
                <w:lang w:eastAsia="en-AU"/>
              </w:rPr>
              <w:t>epresentatives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Information and </w:t>
            </w:r>
            <w:r>
              <w:rPr>
                <w:b/>
                <w:sz w:val="20"/>
                <w:szCs w:val="20"/>
                <w:lang w:eastAsia="en-AU"/>
              </w:rPr>
              <w:t>C</w:t>
            </w:r>
            <w:r w:rsidRPr="00C32F38">
              <w:rPr>
                <w:b/>
                <w:sz w:val="20"/>
                <w:szCs w:val="20"/>
                <w:lang w:eastAsia="en-AU"/>
              </w:rPr>
              <w:t xml:space="preserve">ommunications </w:t>
            </w:r>
            <w:r>
              <w:rPr>
                <w:b/>
                <w:sz w:val="20"/>
                <w:szCs w:val="20"/>
                <w:lang w:eastAsia="en-AU"/>
              </w:rPr>
              <w:t>T</w:t>
            </w:r>
            <w:r w:rsidRPr="00C32F38">
              <w:rPr>
                <w:b/>
                <w:sz w:val="20"/>
                <w:szCs w:val="20"/>
                <w:lang w:eastAsia="en-AU"/>
              </w:rPr>
              <w:t xml:space="preserve">echnology </w:t>
            </w:r>
            <w:r>
              <w:rPr>
                <w:b/>
                <w:sz w:val="20"/>
                <w:szCs w:val="20"/>
                <w:lang w:eastAsia="en-AU"/>
              </w:rPr>
              <w:t>S</w:t>
            </w:r>
            <w:r w:rsidRPr="00C32F38">
              <w:rPr>
                <w:b/>
                <w:sz w:val="20"/>
                <w:szCs w:val="20"/>
                <w:lang w:eastAsia="en-AU"/>
              </w:rPr>
              <w:t xml:space="preserve">ales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2434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Technical and </w:t>
            </w:r>
            <w:r>
              <w:rPr>
                <w:sz w:val="20"/>
                <w:szCs w:val="20"/>
                <w:lang w:eastAsia="en-AU"/>
              </w:rPr>
              <w:t>C</w:t>
            </w:r>
            <w:r w:rsidRPr="00C32F38">
              <w:rPr>
                <w:sz w:val="20"/>
                <w:szCs w:val="20"/>
                <w:lang w:eastAsia="en-AU"/>
              </w:rPr>
              <w:t xml:space="preserve">ommercial </w:t>
            </w:r>
            <w:r>
              <w:rPr>
                <w:sz w:val="20"/>
                <w:szCs w:val="20"/>
                <w:lang w:eastAsia="en-AU"/>
              </w:rPr>
              <w:t>S</w:t>
            </w:r>
            <w:r w:rsidRPr="00C32F38">
              <w:rPr>
                <w:sz w:val="20"/>
                <w:szCs w:val="20"/>
                <w:lang w:eastAsia="en-AU"/>
              </w:rPr>
              <w:t xml:space="preserve">ales </w:t>
            </w:r>
            <w:r>
              <w:rPr>
                <w:sz w:val="20"/>
                <w:szCs w:val="20"/>
                <w:lang w:eastAsia="en-AU"/>
              </w:rPr>
              <w:t>R</w:t>
            </w:r>
            <w:r w:rsidRPr="00C32F38">
              <w:rPr>
                <w:sz w:val="20"/>
                <w:szCs w:val="20"/>
                <w:lang w:eastAsia="en-AU"/>
              </w:rPr>
              <w:t>epresentatives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Systems </w:t>
            </w:r>
            <w:r>
              <w:rPr>
                <w:b/>
                <w:sz w:val="20"/>
                <w:szCs w:val="20"/>
                <w:lang w:eastAsia="en-AU"/>
              </w:rPr>
              <w:t>A</w:t>
            </w:r>
            <w:r w:rsidRPr="00C32F38">
              <w:rPr>
                <w:b/>
                <w:sz w:val="20"/>
                <w:szCs w:val="20"/>
                <w:lang w:eastAsia="en-AU"/>
              </w:rPr>
              <w:t>nalysts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Software </w:t>
            </w:r>
            <w:r>
              <w:rPr>
                <w:b/>
                <w:sz w:val="20"/>
                <w:szCs w:val="20"/>
                <w:lang w:eastAsia="en-AU"/>
              </w:rPr>
              <w:t>D</w:t>
            </w:r>
            <w:r w:rsidRPr="00C32F38">
              <w:rPr>
                <w:b/>
                <w:sz w:val="20"/>
                <w:szCs w:val="20"/>
                <w:lang w:eastAsia="en-AU"/>
              </w:rPr>
              <w:t>evelopers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Web and </w:t>
            </w:r>
            <w:r>
              <w:rPr>
                <w:b/>
                <w:sz w:val="20"/>
                <w:szCs w:val="20"/>
                <w:lang w:eastAsia="en-AU"/>
              </w:rPr>
              <w:t>M</w:t>
            </w:r>
            <w:r w:rsidRPr="00C32F38">
              <w:rPr>
                <w:b/>
                <w:sz w:val="20"/>
                <w:szCs w:val="20"/>
                <w:lang w:eastAsia="en-AU"/>
              </w:rPr>
              <w:t xml:space="preserve">ultimedia </w:t>
            </w:r>
            <w:r>
              <w:rPr>
                <w:b/>
                <w:sz w:val="20"/>
                <w:szCs w:val="20"/>
                <w:lang w:eastAsia="en-AU"/>
              </w:rPr>
              <w:t>D</w:t>
            </w:r>
            <w:r w:rsidRPr="00C32F38">
              <w:rPr>
                <w:b/>
                <w:sz w:val="20"/>
                <w:szCs w:val="20"/>
                <w:lang w:eastAsia="en-AU"/>
              </w:rPr>
              <w:t>evelopers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P</w:t>
            </w:r>
            <w:r w:rsidRPr="00C32F38">
              <w:rPr>
                <w:sz w:val="20"/>
                <w:szCs w:val="20"/>
                <w:lang w:eastAsia="en-AU"/>
              </w:rPr>
              <w:t>rogrammers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Applications </w:t>
            </w:r>
            <w:r>
              <w:rPr>
                <w:b/>
                <w:sz w:val="20"/>
                <w:szCs w:val="20"/>
                <w:lang w:eastAsia="en-AU"/>
              </w:rPr>
              <w:t>P</w:t>
            </w:r>
            <w:r w:rsidRPr="00C32F38">
              <w:rPr>
                <w:b/>
                <w:sz w:val="20"/>
                <w:szCs w:val="20"/>
                <w:lang w:eastAsia="en-AU"/>
              </w:rPr>
              <w:t>rogrammers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2514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P</w:t>
            </w:r>
            <w:r w:rsidRPr="00C32F38">
              <w:rPr>
                <w:sz w:val="20"/>
                <w:szCs w:val="20"/>
                <w:lang w:eastAsia="en-AU"/>
              </w:rPr>
              <w:t>rogrammers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Software and </w:t>
            </w:r>
            <w:r>
              <w:rPr>
                <w:b/>
                <w:sz w:val="20"/>
                <w:szCs w:val="20"/>
                <w:lang w:eastAsia="en-AU"/>
              </w:rPr>
              <w:t>A</w:t>
            </w:r>
            <w:r w:rsidRPr="00C32F38">
              <w:rPr>
                <w:b/>
                <w:sz w:val="20"/>
                <w:szCs w:val="20"/>
                <w:lang w:eastAsia="en-AU"/>
              </w:rPr>
              <w:t xml:space="preserve">pplications </w:t>
            </w:r>
            <w:r>
              <w:rPr>
                <w:b/>
                <w:sz w:val="20"/>
                <w:szCs w:val="20"/>
                <w:lang w:eastAsia="en-AU"/>
              </w:rPr>
              <w:t>D</w:t>
            </w:r>
            <w:r w:rsidRPr="00C32F38">
              <w:rPr>
                <w:b/>
                <w:sz w:val="20"/>
                <w:szCs w:val="20"/>
                <w:lang w:eastAsia="en-AU"/>
              </w:rPr>
              <w:t xml:space="preserve">evelopers and </w:t>
            </w:r>
            <w:r>
              <w:rPr>
                <w:b/>
                <w:sz w:val="20"/>
                <w:szCs w:val="20"/>
                <w:lang w:eastAsia="en-AU"/>
              </w:rPr>
              <w:t>A</w:t>
            </w:r>
            <w:r w:rsidRPr="00C32F38">
              <w:rPr>
                <w:b/>
                <w:sz w:val="20"/>
                <w:szCs w:val="20"/>
                <w:lang w:eastAsia="en-AU"/>
              </w:rPr>
              <w:t xml:space="preserve">nalysts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2519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P</w:t>
            </w:r>
            <w:r w:rsidRPr="00C32F38">
              <w:rPr>
                <w:sz w:val="20"/>
                <w:szCs w:val="20"/>
                <w:lang w:eastAsia="en-AU"/>
              </w:rPr>
              <w:t>rogrammers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Database </w:t>
            </w:r>
            <w:r>
              <w:rPr>
                <w:b/>
                <w:sz w:val="20"/>
                <w:szCs w:val="20"/>
                <w:lang w:eastAsia="en-AU"/>
              </w:rPr>
              <w:t>D</w:t>
            </w:r>
            <w:r w:rsidRPr="00C32F38">
              <w:rPr>
                <w:b/>
                <w:sz w:val="20"/>
                <w:szCs w:val="20"/>
                <w:lang w:eastAsia="en-AU"/>
              </w:rPr>
              <w:t xml:space="preserve">esigners and </w:t>
            </w:r>
            <w:r>
              <w:rPr>
                <w:b/>
                <w:sz w:val="20"/>
                <w:szCs w:val="20"/>
                <w:lang w:eastAsia="en-AU"/>
              </w:rPr>
              <w:t>A</w:t>
            </w:r>
            <w:r w:rsidRPr="00C32F38">
              <w:rPr>
                <w:b/>
                <w:sz w:val="20"/>
                <w:szCs w:val="20"/>
                <w:lang w:eastAsia="en-AU"/>
              </w:rPr>
              <w:t>dministrators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Systems </w:t>
            </w:r>
            <w:r>
              <w:rPr>
                <w:b/>
                <w:sz w:val="20"/>
                <w:szCs w:val="20"/>
                <w:lang w:eastAsia="en-AU"/>
              </w:rPr>
              <w:t>A</w:t>
            </w:r>
            <w:r w:rsidRPr="00C32F38">
              <w:rPr>
                <w:b/>
                <w:sz w:val="20"/>
                <w:szCs w:val="20"/>
                <w:lang w:eastAsia="en-AU"/>
              </w:rPr>
              <w:t>dministrators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Computer </w:t>
            </w:r>
            <w:r>
              <w:rPr>
                <w:b/>
                <w:sz w:val="20"/>
                <w:szCs w:val="20"/>
                <w:lang w:eastAsia="en-AU"/>
              </w:rPr>
              <w:t>N</w:t>
            </w:r>
            <w:r w:rsidRPr="00C32F38">
              <w:rPr>
                <w:b/>
                <w:sz w:val="20"/>
                <w:szCs w:val="20"/>
                <w:lang w:eastAsia="en-AU"/>
              </w:rPr>
              <w:t xml:space="preserve">etwork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2523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S</w:t>
            </w:r>
            <w:r w:rsidRPr="00C32F38">
              <w:rPr>
                <w:sz w:val="20"/>
                <w:szCs w:val="20"/>
                <w:lang w:eastAsia="en-AU"/>
              </w:rPr>
              <w:t xml:space="preserve">ystems </w:t>
            </w:r>
            <w:r>
              <w:rPr>
                <w:sz w:val="20"/>
                <w:szCs w:val="20"/>
                <w:lang w:eastAsia="en-AU"/>
              </w:rPr>
              <w:t>D</w:t>
            </w:r>
            <w:r w:rsidRPr="00C32F38">
              <w:rPr>
                <w:sz w:val="20"/>
                <w:szCs w:val="20"/>
                <w:lang w:eastAsia="en-AU"/>
              </w:rPr>
              <w:t xml:space="preserve">esigners and </w:t>
            </w:r>
            <w:r>
              <w:rPr>
                <w:sz w:val="20"/>
                <w:szCs w:val="20"/>
                <w:lang w:eastAsia="en-AU"/>
              </w:rPr>
              <w:t>A</w:t>
            </w:r>
            <w:r w:rsidRPr="00C32F38">
              <w:rPr>
                <w:sz w:val="20"/>
                <w:szCs w:val="20"/>
                <w:lang w:eastAsia="en-AU"/>
              </w:rPr>
              <w:t>nalysts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P</w:t>
            </w:r>
            <w:r w:rsidRPr="00C32F38">
              <w:rPr>
                <w:sz w:val="20"/>
                <w:szCs w:val="20"/>
                <w:lang w:eastAsia="en-AU"/>
              </w:rPr>
              <w:t>rogrammers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Communications programmers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Database and </w:t>
            </w:r>
            <w:r>
              <w:rPr>
                <w:b/>
                <w:sz w:val="20"/>
                <w:szCs w:val="20"/>
                <w:lang w:eastAsia="en-AU"/>
              </w:rPr>
              <w:t>N</w:t>
            </w:r>
            <w:r w:rsidRPr="00C32F38">
              <w:rPr>
                <w:b/>
                <w:sz w:val="20"/>
                <w:szCs w:val="20"/>
                <w:lang w:eastAsia="en-AU"/>
              </w:rPr>
              <w:t xml:space="preserve">etwork </w:t>
            </w:r>
            <w:r>
              <w:rPr>
                <w:b/>
                <w:sz w:val="20"/>
                <w:szCs w:val="20"/>
                <w:lang w:eastAsia="en-AU"/>
              </w:rPr>
              <w:t>P</w:t>
            </w:r>
            <w:r w:rsidRPr="00C32F38">
              <w:rPr>
                <w:b/>
                <w:sz w:val="20"/>
                <w:szCs w:val="20"/>
                <w:lang w:eastAsia="en-AU"/>
              </w:rPr>
              <w:t xml:space="preserve">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2529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2139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Computing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Lawyers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Lawyers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Judges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Judges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Legal professionals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2619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Legal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Archivists and </w:t>
            </w:r>
            <w:r>
              <w:rPr>
                <w:b/>
                <w:sz w:val="20"/>
                <w:szCs w:val="20"/>
                <w:lang w:eastAsia="en-AU"/>
              </w:rPr>
              <w:t>C</w:t>
            </w:r>
            <w:r w:rsidRPr="00C32F38">
              <w:rPr>
                <w:b/>
                <w:sz w:val="20"/>
                <w:szCs w:val="20"/>
                <w:lang w:eastAsia="en-AU"/>
              </w:rPr>
              <w:t>urators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Archivists and </w:t>
            </w:r>
            <w:r>
              <w:rPr>
                <w:sz w:val="20"/>
                <w:szCs w:val="20"/>
                <w:lang w:eastAsia="en-AU"/>
              </w:rPr>
              <w:t>C</w:t>
            </w:r>
            <w:r w:rsidRPr="00C32F38">
              <w:rPr>
                <w:sz w:val="20"/>
                <w:szCs w:val="20"/>
                <w:lang w:eastAsia="en-AU"/>
              </w:rPr>
              <w:t>urators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Librarians and </w:t>
            </w:r>
            <w:r>
              <w:rPr>
                <w:b/>
                <w:sz w:val="20"/>
                <w:szCs w:val="20"/>
                <w:lang w:eastAsia="en-AU"/>
              </w:rPr>
              <w:t>R</w:t>
            </w:r>
            <w:r w:rsidRPr="00C32F38">
              <w:rPr>
                <w:b/>
                <w:sz w:val="20"/>
                <w:szCs w:val="20"/>
                <w:lang w:eastAsia="en-AU"/>
              </w:rPr>
              <w:t xml:space="preserve">elated </w:t>
            </w:r>
            <w:r>
              <w:rPr>
                <w:b/>
                <w:sz w:val="20"/>
                <w:szCs w:val="20"/>
                <w:lang w:eastAsia="en-AU"/>
              </w:rPr>
              <w:t>I</w:t>
            </w:r>
            <w:r w:rsidRPr="00C32F38">
              <w:rPr>
                <w:b/>
                <w:sz w:val="20"/>
                <w:szCs w:val="20"/>
                <w:lang w:eastAsia="en-AU"/>
              </w:rPr>
              <w:t xml:space="preserve">nformation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Librarians and </w:t>
            </w:r>
            <w:r>
              <w:rPr>
                <w:sz w:val="20"/>
                <w:szCs w:val="20"/>
                <w:lang w:eastAsia="en-AU"/>
              </w:rPr>
              <w:t>R</w:t>
            </w:r>
            <w:r w:rsidRPr="00C32F38">
              <w:rPr>
                <w:sz w:val="20"/>
                <w:szCs w:val="20"/>
                <w:lang w:eastAsia="en-AU"/>
              </w:rPr>
              <w:t xml:space="preserve">elated </w:t>
            </w:r>
            <w:r>
              <w:rPr>
                <w:sz w:val="20"/>
                <w:szCs w:val="20"/>
                <w:lang w:eastAsia="en-AU"/>
              </w:rPr>
              <w:t>I</w:t>
            </w:r>
            <w:r w:rsidRPr="00C32F38">
              <w:rPr>
                <w:sz w:val="20"/>
                <w:szCs w:val="20"/>
                <w:lang w:eastAsia="en-AU"/>
              </w:rPr>
              <w:t xml:space="preserve">nformation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Economists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2631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Economists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Sociologists, </w:t>
            </w:r>
            <w:r>
              <w:rPr>
                <w:b/>
                <w:sz w:val="20"/>
                <w:szCs w:val="20"/>
                <w:lang w:eastAsia="en-AU"/>
              </w:rPr>
              <w:t>A</w:t>
            </w:r>
            <w:r w:rsidRPr="00C32F38">
              <w:rPr>
                <w:b/>
                <w:sz w:val="20"/>
                <w:szCs w:val="20"/>
                <w:lang w:eastAsia="en-AU"/>
              </w:rPr>
              <w:t xml:space="preserve">nthropologists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2632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Sociologists, </w:t>
            </w:r>
            <w:r>
              <w:rPr>
                <w:sz w:val="20"/>
                <w:szCs w:val="20"/>
                <w:lang w:eastAsia="en-AU"/>
              </w:rPr>
              <w:t>A</w:t>
            </w:r>
            <w:r w:rsidRPr="00C32F38">
              <w:rPr>
                <w:sz w:val="20"/>
                <w:szCs w:val="20"/>
                <w:lang w:eastAsia="en-AU"/>
              </w:rPr>
              <w:t xml:space="preserve">nthropologists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Philosophers, </w:t>
            </w:r>
            <w:r>
              <w:rPr>
                <w:b/>
                <w:sz w:val="20"/>
                <w:szCs w:val="20"/>
                <w:lang w:eastAsia="en-AU"/>
              </w:rPr>
              <w:t>H</w:t>
            </w:r>
            <w:r w:rsidRPr="00C32F38">
              <w:rPr>
                <w:b/>
                <w:sz w:val="20"/>
                <w:szCs w:val="20"/>
                <w:lang w:eastAsia="en-AU"/>
              </w:rPr>
              <w:t xml:space="preserve">istorians and </w:t>
            </w:r>
            <w:r>
              <w:rPr>
                <w:b/>
                <w:sz w:val="20"/>
                <w:szCs w:val="20"/>
                <w:lang w:eastAsia="en-AU"/>
              </w:rPr>
              <w:t>P</w:t>
            </w:r>
            <w:r w:rsidRPr="00C32F38">
              <w:rPr>
                <w:b/>
                <w:sz w:val="20"/>
                <w:szCs w:val="20"/>
                <w:lang w:eastAsia="en-AU"/>
              </w:rPr>
              <w:t xml:space="preserve">olitical </w:t>
            </w:r>
            <w:r>
              <w:rPr>
                <w:b/>
                <w:sz w:val="20"/>
                <w:szCs w:val="20"/>
                <w:lang w:eastAsia="en-AU"/>
              </w:rPr>
              <w:t>S</w:t>
            </w:r>
            <w:r w:rsidRPr="00C32F38">
              <w:rPr>
                <w:b/>
                <w:sz w:val="20"/>
                <w:szCs w:val="20"/>
                <w:lang w:eastAsia="en-AU"/>
              </w:rPr>
              <w:t>cientists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2633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Philosophers, </w:t>
            </w:r>
            <w:r>
              <w:rPr>
                <w:sz w:val="20"/>
                <w:szCs w:val="20"/>
                <w:lang w:eastAsia="en-AU"/>
              </w:rPr>
              <w:t>H</w:t>
            </w:r>
            <w:r w:rsidRPr="00C32F38">
              <w:rPr>
                <w:sz w:val="20"/>
                <w:szCs w:val="20"/>
                <w:lang w:eastAsia="en-AU"/>
              </w:rPr>
              <w:t xml:space="preserve">istorians and </w:t>
            </w:r>
            <w:r>
              <w:rPr>
                <w:sz w:val="20"/>
                <w:szCs w:val="20"/>
                <w:lang w:eastAsia="en-AU"/>
              </w:rPr>
              <w:t>P</w:t>
            </w:r>
            <w:r w:rsidRPr="00C32F38">
              <w:rPr>
                <w:sz w:val="20"/>
                <w:szCs w:val="20"/>
                <w:lang w:eastAsia="en-AU"/>
              </w:rPr>
              <w:t xml:space="preserve">olitical </w:t>
            </w:r>
            <w:r>
              <w:rPr>
                <w:sz w:val="20"/>
                <w:szCs w:val="20"/>
                <w:lang w:eastAsia="en-AU"/>
              </w:rPr>
              <w:t>S</w:t>
            </w:r>
            <w:r w:rsidRPr="00C32F38">
              <w:rPr>
                <w:sz w:val="20"/>
                <w:szCs w:val="20"/>
                <w:lang w:eastAsia="en-AU"/>
              </w:rPr>
              <w:t>cientists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Psychologists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2634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2445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Psychologists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Social </w:t>
            </w:r>
            <w:r>
              <w:rPr>
                <w:b/>
                <w:sz w:val="20"/>
                <w:szCs w:val="20"/>
                <w:lang w:eastAsia="en-AU"/>
              </w:rPr>
              <w:t>W</w:t>
            </w:r>
            <w:r w:rsidRPr="00C32F38">
              <w:rPr>
                <w:b/>
                <w:sz w:val="20"/>
                <w:szCs w:val="20"/>
                <w:lang w:eastAsia="en-AU"/>
              </w:rPr>
              <w:t xml:space="preserve">ork and </w:t>
            </w:r>
            <w:r>
              <w:rPr>
                <w:b/>
                <w:sz w:val="20"/>
                <w:szCs w:val="20"/>
                <w:lang w:eastAsia="en-AU"/>
              </w:rPr>
              <w:t>C</w:t>
            </w:r>
            <w:r w:rsidRPr="00C32F38">
              <w:rPr>
                <w:b/>
                <w:sz w:val="20"/>
                <w:szCs w:val="20"/>
                <w:lang w:eastAsia="en-AU"/>
              </w:rPr>
              <w:t xml:space="preserve">ounselling </w:t>
            </w:r>
            <w:r>
              <w:rPr>
                <w:b/>
                <w:sz w:val="20"/>
                <w:szCs w:val="20"/>
                <w:lang w:eastAsia="en-AU"/>
              </w:rPr>
              <w:lastRenderedPageBreak/>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2635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2446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Social </w:t>
            </w:r>
            <w:r>
              <w:rPr>
                <w:sz w:val="20"/>
                <w:szCs w:val="20"/>
                <w:lang w:eastAsia="en-AU"/>
              </w:rPr>
              <w:t>W</w:t>
            </w:r>
            <w:r w:rsidRPr="00C32F38">
              <w:rPr>
                <w:sz w:val="20"/>
                <w:szCs w:val="20"/>
                <w:lang w:eastAsia="en-AU"/>
              </w:rPr>
              <w:t xml:space="preserve">ork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Religious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2636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2460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Religious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Authors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riters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2641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Authors, </w:t>
            </w:r>
            <w:r>
              <w:rPr>
                <w:sz w:val="20"/>
                <w:szCs w:val="20"/>
                <w:lang w:eastAsia="en-AU"/>
              </w:rPr>
              <w:t>J</w:t>
            </w:r>
            <w:r w:rsidRPr="00C32F38">
              <w:rPr>
                <w:sz w:val="20"/>
                <w:szCs w:val="20"/>
                <w:lang w:eastAsia="en-AU"/>
              </w:rPr>
              <w:t xml:space="preserve">ournalists and </w:t>
            </w:r>
            <w:r>
              <w:rPr>
                <w:sz w:val="20"/>
                <w:szCs w:val="20"/>
                <w:lang w:eastAsia="en-AU"/>
              </w:rPr>
              <w:t>O</w:t>
            </w:r>
            <w:r w:rsidRPr="00C32F38">
              <w:rPr>
                <w:sz w:val="20"/>
                <w:szCs w:val="20"/>
                <w:lang w:eastAsia="en-AU"/>
              </w:rPr>
              <w:t xml:space="preserve">ther </w:t>
            </w:r>
            <w:r>
              <w:rPr>
                <w:sz w:val="20"/>
                <w:szCs w:val="20"/>
                <w:lang w:eastAsia="en-AU"/>
              </w:rPr>
              <w:t>W</w:t>
            </w:r>
            <w:r w:rsidRPr="00C32F38">
              <w:rPr>
                <w:sz w:val="20"/>
                <w:szCs w:val="20"/>
                <w:lang w:eastAsia="en-AU"/>
              </w:rPr>
              <w:t>riters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Journalists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2642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Authors, </w:t>
            </w:r>
            <w:r>
              <w:rPr>
                <w:sz w:val="20"/>
                <w:szCs w:val="20"/>
                <w:lang w:eastAsia="en-AU"/>
              </w:rPr>
              <w:t>J</w:t>
            </w:r>
            <w:r w:rsidRPr="00C32F38">
              <w:rPr>
                <w:sz w:val="20"/>
                <w:szCs w:val="20"/>
                <w:lang w:eastAsia="en-AU"/>
              </w:rPr>
              <w:t xml:space="preserve">ournalists and </w:t>
            </w:r>
            <w:r>
              <w:rPr>
                <w:sz w:val="20"/>
                <w:szCs w:val="20"/>
                <w:lang w:eastAsia="en-AU"/>
              </w:rPr>
              <w:t>O</w:t>
            </w:r>
            <w:r w:rsidRPr="00C32F38">
              <w:rPr>
                <w:sz w:val="20"/>
                <w:szCs w:val="20"/>
                <w:lang w:eastAsia="en-AU"/>
              </w:rPr>
              <w:t xml:space="preserve">ther </w:t>
            </w:r>
            <w:r>
              <w:rPr>
                <w:sz w:val="20"/>
                <w:szCs w:val="20"/>
                <w:lang w:eastAsia="en-AU"/>
              </w:rPr>
              <w:t>W</w:t>
            </w:r>
            <w:r w:rsidRPr="00C32F38">
              <w:rPr>
                <w:sz w:val="20"/>
                <w:szCs w:val="20"/>
                <w:lang w:eastAsia="en-AU"/>
              </w:rPr>
              <w:t>riters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Radio, </w:t>
            </w:r>
            <w:r>
              <w:rPr>
                <w:sz w:val="20"/>
                <w:szCs w:val="20"/>
                <w:lang w:eastAsia="en-AU"/>
              </w:rPr>
              <w:t>T</w:t>
            </w:r>
            <w:r w:rsidRPr="00C32F38">
              <w:rPr>
                <w:sz w:val="20"/>
                <w:szCs w:val="20"/>
                <w:lang w:eastAsia="en-AU"/>
              </w:rPr>
              <w:t xml:space="preserve">elevision and </w:t>
            </w:r>
            <w:r>
              <w:rPr>
                <w:sz w:val="20"/>
                <w:szCs w:val="20"/>
                <w:lang w:eastAsia="en-AU"/>
              </w:rPr>
              <w:t>O</w:t>
            </w:r>
            <w:r w:rsidRPr="00C32F38">
              <w:rPr>
                <w:sz w:val="20"/>
                <w:szCs w:val="20"/>
                <w:lang w:eastAsia="en-AU"/>
              </w:rPr>
              <w:t xml:space="preserve">ther </w:t>
            </w:r>
            <w:r>
              <w:rPr>
                <w:sz w:val="20"/>
                <w:szCs w:val="20"/>
                <w:lang w:eastAsia="en-AU"/>
              </w:rPr>
              <w:t>A</w:t>
            </w:r>
            <w:r w:rsidRPr="00C32F38">
              <w:rPr>
                <w:sz w:val="20"/>
                <w:szCs w:val="20"/>
                <w:lang w:eastAsia="en-AU"/>
              </w:rPr>
              <w:t>nnouncers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Media interviewers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Translators, </w:t>
            </w:r>
            <w:r>
              <w:rPr>
                <w:b/>
                <w:sz w:val="20"/>
                <w:szCs w:val="20"/>
                <w:lang w:eastAsia="en-AU"/>
              </w:rPr>
              <w:t>I</w:t>
            </w:r>
            <w:r w:rsidRPr="00C32F38">
              <w:rPr>
                <w:b/>
                <w:sz w:val="20"/>
                <w:szCs w:val="20"/>
                <w:lang w:eastAsia="en-AU"/>
              </w:rPr>
              <w:t xml:space="preserve">nterpreters and </w:t>
            </w:r>
            <w:r>
              <w:rPr>
                <w:b/>
                <w:sz w:val="20"/>
                <w:szCs w:val="20"/>
                <w:lang w:eastAsia="en-AU"/>
              </w:rPr>
              <w:t>O</w:t>
            </w:r>
            <w:r w:rsidRPr="00C32F38">
              <w:rPr>
                <w:b/>
                <w:sz w:val="20"/>
                <w:szCs w:val="20"/>
                <w:lang w:eastAsia="en-AU"/>
              </w:rPr>
              <w:t xml:space="preserve">ther </w:t>
            </w:r>
            <w:r>
              <w:rPr>
                <w:b/>
                <w:sz w:val="20"/>
                <w:szCs w:val="20"/>
                <w:lang w:eastAsia="en-AU"/>
              </w:rPr>
              <w:t>L</w:t>
            </w:r>
            <w:r w:rsidRPr="00C32F38">
              <w:rPr>
                <w:b/>
                <w:sz w:val="20"/>
                <w:szCs w:val="20"/>
                <w:lang w:eastAsia="en-AU"/>
              </w:rPr>
              <w:t>inguists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2643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2444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Philologists, </w:t>
            </w:r>
            <w:r>
              <w:rPr>
                <w:sz w:val="20"/>
                <w:szCs w:val="20"/>
                <w:lang w:eastAsia="en-AU"/>
              </w:rPr>
              <w:t>T</w:t>
            </w:r>
            <w:r w:rsidRPr="00C32F38">
              <w:rPr>
                <w:sz w:val="20"/>
                <w:szCs w:val="20"/>
                <w:lang w:eastAsia="en-AU"/>
              </w:rPr>
              <w:t xml:space="preserve">ranslators and </w:t>
            </w:r>
            <w:r>
              <w:rPr>
                <w:sz w:val="20"/>
                <w:szCs w:val="20"/>
                <w:lang w:eastAsia="en-AU"/>
              </w:rPr>
              <w:t>I</w:t>
            </w:r>
            <w:r w:rsidRPr="00C32F38">
              <w:rPr>
                <w:sz w:val="20"/>
                <w:szCs w:val="20"/>
                <w:lang w:eastAsia="en-AU"/>
              </w:rPr>
              <w:t>nterpreters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Visual </w:t>
            </w:r>
            <w:r>
              <w:rPr>
                <w:b/>
                <w:sz w:val="20"/>
                <w:szCs w:val="20"/>
                <w:lang w:eastAsia="en-AU"/>
              </w:rPr>
              <w:t>A</w:t>
            </w:r>
            <w:r w:rsidRPr="00C32F38">
              <w:rPr>
                <w:b/>
                <w:sz w:val="20"/>
                <w:szCs w:val="20"/>
                <w:lang w:eastAsia="en-AU"/>
              </w:rPr>
              <w:t>rtists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Sculptors, </w:t>
            </w:r>
            <w:r>
              <w:rPr>
                <w:sz w:val="20"/>
                <w:szCs w:val="20"/>
                <w:lang w:eastAsia="en-AU"/>
              </w:rPr>
              <w:t>P</w:t>
            </w:r>
            <w:r w:rsidRPr="00C32F38">
              <w:rPr>
                <w:sz w:val="20"/>
                <w:szCs w:val="20"/>
                <w:lang w:eastAsia="en-AU"/>
              </w:rPr>
              <w:t xml:space="preserve">ainters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rtists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Musicians, </w:t>
            </w:r>
            <w:r>
              <w:rPr>
                <w:b/>
                <w:sz w:val="20"/>
                <w:szCs w:val="20"/>
                <w:lang w:eastAsia="en-AU"/>
              </w:rPr>
              <w:t>S</w:t>
            </w:r>
            <w:r w:rsidRPr="00C32F38">
              <w:rPr>
                <w:b/>
                <w:sz w:val="20"/>
                <w:szCs w:val="20"/>
                <w:lang w:eastAsia="en-AU"/>
              </w:rPr>
              <w:t xml:space="preserve">ingers and </w:t>
            </w:r>
            <w:r>
              <w:rPr>
                <w:b/>
                <w:sz w:val="20"/>
                <w:szCs w:val="20"/>
                <w:lang w:eastAsia="en-AU"/>
              </w:rPr>
              <w:t>C</w:t>
            </w:r>
            <w:r w:rsidRPr="00C32F38">
              <w:rPr>
                <w:b/>
                <w:sz w:val="20"/>
                <w:szCs w:val="20"/>
                <w:lang w:eastAsia="en-AU"/>
              </w:rPr>
              <w:t>omposers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Composers, </w:t>
            </w:r>
            <w:r>
              <w:rPr>
                <w:sz w:val="20"/>
                <w:szCs w:val="20"/>
                <w:lang w:eastAsia="en-AU"/>
              </w:rPr>
              <w:t>M</w:t>
            </w:r>
            <w:r w:rsidRPr="00C32F38">
              <w:rPr>
                <w:sz w:val="20"/>
                <w:szCs w:val="20"/>
                <w:lang w:eastAsia="en-AU"/>
              </w:rPr>
              <w:t xml:space="preserve">usicians and </w:t>
            </w:r>
            <w:r>
              <w:rPr>
                <w:sz w:val="20"/>
                <w:szCs w:val="20"/>
                <w:lang w:eastAsia="en-AU"/>
              </w:rPr>
              <w:t>S</w:t>
            </w:r>
            <w:r w:rsidRPr="00C32F38">
              <w:rPr>
                <w:sz w:val="20"/>
                <w:szCs w:val="20"/>
                <w:lang w:eastAsia="en-AU"/>
              </w:rPr>
              <w:t>ingers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Street, </w:t>
            </w:r>
            <w:r>
              <w:rPr>
                <w:sz w:val="20"/>
                <w:szCs w:val="20"/>
                <w:lang w:eastAsia="en-AU"/>
              </w:rPr>
              <w:t>N</w:t>
            </w:r>
            <w:r w:rsidRPr="00C32F38">
              <w:rPr>
                <w:sz w:val="20"/>
                <w:szCs w:val="20"/>
                <w:lang w:eastAsia="en-AU"/>
              </w:rPr>
              <w:t xml:space="preserve">ight-club and </w:t>
            </w:r>
            <w:r>
              <w:rPr>
                <w:sz w:val="20"/>
                <w:szCs w:val="20"/>
                <w:lang w:eastAsia="en-AU"/>
              </w:rPr>
              <w:t>R</w:t>
            </w:r>
            <w:r w:rsidRPr="00C32F38">
              <w:rPr>
                <w:sz w:val="20"/>
                <w:szCs w:val="20"/>
                <w:lang w:eastAsia="en-AU"/>
              </w:rPr>
              <w:t xml:space="preserve">elated </w:t>
            </w:r>
            <w:r>
              <w:rPr>
                <w:sz w:val="20"/>
                <w:szCs w:val="20"/>
                <w:lang w:eastAsia="en-AU"/>
              </w:rPr>
              <w:t>M</w:t>
            </w:r>
            <w:r w:rsidRPr="00C32F38">
              <w:rPr>
                <w:sz w:val="20"/>
                <w:szCs w:val="20"/>
                <w:lang w:eastAsia="en-AU"/>
              </w:rPr>
              <w:t xml:space="preserve">usicians, </w:t>
            </w:r>
            <w:r>
              <w:rPr>
                <w:sz w:val="20"/>
                <w:szCs w:val="20"/>
                <w:lang w:eastAsia="en-AU"/>
              </w:rPr>
              <w:t>S</w:t>
            </w:r>
            <w:r w:rsidRPr="00C32F38">
              <w:rPr>
                <w:sz w:val="20"/>
                <w:szCs w:val="20"/>
                <w:lang w:eastAsia="en-AU"/>
              </w:rPr>
              <w:t xml:space="preserve">ingers and </w:t>
            </w:r>
            <w:r>
              <w:rPr>
                <w:sz w:val="20"/>
                <w:szCs w:val="20"/>
                <w:lang w:eastAsia="en-AU"/>
              </w:rPr>
              <w:t>D</w:t>
            </w:r>
            <w:r w:rsidRPr="00C32F38">
              <w:rPr>
                <w:sz w:val="20"/>
                <w:szCs w:val="20"/>
                <w:lang w:eastAsia="en-AU"/>
              </w:rPr>
              <w:t>ancers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Dancers and </w:t>
            </w:r>
            <w:r>
              <w:rPr>
                <w:b/>
                <w:sz w:val="20"/>
                <w:szCs w:val="20"/>
                <w:lang w:eastAsia="en-AU"/>
              </w:rPr>
              <w:t>C</w:t>
            </w:r>
            <w:r w:rsidRPr="00C32F38">
              <w:rPr>
                <w:b/>
                <w:sz w:val="20"/>
                <w:szCs w:val="20"/>
                <w:lang w:eastAsia="en-AU"/>
              </w:rPr>
              <w:t>horeographers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Choreographers and </w:t>
            </w:r>
            <w:r>
              <w:rPr>
                <w:sz w:val="20"/>
                <w:szCs w:val="20"/>
                <w:lang w:eastAsia="en-AU"/>
              </w:rPr>
              <w:t>D</w:t>
            </w:r>
            <w:r w:rsidRPr="00C32F38">
              <w:rPr>
                <w:sz w:val="20"/>
                <w:szCs w:val="20"/>
                <w:lang w:eastAsia="en-AU"/>
              </w:rPr>
              <w:t>ancers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Street, </w:t>
            </w:r>
            <w:r>
              <w:rPr>
                <w:sz w:val="20"/>
                <w:szCs w:val="20"/>
                <w:lang w:eastAsia="en-AU"/>
              </w:rPr>
              <w:t>N</w:t>
            </w:r>
            <w:r w:rsidRPr="00C32F38">
              <w:rPr>
                <w:sz w:val="20"/>
                <w:szCs w:val="20"/>
                <w:lang w:eastAsia="en-AU"/>
              </w:rPr>
              <w:t xml:space="preserve">ight-club and </w:t>
            </w:r>
            <w:r>
              <w:rPr>
                <w:sz w:val="20"/>
                <w:szCs w:val="20"/>
                <w:lang w:eastAsia="en-AU"/>
              </w:rPr>
              <w:t>R</w:t>
            </w:r>
            <w:r w:rsidRPr="00C32F38">
              <w:rPr>
                <w:sz w:val="20"/>
                <w:szCs w:val="20"/>
                <w:lang w:eastAsia="en-AU"/>
              </w:rPr>
              <w:t xml:space="preserve">elated </w:t>
            </w:r>
            <w:r>
              <w:rPr>
                <w:sz w:val="20"/>
                <w:szCs w:val="20"/>
                <w:lang w:eastAsia="en-AU"/>
              </w:rPr>
              <w:t>M</w:t>
            </w:r>
            <w:r w:rsidRPr="00C32F38">
              <w:rPr>
                <w:sz w:val="20"/>
                <w:szCs w:val="20"/>
                <w:lang w:eastAsia="en-AU"/>
              </w:rPr>
              <w:t xml:space="preserve">usicians, </w:t>
            </w:r>
            <w:r>
              <w:rPr>
                <w:sz w:val="20"/>
                <w:szCs w:val="20"/>
                <w:lang w:eastAsia="en-AU"/>
              </w:rPr>
              <w:t>S</w:t>
            </w:r>
            <w:r w:rsidRPr="00C32F38">
              <w:rPr>
                <w:sz w:val="20"/>
                <w:szCs w:val="20"/>
                <w:lang w:eastAsia="en-AU"/>
              </w:rPr>
              <w:t xml:space="preserve">ingers and </w:t>
            </w:r>
            <w:r>
              <w:rPr>
                <w:sz w:val="20"/>
                <w:szCs w:val="20"/>
                <w:lang w:eastAsia="en-AU"/>
              </w:rPr>
              <w:t>D</w:t>
            </w:r>
            <w:r w:rsidRPr="00C32F38">
              <w:rPr>
                <w:sz w:val="20"/>
                <w:szCs w:val="20"/>
                <w:lang w:eastAsia="en-AU"/>
              </w:rPr>
              <w:t>ancers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Film, </w:t>
            </w:r>
            <w:r>
              <w:rPr>
                <w:b/>
                <w:sz w:val="20"/>
                <w:szCs w:val="20"/>
                <w:lang w:eastAsia="en-AU"/>
              </w:rPr>
              <w:t>S</w:t>
            </w:r>
            <w:r w:rsidRPr="00C32F38">
              <w:rPr>
                <w:b/>
                <w:sz w:val="20"/>
                <w:szCs w:val="20"/>
                <w:lang w:eastAsia="en-AU"/>
              </w:rPr>
              <w:t xml:space="preserve">tage and </w:t>
            </w:r>
            <w:r>
              <w:rPr>
                <w:b/>
                <w:sz w:val="20"/>
                <w:szCs w:val="20"/>
                <w:lang w:eastAsia="en-AU"/>
              </w:rPr>
              <w:t>R</w:t>
            </w:r>
            <w:r w:rsidRPr="00C32F38">
              <w:rPr>
                <w:b/>
                <w:sz w:val="20"/>
                <w:szCs w:val="20"/>
                <w:lang w:eastAsia="en-AU"/>
              </w:rPr>
              <w:t xml:space="preserve">elated </w:t>
            </w:r>
            <w:r>
              <w:rPr>
                <w:b/>
                <w:sz w:val="20"/>
                <w:szCs w:val="20"/>
                <w:lang w:eastAsia="en-AU"/>
              </w:rPr>
              <w:t>D</w:t>
            </w:r>
            <w:r w:rsidRPr="00C32F38">
              <w:rPr>
                <w:b/>
                <w:sz w:val="20"/>
                <w:szCs w:val="20"/>
                <w:lang w:eastAsia="en-AU"/>
              </w:rPr>
              <w:t xml:space="preserve">irectors and </w:t>
            </w:r>
            <w:r>
              <w:rPr>
                <w:b/>
                <w:sz w:val="20"/>
                <w:szCs w:val="20"/>
                <w:lang w:eastAsia="en-AU"/>
              </w:rPr>
              <w:t>P</w:t>
            </w:r>
            <w:r w:rsidRPr="00C32F38">
              <w:rPr>
                <w:b/>
                <w:sz w:val="20"/>
                <w:szCs w:val="20"/>
                <w:lang w:eastAsia="en-AU"/>
              </w:rPr>
              <w:t>roducers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Film, </w:t>
            </w:r>
            <w:r>
              <w:rPr>
                <w:sz w:val="20"/>
                <w:szCs w:val="20"/>
                <w:lang w:eastAsia="en-AU"/>
              </w:rPr>
              <w:t>S</w:t>
            </w:r>
            <w:r w:rsidRPr="00C32F38">
              <w:rPr>
                <w:sz w:val="20"/>
                <w:szCs w:val="20"/>
                <w:lang w:eastAsia="en-AU"/>
              </w:rPr>
              <w:t xml:space="preserve">tage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ctors and </w:t>
            </w:r>
            <w:r>
              <w:rPr>
                <w:sz w:val="20"/>
                <w:szCs w:val="20"/>
                <w:lang w:eastAsia="en-AU"/>
              </w:rPr>
              <w:t>D</w:t>
            </w:r>
            <w:r w:rsidRPr="00C32F38">
              <w:rPr>
                <w:sz w:val="20"/>
                <w:szCs w:val="20"/>
                <w:lang w:eastAsia="en-AU"/>
              </w:rPr>
              <w:t>irectors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Actors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2455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Film, </w:t>
            </w:r>
            <w:r>
              <w:rPr>
                <w:sz w:val="20"/>
                <w:szCs w:val="20"/>
                <w:lang w:eastAsia="en-AU"/>
              </w:rPr>
              <w:t>S</w:t>
            </w:r>
            <w:r w:rsidRPr="00C32F38">
              <w:rPr>
                <w:sz w:val="20"/>
                <w:szCs w:val="20"/>
                <w:lang w:eastAsia="en-AU"/>
              </w:rPr>
              <w:t xml:space="preserve">tage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ctors and </w:t>
            </w:r>
            <w:r>
              <w:rPr>
                <w:sz w:val="20"/>
                <w:szCs w:val="20"/>
                <w:lang w:eastAsia="en-AU"/>
              </w:rPr>
              <w:t>D</w:t>
            </w:r>
            <w:r w:rsidRPr="00C32F38">
              <w:rPr>
                <w:sz w:val="20"/>
                <w:szCs w:val="20"/>
                <w:lang w:eastAsia="en-AU"/>
              </w:rPr>
              <w:t>irectors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Announcers on </w:t>
            </w:r>
            <w:r>
              <w:rPr>
                <w:b/>
                <w:sz w:val="20"/>
                <w:szCs w:val="20"/>
                <w:lang w:eastAsia="en-AU"/>
              </w:rPr>
              <w:t>R</w:t>
            </w:r>
            <w:r w:rsidRPr="00C32F38">
              <w:rPr>
                <w:b/>
                <w:sz w:val="20"/>
                <w:szCs w:val="20"/>
                <w:lang w:eastAsia="en-AU"/>
              </w:rPr>
              <w:t xml:space="preserve">adio, </w:t>
            </w:r>
            <w:r>
              <w:rPr>
                <w:b/>
                <w:sz w:val="20"/>
                <w:szCs w:val="20"/>
                <w:lang w:eastAsia="en-AU"/>
              </w:rPr>
              <w:t>T</w:t>
            </w:r>
            <w:r w:rsidRPr="00C32F38">
              <w:rPr>
                <w:b/>
                <w:sz w:val="20"/>
                <w:szCs w:val="20"/>
                <w:lang w:eastAsia="en-AU"/>
              </w:rPr>
              <w:t xml:space="preserve">elevision and </w:t>
            </w:r>
            <w:r>
              <w:rPr>
                <w:b/>
                <w:sz w:val="20"/>
                <w:szCs w:val="20"/>
                <w:lang w:eastAsia="en-AU"/>
              </w:rPr>
              <w:t>O</w:t>
            </w:r>
            <w:r w:rsidRPr="00C32F38">
              <w:rPr>
                <w:b/>
                <w:sz w:val="20"/>
                <w:szCs w:val="20"/>
                <w:lang w:eastAsia="en-AU"/>
              </w:rPr>
              <w:t xml:space="preserve">ther </w:t>
            </w:r>
            <w:r>
              <w:rPr>
                <w:b/>
                <w:sz w:val="20"/>
                <w:szCs w:val="20"/>
                <w:lang w:eastAsia="en-AU"/>
              </w:rPr>
              <w:t>M</w:t>
            </w:r>
            <w:r w:rsidRPr="00C32F38">
              <w:rPr>
                <w:b/>
                <w:sz w:val="20"/>
                <w:szCs w:val="20"/>
                <w:lang w:eastAsia="en-AU"/>
              </w:rPr>
              <w:t>edia</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Radio, </w:t>
            </w:r>
            <w:r>
              <w:rPr>
                <w:sz w:val="20"/>
                <w:szCs w:val="20"/>
                <w:lang w:eastAsia="en-AU"/>
              </w:rPr>
              <w:t>T</w:t>
            </w:r>
            <w:r w:rsidRPr="00C32F38">
              <w:rPr>
                <w:sz w:val="20"/>
                <w:szCs w:val="20"/>
                <w:lang w:eastAsia="en-AU"/>
              </w:rPr>
              <w:t xml:space="preserve">elevision and </w:t>
            </w:r>
            <w:r>
              <w:rPr>
                <w:sz w:val="20"/>
                <w:szCs w:val="20"/>
                <w:lang w:eastAsia="en-AU"/>
              </w:rPr>
              <w:t>O</w:t>
            </w:r>
            <w:r w:rsidRPr="00C32F38">
              <w:rPr>
                <w:sz w:val="20"/>
                <w:szCs w:val="20"/>
                <w:lang w:eastAsia="en-AU"/>
              </w:rPr>
              <w:t xml:space="preserve">ther </w:t>
            </w:r>
            <w:r>
              <w:rPr>
                <w:sz w:val="20"/>
                <w:szCs w:val="20"/>
                <w:lang w:eastAsia="en-AU"/>
              </w:rPr>
              <w:t>A</w:t>
            </w:r>
            <w:r w:rsidRPr="00C32F38">
              <w:rPr>
                <w:sz w:val="20"/>
                <w:szCs w:val="20"/>
                <w:lang w:eastAsia="en-AU"/>
              </w:rPr>
              <w:t>nnouncers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Creative and </w:t>
            </w:r>
            <w:r>
              <w:rPr>
                <w:b/>
                <w:sz w:val="20"/>
                <w:szCs w:val="20"/>
                <w:lang w:eastAsia="en-AU"/>
              </w:rPr>
              <w:t>P</w:t>
            </w:r>
            <w:r w:rsidRPr="00C32F38">
              <w:rPr>
                <w:b/>
                <w:sz w:val="20"/>
                <w:szCs w:val="20"/>
                <w:lang w:eastAsia="en-AU"/>
              </w:rPr>
              <w:t xml:space="preserve">erforming </w:t>
            </w:r>
            <w:r>
              <w:rPr>
                <w:b/>
                <w:sz w:val="20"/>
                <w:szCs w:val="20"/>
                <w:lang w:eastAsia="en-AU"/>
              </w:rPr>
              <w:t>A</w:t>
            </w:r>
            <w:r w:rsidRPr="00C32F38">
              <w:rPr>
                <w:b/>
                <w:sz w:val="20"/>
                <w:szCs w:val="20"/>
                <w:lang w:eastAsia="en-AU"/>
              </w:rPr>
              <w:t xml:space="preserve">rtists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2659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3474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Clowns, </w:t>
            </w:r>
            <w:r>
              <w:rPr>
                <w:sz w:val="20"/>
                <w:szCs w:val="20"/>
                <w:lang w:eastAsia="en-AU"/>
              </w:rPr>
              <w:t>M</w:t>
            </w:r>
            <w:r w:rsidRPr="00C32F38">
              <w:rPr>
                <w:sz w:val="20"/>
                <w:szCs w:val="20"/>
                <w:lang w:eastAsia="en-AU"/>
              </w:rPr>
              <w:t xml:space="preserve">agicians, </w:t>
            </w:r>
            <w:r>
              <w:rPr>
                <w:sz w:val="20"/>
                <w:szCs w:val="20"/>
                <w:lang w:eastAsia="en-AU"/>
              </w:rPr>
              <w:t>A</w:t>
            </w:r>
            <w:r w:rsidRPr="00C32F38">
              <w:rPr>
                <w:sz w:val="20"/>
                <w:szCs w:val="20"/>
                <w:lang w:eastAsia="en-AU"/>
              </w:rPr>
              <w:t xml:space="preserve">crobats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Chemical and </w:t>
            </w:r>
            <w:r>
              <w:rPr>
                <w:b/>
                <w:sz w:val="20"/>
                <w:szCs w:val="20"/>
                <w:lang w:eastAsia="en-AU"/>
              </w:rPr>
              <w:t>P</w:t>
            </w:r>
            <w:r w:rsidRPr="00C32F38">
              <w:rPr>
                <w:b/>
                <w:sz w:val="20"/>
                <w:szCs w:val="20"/>
                <w:lang w:eastAsia="en-AU"/>
              </w:rPr>
              <w:t xml:space="preserve">hysical </w:t>
            </w:r>
            <w:r>
              <w:rPr>
                <w:b/>
                <w:sz w:val="20"/>
                <w:szCs w:val="20"/>
                <w:lang w:eastAsia="en-AU"/>
              </w:rPr>
              <w:t>S</w:t>
            </w:r>
            <w:r w:rsidRPr="00C32F38">
              <w:rPr>
                <w:b/>
                <w:sz w:val="20"/>
                <w:szCs w:val="20"/>
                <w:lang w:eastAsia="en-AU"/>
              </w:rPr>
              <w:t xml:space="preserve">cience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 and </w:t>
            </w:r>
            <w:r>
              <w:rPr>
                <w:sz w:val="20"/>
                <w:szCs w:val="20"/>
                <w:lang w:eastAsia="en-AU"/>
              </w:rPr>
              <w:t>P</w:t>
            </w:r>
            <w:r w:rsidRPr="00C32F38">
              <w:rPr>
                <w:sz w:val="20"/>
                <w:szCs w:val="20"/>
                <w:lang w:eastAsia="en-AU"/>
              </w:rPr>
              <w:t xml:space="preserve">hysical </w:t>
            </w:r>
            <w:r>
              <w:rPr>
                <w:sz w:val="20"/>
                <w:szCs w:val="20"/>
                <w:lang w:eastAsia="en-AU"/>
              </w:rPr>
              <w:t>S</w:t>
            </w:r>
            <w:r w:rsidRPr="00C32F38">
              <w:rPr>
                <w:sz w:val="20"/>
                <w:szCs w:val="20"/>
                <w:lang w:eastAsia="en-AU"/>
              </w:rPr>
              <w:t xml:space="preserve">cience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Civil </w:t>
            </w:r>
            <w:r>
              <w:rPr>
                <w:b/>
                <w:sz w:val="20"/>
                <w:szCs w:val="20"/>
                <w:lang w:eastAsia="en-AU"/>
              </w:rPr>
              <w:t>E</w:t>
            </w:r>
            <w:r w:rsidRPr="00C32F38">
              <w:rPr>
                <w:b/>
                <w:sz w:val="20"/>
                <w:szCs w:val="20"/>
                <w:lang w:eastAsia="en-AU"/>
              </w:rPr>
              <w:t xml:space="preserve">ngineering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Civil </w:t>
            </w:r>
            <w:r>
              <w:rPr>
                <w:sz w:val="20"/>
                <w:szCs w:val="20"/>
                <w:lang w:eastAsia="en-AU"/>
              </w:rPr>
              <w:t>E</w:t>
            </w:r>
            <w:r w:rsidRPr="00C32F38">
              <w:rPr>
                <w:sz w:val="20"/>
                <w:szCs w:val="20"/>
                <w:lang w:eastAsia="en-AU"/>
              </w:rPr>
              <w:t xml:space="preserve">ngineering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Building and </w:t>
            </w:r>
            <w:r>
              <w:rPr>
                <w:sz w:val="20"/>
                <w:szCs w:val="20"/>
                <w:lang w:eastAsia="en-AU"/>
              </w:rPr>
              <w:t>F</w:t>
            </w:r>
            <w:r w:rsidRPr="00C32F38">
              <w:rPr>
                <w:sz w:val="20"/>
                <w:szCs w:val="20"/>
                <w:lang w:eastAsia="en-AU"/>
              </w:rPr>
              <w:t xml:space="preserve">ire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Electrical </w:t>
            </w:r>
            <w:r>
              <w:rPr>
                <w:b/>
                <w:sz w:val="20"/>
                <w:szCs w:val="20"/>
                <w:lang w:eastAsia="en-AU"/>
              </w:rPr>
              <w:t>E</w:t>
            </w:r>
            <w:r w:rsidRPr="00C32F38">
              <w:rPr>
                <w:b/>
                <w:sz w:val="20"/>
                <w:szCs w:val="20"/>
                <w:lang w:eastAsia="en-AU"/>
              </w:rPr>
              <w:t xml:space="preserve">ngineering </w:t>
            </w:r>
            <w:r>
              <w:rPr>
                <w:b/>
                <w:sz w:val="20"/>
                <w:szCs w:val="20"/>
                <w:lang w:eastAsia="en-AU"/>
              </w:rPr>
              <w:lastRenderedPageBreak/>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3113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Electrical </w:t>
            </w:r>
            <w:r>
              <w:rPr>
                <w:sz w:val="20"/>
                <w:szCs w:val="20"/>
                <w:lang w:eastAsia="en-AU"/>
              </w:rPr>
              <w:t>E</w:t>
            </w:r>
            <w:r w:rsidRPr="00C32F38">
              <w:rPr>
                <w:sz w:val="20"/>
                <w:szCs w:val="20"/>
                <w:lang w:eastAsia="en-AU"/>
              </w:rPr>
              <w:t xml:space="preserve">ngineering </w:t>
            </w:r>
            <w:r>
              <w:rPr>
                <w:sz w:val="20"/>
                <w:szCs w:val="20"/>
                <w:lang w:eastAsia="en-AU"/>
              </w:rPr>
              <w:lastRenderedPageBreak/>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Quality inspectors (electrical products)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Electronics </w:t>
            </w:r>
            <w:r>
              <w:rPr>
                <w:b/>
                <w:sz w:val="20"/>
                <w:szCs w:val="20"/>
                <w:lang w:eastAsia="en-AU"/>
              </w:rPr>
              <w:t>E</w:t>
            </w:r>
            <w:r w:rsidRPr="00C32F38">
              <w:rPr>
                <w:b/>
                <w:sz w:val="20"/>
                <w:szCs w:val="20"/>
                <w:lang w:eastAsia="en-AU"/>
              </w:rPr>
              <w:t xml:space="preserve">ngineering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Electronics and </w:t>
            </w:r>
            <w:r>
              <w:rPr>
                <w:sz w:val="20"/>
                <w:szCs w:val="20"/>
                <w:lang w:eastAsia="en-AU"/>
              </w:rPr>
              <w:t>T</w:t>
            </w:r>
            <w:r w:rsidRPr="00C32F38">
              <w:rPr>
                <w:sz w:val="20"/>
                <w:szCs w:val="20"/>
                <w:lang w:eastAsia="en-AU"/>
              </w:rPr>
              <w:t xml:space="preserve">elecommunications </w:t>
            </w:r>
            <w:r>
              <w:rPr>
                <w:sz w:val="20"/>
                <w:szCs w:val="20"/>
                <w:lang w:eastAsia="en-AU"/>
              </w:rPr>
              <w:t>E</w:t>
            </w:r>
            <w:r w:rsidRPr="00C32F38">
              <w:rPr>
                <w:sz w:val="20"/>
                <w:szCs w:val="20"/>
                <w:lang w:eastAsia="en-AU"/>
              </w:rPr>
              <w:t xml:space="preserve">ngineering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Quality inspectors (electronic products)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Mechanical </w:t>
            </w:r>
            <w:r>
              <w:rPr>
                <w:b/>
                <w:sz w:val="20"/>
                <w:szCs w:val="20"/>
                <w:lang w:eastAsia="en-AU"/>
              </w:rPr>
              <w:t>E</w:t>
            </w:r>
            <w:r w:rsidRPr="00C32F38">
              <w:rPr>
                <w:b/>
                <w:sz w:val="20"/>
                <w:szCs w:val="20"/>
                <w:lang w:eastAsia="en-AU"/>
              </w:rPr>
              <w:t xml:space="preserve">ngineering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Mechanical </w:t>
            </w:r>
            <w:r>
              <w:rPr>
                <w:sz w:val="20"/>
                <w:szCs w:val="20"/>
                <w:lang w:eastAsia="en-AU"/>
              </w:rPr>
              <w:t>E</w:t>
            </w:r>
            <w:r w:rsidRPr="00C32F38">
              <w:rPr>
                <w:sz w:val="20"/>
                <w:szCs w:val="20"/>
                <w:lang w:eastAsia="en-AU"/>
              </w:rPr>
              <w:t xml:space="preserve">ngineering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Vehicle inspectors,  mechanical products quality and safety inspectors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Chemical </w:t>
            </w:r>
            <w:r>
              <w:rPr>
                <w:b/>
                <w:sz w:val="20"/>
                <w:szCs w:val="20"/>
                <w:lang w:eastAsia="en-AU"/>
              </w:rPr>
              <w:t>E</w:t>
            </w:r>
            <w:r w:rsidRPr="00C32F38">
              <w:rPr>
                <w:b/>
                <w:sz w:val="20"/>
                <w:szCs w:val="20"/>
                <w:lang w:eastAsia="en-AU"/>
              </w:rPr>
              <w:t xml:space="preserve">ngineering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 </w:t>
            </w:r>
            <w:r>
              <w:rPr>
                <w:sz w:val="20"/>
                <w:szCs w:val="20"/>
                <w:lang w:eastAsia="en-AU"/>
              </w:rPr>
              <w:t>E</w:t>
            </w:r>
            <w:r w:rsidRPr="00C32F38">
              <w:rPr>
                <w:sz w:val="20"/>
                <w:szCs w:val="20"/>
                <w:lang w:eastAsia="en-AU"/>
              </w:rPr>
              <w:t xml:space="preserve">ngineering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Mining and </w:t>
            </w:r>
            <w:r>
              <w:rPr>
                <w:b/>
                <w:sz w:val="20"/>
                <w:szCs w:val="20"/>
                <w:lang w:eastAsia="en-AU"/>
              </w:rPr>
              <w:t>M</w:t>
            </w:r>
            <w:r w:rsidRPr="00C32F38">
              <w:rPr>
                <w:b/>
                <w:sz w:val="20"/>
                <w:szCs w:val="20"/>
                <w:lang w:eastAsia="en-AU"/>
              </w:rPr>
              <w:t xml:space="preserve">etallurgical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3117</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Mining and </w:t>
            </w:r>
            <w:r>
              <w:rPr>
                <w:sz w:val="20"/>
                <w:szCs w:val="20"/>
                <w:lang w:eastAsia="en-AU"/>
              </w:rPr>
              <w:t>M</w:t>
            </w:r>
            <w:r w:rsidRPr="00C32F38">
              <w:rPr>
                <w:sz w:val="20"/>
                <w:szCs w:val="20"/>
                <w:lang w:eastAsia="en-AU"/>
              </w:rPr>
              <w:t xml:space="preserve">etallurgical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Mine (safety) inspectors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Draughtspersons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3118</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3118</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Draughtspersons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Physical and </w:t>
            </w:r>
            <w:r>
              <w:rPr>
                <w:b/>
                <w:sz w:val="20"/>
                <w:szCs w:val="20"/>
                <w:lang w:eastAsia="en-AU"/>
              </w:rPr>
              <w:t>E</w:t>
            </w:r>
            <w:r w:rsidRPr="00C32F38">
              <w:rPr>
                <w:b/>
                <w:sz w:val="20"/>
                <w:szCs w:val="20"/>
                <w:lang w:eastAsia="en-AU"/>
              </w:rPr>
              <w:t xml:space="preserve">ngineering </w:t>
            </w:r>
            <w:r>
              <w:rPr>
                <w:b/>
                <w:sz w:val="20"/>
                <w:szCs w:val="20"/>
                <w:lang w:eastAsia="en-AU"/>
              </w:rPr>
              <w:t>S</w:t>
            </w:r>
            <w:r w:rsidRPr="00C32F38">
              <w:rPr>
                <w:b/>
                <w:sz w:val="20"/>
                <w:szCs w:val="20"/>
                <w:lang w:eastAsia="en-AU"/>
              </w:rPr>
              <w:t xml:space="preserve">cience </w:t>
            </w:r>
            <w:r>
              <w:rPr>
                <w:b/>
                <w:sz w:val="20"/>
                <w:szCs w:val="20"/>
                <w:lang w:eastAsia="en-AU"/>
              </w:rPr>
              <w:t>T</w:t>
            </w:r>
            <w:r w:rsidRPr="00C32F38">
              <w:rPr>
                <w:b/>
                <w:sz w:val="20"/>
                <w:szCs w:val="20"/>
                <w:lang w:eastAsia="en-AU"/>
              </w:rPr>
              <w:t xml:space="preserve">echnicians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6A43B3">
            <w:pPr>
              <w:keepLines/>
              <w:widowControl/>
              <w:suppressAutoHyphens/>
              <w:spacing w:after="120" w:afterAutospacing="0"/>
              <w:ind w:left="57" w:right="57"/>
              <w:rPr>
                <w:b/>
                <w:sz w:val="20"/>
                <w:szCs w:val="20"/>
                <w:lang w:eastAsia="en-AU"/>
              </w:rPr>
            </w:pPr>
            <w:r w:rsidRPr="00C32F38">
              <w:rPr>
                <w:b/>
                <w:sz w:val="20"/>
                <w:szCs w:val="20"/>
                <w:lang w:eastAsia="en-AU"/>
              </w:rPr>
              <w:t>3119</w:t>
            </w:r>
          </w:p>
        </w:tc>
        <w:tc>
          <w:tcPr>
            <w:tcW w:w="970" w:type="dxa"/>
            <w:noWrap/>
          </w:tcPr>
          <w:p w:rsidR="002978C0"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3119</w:t>
            </w:r>
          </w:p>
          <w:p w:rsidR="002978C0" w:rsidRDefault="002978C0" w:rsidP="002753DA">
            <w:pPr>
              <w:keepLines/>
              <w:widowControl/>
              <w:suppressAutoHyphens/>
              <w:spacing w:after="120" w:afterAutospacing="0"/>
              <w:ind w:left="57" w:right="57"/>
              <w:rPr>
                <w:sz w:val="20"/>
                <w:szCs w:val="20"/>
                <w:lang w:eastAsia="en-AU"/>
              </w:rPr>
            </w:pPr>
          </w:p>
          <w:p w:rsidR="002978C0" w:rsidRPr="00C32F38" w:rsidRDefault="002978C0" w:rsidP="002753DA">
            <w:pPr>
              <w:keepLines/>
              <w:widowControl/>
              <w:suppressAutoHyphens/>
              <w:spacing w:after="120" w:afterAutospacing="0"/>
              <w:ind w:left="57" w:right="57"/>
              <w:rPr>
                <w:sz w:val="20"/>
                <w:szCs w:val="20"/>
                <w:lang w:eastAsia="en-AU"/>
              </w:rPr>
            </w:pPr>
            <w:r>
              <w:rPr>
                <w:sz w:val="20"/>
                <w:szCs w:val="20"/>
                <w:lang w:eastAsia="en-AU"/>
              </w:rPr>
              <w:t>3151</w:t>
            </w:r>
          </w:p>
        </w:tc>
        <w:tc>
          <w:tcPr>
            <w:tcW w:w="370" w:type="dxa"/>
            <w:noWrap/>
          </w:tcPr>
          <w:p w:rsidR="002978C0" w:rsidRDefault="002978C0" w:rsidP="002753DA">
            <w:pPr>
              <w:keepLines/>
              <w:widowControl/>
              <w:suppressAutoHyphens/>
              <w:spacing w:after="120" w:afterAutospacing="0"/>
              <w:ind w:left="57" w:right="57"/>
              <w:rPr>
                <w:sz w:val="20"/>
                <w:szCs w:val="20"/>
                <w:lang w:eastAsia="en-AU"/>
              </w:rPr>
            </w:pPr>
          </w:p>
          <w:p w:rsidR="002978C0" w:rsidRDefault="002978C0" w:rsidP="002753DA">
            <w:pPr>
              <w:keepLines/>
              <w:widowControl/>
              <w:suppressAutoHyphens/>
              <w:spacing w:after="120" w:afterAutospacing="0"/>
              <w:ind w:left="57" w:right="57"/>
              <w:rPr>
                <w:sz w:val="20"/>
                <w:szCs w:val="20"/>
                <w:lang w:eastAsia="en-AU"/>
              </w:rPr>
            </w:pPr>
          </w:p>
          <w:p w:rsidR="002978C0" w:rsidRPr="00C32F38" w:rsidRDefault="002978C0" w:rsidP="002753DA">
            <w:pPr>
              <w:keepLines/>
              <w:widowControl/>
              <w:suppressAutoHyphens/>
              <w:spacing w:after="120" w:afterAutospacing="0"/>
              <w:ind w:left="57" w:right="57"/>
              <w:rPr>
                <w:sz w:val="20"/>
                <w:szCs w:val="20"/>
                <w:lang w:eastAsia="en-AU"/>
              </w:rPr>
            </w:pPr>
            <w:r>
              <w:rPr>
                <w:sz w:val="20"/>
                <w:szCs w:val="20"/>
                <w:lang w:eastAsia="en-AU"/>
              </w:rPr>
              <w:t>p</w:t>
            </w:r>
          </w:p>
        </w:tc>
        <w:tc>
          <w:tcPr>
            <w:tcW w:w="2462" w:type="dxa"/>
            <w:gridSpan w:val="2"/>
          </w:tcPr>
          <w:p w:rsidR="002978C0" w:rsidRDefault="002978C0" w:rsidP="006A43B3">
            <w:pPr>
              <w:keepLines/>
              <w:widowControl/>
              <w:suppressAutoHyphens/>
              <w:spacing w:after="120" w:afterAutospacing="0"/>
              <w:ind w:left="57" w:right="57"/>
              <w:rPr>
                <w:sz w:val="20"/>
                <w:szCs w:val="20"/>
                <w:lang w:eastAsia="en-AU"/>
              </w:rPr>
            </w:pPr>
            <w:r w:rsidRPr="00C32F38">
              <w:rPr>
                <w:sz w:val="20"/>
                <w:szCs w:val="20"/>
                <w:lang w:eastAsia="en-AU"/>
              </w:rPr>
              <w:t xml:space="preserve">Physical and </w:t>
            </w:r>
            <w:r>
              <w:rPr>
                <w:sz w:val="20"/>
                <w:szCs w:val="20"/>
                <w:lang w:eastAsia="en-AU"/>
              </w:rPr>
              <w:t>E</w:t>
            </w:r>
            <w:r w:rsidRPr="00C32F38">
              <w:rPr>
                <w:sz w:val="20"/>
                <w:szCs w:val="20"/>
                <w:lang w:eastAsia="en-AU"/>
              </w:rPr>
              <w:t xml:space="preserve">ngineering </w:t>
            </w:r>
            <w:r>
              <w:rPr>
                <w:sz w:val="20"/>
                <w:szCs w:val="20"/>
                <w:lang w:eastAsia="en-AU"/>
              </w:rPr>
              <w:t>S</w:t>
            </w:r>
            <w:r w:rsidRPr="00C32F38">
              <w:rPr>
                <w:sz w:val="20"/>
                <w:szCs w:val="20"/>
                <w:lang w:eastAsia="en-AU"/>
              </w:rPr>
              <w:t xml:space="preserve">cience </w:t>
            </w:r>
            <w:r>
              <w:rPr>
                <w:sz w:val="20"/>
                <w:szCs w:val="20"/>
                <w:lang w:eastAsia="en-AU"/>
              </w:rPr>
              <w:t>T</w:t>
            </w:r>
            <w:r w:rsidRPr="00C32F38">
              <w:rPr>
                <w:sz w:val="20"/>
                <w:szCs w:val="20"/>
                <w:lang w:eastAsia="en-AU"/>
              </w:rPr>
              <w:t xml:space="preserve">echnicians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p w:rsidR="002978C0" w:rsidRPr="00C32F38" w:rsidRDefault="002978C0" w:rsidP="006A43B3">
            <w:pPr>
              <w:keepLines/>
              <w:widowControl/>
              <w:suppressAutoHyphens/>
              <w:spacing w:after="120" w:afterAutospacing="0"/>
              <w:ind w:left="0" w:right="57"/>
              <w:rPr>
                <w:sz w:val="20"/>
                <w:szCs w:val="20"/>
                <w:lang w:eastAsia="en-AU"/>
              </w:rPr>
            </w:pPr>
            <w:commentRangeStart w:id="6"/>
            <w:r>
              <w:rPr>
                <w:sz w:val="20"/>
                <w:szCs w:val="20"/>
                <w:lang w:eastAsia="en-AU"/>
              </w:rPr>
              <w:t>Building and Fire Inspectors</w:t>
            </w:r>
            <w:commentRangeEnd w:id="6"/>
            <w:r w:rsidR="00200426">
              <w:rPr>
                <w:rStyle w:val="CommentReference"/>
              </w:rPr>
              <w:commentReference w:id="6"/>
            </w:r>
          </w:p>
        </w:tc>
        <w:tc>
          <w:tcPr>
            <w:tcW w:w="2543" w:type="dxa"/>
          </w:tcPr>
          <w:p w:rsidR="002978C0" w:rsidRDefault="002978C0" w:rsidP="002753DA">
            <w:pPr>
              <w:keepLines/>
              <w:widowControl/>
              <w:suppressAutoHyphens/>
              <w:spacing w:after="120" w:afterAutospacing="0"/>
              <w:ind w:left="57" w:right="57"/>
              <w:rPr>
                <w:sz w:val="20"/>
                <w:szCs w:val="20"/>
                <w:lang w:eastAsia="en-AU"/>
              </w:rPr>
            </w:pPr>
          </w:p>
          <w:p w:rsidR="002978C0" w:rsidRDefault="002978C0" w:rsidP="002753DA">
            <w:pPr>
              <w:keepLines/>
              <w:widowControl/>
              <w:suppressAutoHyphens/>
              <w:spacing w:after="120" w:afterAutospacing="0"/>
              <w:ind w:left="57" w:right="57"/>
              <w:rPr>
                <w:sz w:val="20"/>
                <w:szCs w:val="20"/>
                <w:lang w:eastAsia="en-AU"/>
              </w:rPr>
            </w:pPr>
          </w:p>
          <w:p w:rsidR="002978C0" w:rsidRPr="00C32F38" w:rsidRDefault="002978C0" w:rsidP="002753DA">
            <w:pPr>
              <w:keepLines/>
              <w:widowControl/>
              <w:suppressAutoHyphens/>
              <w:spacing w:after="120" w:afterAutospacing="0"/>
              <w:ind w:left="57" w:right="57"/>
              <w:rPr>
                <w:sz w:val="20"/>
                <w:szCs w:val="20"/>
                <w:lang w:eastAsia="en-AU"/>
              </w:rPr>
            </w:pPr>
            <w:r>
              <w:rPr>
                <w:sz w:val="20"/>
                <w:szCs w:val="20"/>
                <w:lang w:eastAsia="en-AU"/>
              </w:rPr>
              <w:t>Fire investigators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Mining </w:t>
            </w:r>
            <w:r>
              <w:rPr>
                <w:b/>
                <w:sz w:val="20"/>
                <w:szCs w:val="20"/>
                <w:lang w:eastAsia="en-AU"/>
              </w:rPr>
              <w:t>S</w:t>
            </w:r>
            <w:r w:rsidRPr="00C32F38">
              <w:rPr>
                <w:b/>
                <w:sz w:val="20"/>
                <w:szCs w:val="20"/>
                <w:lang w:eastAsia="en-AU"/>
              </w:rPr>
              <w:t>upervisors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7111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Miners and </w:t>
            </w:r>
            <w:r>
              <w:rPr>
                <w:sz w:val="20"/>
                <w:szCs w:val="20"/>
                <w:lang w:eastAsia="en-AU"/>
              </w:rPr>
              <w:t>Q</w:t>
            </w:r>
            <w:r w:rsidRPr="00C32F38">
              <w:rPr>
                <w:sz w:val="20"/>
                <w:szCs w:val="20"/>
                <w:lang w:eastAsia="en-AU"/>
              </w:rPr>
              <w:t xml:space="preserve">uarry </w:t>
            </w:r>
            <w:r>
              <w:rPr>
                <w:sz w:val="20"/>
                <w:szCs w:val="20"/>
                <w:lang w:eastAsia="en-AU"/>
              </w:rPr>
              <w:t>W</w:t>
            </w:r>
            <w:r w:rsidRPr="00C32F38">
              <w:rPr>
                <w:sz w:val="20"/>
                <w:szCs w:val="20"/>
                <w:lang w:eastAsia="en-AU"/>
              </w:rPr>
              <w:t>orkers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Mining-plant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Manufacturing </w:t>
            </w:r>
            <w:r>
              <w:rPr>
                <w:b/>
                <w:sz w:val="20"/>
                <w:szCs w:val="20"/>
                <w:lang w:eastAsia="en-AU"/>
              </w:rPr>
              <w:t>S</w:t>
            </w:r>
            <w:r w:rsidRPr="00C32F38">
              <w:rPr>
                <w:b/>
                <w:sz w:val="20"/>
                <w:szCs w:val="20"/>
                <w:lang w:eastAsia="en-AU"/>
              </w:rPr>
              <w:t>upervisors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8171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Automated-assembly-line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8172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Industrial-robot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Machine-tool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Pharmaceutical- and </w:t>
            </w:r>
            <w:r>
              <w:rPr>
                <w:sz w:val="20"/>
                <w:szCs w:val="20"/>
                <w:lang w:eastAsia="en-AU"/>
              </w:rPr>
              <w:t>T</w:t>
            </w:r>
            <w:r w:rsidRPr="00C32F38">
              <w:rPr>
                <w:sz w:val="20"/>
                <w:szCs w:val="20"/>
                <w:lang w:eastAsia="en-AU"/>
              </w:rPr>
              <w:t xml:space="preserve">oiletry-products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Ammunition- and </w:t>
            </w:r>
            <w:r>
              <w:rPr>
                <w:sz w:val="20"/>
                <w:szCs w:val="20"/>
                <w:lang w:eastAsia="en-AU"/>
              </w:rPr>
              <w:t>E</w:t>
            </w:r>
            <w:r w:rsidRPr="00C32F38">
              <w:rPr>
                <w:sz w:val="20"/>
                <w:szCs w:val="20"/>
                <w:lang w:eastAsia="en-AU"/>
              </w:rPr>
              <w:t xml:space="preserve">xplosive-products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F</w:t>
            </w:r>
            <w:r w:rsidRPr="00C32F38">
              <w:rPr>
                <w:sz w:val="20"/>
                <w:szCs w:val="20"/>
                <w:lang w:eastAsia="en-AU"/>
              </w:rPr>
              <w:t xml:space="preserve">inishing-, </w:t>
            </w:r>
            <w:r>
              <w:rPr>
                <w:sz w:val="20"/>
                <w:szCs w:val="20"/>
                <w:lang w:eastAsia="en-AU"/>
              </w:rPr>
              <w:t>P</w:t>
            </w:r>
            <w:r w:rsidRPr="00C32F38">
              <w:rPr>
                <w:sz w:val="20"/>
                <w:szCs w:val="20"/>
                <w:lang w:eastAsia="en-AU"/>
              </w:rPr>
              <w:t xml:space="preserve">lating- and </w:t>
            </w:r>
            <w:r>
              <w:rPr>
                <w:sz w:val="20"/>
                <w:szCs w:val="20"/>
                <w:lang w:eastAsia="en-AU"/>
              </w:rPr>
              <w:t>C</w:t>
            </w:r>
            <w:r w:rsidRPr="00C32F38">
              <w:rPr>
                <w:sz w:val="20"/>
                <w:szCs w:val="20"/>
                <w:lang w:eastAsia="en-AU"/>
              </w:rPr>
              <w:t xml:space="preserve">oating-machine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8224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Photographic-products </w:t>
            </w:r>
            <w:r>
              <w:rPr>
                <w:sz w:val="20"/>
                <w:szCs w:val="20"/>
                <w:lang w:eastAsia="en-AU"/>
              </w:rPr>
              <w:lastRenderedPageBreak/>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Rubber-products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Plastic-products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Wood-products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8251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Printing-machine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Bookbinding-machine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8253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Paper-products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Fibre-preparing-, </w:t>
            </w:r>
            <w:r>
              <w:rPr>
                <w:sz w:val="20"/>
                <w:szCs w:val="20"/>
                <w:lang w:eastAsia="en-AU"/>
              </w:rPr>
              <w:t>S</w:t>
            </w:r>
            <w:r w:rsidRPr="00C32F38">
              <w:rPr>
                <w:sz w:val="20"/>
                <w:szCs w:val="20"/>
                <w:lang w:eastAsia="en-AU"/>
              </w:rPr>
              <w:t xml:space="preserve">pinning- and </w:t>
            </w:r>
            <w:r>
              <w:rPr>
                <w:sz w:val="20"/>
                <w:szCs w:val="20"/>
                <w:lang w:eastAsia="en-AU"/>
              </w:rPr>
              <w:t>W</w:t>
            </w:r>
            <w:r w:rsidRPr="00C32F38">
              <w:rPr>
                <w:sz w:val="20"/>
                <w:szCs w:val="20"/>
                <w:lang w:eastAsia="en-AU"/>
              </w:rPr>
              <w:t xml:space="preserve">inding-machine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Weaving- and </w:t>
            </w:r>
            <w:r>
              <w:rPr>
                <w:sz w:val="20"/>
                <w:szCs w:val="20"/>
                <w:lang w:eastAsia="en-AU"/>
              </w:rPr>
              <w:t>K</w:t>
            </w:r>
            <w:r w:rsidRPr="00C32F38">
              <w:rPr>
                <w:sz w:val="20"/>
                <w:szCs w:val="20"/>
                <w:lang w:eastAsia="en-AU"/>
              </w:rPr>
              <w:t xml:space="preserve">nitting-machine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Sewing-machine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Bleaching-, </w:t>
            </w:r>
            <w:r>
              <w:rPr>
                <w:sz w:val="20"/>
                <w:szCs w:val="20"/>
                <w:lang w:eastAsia="en-AU"/>
              </w:rPr>
              <w:t>D</w:t>
            </w:r>
            <w:r w:rsidRPr="00C32F38">
              <w:rPr>
                <w:sz w:val="20"/>
                <w:szCs w:val="20"/>
                <w:lang w:eastAsia="en-AU"/>
              </w:rPr>
              <w:t xml:space="preserve">yeing- and </w:t>
            </w:r>
            <w:r>
              <w:rPr>
                <w:sz w:val="20"/>
                <w:szCs w:val="20"/>
                <w:lang w:eastAsia="en-AU"/>
              </w:rPr>
              <w:t>C</w:t>
            </w:r>
            <w:r w:rsidRPr="00C32F38">
              <w:rPr>
                <w:sz w:val="20"/>
                <w:szCs w:val="20"/>
                <w:lang w:eastAsia="en-AU"/>
              </w:rPr>
              <w:t xml:space="preserve">leaning-machine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Fur- and </w:t>
            </w:r>
            <w:r>
              <w:rPr>
                <w:sz w:val="20"/>
                <w:szCs w:val="20"/>
                <w:lang w:eastAsia="en-AU"/>
              </w:rPr>
              <w:t>L</w:t>
            </w:r>
            <w:r w:rsidRPr="00C32F38">
              <w:rPr>
                <w:sz w:val="20"/>
                <w:szCs w:val="20"/>
                <w:lang w:eastAsia="en-AU"/>
              </w:rPr>
              <w:t xml:space="preserve">eather-preparing-machine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Shoemaking- and </w:t>
            </w:r>
            <w:r>
              <w:rPr>
                <w:sz w:val="20"/>
                <w:szCs w:val="20"/>
                <w:lang w:eastAsia="en-AU"/>
              </w:rPr>
              <w:t>R</w:t>
            </w:r>
            <w:r w:rsidRPr="00C32F38">
              <w:rPr>
                <w:sz w:val="20"/>
                <w:szCs w:val="20"/>
                <w:lang w:eastAsia="en-AU"/>
              </w:rPr>
              <w:t xml:space="preserve">elated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8269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Textile-, </w:t>
            </w:r>
            <w:r>
              <w:rPr>
                <w:sz w:val="20"/>
                <w:szCs w:val="20"/>
                <w:lang w:eastAsia="en-AU"/>
              </w:rPr>
              <w:t>F</w:t>
            </w:r>
            <w:r w:rsidRPr="00C32F38">
              <w:rPr>
                <w:sz w:val="20"/>
                <w:szCs w:val="20"/>
                <w:lang w:eastAsia="en-AU"/>
              </w:rPr>
              <w:t xml:space="preserve">ur- and </w:t>
            </w:r>
            <w:r>
              <w:rPr>
                <w:sz w:val="20"/>
                <w:szCs w:val="20"/>
                <w:lang w:eastAsia="en-AU"/>
              </w:rPr>
              <w:t>L</w:t>
            </w:r>
            <w:r w:rsidRPr="00C32F38">
              <w:rPr>
                <w:sz w:val="20"/>
                <w:szCs w:val="20"/>
                <w:lang w:eastAsia="en-AU"/>
              </w:rPr>
              <w:t xml:space="preserve">eather-products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Meat- and </w:t>
            </w:r>
            <w:r>
              <w:rPr>
                <w:sz w:val="20"/>
                <w:szCs w:val="20"/>
                <w:lang w:eastAsia="en-AU"/>
              </w:rPr>
              <w:t>F</w:t>
            </w:r>
            <w:r w:rsidRPr="00C32F38">
              <w:rPr>
                <w:sz w:val="20"/>
                <w:szCs w:val="20"/>
                <w:lang w:eastAsia="en-AU"/>
              </w:rPr>
              <w:t xml:space="preserve">ish-processing-machine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Dairy-products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Grain- and </w:t>
            </w:r>
            <w:r>
              <w:rPr>
                <w:sz w:val="20"/>
                <w:szCs w:val="20"/>
                <w:lang w:eastAsia="en-AU"/>
              </w:rPr>
              <w:t>S</w:t>
            </w:r>
            <w:r w:rsidRPr="00C32F38">
              <w:rPr>
                <w:sz w:val="20"/>
                <w:szCs w:val="20"/>
                <w:lang w:eastAsia="en-AU"/>
              </w:rPr>
              <w:t xml:space="preserve">pice-milling-machine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Baked-goods, </w:t>
            </w:r>
            <w:r>
              <w:rPr>
                <w:sz w:val="20"/>
                <w:szCs w:val="20"/>
                <w:lang w:eastAsia="en-AU"/>
              </w:rPr>
              <w:t>C</w:t>
            </w:r>
            <w:r w:rsidRPr="00C32F38">
              <w:rPr>
                <w:sz w:val="20"/>
                <w:szCs w:val="20"/>
                <w:lang w:eastAsia="en-AU"/>
              </w:rPr>
              <w:t xml:space="preserve">ereal and </w:t>
            </w:r>
            <w:r>
              <w:rPr>
                <w:sz w:val="20"/>
                <w:szCs w:val="20"/>
                <w:lang w:eastAsia="en-AU"/>
              </w:rPr>
              <w:t>C</w:t>
            </w:r>
            <w:r w:rsidRPr="00C32F38">
              <w:rPr>
                <w:sz w:val="20"/>
                <w:szCs w:val="20"/>
                <w:lang w:eastAsia="en-AU"/>
              </w:rPr>
              <w:t xml:space="preserve">hocolate-products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Fruit-, </w:t>
            </w:r>
            <w:r>
              <w:rPr>
                <w:sz w:val="20"/>
                <w:szCs w:val="20"/>
                <w:lang w:eastAsia="en-AU"/>
              </w:rPr>
              <w:t>V</w:t>
            </w:r>
            <w:r w:rsidRPr="00C32F38">
              <w:rPr>
                <w:sz w:val="20"/>
                <w:szCs w:val="20"/>
                <w:lang w:eastAsia="en-AU"/>
              </w:rPr>
              <w:t xml:space="preserve">egetable- and </w:t>
            </w:r>
            <w:r>
              <w:rPr>
                <w:sz w:val="20"/>
                <w:szCs w:val="20"/>
                <w:lang w:eastAsia="en-AU"/>
              </w:rPr>
              <w:t>N</w:t>
            </w:r>
            <w:r w:rsidRPr="00C32F38">
              <w:rPr>
                <w:sz w:val="20"/>
                <w:szCs w:val="20"/>
                <w:lang w:eastAsia="en-AU"/>
              </w:rPr>
              <w:t xml:space="preserve">ut-processing-machine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Sugar </w:t>
            </w:r>
            <w:r>
              <w:rPr>
                <w:sz w:val="20"/>
                <w:szCs w:val="20"/>
                <w:lang w:eastAsia="en-AU"/>
              </w:rPr>
              <w:t>P</w:t>
            </w:r>
            <w:r w:rsidRPr="00C32F38">
              <w:rPr>
                <w:sz w:val="20"/>
                <w:szCs w:val="20"/>
                <w:lang w:eastAsia="en-AU"/>
              </w:rPr>
              <w:t xml:space="preserve">roduction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Tea-, </w:t>
            </w:r>
            <w:r>
              <w:rPr>
                <w:sz w:val="20"/>
                <w:szCs w:val="20"/>
                <w:lang w:eastAsia="en-AU"/>
              </w:rPr>
              <w:t>C</w:t>
            </w:r>
            <w:r w:rsidRPr="00C32F38">
              <w:rPr>
                <w:sz w:val="20"/>
                <w:szCs w:val="20"/>
                <w:lang w:eastAsia="en-AU"/>
              </w:rPr>
              <w:t xml:space="preserve">offee-, and </w:t>
            </w:r>
            <w:r>
              <w:rPr>
                <w:sz w:val="20"/>
                <w:szCs w:val="20"/>
                <w:lang w:eastAsia="en-AU"/>
              </w:rPr>
              <w:t>C</w:t>
            </w:r>
            <w:r w:rsidRPr="00C32F38">
              <w:rPr>
                <w:sz w:val="20"/>
                <w:szCs w:val="20"/>
                <w:lang w:eastAsia="en-AU"/>
              </w:rPr>
              <w:t xml:space="preserve">ocoa-processing-machine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8278</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Brewers-, </w:t>
            </w:r>
            <w:r>
              <w:rPr>
                <w:sz w:val="20"/>
                <w:szCs w:val="20"/>
                <w:lang w:eastAsia="en-AU"/>
              </w:rPr>
              <w:t>W</w:t>
            </w:r>
            <w:r w:rsidRPr="00C32F38">
              <w:rPr>
                <w:sz w:val="20"/>
                <w:szCs w:val="20"/>
                <w:lang w:eastAsia="en-AU"/>
              </w:rPr>
              <w:t xml:space="preserve">ine and </w:t>
            </w:r>
            <w:r>
              <w:rPr>
                <w:sz w:val="20"/>
                <w:szCs w:val="20"/>
                <w:lang w:eastAsia="en-AU"/>
              </w:rPr>
              <w:t>O</w:t>
            </w:r>
            <w:r w:rsidRPr="00C32F38">
              <w:rPr>
                <w:sz w:val="20"/>
                <w:szCs w:val="20"/>
                <w:lang w:eastAsia="en-AU"/>
              </w:rPr>
              <w:t xml:space="preserve">ther </w:t>
            </w:r>
            <w:r>
              <w:rPr>
                <w:sz w:val="20"/>
                <w:szCs w:val="20"/>
                <w:lang w:eastAsia="en-AU"/>
              </w:rPr>
              <w:t>B</w:t>
            </w:r>
            <w:r w:rsidRPr="00C32F38">
              <w:rPr>
                <w:sz w:val="20"/>
                <w:szCs w:val="20"/>
                <w:lang w:eastAsia="en-AU"/>
              </w:rPr>
              <w:t xml:space="preserve">everage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8279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Tobacco </w:t>
            </w:r>
            <w:r>
              <w:rPr>
                <w:sz w:val="20"/>
                <w:szCs w:val="20"/>
                <w:lang w:eastAsia="en-AU"/>
              </w:rPr>
              <w:t>P</w:t>
            </w:r>
            <w:r w:rsidRPr="00C32F38">
              <w:rPr>
                <w:sz w:val="20"/>
                <w:szCs w:val="20"/>
                <w:lang w:eastAsia="en-AU"/>
              </w:rPr>
              <w:t xml:space="preserve">roduction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8281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Mechanical-machinery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8282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Electrical-equipment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8283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Electronic-equipment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8284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R</w:t>
            </w:r>
            <w:r w:rsidRPr="00C32F38">
              <w:rPr>
                <w:sz w:val="20"/>
                <w:szCs w:val="20"/>
                <w:lang w:eastAsia="en-AU"/>
              </w:rPr>
              <w:t xml:space="preserve">ubber- and </w:t>
            </w:r>
            <w:r>
              <w:rPr>
                <w:sz w:val="20"/>
                <w:szCs w:val="20"/>
                <w:lang w:eastAsia="en-AU"/>
              </w:rPr>
              <w:t>P</w:t>
            </w:r>
            <w:r w:rsidRPr="00C32F38">
              <w:rPr>
                <w:sz w:val="20"/>
                <w:szCs w:val="20"/>
                <w:lang w:eastAsia="en-AU"/>
              </w:rPr>
              <w:t xml:space="preserve">lastic-products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8285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Wood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roducts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8286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Paperboard, </w:t>
            </w:r>
            <w:r>
              <w:rPr>
                <w:sz w:val="20"/>
                <w:szCs w:val="20"/>
                <w:lang w:eastAsia="en-AU"/>
              </w:rPr>
              <w:t>T</w:t>
            </w:r>
            <w:r w:rsidRPr="00C32F38">
              <w:rPr>
                <w:sz w:val="20"/>
                <w:szCs w:val="20"/>
                <w:lang w:eastAsia="en-AU"/>
              </w:rPr>
              <w:t xml:space="preserve">extile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roducts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8290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and </w:t>
            </w:r>
            <w:r>
              <w:rPr>
                <w:sz w:val="20"/>
                <w:szCs w:val="20"/>
                <w:lang w:eastAsia="en-AU"/>
              </w:rPr>
              <w:t>A</w:t>
            </w:r>
            <w:r w:rsidRPr="00C32F38">
              <w:rPr>
                <w:sz w:val="20"/>
                <w:szCs w:val="20"/>
                <w:lang w:eastAsia="en-AU"/>
              </w:rPr>
              <w:t>ssemblers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Construction </w:t>
            </w:r>
            <w:r>
              <w:rPr>
                <w:b/>
                <w:sz w:val="20"/>
                <w:szCs w:val="20"/>
                <w:lang w:eastAsia="en-AU"/>
              </w:rPr>
              <w:t>S</w:t>
            </w:r>
            <w:r w:rsidRPr="00C32F38">
              <w:rPr>
                <w:b/>
                <w:sz w:val="20"/>
                <w:szCs w:val="20"/>
                <w:lang w:eastAsia="en-AU"/>
              </w:rPr>
              <w:t>upervisors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3123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1223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in </w:t>
            </w:r>
            <w:r>
              <w:rPr>
                <w:sz w:val="20"/>
                <w:szCs w:val="20"/>
                <w:lang w:eastAsia="en-AU"/>
              </w:rPr>
              <w:t>C</w:t>
            </w:r>
            <w:r w:rsidRPr="00C32F38">
              <w:rPr>
                <w:sz w:val="20"/>
                <w:szCs w:val="20"/>
                <w:lang w:eastAsia="en-AU"/>
              </w:rPr>
              <w:t>onstruction</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7129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F</w:t>
            </w:r>
            <w:r w:rsidRPr="00C32F38">
              <w:rPr>
                <w:sz w:val="20"/>
                <w:szCs w:val="20"/>
                <w:lang w:eastAsia="en-AU"/>
              </w:rPr>
              <w:t xml:space="preserve">rame and </w:t>
            </w:r>
            <w:r>
              <w:rPr>
                <w:sz w:val="20"/>
                <w:szCs w:val="20"/>
                <w:lang w:eastAsia="en-AU"/>
              </w:rPr>
              <w:t>R</w:t>
            </w:r>
            <w:r w:rsidRPr="00C32F38">
              <w:rPr>
                <w:sz w:val="20"/>
                <w:szCs w:val="20"/>
                <w:lang w:eastAsia="en-AU"/>
              </w:rPr>
              <w:t xml:space="preserve">elated </w:t>
            </w:r>
            <w:r>
              <w:rPr>
                <w:sz w:val="20"/>
                <w:szCs w:val="20"/>
                <w:lang w:eastAsia="en-AU"/>
              </w:rPr>
              <w:t>T</w:t>
            </w:r>
            <w:r w:rsidRPr="00C32F38">
              <w:rPr>
                <w:sz w:val="20"/>
                <w:szCs w:val="20"/>
                <w:lang w:eastAsia="en-AU"/>
              </w:rPr>
              <w:t xml:space="preserve">rades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Power </w:t>
            </w:r>
            <w:r>
              <w:rPr>
                <w:b/>
                <w:sz w:val="20"/>
                <w:szCs w:val="20"/>
                <w:lang w:eastAsia="en-AU"/>
              </w:rPr>
              <w:t>P</w:t>
            </w:r>
            <w:r w:rsidRPr="00C32F38">
              <w:rPr>
                <w:b/>
                <w:sz w:val="20"/>
                <w:szCs w:val="20"/>
                <w:lang w:eastAsia="en-AU"/>
              </w:rPr>
              <w:t xml:space="preserve">roduction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3131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8161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Power-production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Incinerator and </w:t>
            </w:r>
            <w:r>
              <w:rPr>
                <w:b/>
                <w:sz w:val="20"/>
                <w:szCs w:val="20"/>
                <w:lang w:eastAsia="en-AU"/>
              </w:rPr>
              <w:t>W</w:t>
            </w:r>
            <w:r w:rsidRPr="00C32F38">
              <w:rPr>
                <w:b/>
                <w:sz w:val="20"/>
                <w:szCs w:val="20"/>
                <w:lang w:eastAsia="en-AU"/>
              </w:rPr>
              <w:t xml:space="preserve">ater </w:t>
            </w:r>
            <w:r>
              <w:rPr>
                <w:b/>
                <w:sz w:val="20"/>
                <w:szCs w:val="20"/>
                <w:lang w:eastAsia="en-AU"/>
              </w:rPr>
              <w:t>T</w:t>
            </w:r>
            <w:r w:rsidRPr="00C32F38">
              <w:rPr>
                <w:b/>
                <w:sz w:val="20"/>
                <w:szCs w:val="20"/>
                <w:lang w:eastAsia="en-AU"/>
              </w:rPr>
              <w:t xml:space="preserve">reatment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3132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8163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Incinerator, </w:t>
            </w:r>
            <w:r>
              <w:rPr>
                <w:sz w:val="20"/>
                <w:szCs w:val="20"/>
                <w:lang w:eastAsia="en-AU"/>
              </w:rPr>
              <w:t>W</w:t>
            </w:r>
            <w:r w:rsidRPr="00C32F38">
              <w:rPr>
                <w:sz w:val="20"/>
                <w:szCs w:val="20"/>
                <w:lang w:eastAsia="en-AU"/>
              </w:rPr>
              <w:t xml:space="preserve">ater-treatment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Chemical </w:t>
            </w:r>
            <w:r>
              <w:rPr>
                <w:b/>
                <w:sz w:val="20"/>
                <w:szCs w:val="20"/>
                <w:lang w:eastAsia="en-AU"/>
              </w:rPr>
              <w:t>P</w:t>
            </w:r>
            <w:r w:rsidRPr="00C32F38">
              <w:rPr>
                <w:b/>
                <w:sz w:val="20"/>
                <w:szCs w:val="20"/>
                <w:lang w:eastAsia="en-AU"/>
              </w:rPr>
              <w:t xml:space="preserve">rocessing </w:t>
            </w:r>
            <w:r>
              <w:rPr>
                <w:b/>
                <w:sz w:val="20"/>
                <w:szCs w:val="20"/>
                <w:lang w:eastAsia="en-AU"/>
              </w:rPr>
              <w:t>P</w:t>
            </w:r>
            <w:r w:rsidRPr="00C32F38">
              <w:rPr>
                <w:b/>
                <w:sz w:val="20"/>
                <w:szCs w:val="20"/>
                <w:lang w:eastAsia="en-AU"/>
              </w:rPr>
              <w:t xml:space="preserve">lant </w:t>
            </w:r>
            <w:r>
              <w:rPr>
                <w:b/>
                <w:sz w:val="20"/>
                <w:szCs w:val="20"/>
                <w:lang w:eastAsia="en-AU"/>
              </w:rPr>
              <w:t>C</w:t>
            </w:r>
            <w:r w:rsidRPr="00C32F38">
              <w:rPr>
                <w:b/>
                <w:sz w:val="20"/>
                <w:szCs w:val="20"/>
                <w:lang w:eastAsia="en-AU"/>
              </w:rPr>
              <w:t>ontrollers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3133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3116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 </w:t>
            </w:r>
            <w:r>
              <w:rPr>
                <w:sz w:val="20"/>
                <w:szCs w:val="20"/>
                <w:lang w:eastAsia="en-AU"/>
              </w:rPr>
              <w:t>E</w:t>
            </w:r>
            <w:r w:rsidRPr="00C32F38">
              <w:rPr>
                <w:sz w:val="20"/>
                <w:szCs w:val="20"/>
                <w:lang w:eastAsia="en-AU"/>
              </w:rPr>
              <w:t xml:space="preserve">ngineering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Chemical process technicians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Chemical-heat-treating-plant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8153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Chemical-filtering- and </w:t>
            </w:r>
            <w:r>
              <w:rPr>
                <w:sz w:val="20"/>
                <w:szCs w:val="20"/>
                <w:lang w:eastAsia="en-AU"/>
              </w:rPr>
              <w:t>S</w:t>
            </w:r>
            <w:r w:rsidRPr="00C32F38">
              <w:rPr>
                <w:sz w:val="20"/>
                <w:szCs w:val="20"/>
                <w:lang w:eastAsia="en-AU"/>
              </w:rPr>
              <w:t xml:space="preserve">eparating-equipment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8154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Chemical-still and </w:t>
            </w:r>
            <w:r>
              <w:rPr>
                <w:sz w:val="20"/>
                <w:szCs w:val="20"/>
                <w:lang w:eastAsia="en-AU"/>
              </w:rPr>
              <w:t>R</w:t>
            </w:r>
            <w:r w:rsidRPr="00C32F38">
              <w:rPr>
                <w:sz w:val="20"/>
                <w:szCs w:val="20"/>
                <w:lang w:eastAsia="en-AU"/>
              </w:rPr>
              <w:t xml:space="preserve">eactor </w:t>
            </w:r>
            <w:r>
              <w:rPr>
                <w:sz w:val="20"/>
                <w:szCs w:val="20"/>
                <w:lang w:eastAsia="en-AU"/>
              </w:rPr>
              <w:t>O</w:t>
            </w:r>
            <w:r w:rsidRPr="00C32F38">
              <w:rPr>
                <w:sz w:val="20"/>
                <w:szCs w:val="20"/>
                <w:lang w:eastAsia="en-AU"/>
              </w:rPr>
              <w:t xml:space="preserve">perators (except </w:t>
            </w:r>
            <w:r>
              <w:rPr>
                <w:sz w:val="20"/>
                <w:szCs w:val="20"/>
                <w:lang w:eastAsia="en-AU"/>
              </w:rPr>
              <w:t>P</w:t>
            </w:r>
            <w:r w:rsidRPr="00C32F38">
              <w:rPr>
                <w:sz w:val="20"/>
                <w:szCs w:val="20"/>
                <w:lang w:eastAsia="en-AU"/>
              </w:rPr>
              <w:t xml:space="preserve">etroleum and </w:t>
            </w:r>
            <w:r>
              <w:rPr>
                <w:sz w:val="20"/>
                <w:szCs w:val="20"/>
                <w:lang w:eastAsia="en-AU"/>
              </w:rPr>
              <w:t>N</w:t>
            </w:r>
            <w:r w:rsidRPr="00C32F38">
              <w:rPr>
                <w:sz w:val="20"/>
                <w:szCs w:val="20"/>
                <w:lang w:eastAsia="en-AU"/>
              </w:rPr>
              <w:t xml:space="preserve">atural </w:t>
            </w:r>
            <w:r>
              <w:rPr>
                <w:sz w:val="20"/>
                <w:szCs w:val="20"/>
                <w:lang w:eastAsia="en-AU"/>
              </w:rPr>
              <w:t>G</w:t>
            </w:r>
            <w:r w:rsidRPr="00C32F38">
              <w:rPr>
                <w:sz w:val="20"/>
                <w:szCs w:val="20"/>
                <w:lang w:eastAsia="en-AU"/>
              </w:rPr>
              <w:t>as)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8159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Chemical-processing-plant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lastRenderedPageBreak/>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Petroleum and </w:t>
            </w:r>
            <w:r>
              <w:rPr>
                <w:b/>
                <w:sz w:val="20"/>
                <w:szCs w:val="20"/>
                <w:lang w:eastAsia="en-AU"/>
              </w:rPr>
              <w:t>N</w:t>
            </w:r>
            <w:r w:rsidRPr="00C32F38">
              <w:rPr>
                <w:b/>
                <w:sz w:val="20"/>
                <w:szCs w:val="20"/>
                <w:lang w:eastAsia="en-AU"/>
              </w:rPr>
              <w:t xml:space="preserve">atural </w:t>
            </w:r>
            <w:r>
              <w:rPr>
                <w:b/>
                <w:sz w:val="20"/>
                <w:szCs w:val="20"/>
                <w:lang w:eastAsia="en-AU"/>
              </w:rPr>
              <w:t>G</w:t>
            </w:r>
            <w:r w:rsidRPr="00C32F38">
              <w:rPr>
                <w:b/>
                <w:sz w:val="20"/>
                <w:szCs w:val="20"/>
                <w:lang w:eastAsia="en-AU"/>
              </w:rPr>
              <w:t xml:space="preserve">as </w:t>
            </w:r>
            <w:r>
              <w:rPr>
                <w:b/>
                <w:sz w:val="20"/>
                <w:szCs w:val="20"/>
                <w:lang w:eastAsia="en-AU"/>
              </w:rPr>
              <w:t>R</w:t>
            </w:r>
            <w:r w:rsidRPr="00C32F38">
              <w:rPr>
                <w:b/>
                <w:sz w:val="20"/>
                <w:szCs w:val="20"/>
                <w:lang w:eastAsia="en-AU"/>
              </w:rPr>
              <w:t xml:space="preserve">efining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3134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8155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Petroleum- and </w:t>
            </w:r>
            <w:r>
              <w:rPr>
                <w:sz w:val="20"/>
                <w:szCs w:val="20"/>
                <w:lang w:eastAsia="en-AU"/>
              </w:rPr>
              <w:t>N</w:t>
            </w:r>
            <w:r w:rsidRPr="00C32F38">
              <w:rPr>
                <w:sz w:val="20"/>
                <w:szCs w:val="20"/>
                <w:lang w:eastAsia="en-AU"/>
              </w:rPr>
              <w:t xml:space="preserve">atural-gas-refining-plant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Metal </w:t>
            </w:r>
            <w:r>
              <w:rPr>
                <w:b/>
                <w:sz w:val="20"/>
                <w:szCs w:val="20"/>
                <w:lang w:eastAsia="en-AU"/>
              </w:rPr>
              <w:t>P</w:t>
            </w:r>
            <w:r w:rsidRPr="00C32F38">
              <w:rPr>
                <w:b/>
                <w:sz w:val="20"/>
                <w:szCs w:val="20"/>
                <w:lang w:eastAsia="en-AU"/>
              </w:rPr>
              <w:t xml:space="preserve">roduction </w:t>
            </w:r>
            <w:r>
              <w:rPr>
                <w:b/>
                <w:sz w:val="20"/>
                <w:szCs w:val="20"/>
                <w:lang w:eastAsia="en-AU"/>
              </w:rPr>
              <w:t>P</w:t>
            </w:r>
            <w:r w:rsidRPr="00C32F38">
              <w:rPr>
                <w:b/>
                <w:sz w:val="20"/>
                <w:szCs w:val="20"/>
                <w:lang w:eastAsia="en-AU"/>
              </w:rPr>
              <w:t xml:space="preserve">rocess </w:t>
            </w:r>
            <w:r>
              <w:rPr>
                <w:b/>
                <w:sz w:val="20"/>
                <w:szCs w:val="20"/>
                <w:lang w:eastAsia="en-AU"/>
              </w:rPr>
              <w:t>C</w:t>
            </w:r>
            <w:r w:rsidRPr="00C32F38">
              <w:rPr>
                <w:b/>
                <w:sz w:val="20"/>
                <w:szCs w:val="20"/>
                <w:lang w:eastAsia="en-AU"/>
              </w:rPr>
              <w:t>ontrollers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3135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smartTag w:uri="urn:schemas-microsoft-com:office:smarttags" w:element="place">
              <w:smartTag w:uri="urn:schemas-microsoft-com:office:smarttags" w:element="State">
                <w:r w:rsidRPr="00C32F38">
                  <w:rPr>
                    <w:sz w:val="20"/>
                    <w:szCs w:val="20"/>
                    <w:lang w:eastAsia="en-AU"/>
                  </w:rPr>
                  <w:t>Ore</w:t>
                </w:r>
              </w:smartTag>
            </w:smartTag>
            <w:r w:rsidRPr="00C32F38">
              <w:rPr>
                <w:sz w:val="20"/>
                <w:szCs w:val="20"/>
                <w:lang w:eastAsia="en-AU"/>
              </w:rPr>
              <w:t xml:space="preserve"> and </w:t>
            </w:r>
            <w:r>
              <w:rPr>
                <w:sz w:val="20"/>
                <w:szCs w:val="20"/>
                <w:lang w:eastAsia="en-AU"/>
              </w:rPr>
              <w:t>M</w:t>
            </w:r>
            <w:r w:rsidRPr="00C32F38">
              <w:rPr>
                <w:sz w:val="20"/>
                <w:szCs w:val="20"/>
                <w:lang w:eastAsia="en-AU"/>
              </w:rPr>
              <w:t xml:space="preserve">etal </w:t>
            </w:r>
            <w:r>
              <w:rPr>
                <w:sz w:val="20"/>
                <w:szCs w:val="20"/>
                <w:lang w:eastAsia="en-AU"/>
              </w:rPr>
              <w:t>F</w:t>
            </w:r>
            <w:r w:rsidRPr="00C32F38">
              <w:rPr>
                <w:sz w:val="20"/>
                <w:szCs w:val="20"/>
                <w:lang w:eastAsia="en-AU"/>
              </w:rPr>
              <w:t xml:space="preserve">urnace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M</w:t>
            </w:r>
            <w:r w:rsidRPr="00C32F38">
              <w:rPr>
                <w:sz w:val="20"/>
                <w:szCs w:val="20"/>
                <w:lang w:eastAsia="en-AU"/>
              </w:rPr>
              <w:t xml:space="preserve">elters, </w:t>
            </w:r>
            <w:r>
              <w:rPr>
                <w:sz w:val="20"/>
                <w:szCs w:val="20"/>
                <w:lang w:eastAsia="en-AU"/>
              </w:rPr>
              <w:t>C</w:t>
            </w:r>
            <w:r w:rsidRPr="00C32F38">
              <w:rPr>
                <w:sz w:val="20"/>
                <w:szCs w:val="20"/>
                <w:lang w:eastAsia="en-AU"/>
              </w:rPr>
              <w:t xml:space="preserve">asters and </w:t>
            </w:r>
            <w:r>
              <w:rPr>
                <w:sz w:val="20"/>
                <w:szCs w:val="20"/>
                <w:lang w:eastAsia="en-AU"/>
              </w:rPr>
              <w:t>R</w:t>
            </w:r>
            <w:r w:rsidRPr="00C32F38">
              <w:rPr>
                <w:sz w:val="20"/>
                <w:szCs w:val="20"/>
                <w:lang w:eastAsia="en-AU"/>
              </w:rPr>
              <w:t xml:space="preserve">olling-mill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Metal-heat-treating-plant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8124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D</w:t>
            </w:r>
            <w:r w:rsidRPr="00C32F38">
              <w:rPr>
                <w:sz w:val="20"/>
                <w:szCs w:val="20"/>
                <w:lang w:eastAsia="en-AU"/>
              </w:rPr>
              <w:t xml:space="preserve">rawers and </w:t>
            </w:r>
            <w:r>
              <w:rPr>
                <w:sz w:val="20"/>
                <w:szCs w:val="20"/>
                <w:lang w:eastAsia="en-AU"/>
              </w:rPr>
              <w:t>E</w:t>
            </w:r>
            <w:r w:rsidRPr="00C32F38">
              <w:rPr>
                <w:sz w:val="20"/>
                <w:szCs w:val="20"/>
                <w:lang w:eastAsia="en-AU"/>
              </w:rPr>
              <w:t>xtruders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Process </w:t>
            </w:r>
            <w:r>
              <w:rPr>
                <w:b/>
                <w:sz w:val="20"/>
                <w:szCs w:val="20"/>
                <w:lang w:eastAsia="en-AU"/>
              </w:rPr>
              <w:t>C</w:t>
            </w:r>
            <w:r w:rsidRPr="00C32F38">
              <w:rPr>
                <w:b/>
                <w:sz w:val="20"/>
                <w:szCs w:val="20"/>
                <w:lang w:eastAsia="en-AU"/>
              </w:rPr>
              <w:t xml:space="preserve">ontrol </w:t>
            </w:r>
            <w:r>
              <w:rPr>
                <w:b/>
                <w:sz w:val="20"/>
                <w:szCs w:val="20"/>
                <w:lang w:eastAsia="en-AU"/>
              </w:rPr>
              <w:t>T</w:t>
            </w:r>
            <w:r w:rsidRPr="00C32F38">
              <w:rPr>
                <w:b/>
                <w:sz w:val="20"/>
                <w:szCs w:val="20"/>
                <w:lang w:eastAsia="en-AU"/>
              </w:rPr>
              <w:t xml:space="preserve">echnicians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3139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Industrial </w:t>
            </w:r>
            <w:r>
              <w:rPr>
                <w:sz w:val="20"/>
                <w:szCs w:val="20"/>
                <w:lang w:eastAsia="en-AU"/>
              </w:rPr>
              <w:t>R</w:t>
            </w:r>
            <w:r w:rsidRPr="00C32F38">
              <w:rPr>
                <w:sz w:val="20"/>
                <w:szCs w:val="20"/>
                <w:lang w:eastAsia="en-AU"/>
              </w:rPr>
              <w:t xml:space="preserve">obot </w:t>
            </w:r>
            <w:r>
              <w:rPr>
                <w:sz w:val="20"/>
                <w:szCs w:val="20"/>
                <w:lang w:eastAsia="en-AU"/>
              </w:rPr>
              <w:t>C</w:t>
            </w:r>
            <w:r w:rsidRPr="00C32F38">
              <w:rPr>
                <w:sz w:val="20"/>
                <w:szCs w:val="20"/>
                <w:lang w:eastAsia="en-AU"/>
              </w:rPr>
              <w:t>ontrollers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Paper-pulp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Papermaking-plant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8171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Automated-assembly-line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8172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Industrial-robot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Life </w:t>
            </w:r>
            <w:r>
              <w:rPr>
                <w:b/>
                <w:sz w:val="20"/>
                <w:szCs w:val="20"/>
                <w:lang w:eastAsia="en-AU"/>
              </w:rPr>
              <w:t>S</w:t>
            </w:r>
            <w:r w:rsidRPr="00C32F38">
              <w:rPr>
                <w:b/>
                <w:sz w:val="20"/>
                <w:szCs w:val="20"/>
                <w:lang w:eastAsia="en-AU"/>
              </w:rPr>
              <w:t xml:space="preserve">cience </w:t>
            </w:r>
            <w:r>
              <w:rPr>
                <w:b/>
                <w:sz w:val="20"/>
                <w:szCs w:val="20"/>
                <w:lang w:eastAsia="en-AU"/>
              </w:rPr>
              <w:t>T</w:t>
            </w:r>
            <w:r w:rsidRPr="00C32F38">
              <w:rPr>
                <w:b/>
                <w:sz w:val="20"/>
                <w:szCs w:val="20"/>
                <w:lang w:eastAsia="en-AU"/>
              </w:rPr>
              <w:t xml:space="preserve">echnicians (excluding </w:t>
            </w:r>
            <w:r>
              <w:rPr>
                <w:b/>
                <w:sz w:val="20"/>
                <w:szCs w:val="20"/>
                <w:lang w:eastAsia="en-AU"/>
              </w:rPr>
              <w:t>M</w:t>
            </w:r>
            <w:r w:rsidRPr="00C32F38">
              <w:rPr>
                <w:b/>
                <w:sz w:val="20"/>
                <w:szCs w:val="20"/>
                <w:lang w:eastAsia="en-AU"/>
              </w:rPr>
              <w:t>edical)</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3141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Life </w:t>
            </w:r>
            <w:r>
              <w:rPr>
                <w:sz w:val="20"/>
                <w:szCs w:val="20"/>
                <w:lang w:eastAsia="en-AU"/>
              </w:rPr>
              <w:t>S</w:t>
            </w:r>
            <w:r w:rsidRPr="00C32F38">
              <w:rPr>
                <w:sz w:val="20"/>
                <w:szCs w:val="20"/>
                <w:lang w:eastAsia="en-AU"/>
              </w:rPr>
              <w:t xml:space="preserve">cience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Agricultural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3142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Agronomy and </w:t>
            </w:r>
            <w:r>
              <w:rPr>
                <w:sz w:val="20"/>
                <w:szCs w:val="20"/>
                <w:lang w:eastAsia="en-AU"/>
              </w:rPr>
              <w:t>F</w:t>
            </w:r>
            <w:r w:rsidRPr="00C32F38">
              <w:rPr>
                <w:sz w:val="20"/>
                <w:szCs w:val="20"/>
                <w:lang w:eastAsia="en-AU"/>
              </w:rPr>
              <w:t xml:space="preserve">orestry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Forestry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3143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Agronomy and </w:t>
            </w:r>
            <w:r>
              <w:rPr>
                <w:sz w:val="20"/>
                <w:szCs w:val="20"/>
                <w:lang w:eastAsia="en-AU"/>
              </w:rPr>
              <w:t>F</w:t>
            </w:r>
            <w:r w:rsidRPr="00C32F38">
              <w:rPr>
                <w:sz w:val="20"/>
                <w:szCs w:val="20"/>
                <w:lang w:eastAsia="en-AU"/>
              </w:rPr>
              <w:t xml:space="preserve">orestry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Ships</w:t>
            </w:r>
            <w:r>
              <w:rPr>
                <w:b/>
                <w:sz w:val="20"/>
                <w:szCs w:val="20"/>
                <w:lang w:eastAsia="en-AU"/>
              </w:rPr>
              <w:t>’</w:t>
            </w:r>
            <w:r w:rsidRPr="00C32F38">
              <w:rPr>
                <w:b/>
                <w:sz w:val="20"/>
                <w:szCs w:val="20"/>
                <w:lang w:eastAsia="en-AU"/>
              </w:rPr>
              <w:t xml:space="preserve"> </w:t>
            </w:r>
            <w:r>
              <w:rPr>
                <w:b/>
                <w:sz w:val="20"/>
                <w:szCs w:val="20"/>
                <w:lang w:eastAsia="en-AU"/>
              </w:rPr>
              <w:t>E</w:t>
            </w:r>
            <w:r w:rsidRPr="00C32F38">
              <w:rPr>
                <w:b/>
                <w:sz w:val="20"/>
                <w:szCs w:val="20"/>
                <w:lang w:eastAsia="en-AU"/>
              </w:rPr>
              <w:t>ngineers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3151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Ships</w:t>
            </w:r>
            <w:r>
              <w:rPr>
                <w:sz w:val="20"/>
                <w:szCs w:val="20"/>
                <w:lang w:eastAsia="en-AU"/>
              </w:rPr>
              <w:t>’</w:t>
            </w:r>
            <w:r w:rsidRPr="00C32F38">
              <w:rPr>
                <w:sz w:val="20"/>
                <w:szCs w:val="20"/>
                <w:lang w:eastAsia="en-AU"/>
              </w:rPr>
              <w:t xml:space="preserve"> </w:t>
            </w:r>
            <w:r>
              <w:rPr>
                <w:sz w:val="20"/>
                <w:szCs w:val="20"/>
                <w:lang w:eastAsia="en-AU"/>
              </w:rPr>
              <w:t>E</w:t>
            </w:r>
            <w:r w:rsidRPr="00C32F38">
              <w:rPr>
                <w:sz w:val="20"/>
                <w:szCs w:val="20"/>
                <w:lang w:eastAsia="en-AU"/>
              </w:rPr>
              <w:t>ngineers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Ships</w:t>
            </w:r>
            <w:r>
              <w:rPr>
                <w:b/>
                <w:sz w:val="20"/>
                <w:szCs w:val="20"/>
                <w:lang w:eastAsia="en-AU"/>
              </w:rPr>
              <w:t>’</w:t>
            </w:r>
            <w:r w:rsidRPr="00C32F38">
              <w:rPr>
                <w:b/>
                <w:sz w:val="20"/>
                <w:szCs w:val="20"/>
                <w:lang w:eastAsia="en-AU"/>
              </w:rPr>
              <w:t xml:space="preserve"> </w:t>
            </w:r>
            <w:r>
              <w:rPr>
                <w:b/>
                <w:sz w:val="20"/>
                <w:szCs w:val="20"/>
                <w:lang w:eastAsia="en-AU"/>
              </w:rPr>
              <w:t>D</w:t>
            </w:r>
            <w:r w:rsidRPr="00C32F38">
              <w:rPr>
                <w:b/>
                <w:sz w:val="20"/>
                <w:szCs w:val="20"/>
                <w:lang w:eastAsia="en-AU"/>
              </w:rPr>
              <w:t xml:space="preserve">eck </w:t>
            </w:r>
            <w:r>
              <w:rPr>
                <w:b/>
                <w:sz w:val="20"/>
                <w:szCs w:val="20"/>
                <w:lang w:eastAsia="en-AU"/>
              </w:rPr>
              <w:t>O</w:t>
            </w:r>
            <w:r w:rsidRPr="00C32F38">
              <w:rPr>
                <w:b/>
                <w:sz w:val="20"/>
                <w:szCs w:val="20"/>
                <w:lang w:eastAsia="en-AU"/>
              </w:rPr>
              <w:t xml:space="preserve">fficers and </w:t>
            </w:r>
            <w:r>
              <w:rPr>
                <w:b/>
                <w:sz w:val="20"/>
                <w:szCs w:val="20"/>
                <w:lang w:eastAsia="en-AU"/>
              </w:rPr>
              <w:t>P</w:t>
            </w:r>
            <w:r w:rsidRPr="00C32F38">
              <w:rPr>
                <w:b/>
                <w:sz w:val="20"/>
                <w:szCs w:val="20"/>
                <w:lang w:eastAsia="en-AU"/>
              </w:rPr>
              <w:t>ilots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3152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Ships</w:t>
            </w:r>
            <w:r>
              <w:rPr>
                <w:sz w:val="20"/>
                <w:szCs w:val="20"/>
                <w:lang w:eastAsia="en-AU"/>
              </w:rPr>
              <w:t>’</w:t>
            </w:r>
            <w:r w:rsidRPr="00C32F38">
              <w:rPr>
                <w:sz w:val="20"/>
                <w:szCs w:val="20"/>
                <w:lang w:eastAsia="en-AU"/>
              </w:rPr>
              <w:t xml:space="preserve"> </w:t>
            </w:r>
            <w:r>
              <w:rPr>
                <w:sz w:val="20"/>
                <w:szCs w:val="20"/>
                <w:lang w:eastAsia="en-AU"/>
              </w:rPr>
              <w:t>D</w:t>
            </w:r>
            <w:r w:rsidRPr="00C32F38">
              <w:rPr>
                <w:sz w:val="20"/>
                <w:szCs w:val="20"/>
                <w:lang w:eastAsia="en-AU"/>
              </w:rPr>
              <w:t xml:space="preserve">eck </w:t>
            </w:r>
            <w:r>
              <w:rPr>
                <w:sz w:val="20"/>
                <w:szCs w:val="20"/>
                <w:lang w:eastAsia="en-AU"/>
              </w:rPr>
              <w:t>O</w:t>
            </w:r>
            <w:r w:rsidRPr="00C32F38">
              <w:rPr>
                <w:sz w:val="20"/>
                <w:szCs w:val="20"/>
                <w:lang w:eastAsia="en-AU"/>
              </w:rPr>
              <w:t xml:space="preserve">fficers and </w:t>
            </w:r>
            <w:r>
              <w:rPr>
                <w:sz w:val="20"/>
                <w:szCs w:val="20"/>
                <w:lang w:eastAsia="en-AU"/>
              </w:rPr>
              <w:t>P</w:t>
            </w:r>
            <w:r w:rsidRPr="00C32F38">
              <w:rPr>
                <w:sz w:val="20"/>
                <w:szCs w:val="20"/>
                <w:lang w:eastAsia="en-AU"/>
              </w:rPr>
              <w:t>ilots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Aircraft </w:t>
            </w:r>
            <w:r>
              <w:rPr>
                <w:b/>
                <w:sz w:val="20"/>
                <w:szCs w:val="20"/>
                <w:lang w:eastAsia="en-AU"/>
              </w:rPr>
              <w:t>P</w:t>
            </w:r>
            <w:r w:rsidRPr="00C32F38">
              <w:rPr>
                <w:b/>
                <w:sz w:val="20"/>
                <w:szCs w:val="20"/>
                <w:lang w:eastAsia="en-AU"/>
              </w:rPr>
              <w:t xml:space="preserve">ilots and </w:t>
            </w:r>
            <w:r>
              <w:rPr>
                <w:b/>
                <w:sz w:val="20"/>
                <w:szCs w:val="20"/>
                <w:lang w:eastAsia="en-AU"/>
              </w:rPr>
              <w:t>R</w:t>
            </w:r>
            <w:r w:rsidRPr="00C32F38">
              <w:rPr>
                <w:b/>
                <w:sz w:val="20"/>
                <w:szCs w:val="20"/>
                <w:lang w:eastAsia="en-AU"/>
              </w:rPr>
              <w:t xml:space="preserve">elated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3153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Aircraft </w:t>
            </w:r>
            <w:r>
              <w:rPr>
                <w:sz w:val="20"/>
                <w:szCs w:val="20"/>
                <w:lang w:eastAsia="en-AU"/>
              </w:rPr>
              <w:t>P</w:t>
            </w:r>
            <w:r w:rsidRPr="00C32F38">
              <w:rPr>
                <w:sz w:val="20"/>
                <w:szCs w:val="20"/>
                <w:lang w:eastAsia="en-AU"/>
              </w:rPr>
              <w:t xml:space="preserve">ilots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Flying instructors</w:t>
            </w: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Air </w:t>
            </w:r>
            <w:r>
              <w:rPr>
                <w:b/>
                <w:sz w:val="20"/>
                <w:szCs w:val="20"/>
                <w:lang w:eastAsia="en-AU"/>
              </w:rPr>
              <w:t>T</w:t>
            </w:r>
            <w:r w:rsidRPr="00C32F38">
              <w:rPr>
                <w:b/>
                <w:sz w:val="20"/>
                <w:szCs w:val="20"/>
                <w:lang w:eastAsia="en-AU"/>
              </w:rPr>
              <w:t xml:space="preserve">raffic </w:t>
            </w:r>
            <w:r>
              <w:rPr>
                <w:b/>
                <w:sz w:val="20"/>
                <w:szCs w:val="20"/>
                <w:lang w:eastAsia="en-AU"/>
              </w:rPr>
              <w:t>C</w:t>
            </w:r>
            <w:r w:rsidRPr="00C32F38">
              <w:rPr>
                <w:b/>
                <w:sz w:val="20"/>
                <w:szCs w:val="20"/>
                <w:lang w:eastAsia="en-AU"/>
              </w:rPr>
              <w:t>ontrollers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3154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3144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Air </w:t>
            </w:r>
            <w:r>
              <w:rPr>
                <w:sz w:val="20"/>
                <w:szCs w:val="20"/>
                <w:lang w:eastAsia="en-AU"/>
              </w:rPr>
              <w:t>T</w:t>
            </w:r>
            <w:r w:rsidRPr="00C32F38">
              <w:rPr>
                <w:sz w:val="20"/>
                <w:szCs w:val="20"/>
                <w:lang w:eastAsia="en-AU"/>
              </w:rPr>
              <w:t xml:space="preserve">raffic </w:t>
            </w:r>
            <w:r>
              <w:rPr>
                <w:sz w:val="20"/>
                <w:szCs w:val="20"/>
                <w:lang w:eastAsia="en-AU"/>
              </w:rPr>
              <w:t>C</w:t>
            </w:r>
            <w:r w:rsidRPr="00C32F38">
              <w:rPr>
                <w:sz w:val="20"/>
                <w:szCs w:val="20"/>
                <w:lang w:eastAsia="en-AU"/>
              </w:rPr>
              <w:t>ontrollers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Air </w:t>
            </w:r>
            <w:r>
              <w:rPr>
                <w:b/>
                <w:sz w:val="20"/>
                <w:szCs w:val="20"/>
                <w:lang w:eastAsia="en-AU"/>
              </w:rPr>
              <w:t>T</w:t>
            </w:r>
            <w:r w:rsidRPr="00C32F38">
              <w:rPr>
                <w:b/>
                <w:sz w:val="20"/>
                <w:szCs w:val="20"/>
                <w:lang w:eastAsia="en-AU"/>
              </w:rPr>
              <w:t xml:space="preserve">raffic </w:t>
            </w:r>
            <w:r>
              <w:rPr>
                <w:b/>
                <w:sz w:val="20"/>
                <w:szCs w:val="20"/>
                <w:lang w:eastAsia="en-AU"/>
              </w:rPr>
              <w:t>S</w:t>
            </w:r>
            <w:r w:rsidRPr="00C32F38">
              <w:rPr>
                <w:b/>
                <w:sz w:val="20"/>
                <w:szCs w:val="20"/>
                <w:lang w:eastAsia="en-AU"/>
              </w:rPr>
              <w:t xml:space="preserve">afety </w:t>
            </w:r>
            <w:r>
              <w:rPr>
                <w:b/>
                <w:sz w:val="20"/>
                <w:szCs w:val="20"/>
                <w:lang w:eastAsia="en-AU"/>
              </w:rPr>
              <w:t>E</w:t>
            </w:r>
            <w:r w:rsidRPr="00C32F38">
              <w:rPr>
                <w:b/>
                <w:sz w:val="20"/>
                <w:szCs w:val="20"/>
                <w:lang w:eastAsia="en-AU"/>
              </w:rPr>
              <w:t xml:space="preserve">lectronics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3155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3145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Air </w:t>
            </w:r>
            <w:r>
              <w:rPr>
                <w:sz w:val="20"/>
                <w:szCs w:val="20"/>
                <w:lang w:eastAsia="en-AU"/>
              </w:rPr>
              <w:t>T</w:t>
            </w:r>
            <w:r w:rsidRPr="00C32F38">
              <w:rPr>
                <w:sz w:val="20"/>
                <w:szCs w:val="20"/>
                <w:lang w:eastAsia="en-AU"/>
              </w:rPr>
              <w:t xml:space="preserve">raffic </w:t>
            </w:r>
            <w:r>
              <w:rPr>
                <w:sz w:val="20"/>
                <w:szCs w:val="20"/>
                <w:lang w:eastAsia="en-AU"/>
              </w:rPr>
              <w:t>S</w:t>
            </w:r>
            <w:r w:rsidRPr="00C32F38">
              <w:rPr>
                <w:sz w:val="20"/>
                <w:szCs w:val="20"/>
                <w:lang w:eastAsia="en-AU"/>
              </w:rPr>
              <w:t xml:space="preserve">afety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Medical </w:t>
            </w:r>
            <w:r>
              <w:rPr>
                <w:b/>
                <w:sz w:val="20"/>
                <w:szCs w:val="20"/>
                <w:lang w:eastAsia="en-AU"/>
              </w:rPr>
              <w:t>I</w:t>
            </w:r>
            <w:r w:rsidRPr="00C32F38">
              <w:rPr>
                <w:b/>
                <w:sz w:val="20"/>
                <w:szCs w:val="20"/>
                <w:lang w:eastAsia="en-AU"/>
              </w:rPr>
              <w:t xml:space="preserve">maging and </w:t>
            </w:r>
            <w:r>
              <w:rPr>
                <w:b/>
                <w:sz w:val="20"/>
                <w:szCs w:val="20"/>
                <w:lang w:eastAsia="en-AU"/>
              </w:rPr>
              <w:t>T</w:t>
            </w:r>
            <w:r w:rsidRPr="00C32F38">
              <w:rPr>
                <w:b/>
                <w:sz w:val="20"/>
                <w:szCs w:val="20"/>
                <w:lang w:eastAsia="en-AU"/>
              </w:rPr>
              <w:t xml:space="preserve">herapeutic </w:t>
            </w:r>
            <w:r>
              <w:rPr>
                <w:b/>
                <w:sz w:val="20"/>
                <w:szCs w:val="20"/>
                <w:lang w:eastAsia="en-AU"/>
              </w:rPr>
              <w:lastRenderedPageBreak/>
              <w:t>E</w:t>
            </w:r>
            <w:r w:rsidRPr="00C32F38">
              <w:rPr>
                <w:b/>
                <w:sz w:val="20"/>
                <w:szCs w:val="20"/>
                <w:lang w:eastAsia="en-AU"/>
              </w:rPr>
              <w:t xml:space="preserve">quipment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3211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3133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Medical </w:t>
            </w:r>
            <w:r>
              <w:rPr>
                <w:sz w:val="20"/>
                <w:szCs w:val="20"/>
                <w:lang w:eastAsia="en-AU"/>
              </w:rPr>
              <w:t>E</w:t>
            </w:r>
            <w:r w:rsidRPr="00C32F38">
              <w:rPr>
                <w:sz w:val="20"/>
                <w:szCs w:val="20"/>
                <w:lang w:eastAsia="en-AU"/>
              </w:rPr>
              <w:t xml:space="preserve">quipment </w:t>
            </w:r>
            <w:r>
              <w:rPr>
                <w:sz w:val="20"/>
                <w:szCs w:val="20"/>
                <w:lang w:eastAsia="en-AU"/>
              </w:rPr>
              <w:lastRenderedPageBreak/>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Medical and </w:t>
            </w:r>
            <w:r>
              <w:rPr>
                <w:b/>
                <w:sz w:val="20"/>
                <w:szCs w:val="20"/>
                <w:lang w:eastAsia="en-AU"/>
              </w:rPr>
              <w:t>P</w:t>
            </w:r>
            <w:r w:rsidRPr="00C32F38">
              <w:rPr>
                <w:b/>
                <w:sz w:val="20"/>
                <w:szCs w:val="20"/>
                <w:lang w:eastAsia="en-AU"/>
              </w:rPr>
              <w:t xml:space="preserve">athology </w:t>
            </w:r>
            <w:r>
              <w:rPr>
                <w:b/>
                <w:sz w:val="20"/>
                <w:szCs w:val="20"/>
                <w:lang w:eastAsia="en-AU"/>
              </w:rPr>
              <w:t>L</w:t>
            </w:r>
            <w:r w:rsidRPr="00C32F38">
              <w:rPr>
                <w:b/>
                <w:sz w:val="20"/>
                <w:szCs w:val="20"/>
                <w:lang w:eastAsia="en-AU"/>
              </w:rPr>
              <w:t xml:space="preserve">aboratory </w:t>
            </w:r>
            <w:r>
              <w:rPr>
                <w:b/>
                <w:sz w:val="20"/>
                <w:szCs w:val="20"/>
                <w:lang w:eastAsia="en-AU"/>
              </w:rPr>
              <w:t>T</w:t>
            </w:r>
            <w:r w:rsidRPr="00C32F38">
              <w:rPr>
                <w:b/>
                <w:sz w:val="20"/>
                <w:szCs w:val="20"/>
                <w:lang w:eastAsia="en-AU"/>
              </w:rPr>
              <w:t xml:space="preserve">echnicians </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Life </w:t>
            </w:r>
            <w:r>
              <w:rPr>
                <w:sz w:val="20"/>
                <w:szCs w:val="20"/>
                <w:lang w:eastAsia="en-AU"/>
              </w:rPr>
              <w:t>S</w:t>
            </w:r>
            <w:r w:rsidRPr="00C32F38">
              <w:rPr>
                <w:sz w:val="20"/>
                <w:szCs w:val="20"/>
                <w:lang w:eastAsia="en-AU"/>
              </w:rPr>
              <w:t xml:space="preserve">cience </w:t>
            </w:r>
            <w:r>
              <w:rPr>
                <w:sz w:val="20"/>
                <w:szCs w:val="20"/>
                <w:lang w:eastAsia="en-AU"/>
              </w:rPr>
              <w:t>T</w:t>
            </w:r>
            <w:r w:rsidRPr="00C32F38">
              <w:rPr>
                <w:sz w:val="20"/>
                <w:szCs w:val="20"/>
                <w:lang w:eastAsia="en-AU"/>
              </w:rPr>
              <w:t>echnicians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Pharmaceutical </w:t>
            </w:r>
            <w:r>
              <w:rPr>
                <w:b/>
                <w:sz w:val="20"/>
                <w:szCs w:val="20"/>
                <w:lang w:eastAsia="en-AU"/>
              </w:rPr>
              <w:t>T</w:t>
            </w:r>
            <w:r w:rsidRPr="00C32F38">
              <w:rPr>
                <w:b/>
                <w:sz w:val="20"/>
                <w:szCs w:val="20"/>
                <w:lang w:eastAsia="en-AU"/>
              </w:rPr>
              <w:t xml:space="preserve">echnicians and </w:t>
            </w:r>
            <w:r>
              <w:rPr>
                <w:b/>
                <w:sz w:val="20"/>
                <w:szCs w:val="20"/>
                <w:lang w:eastAsia="en-AU"/>
              </w:rPr>
              <w:t>A</w:t>
            </w:r>
            <w:r w:rsidRPr="00C32F38">
              <w:rPr>
                <w:b/>
                <w:sz w:val="20"/>
                <w:szCs w:val="20"/>
                <w:lang w:eastAsia="en-AU"/>
              </w:rPr>
              <w:t>ssistants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3228</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Pharmaceutical </w:t>
            </w:r>
            <w:r>
              <w:rPr>
                <w:sz w:val="20"/>
                <w:szCs w:val="20"/>
                <w:lang w:eastAsia="en-AU"/>
              </w:rPr>
              <w:t>A</w:t>
            </w:r>
            <w:r w:rsidRPr="00C32F38">
              <w:rPr>
                <w:sz w:val="20"/>
                <w:szCs w:val="20"/>
                <w:lang w:eastAsia="en-AU"/>
              </w:rPr>
              <w:t>ssistants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Medical and </w:t>
            </w:r>
            <w:r>
              <w:rPr>
                <w:b/>
                <w:sz w:val="20"/>
                <w:szCs w:val="20"/>
                <w:lang w:eastAsia="en-AU"/>
              </w:rPr>
              <w:t>D</w:t>
            </w:r>
            <w:r w:rsidRPr="00C32F38">
              <w:rPr>
                <w:b/>
                <w:sz w:val="20"/>
                <w:szCs w:val="20"/>
                <w:lang w:eastAsia="en-AU"/>
              </w:rPr>
              <w:t xml:space="preserve">ental </w:t>
            </w:r>
            <w:r>
              <w:rPr>
                <w:b/>
                <w:sz w:val="20"/>
                <w:szCs w:val="20"/>
                <w:lang w:eastAsia="en-AU"/>
              </w:rPr>
              <w:t>P</w:t>
            </w:r>
            <w:r w:rsidRPr="00C32F38">
              <w:rPr>
                <w:b/>
                <w:sz w:val="20"/>
                <w:szCs w:val="20"/>
                <w:lang w:eastAsia="en-AU"/>
              </w:rPr>
              <w:t xml:space="preserve">rosthetic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3214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Physiotherapists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Prosthetics technicians, Prosthesis fitters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7311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Precision-instrument </w:t>
            </w:r>
            <w:r>
              <w:rPr>
                <w:sz w:val="20"/>
                <w:szCs w:val="20"/>
                <w:lang w:eastAsia="en-AU"/>
              </w:rPr>
              <w:t>M</w:t>
            </w:r>
            <w:r w:rsidRPr="00C32F38">
              <w:rPr>
                <w:sz w:val="20"/>
                <w:szCs w:val="20"/>
                <w:lang w:eastAsia="en-AU"/>
              </w:rPr>
              <w:t xml:space="preserve">akers and </w:t>
            </w:r>
            <w:r>
              <w:rPr>
                <w:sz w:val="20"/>
                <w:szCs w:val="20"/>
                <w:lang w:eastAsia="en-AU"/>
              </w:rPr>
              <w:t>R</w:t>
            </w:r>
            <w:r w:rsidRPr="00C32F38">
              <w:rPr>
                <w:sz w:val="20"/>
                <w:szCs w:val="20"/>
                <w:lang w:eastAsia="en-AU"/>
              </w:rPr>
              <w:t>epairers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Nursing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and </w:t>
            </w:r>
            <w:r>
              <w:rPr>
                <w:sz w:val="20"/>
                <w:szCs w:val="20"/>
                <w:lang w:eastAsia="en-AU"/>
              </w:rPr>
              <w:t>M</w:t>
            </w:r>
            <w:r w:rsidRPr="00C32F38">
              <w:rPr>
                <w:sz w:val="20"/>
                <w:szCs w:val="20"/>
                <w:lang w:eastAsia="en-AU"/>
              </w:rPr>
              <w:t xml:space="preserve">idwifery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w:t>
            </w:r>
            <w:r>
              <w:rPr>
                <w:sz w:val="20"/>
                <w:szCs w:val="20"/>
                <w:lang w:eastAsia="en-AU"/>
              </w:rPr>
              <w:t>A</w:t>
            </w:r>
            <w:r w:rsidRPr="00C32F38">
              <w:rPr>
                <w:sz w:val="20"/>
                <w:szCs w:val="20"/>
                <w:lang w:eastAsia="en-AU"/>
              </w:rPr>
              <w:t>ssociate professionals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Midwifery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2230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Nursing and </w:t>
            </w:r>
            <w:r>
              <w:rPr>
                <w:sz w:val="20"/>
                <w:szCs w:val="20"/>
                <w:lang w:eastAsia="en-AU"/>
              </w:rPr>
              <w:t>M</w:t>
            </w:r>
            <w:r w:rsidRPr="00C32F38">
              <w:rPr>
                <w:sz w:val="20"/>
                <w:szCs w:val="20"/>
                <w:lang w:eastAsia="en-AU"/>
              </w:rPr>
              <w:t xml:space="preserve">idwifery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Midwifery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Traditional and </w:t>
            </w:r>
            <w:r>
              <w:rPr>
                <w:b/>
                <w:sz w:val="20"/>
                <w:szCs w:val="20"/>
                <w:lang w:eastAsia="en-AU"/>
              </w:rPr>
              <w:t>C</w:t>
            </w:r>
            <w:r w:rsidRPr="00C32F38">
              <w:rPr>
                <w:b/>
                <w:sz w:val="20"/>
                <w:szCs w:val="20"/>
                <w:lang w:eastAsia="en-AU"/>
              </w:rPr>
              <w:t xml:space="preserve">omplementary </w:t>
            </w:r>
            <w:r>
              <w:rPr>
                <w:b/>
                <w:sz w:val="20"/>
                <w:szCs w:val="20"/>
                <w:lang w:eastAsia="en-AU"/>
              </w:rPr>
              <w:t>M</w:t>
            </w:r>
            <w:r w:rsidRPr="00C32F38">
              <w:rPr>
                <w:b/>
                <w:sz w:val="20"/>
                <w:szCs w:val="20"/>
                <w:lang w:eastAsia="en-AU"/>
              </w:rPr>
              <w:t xml:space="preserve">edicine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3230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Traditional </w:t>
            </w:r>
            <w:r>
              <w:rPr>
                <w:sz w:val="20"/>
                <w:szCs w:val="20"/>
                <w:lang w:eastAsia="en-AU"/>
              </w:rPr>
              <w:t>M</w:t>
            </w:r>
            <w:r w:rsidRPr="00C32F38">
              <w:rPr>
                <w:sz w:val="20"/>
                <w:szCs w:val="20"/>
                <w:lang w:eastAsia="en-AU"/>
              </w:rPr>
              <w:t xml:space="preserve">edicine </w:t>
            </w:r>
            <w:r>
              <w:rPr>
                <w:sz w:val="20"/>
                <w:szCs w:val="20"/>
                <w:lang w:eastAsia="en-AU"/>
              </w:rPr>
              <w:t>P</w:t>
            </w:r>
            <w:r w:rsidRPr="00C32F38">
              <w:rPr>
                <w:sz w:val="20"/>
                <w:szCs w:val="20"/>
                <w:lang w:eastAsia="en-AU"/>
              </w:rPr>
              <w:t>ractitioners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Veterinary </w:t>
            </w:r>
            <w:r>
              <w:rPr>
                <w:b/>
                <w:sz w:val="20"/>
                <w:szCs w:val="20"/>
                <w:lang w:eastAsia="en-AU"/>
              </w:rPr>
              <w:t>T</w:t>
            </w:r>
            <w:r w:rsidRPr="00C32F38">
              <w:rPr>
                <w:b/>
                <w:sz w:val="20"/>
                <w:szCs w:val="20"/>
                <w:lang w:eastAsia="en-AU"/>
              </w:rPr>
              <w:t xml:space="preserve">echnicians and </w:t>
            </w:r>
            <w:r>
              <w:rPr>
                <w:b/>
                <w:sz w:val="20"/>
                <w:szCs w:val="20"/>
                <w:lang w:eastAsia="en-AU"/>
              </w:rPr>
              <w:t>A</w:t>
            </w:r>
            <w:r w:rsidRPr="00C32F38">
              <w:rPr>
                <w:b/>
                <w:sz w:val="20"/>
                <w:szCs w:val="20"/>
                <w:lang w:eastAsia="en-AU"/>
              </w:rPr>
              <w:t>ssistants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3240</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Veterinary </w:t>
            </w:r>
            <w:r>
              <w:rPr>
                <w:sz w:val="20"/>
                <w:szCs w:val="20"/>
                <w:lang w:eastAsia="en-AU"/>
              </w:rPr>
              <w:t>A</w:t>
            </w:r>
            <w:r w:rsidRPr="00C32F38">
              <w:rPr>
                <w:sz w:val="20"/>
                <w:szCs w:val="20"/>
                <w:lang w:eastAsia="en-AU"/>
              </w:rPr>
              <w:t>ssistants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Dental </w:t>
            </w:r>
            <w:r>
              <w:rPr>
                <w:b/>
                <w:sz w:val="20"/>
                <w:szCs w:val="20"/>
                <w:lang w:eastAsia="en-AU"/>
              </w:rPr>
              <w:t>A</w:t>
            </w:r>
            <w:r w:rsidRPr="00C32F38">
              <w:rPr>
                <w:b/>
                <w:sz w:val="20"/>
                <w:szCs w:val="20"/>
                <w:lang w:eastAsia="en-AU"/>
              </w:rPr>
              <w:t xml:space="preserve">ssistants and </w:t>
            </w:r>
            <w:r>
              <w:rPr>
                <w:b/>
                <w:sz w:val="20"/>
                <w:szCs w:val="20"/>
                <w:lang w:eastAsia="en-AU"/>
              </w:rPr>
              <w:t>T</w:t>
            </w:r>
            <w:r w:rsidRPr="00C32F38">
              <w:rPr>
                <w:b/>
                <w:sz w:val="20"/>
                <w:szCs w:val="20"/>
                <w:lang w:eastAsia="en-AU"/>
              </w:rPr>
              <w:t>herapists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Dental </w:t>
            </w:r>
            <w:r>
              <w:rPr>
                <w:sz w:val="20"/>
                <w:szCs w:val="20"/>
                <w:lang w:eastAsia="en-AU"/>
              </w:rPr>
              <w:t>A</w:t>
            </w:r>
            <w:r w:rsidRPr="00C32F38">
              <w:rPr>
                <w:sz w:val="20"/>
                <w:szCs w:val="20"/>
                <w:lang w:eastAsia="en-AU"/>
              </w:rPr>
              <w:t>ssistants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Medical </w:t>
            </w:r>
            <w:r>
              <w:rPr>
                <w:b/>
                <w:sz w:val="20"/>
                <w:szCs w:val="20"/>
                <w:lang w:eastAsia="en-AU"/>
              </w:rPr>
              <w:t>R</w:t>
            </w:r>
            <w:r w:rsidRPr="00C32F38">
              <w:rPr>
                <w:b/>
                <w:sz w:val="20"/>
                <w:szCs w:val="20"/>
                <w:lang w:eastAsia="en-AU"/>
              </w:rPr>
              <w:t xml:space="preserve">ecords and </w:t>
            </w:r>
            <w:r>
              <w:rPr>
                <w:b/>
                <w:sz w:val="20"/>
                <w:szCs w:val="20"/>
                <w:lang w:eastAsia="en-AU"/>
              </w:rPr>
              <w:t>H</w:t>
            </w:r>
            <w:r w:rsidRPr="00C32F38">
              <w:rPr>
                <w:b/>
                <w:sz w:val="20"/>
                <w:szCs w:val="20"/>
                <w:lang w:eastAsia="en-AU"/>
              </w:rPr>
              <w:t xml:space="preserve">ealth </w:t>
            </w:r>
            <w:r>
              <w:rPr>
                <w:b/>
                <w:sz w:val="20"/>
                <w:szCs w:val="20"/>
                <w:lang w:eastAsia="en-AU"/>
              </w:rPr>
              <w:t>I</w:t>
            </w:r>
            <w:r w:rsidRPr="00C32F38">
              <w:rPr>
                <w:b/>
                <w:sz w:val="20"/>
                <w:szCs w:val="20"/>
                <w:lang w:eastAsia="en-AU"/>
              </w:rPr>
              <w:t xml:space="preserve">nformation </w:t>
            </w:r>
            <w:r>
              <w:rPr>
                <w:b/>
                <w:sz w:val="20"/>
                <w:szCs w:val="20"/>
                <w:lang w:eastAsia="en-AU"/>
              </w:rPr>
              <w:t>T</w:t>
            </w:r>
            <w:r w:rsidRPr="00C32F38">
              <w:rPr>
                <w:b/>
                <w:sz w:val="20"/>
                <w:szCs w:val="20"/>
                <w:lang w:eastAsia="en-AU"/>
              </w:rPr>
              <w:t>echnicians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Coding, </w:t>
            </w:r>
            <w:r>
              <w:rPr>
                <w:sz w:val="20"/>
                <w:szCs w:val="20"/>
                <w:lang w:eastAsia="en-AU"/>
              </w:rPr>
              <w:t>P</w:t>
            </w:r>
            <w:r w:rsidRPr="00C32F38">
              <w:rPr>
                <w:sz w:val="20"/>
                <w:szCs w:val="20"/>
                <w:lang w:eastAsia="en-AU"/>
              </w:rPr>
              <w:t xml:space="preserve">roof-reading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Community </w:t>
            </w:r>
            <w:r>
              <w:rPr>
                <w:b/>
                <w:sz w:val="20"/>
                <w:szCs w:val="20"/>
                <w:lang w:eastAsia="en-AU"/>
              </w:rPr>
              <w:t>H</w:t>
            </w:r>
            <w:r w:rsidRPr="00C32F38">
              <w:rPr>
                <w:b/>
                <w:sz w:val="20"/>
                <w:szCs w:val="20"/>
                <w:lang w:eastAsia="en-AU"/>
              </w:rPr>
              <w:t xml:space="preserve">ealth </w:t>
            </w:r>
            <w:r>
              <w:rPr>
                <w:b/>
                <w:sz w:val="20"/>
                <w:szCs w:val="20"/>
                <w:lang w:eastAsia="en-AU"/>
              </w:rPr>
              <w:t>W</w:t>
            </w:r>
            <w:r w:rsidRPr="00C32F38">
              <w:rPr>
                <w:b/>
                <w:sz w:val="20"/>
                <w:szCs w:val="20"/>
                <w:lang w:eastAsia="en-AU"/>
              </w:rPr>
              <w:t>orkers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Medical </w:t>
            </w:r>
            <w:r>
              <w:rPr>
                <w:sz w:val="20"/>
                <w:szCs w:val="20"/>
                <w:lang w:eastAsia="en-AU"/>
              </w:rPr>
              <w:t>A</w:t>
            </w:r>
            <w:r w:rsidRPr="00C32F38">
              <w:rPr>
                <w:sz w:val="20"/>
                <w:szCs w:val="20"/>
                <w:lang w:eastAsia="en-AU"/>
              </w:rPr>
              <w:t>ssistants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Dispensing </w:t>
            </w:r>
            <w:r>
              <w:rPr>
                <w:b/>
                <w:sz w:val="20"/>
                <w:szCs w:val="20"/>
                <w:lang w:eastAsia="en-AU"/>
              </w:rPr>
              <w:t>O</w:t>
            </w:r>
            <w:r w:rsidRPr="00C32F38">
              <w:rPr>
                <w:b/>
                <w:sz w:val="20"/>
                <w:szCs w:val="20"/>
                <w:lang w:eastAsia="en-AU"/>
              </w:rPr>
              <w:t>pticians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Optometrists and </w:t>
            </w:r>
            <w:r>
              <w:rPr>
                <w:sz w:val="20"/>
                <w:szCs w:val="20"/>
                <w:lang w:eastAsia="en-AU"/>
              </w:rPr>
              <w:t>O</w:t>
            </w:r>
            <w:r w:rsidRPr="00C32F38">
              <w:rPr>
                <w:sz w:val="20"/>
                <w:szCs w:val="20"/>
                <w:lang w:eastAsia="en-AU"/>
              </w:rPr>
              <w:t>pticians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Physiotherapy </w:t>
            </w:r>
            <w:r>
              <w:rPr>
                <w:b/>
                <w:sz w:val="20"/>
                <w:szCs w:val="20"/>
                <w:lang w:eastAsia="en-AU"/>
              </w:rPr>
              <w:t>T</w:t>
            </w:r>
            <w:r w:rsidRPr="00C32F38">
              <w:rPr>
                <w:b/>
                <w:sz w:val="20"/>
                <w:szCs w:val="20"/>
                <w:lang w:eastAsia="en-AU"/>
              </w:rPr>
              <w:t xml:space="preserve">echnicians and </w:t>
            </w:r>
            <w:r>
              <w:rPr>
                <w:b/>
                <w:sz w:val="20"/>
                <w:szCs w:val="20"/>
                <w:lang w:eastAsia="en-AU"/>
              </w:rPr>
              <w:t>A</w:t>
            </w:r>
            <w:r w:rsidRPr="00C32F38">
              <w:rPr>
                <w:b/>
                <w:sz w:val="20"/>
                <w:szCs w:val="20"/>
                <w:lang w:eastAsia="en-AU"/>
              </w:rPr>
              <w:t>ssistants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Physiotherapists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Medical </w:t>
            </w:r>
            <w:r>
              <w:rPr>
                <w:b/>
                <w:sz w:val="20"/>
                <w:szCs w:val="20"/>
                <w:lang w:eastAsia="en-AU"/>
              </w:rPr>
              <w:t>A</w:t>
            </w:r>
            <w:r w:rsidRPr="00C32F38">
              <w:rPr>
                <w:b/>
                <w:sz w:val="20"/>
                <w:szCs w:val="20"/>
                <w:lang w:eastAsia="en-AU"/>
              </w:rPr>
              <w:t>ssistants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3256</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Medical </w:t>
            </w:r>
            <w:r>
              <w:rPr>
                <w:sz w:val="20"/>
                <w:szCs w:val="20"/>
                <w:lang w:eastAsia="en-AU"/>
              </w:rPr>
              <w:t>A</w:t>
            </w:r>
            <w:r w:rsidRPr="00C32F38">
              <w:rPr>
                <w:sz w:val="20"/>
                <w:szCs w:val="20"/>
                <w:lang w:eastAsia="en-AU"/>
              </w:rPr>
              <w:t>ssistants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Environmental and </w:t>
            </w:r>
            <w:r>
              <w:rPr>
                <w:b/>
                <w:sz w:val="20"/>
                <w:szCs w:val="20"/>
                <w:lang w:eastAsia="en-AU"/>
              </w:rPr>
              <w:t>O</w:t>
            </w:r>
            <w:r w:rsidRPr="00C32F38">
              <w:rPr>
                <w:b/>
                <w:sz w:val="20"/>
                <w:szCs w:val="20"/>
                <w:lang w:eastAsia="en-AU"/>
              </w:rPr>
              <w:t xml:space="preserve">ccupational </w:t>
            </w:r>
            <w:r>
              <w:rPr>
                <w:b/>
                <w:sz w:val="20"/>
                <w:szCs w:val="20"/>
                <w:lang w:eastAsia="en-AU"/>
              </w:rPr>
              <w:t>H</w:t>
            </w:r>
            <w:r w:rsidRPr="00C32F38">
              <w:rPr>
                <w:b/>
                <w:sz w:val="20"/>
                <w:szCs w:val="20"/>
                <w:lang w:eastAsia="en-AU"/>
              </w:rPr>
              <w:t xml:space="preserve">ealth </w:t>
            </w:r>
            <w:r>
              <w:rPr>
                <w:b/>
                <w:sz w:val="20"/>
                <w:szCs w:val="20"/>
                <w:lang w:eastAsia="en-AU"/>
              </w:rPr>
              <w:t>I</w:t>
            </w:r>
            <w:r w:rsidRPr="00C32F38">
              <w:rPr>
                <w:b/>
                <w:sz w:val="20"/>
                <w:szCs w:val="20"/>
                <w:lang w:eastAsia="en-AU"/>
              </w:rPr>
              <w:t xml:space="preserve">nspectors and </w:t>
            </w:r>
            <w:r>
              <w:rPr>
                <w:b/>
                <w:sz w:val="20"/>
                <w:szCs w:val="20"/>
                <w:lang w:eastAsia="en-AU"/>
              </w:rPr>
              <w:t>A</w:t>
            </w:r>
            <w:r w:rsidRPr="00C32F38">
              <w:rPr>
                <w:b/>
                <w:sz w:val="20"/>
                <w:szCs w:val="20"/>
                <w:lang w:eastAsia="en-AU"/>
              </w:rPr>
              <w:t>ssociates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3257</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Sanitarians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Ambulance </w:t>
            </w:r>
            <w:r>
              <w:rPr>
                <w:b/>
                <w:sz w:val="20"/>
                <w:szCs w:val="20"/>
                <w:lang w:eastAsia="en-AU"/>
              </w:rPr>
              <w:t>W</w:t>
            </w:r>
            <w:r w:rsidRPr="00C32F38">
              <w:rPr>
                <w:b/>
                <w:sz w:val="20"/>
                <w:szCs w:val="20"/>
                <w:lang w:eastAsia="en-AU"/>
              </w:rPr>
              <w:t>orkers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3258</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5132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Institution-based </w:t>
            </w:r>
            <w:r>
              <w:rPr>
                <w:sz w:val="20"/>
                <w:szCs w:val="20"/>
                <w:lang w:eastAsia="en-AU"/>
              </w:rPr>
              <w:t>P</w:t>
            </w:r>
            <w:r w:rsidRPr="00C32F38">
              <w:rPr>
                <w:sz w:val="20"/>
                <w:szCs w:val="20"/>
                <w:lang w:eastAsia="en-AU"/>
              </w:rPr>
              <w:t xml:space="preserve">ersonal </w:t>
            </w:r>
            <w:r>
              <w:rPr>
                <w:sz w:val="20"/>
                <w:szCs w:val="20"/>
                <w:lang w:eastAsia="en-AU"/>
              </w:rPr>
              <w:t>C</w:t>
            </w:r>
            <w:r w:rsidRPr="00C32F38">
              <w:rPr>
                <w:sz w:val="20"/>
                <w:szCs w:val="20"/>
                <w:lang w:eastAsia="en-AU"/>
              </w:rPr>
              <w:t xml:space="preserve">are </w:t>
            </w:r>
            <w:r>
              <w:rPr>
                <w:sz w:val="20"/>
                <w:szCs w:val="20"/>
                <w:lang w:eastAsia="en-AU"/>
              </w:rPr>
              <w:t>W</w:t>
            </w:r>
            <w:r w:rsidRPr="00C32F38">
              <w:rPr>
                <w:sz w:val="20"/>
                <w:szCs w:val="20"/>
                <w:lang w:eastAsia="en-AU"/>
              </w:rPr>
              <w:t>orkers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Health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 xml:space="preserve">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3259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3229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Modern </w:t>
            </w:r>
            <w:r>
              <w:rPr>
                <w:sz w:val="20"/>
                <w:szCs w:val="20"/>
                <w:lang w:eastAsia="en-AU"/>
              </w:rPr>
              <w:t>H</w:t>
            </w:r>
            <w:r w:rsidRPr="00C32F38">
              <w:rPr>
                <w:sz w:val="20"/>
                <w:szCs w:val="20"/>
                <w:lang w:eastAsia="en-AU"/>
              </w:rPr>
              <w:t xml:space="preserve">ealth </w:t>
            </w:r>
            <w:r>
              <w:rPr>
                <w:sz w:val="20"/>
                <w:szCs w:val="20"/>
                <w:lang w:eastAsia="en-AU"/>
              </w:rPr>
              <w:t>A</w:t>
            </w:r>
            <w:r w:rsidRPr="00C32F38">
              <w:rPr>
                <w:sz w:val="20"/>
                <w:szCs w:val="20"/>
                <w:lang w:eastAsia="en-AU"/>
              </w:rPr>
              <w:t xml:space="preserve">ssociate </w:t>
            </w:r>
            <w:r>
              <w:rPr>
                <w:sz w:val="20"/>
                <w:szCs w:val="20"/>
                <w:lang w:eastAsia="en-AU"/>
              </w:rPr>
              <w:t>P</w:t>
            </w:r>
            <w:r w:rsidR="00892DA8">
              <w:rPr>
                <w:sz w:val="20"/>
                <w:szCs w:val="20"/>
                <w:lang w:eastAsia="en-AU"/>
              </w:rPr>
              <w:t>rofessionals (E</w:t>
            </w:r>
            <w:r w:rsidRPr="00C32F38">
              <w:rPr>
                <w:sz w:val="20"/>
                <w:szCs w:val="20"/>
                <w:lang w:eastAsia="en-AU"/>
              </w:rPr>
              <w:t xml:space="preserve">xcept </w:t>
            </w:r>
            <w:r>
              <w:rPr>
                <w:sz w:val="20"/>
                <w:szCs w:val="20"/>
                <w:lang w:eastAsia="en-AU"/>
              </w:rPr>
              <w:t>N</w:t>
            </w:r>
            <w:r w:rsidRPr="00C32F38">
              <w:rPr>
                <w:sz w:val="20"/>
                <w:szCs w:val="20"/>
                <w:lang w:eastAsia="en-AU"/>
              </w:rPr>
              <w:t xml:space="preserve">ursing)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Securities and </w:t>
            </w:r>
            <w:r>
              <w:rPr>
                <w:b/>
                <w:sz w:val="20"/>
                <w:szCs w:val="20"/>
                <w:lang w:eastAsia="en-AU"/>
              </w:rPr>
              <w:t>F</w:t>
            </w:r>
            <w:r w:rsidRPr="00C32F38">
              <w:rPr>
                <w:b/>
                <w:sz w:val="20"/>
                <w:szCs w:val="20"/>
                <w:lang w:eastAsia="en-AU"/>
              </w:rPr>
              <w:t xml:space="preserve">inance </w:t>
            </w:r>
            <w:r>
              <w:rPr>
                <w:b/>
                <w:sz w:val="20"/>
                <w:szCs w:val="20"/>
                <w:lang w:eastAsia="en-AU"/>
              </w:rPr>
              <w:t>D</w:t>
            </w:r>
            <w:r w:rsidRPr="00C32F38">
              <w:rPr>
                <w:b/>
                <w:sz w:val="20"/>
                <w:szCs w:val="20"/>
                <w:lang w:eastAsia="en-AU"/>
              </w:rPr>
              <w:t xml:space="preserve">ealers and </w:t>
            </w:r>
            <w:r>
              <w:rPr>
                <w:b/>
                <w:sz w:val="20"/>
                <w:szCs w:val="20"/>
                <w:lang w:eastAsia="en-AU"/>
              </w:rPr>
              <w:t>B</w:t>
            </w:r>
            <w:r w:rsidRPr="00C32F38">
              <w:rPr>
                <w:b/>
                <w:sz w:val="20"/>
                <w:szCs w:val="20"/>
                <w:lang w:eastAsia="en-AU"/>
              </w:rPr>
              <w:t>rokers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3311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Securities and </w:t>
            </w:r>
            <w:r>
              <w:rPr>
                <w:sz w:val="20"/>
                <w:szCs w:val="20"/>
                <w:lang w:eastAsia="en-AU"/>
              </w:rPr>
              <w:t>F</w:t>
            </w:r>
            <w:r w:rsidRPr="00C32F38">
              <w:rPr>
                <w:sz w:val="20"/>
                <w:szCs w:val="20"/>
                <w:lang w:eastAsia="en-AU"/>
              </w:rPr>
              <w:t xml:space="preserve">inance </w:t>
            </w:r>
            <w:r>
              <w:rPr>
                <w:sz w:val="20"/>
                <w:szCs w:val="20"/>
                <w:lang w:eastAsia="en-AU"/>
              </w:rPr>
              <w:t>D</w:t>
            </w:r>
            <w:r w:rsidRPr="00C32F38">
              <w:rPr>
                <w:sz w:val="20"/>
                <w:szCs w:val="20"/>
                <w:lang w:eastAsia="en-AU"/>
              </w:rPr>
              <w:t xml:space="preserve">ealers and </w:t>
            </w:r>
            <w:r>
              <w:rPr>
                <w:sz w:val="20"/>
                <w:szCs w:val="20"/>
                <w:lang w:eastAsia="en-AU"/>
              </w:rPr>
              <w:t>B</w:t>
            </w:r>
            <w:r w:rsidRPr="00C32F38">
              <w:rPr>
                <w:sz w:val="20"/>
                <w:szCs w:val="20"/>
                <w:lang w:eastAsia="en-AU"/>
              </w:rPr>
              <w:t>rokers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76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Credit and </w:t>
            </w:r>
            <w:r>
              <w:rPr>
                <w:b/>
                <w:sz w:val="20"/>
                <w:szCs w:val="20"/>
                <w:lang w:eastAsia="en-AU"/>
              </w:rPr>
              <w:t>L</w:t>
            </w:r>
            <w:r w:rsidRPr="00C32F38">
              <w:rPr>
                <w:b/>
                <w:sz w:val="20"/>
                <w:szCs w:val="20"/>
                <w:lang w:eastAsia="en-AU"/>
              </w:rPr>
              <w:t>oans officers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3312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Finance and </w:t>
            </w:r>
            <w:r>
              <w:rPr>
                <w:sz w:val="20"/>
                <w:szCs w:val="20"/>
                <w:lang w:eastAsia="en-AU"/>
              </w:rPr>
              <w:t>S</w:t>
            </w:r>
            <w:r w:rsidRPr="00C32F38">
              <w:rPr>
                <w:sz w:val="20"/>
                <w:szCs w:val="20"/>
                <w:lang w:eastAsia="en-AU"/>
              </w:rPr>
              <w:t xml:space="preserve">ales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Although ISCO-08 3312 is the only correspondence listed for ISCO-88 3419, other possibilities such as 2413 may be considered, as 3419 is a residual group.</w:t>
            </w:r>
          </w:p>
        </w:tc>
      </w:tr>
      <w:tr w:rsidR="002978C0" w:rsidRPr="00D21E12" w:rsidTr="002978C0">
        <w:trPr>
          <w:trHeight w:val="24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Accounting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3313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Bookkeepers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Statistical, </w:t>
            </w:r>
            <w:r>
              <w:rPr>
                <w:sz w:val="20"/>
                <w:szCs w:val="20"/>
                <w:lang w:eastAsia="en-AU"/>
              </w:rPr>
              <w:t>M</w:t>
            </w:r>
            <w:r w:rsidRPr="00C32F38">
              <w:rPr>
                <w:sz w:val="20"/>
                <w:szCs w:val="20"/>
                <w:lang w:eastAsia="en-AU"/>
              </w:rPr>
              <w:t xml:space="preserve">athematical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Accounting assistants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Statistical, </w:t>
            </w:r>
            <w:r>
              <w:rPr>
                <w:b/>
                <w:sz w:val="20"/>
                <w:szCs w:val="20"/>
                <w:lang w:eastAsia="en-AU"/>
              </w:rPr>
              <w:t>M</w:t>
            </w:r>
            <w:r w:rsidRPr="00C32F38">
              <w:rPr>
                <w:b/>
                <w:sz w:val="20"/>
                <w:szCs w:val="20"/>
                <w:lang w:eastAsia="en-AU"/>
              </w:rPr>
              <w:t xml:space="preserve">athematical and </w:t>
            </w:r>
            <w:r>
              <w:rPr>
                <w:b/>
                <w:sz w:val="20"/>
                <w:szCs w:val="20"/>
                <w:lang w:eastAsia="en-AU"/>
              </w:rPr>
              <w:t>R</w:t>
            </w:r>
            <w:r w:rsidRPr="00C32F38">
              <w:rPr>
                <w:b/>
                <w:sz w:val="20"/>
                <w:szCs w:val="20"/>
                <w:lang w:eastAsia="en-AU"/>
              </w:rPr>
              <w:t xml:space="preserve">elated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3314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Statistical, </w:t>
            </w:r>
            <w:r>
              <w:rPr>
                <w:sz w:val="20"/>
                <w:szCs w:val="20"/>
                <w:lang w:eastAsia="en-AU"/>
              </w:rPr>
              <w:t>M</w:t>
            </w:r>
            <w:r w:rsidRPr="00C32F38">
              <w:rPr>
                <w:sz w:val="20"/>
                <w:szCs w:val="20"/>
                <w:lang w:eastAsia="en-AU"/>
              </w:rPr>
              <w:t xml:space="preserve">athematical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Valuers and </w:t>
            </w:r>
            <w:r>
              <w:rPr>
                <w:b/>
                <w:sz w:val="20"/>
                <w:szCs w:val="20"/>
                <w:lang w:eastAsia="en-AU"/>
              </w:rPr>
              <w:t>L</w:t>
            </w:r>
            <w:r w:rsidRPr="00C32F38">
              <w:rPr>
                <w:b/>
                <w:sz w:val="20"/>
                <w:szCs w:val="20"/>
                <w:lang w:eastAsia="en-AU"/>
              </w:rPr>
              <w:t xml:space="preserve">oss </w:t>
            </w:r>
            <w:r>
              <w:rPr>
                <w:b/>
                <w:sz w:val="20"/>
                <w:szCs w:val="20"/>
                <w:lang w:eastAsia="en-AU"/>
              </w:rPr>
              <w:t>A</w:t>
            </w:r>
            <w:r w:rsidRPr="00C32F38">
              <w:rPr>
                <w:b/>
                <w:sz w:val="20"/>
                <w:szCs w:val="20"/>
                <w:lang w:eastAsia="en-AU"/>
              </w:rPr>
              <w:t>ssessors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3315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Appraisers, </w:t>
            </w:r>
            <w:r>
              <w:rPr>
                <w:sz w:val="20"/>
                <w:szCs w:val="20"/>
                <w:lang w:eastAsia="en-AU"/>
              </w:rPr>
              <w:t>V</w:t>
            </w:r>
            <w:r w:rsidRPr="00C32F38">
              <w:rPr>
                <w:sz w:val="20"/>
                <w:szCs w:val="20"/>
                <w:lang w:eastAsia="en-AU"/>
              </w:rPr>
              <w:t xml:space="preserve">aluers and </w:t>
            </w:r>
            <w:r>
              <w:rPr>
                <w:sz w:val="20"/>
                <w:szCs w:val="20"/>
                <w:lang w:eastAsia="en-AU"/>
              </w:rPr>
              <w:t>A</w:t>
            </w:r>
            <w:r w:rsidRPr="00C32F38">
              <w:rPr>
                <w:sz w:val="20"/>
                <w:szCs w:val="20"/>
                <w:lang w:eastAsia="en-AU"/>
              </w:rPr>
              <w:t>uctioneers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Insurance </w:t>
            </w:r>
            <w:r>
              <w:rPr>
                <w:b/>
                <w:sz w:val="20"/>
                <w:szCs w:val="20"/>
                <w:lang w:eastAsia="en-AU"/>
              </w:rPr>
              <w:t>R</w:t>
            </w:r>
            <w:r w:rsidRPr="00C32F38">
              <w:rPr>
                <w:b/>
                <w:sz w:val="20"/>
                <w:szCs w:val="20"/>
                <w:lang w:eastAsia="en-AU"/>
              </w:rPr>
              <w:t>epresentatives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3321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Insurance </w:t>
            </w:r>
            <w:r>
              <w:rPr>
                <w:sz w:val="20"/>
                <w:szCs w:val="20"/>
                <w:lang w:eastAsia="en-AU"/>
              </w:rPr>
              <w:t>R</w:t>
            </w:r>
            <w:r w:rsidRPr="00C32F38">
              <w:rPr>
                <w:sz w:val="20"/>
                <w:szCs w:val="20"/>
                <w:lang w:eastAsia="en-AU"/>
              </w:rPr>
              <w:t>epresentatives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Commercial </w:t>
            </w:r>
            <w:r>
              <w:rPr>
                <w:b/>
                <w:sz w:val="20"/>
                <w:szCs w:val="20"/>
                <w:lang w:eastAsia="en-AU"/>
              </w:rPr>
              <w:t>S</w:t>
            </w:r>
            <w:r w:rsidRPr="00C32F38">
              <w:rPr>
                <w:b/>
                <w:sz w:val="20"/>
                <w:szCs w:val="20"/>
                <w:lang w:eastAsia="en-AU"/>
              </w:rPr>
              <w:t xml:space="preserve">ales </w:t>
            </w:r>
            <w:r>
              <w:rPr>
                <w:b/>
                <w:sz w:val="20"/>
                <w:szCs w:val="20"/>
                <w:lang w:eastAsia="en-AU"/>
              </w:rPr>
              <w:t>R</w:t>
            </w:r>
            <w:r w:rsidRPr="00C32F38">
              <w:rPr>
                <w:b/>
                <w:sz w:val="20"/>
                <w:szCs w:val="20"/>
                <w:lang w:eastAsia="en-AU"/>
              </w:rPr>
              <w:t>epresentatives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3322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Technical and </w:t>
            </w:r>
            <w:r>
              <w:rPr>
                <w:sz w:val="20"/>
                <w:szCs w:val="20"/>
                <w:lang w:eastAsia="en-AU"/>
              </w:rPr>
              <w:t>C</w:t>
            </w:r>
            <w:r w:rsidRPr="00C32F38">
              <w:rPr>
                <w:sz w:val="20"/>
                <w:szCs w:val="20"/>
                <w:lang w:eastAsia="en-AU"/>
              </w:rPr>
              <w:t xml:space="preserve">ommercial </w:t>
            </w:r>
            <w:r>
              <w:rPr>
                <w:sz w:val="20"/>
                <w:szCs w:val="20"/>
                <w:lang w:eastAsia="en-AU"/>
              </w:rPr>
              <w:t>S</w:t>
            </w:r>
            <w:r w:rsidRPr="00C32F38">
              <w:rPr>
                <w:sz w:val="20"/>
                <w:szCs w:val="20"/>
                <w:lang w:eastAsia="en-AU"/>
              </w:rPr>
              <w:t xml:space="preserve">ales </w:t>
            </w:r>
            <w:r>
              <w:rPr>
                <w:sz w:val="20"/>
                <w:szCs w:val="20"/>
                <w:lang w:eastAsia="en-AU"/>
              </w:rPr>
              <w:t>R</w:t>
            </w:r>
            <w:r w:rsidRPr="00C32F38">
              <w:rPr>
                <w:sz w:val="20"/>
                <w:szCs w:val="20"/>
                <w:lang w:eastAsia="en-AU"/>
              </w:rPr>
              <w:t>epresentatives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Buyers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3323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3416</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Buyers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Trade </w:t>
            </w:r>
            <w:r>
              <w:rPr>
                <w:b/>
                <w:sz w:val="20"/>
                <w:szCs w:val="20"/>
                <w:lang w:eastAsia="en-AU"/>
              </w:rPr>
              <w:t>B</w:t>
            </w:r>
            <w:r w:rsidRPr="00C32F38">
              <w:rPr>
                <w:b/>
                <w:sz w:val="20"/>
                <w:szCs w:val="20"/>
                <w:lang w:eastAsia="en-AU"/>
              </w:rPr>
              <w:t>rokers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3324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Trade </w:t>
            </w:r>
            <w:r>
              <w:rPr>
                <w:sz w:val="20"/>
                <w:szCs w:val="20"/>
                <w:lang w:eastAsia="en-AU"/>
              </w:rPr>
              <w:t>B</w:t>
            </w:r>
            <w:r w:rsidRPr="00C32F38">
              <w:rPr>
                <w:sz w:val="20"/>
                <w:szCs w:val="20"/>
                <w:lang w:eastAsia="en-AU"/>
              </w:rPr>
              <w:t>rokers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Clearing and </w:t>
            </w:r>
            <w:r>
              <w:rPr>
                <w:b/>
                <w:sz w:val="20"/>
                <w:szCs w:val="20"/>
                <w:lang w:eastAsia="en-AU"/>
              </w:rPr>
              <w:t>F</w:t>
            </w:r>
            <w:r w:rsidRPr="00C32F38">
              <w:rPr>
                <w:b/>
                <w:sz w:val="20"/>
                <w:szCs w:val="20"/>
                <w:lang w:eastAsia="en-AU"/>
              </w:rPr>
              <w:t xml:space="preserve">orwarding </w:t>
            </w:r>
            <w:r>
              <w:rPr>
                <w:b/>
                <w:sz w:val="20"/>
                <w:szCs w:val="20"/>
                <w:lang w:eastAsia="en-AU"/>
              </w:rPr>
              <w:t>A</w:t>
            </w:r>
            <w:r w:rsidRPr="00C32F38">
              <w:rPr>
                <w:b/>
                <w:sz w:val="20"/>
                <w:szCs w:val="20"/>
                <w:lang w:eastAsia="en-AU"/>
              </w:rPr>
              <w:t>gents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3331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Clearing and </w:t>
            </w:r>
            <w:r>
              <w:rPr>
                <w:sz w:val="20"/>
                <w:szCs w:val="20"/>
                <w:lang w:eastAsia="en-AU"/>
              </w:rPr>
              <w:t>F</w:t>
            </w:r>
            <w:r w:rsidRPr="00C32F38">
              <w:rPr>
                <w:sz w:val="20"/>
                <w:szCs w:val="20"/>
                <w:lang w:eastAsia="en-AU"/>
              </w:rPr>
              <w:t xml:space="preserve">orwarding </w:t>
            </w:r>
            <w:r>
              <w:rPr>
                <w:sz w:val="20"/>
                <w:szCs w:val="20"/>
                <w:lang w:eastAsia="en-AU"/>
              </w:rPr>
              <w:t>A</w:t>
            </w:r>
            <w:r w:rsidRPr="00C32F38">
              <w:rPr>
                <w:sz w:val="20"/>
                <w:szCs w:val="20"/>
                <w:lang w:eastAsia="en-AU"/>
              </w:rPr>
              <w:t>gents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Conference and </w:t>
            </w:r>
            <w:r>
              <w:rPr>
                <w:b/>
                <w:sz w:val="20"/>
                <w:szCs w:val="20"/>
                <w:lang w:eastAsia="en-AU"/>
              </w:rPr>
              <w:t>E</w:t>
            </w:r>
            <w:r w:rsidRPr="00C32F38">
              <w:rPr>
                <w:b/>
                <w:sz w:val="20"/>
                <w:szCs w:val="20"/>
                <w:lang w:eastAsia="en-AU"/>
              </w:rPr>
              <w:t xml:space="preserve">vent </w:t>
            </w:r>
            <w:r>
              <w:rPr>
                <w:b/>
                <w:sz w:val="20"/>
                <w:szCs w:val="20"/>
                <w:lang w:eastAsia="en-AU"/>
              </w:rPr>
              <w:t>P</w:t>
            </w:r>
            <w:r w:rsidRPr="00C32F38">
              <w:rPr>
                <w:b/>
                <w:sz w:val="20"/>
                <w:szCs w:val="20"/>
                <w:lang w:eastAsia="en-AU"/>
              </w:rPr>
              <w:t>lanners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3332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Employment </w:t>
            </w:r>
            <w:r>
              <w:rPr>
                <w:b/>
                <w:sz w:val="20"/>
                <w:szCs w:val="20"/>
                <w:lang w:eastAsia="en-AU"/>
              </w:rPr>
              <w:t>A</w:t>
            </w:r>
            <w:r w:rsidRPr="00C32F38">
              <w:rPr>
                <w:b/>
                <w:sz w:val="20"/>
                <w:szCs w:val="20"/>
                <w:lang w:eastAsia="en-AU"/>
              </w:rPr>
              <w:t xml:space="preserve">gents and </w:t>
            </w:r>
            <w:r>
              <w:rPr>
                <w:b/>
                <w:sz w:val="20"/>
                <w:szCs w:val="20"/>
                <w:lang w:eastAsia="en-AU"/>
              </w:rPr>
              <w:t>C</w:t>
            </w:r>
            <w:r w:rsidRPr="00C32F38">
              <w:rPr>
                <w:b/>
                <w:sz w:val="20"/>
                <w:szCs w:val="20"/>
                <w:lang w:eastAsia="en-AU"/>
              </w:rPr>
              <w:t>ontractors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3333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Employment </w:t>
            </w:r>
            <w:r>
              <w:rPr>
                <w:sz w:val="20"/>
                <w:szCs w:val="20"/>
                <w:lang w:eastAsia="en-AU"/>
              </w:rPr>
              <w:t>A</w:t>
            </w:r>
            <w:r w:rsidRPr="00C32F38">
              <w:rPr>
                <w:sz w:val="20"/>
                <w:szCs w:val="20"/>
                <w:lang w:eastAsia="en-AU"/>
              </w:rPr>
              <w:t xml:space="preserve">gents and </w:t>
            </w:r>
            <w:r>
              <w:rPr>
                <w:sz w:val="20"/>
                <w:szCs w:val="20"/>
                <w:lang w:eastAsia="en-AU"/>
              </w:rPr>
              <w:t>L</w:t>
            </w:r>
            <w:r w:rsidRPr="00C32F38">
              <w:rPr>
                <w:sz w:val="20"/>
                <w:szCs w:val="20"/>
                <w:lang w:eastAsia="en-AU"/>
              </w:rPr>
              <w:t xml:space="preserve">abour </w:t>
            </w:r>
            <w:r>
              <w:rPr>
                <w:sz w:val="20"/>
                <w:szCs w:val="20"/>
                <w:lang w:eastAsia="en-AU"/>
              </w:rPr>
              <w:t>C</w:t>
            </w:r>
            <w:r w:rsidRPr="00C32F38">
              <w:rPr>
                <w:sz w:val="20"/>
                <w:szCs w:val="20"/>
                <w:lang w:eastAsia="en-AU"/>
              </w:rPr>
              <w:t>ontractors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Real </w:t>
            </w:r>
            <w:r>
              <w:rPr>
                <w:b/>
                <w:sz w:val="20"/>
                <w:szCs w:val="20"/>
                <w:lang w:eastAsia="en-AU"/>
              </w:rPr>
              <w:t>E</w:t>
            </w:r>
            <w:r w:rsidRPr="00C32F38">
              <w:rPr>
                <w:b/>
                <w:sz w:val="20"/>
                <w:szCs w:val="20"/>
                <w:lang w:eastAsia="en-AU"/>
              </w:rPr>
              <w:t xml:space="preserve">state </w:t>
            </w:r>
            <w:r>
              <w:rPr>
                <w:b/>
                <w:sz w:val="20"/>
                <w:szCs w:val="20"/>
                <w:lang w:eastAsia="en-AU"/>
              </w:rPr>
              <w:t>A</w:t>
            </w:r>
            <w:r w:rsidRPr="00C32F38">
              <w:rPr>
                <w:b/>
                <w:sz w:val="20"/>
                <w:szCs w:val="20"/>
                <w:lang w:eastAsia="en-AU"/>
              </w:rPr>
              <w:t xml:space="preserve">gents and </w:t>
            </w:r>
            <w:r>
              <w:rPr>
                <w:b/>
                <w:sz w:val="20"/>
                <w:szCs w:val="20"/>
                <w:lang w:eastAsia="en-AU"/>
              </w:rPr>
              <w:t>P</w:t>
            </w:r>
            <w:r w:rsidRPr="00C32F38">
              <w:rPr>
                <w:b/>
                <w:sz w:val="20"/>
                <w:szCs w:val="20"/>
                <w:lang w:eastAsia="en-AU"/>
              </w:rPr>
              <w:t xml:space="preserve">roperty </w:t>
            </w:r>
            <w:r>
              <w:rPr>
                <w:b/>
                <w:sz w:val="20"/>
                <w:szCs w:val="20"/>
                <w:lang w:eastAsia="en-AU"/>
              </w:rPr>
              <w:t>M</w:t>
            </w:r>
            <w:r w:rsidRPr="00C32F38">
              <w:rPr>
                <w:b/>
                <w:sz w:val="20"/>
                <w:szCs w:val="20"/>
                <w:lang w:eastAsia="en-AU"/>
              </w:rPr>
              <w:t>anagers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3334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Estate </w:t>
            </w:r>
            <w:r>
              <w:rPr>
                <w:sz w:val="20"/>
                <w:szCs w:val="20"/>
                <w:lang w:eastAsia="en-AU"/>
              </w:rPr>
              <w:t>A</w:t>
            </w:r>
            <w:r w:rsidRPr="00C32F38">
              <w:rPr>
                <w:sz w:val="20"/>
                <w:szCs w:val="20"/>
                <w:lang w:eastAsia="en-AU"/>
              </w:rPr>
              <w:t>gents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Business </w:t>
            </w:r>
            <w:r>
              <w:rPr>
                <w:b/>
                <w:sz w:val="20"/>
                <w:szCs w:val="20"/>
                <w:lang w:eastAsia="en-AU"/>
              </w:rPr>
              <w:t>S</w:t>
            </w:r>
            <w:r w:rsidRPr="00C32F38">
              <w:rPr>
                <w:b/>
                <w:sz w:val="20"/>
                <w:szCs w:val="20"/>
                <w:lang w:eastAsia="en-AU"/>
              </w:rPr>
              <w:t xml:space="preserve">ervices </w:t>
            </w:r>
            <w:r>
              <w:rPr>
                <w:b/>
                <w:sz w:val="20"/>
                <w:szCs w:val="20"/>
                <w:lang w:eastAsia="en-AU"/>
              </w:rPr>
              <w:t>A</w:t>
            </w:r>
            <w:r w:rsidRPr="00C32F38">
              <w:rPr>
                <w:b/>
                <w:sz w:val="20"/>
                <w:szCs w:val="20"/>
                <w:lang w:eastAsia="en-AU"/>
              </w:rPr>
              <w:t xml:space="preserve">gents </w:t>
            </w:r>
            <w:r>
              <w:rPr>
                <w:b/>
                <w:sz w:val="20"/>
                <w:szCs w:val="20"/>
                <w:lang w:eastAsia="en-AU"/>
              </w:rPr>
              <w:t>N</w:t>
            </w:r>
            <w:r w:rsidRPr="00C32F38">
              <w:rPr>
                <w:b/>
                <w:sz w:val="20"/>
                <w:szCs w:val="20"/>
                <w:lang w:eastAsia="en-AU"/>
              </w:rPr>
              <w:t xml:space="preserve">ot </w:t>
            </w:r>
            <w:r>
              <w:rPr>
                <w:b/>
                <w:sz w:val="20"/>
                <w:szCs w:val="20"/>
                <w:lang w:eastAsia="en-AU"/>
              </w:rPr>
              <w:lastRenderedPageBreak/>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3339</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2419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Patent agents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Travel </w:t>
            </w:r>
            <w:r>
              <w:rPr>
                <w:sz w:val="20"/>
                <w:szCs w:val="20"/>
                <w:lang w:eastAsia="en-AU"/>
              </w:rPr>
              <w:t>C</w:t>
            </w:r>
            <w:r w:rsidRPr="00C32F38">
              <w:rPr>
                <w:sz w:val="20"/>
                <w:szCs w:val="20"/>
                <w:lang w:eastAsia="en-AU"/>
              </w:rPr>
              <w:t xml:space="preserve">onsultants and </w:t>
            </w:r>
            <w:r>
              <w:rPr>
                <w:sz w:val="20"/>
                <w:szCs w:val="20"/>
                <w:lang w:eastAsia="en-AU"/>
              </w:rPr>
              <w:t>O</w:t>
            </w:r>
            <w:r w:rsidRPr="00C32F38">
              <w:rPr>
                <w:sz w:val="20"/>
                <w:szCs w:val="20"/>
                <w:lang w:eastAsia="en-AU"/>
              </w:rPr>
              <w:t>rganisers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Tour operators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3417</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Appraisers, </w:t>
            </w:r>
            <w:r>
              <w:rPr>
                <w:sz w:val="20"/>
                <w:szCs w:val="20"/>
                <w:lang w:eastAsia="en-AU"/>
              </w:rPr>
              <w:t>V</w:t>
            </w:r>
            <w:r w:rsidRPr="00C32F38">
              <w:rPr>
                <w:sz w:val="20"/>
                <w:szCs w:val="20"/>
                <w:lang w:eastAsia="en-AU"/>
              </w:rPr>
              <w:t xml:space="preserve">aluers and </w:t>
            </w:r>
            <w:r>
              <w:rPr>
                <w:sz w:val="20"/>
                <w:szCs w:val="20"/>
                <w:lang w:eastAsia="en-AU"/>
              </w:rPr>
              <w:t>A</w:t>
            </w:r>
            <w:r w:rsidRPr="00C32F38">
              <w:rPr>
                <w:sz w:val="20"/>
                <w:szCs w:val="20"/>
                <w:lang w:eastAsia="en-AU"/>
              </w:rPr>
              <w:t>uctioneers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Auctioneers</w:t>
            </w: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3429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Business </w:t>
            </w:r>
            <w:r>
              <w:rPr>
                <w:sz w:val="20"/>
                <w:szCs w:val="20"/>
                <w:lang w:eastAsia="en-AU"/>
              </w:rPr>
              <w:t>S</w:t>
            </w:r>
            <w:r w:rsidRPr="00C32F38">
              <w:rPr>
                <w:sz w:val="20"/>
                <w:szCs w:val="20"/>
                <w:lang w:eastAsia="en-AU"/>
              </w:rPr>
              <w:t xml:space="preserve">ervices </w:t>
            </w:r>
            <w:r>
              <w:rPr>
                <w:sz w:val="20"/>
                <w:szCs w:val="20"/>
                <w:lang w:eastAsia="en-AU"/>
              </w:rPr>
              <w:t>A</w:t>
            </w:r>
            <w:r w:rsidRPr="00C32F38">
              <w:rPr>
                <w:sz w:val="20"/>
                <w:szCs w:val="20"/>
                <w:lang w:eastAsia="en-AU"/>
              </w:rPr>
              <w:t xml:space="preserve">gents and </w:t>
            </w:r>
            <w:r>
              <w:rPr>
                <w:sz w:val="20"/>
                <w:szCs w:val="20"/>
                <w:lang w:eastAsia="en-AU"/>
              </w:rPr>
              <w:t>T</w:t>
            </w:r>
            <w:r w:rsidRPr="00C32F38">
              <w:rPr>
                <w:sz w:val="20"/>
                <w:szCs w:val="20"/>
                <w:lang w:eastAsia="en-AU"/>
              </w:rPr>
              <w:t xml:space="preserve">rade </w:t>
            </w:r>
            <w:r>
              <w:rPr>
                <w:sz w:val="20"/>
                <w:szCs w:val="20"/>
                <w:lang w:eastAsia="en-AU"/>
              </w:rPr>
              <w:t>B</w:t>
            </w:r>
            <w:r w:rsidRPr="00C32F38">
              <w:rPr>
                <w:sz w:val="20"/>
                <w:szCs w:val="20"/>
                <w:lang w:eastAsia="en-AU"/>
              </w:rPr>
              <w:t xml:space="preserve">rokers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Literary, musical, sports and theatrical agents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Office </w:t>
            </w:r>
            <w:r>
              <w:rPr>
                <w:b/>
                <w:sz w:val="20"/>
                <w:szCs w:val="20"/>
                <w:lang w:eastAsia="en-AU"/>
              </w:rPr>
              <w:t>S</w:t>
            </w:r>
            <w:r w:rsidRPr="00C32F38">
              <w:rPr>
                <w:b/>
                <w:sz w:val="20"/>
                <w:szCs w:val="20"/>
                <w:lang w:eastAsia="en-AU"/>
              </w:rPr>
              <w:t>upervisors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3341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S</w:t>
            </w:r>
            <w:r w:rsidRPr="00C32F38">
              <w:rPr>
                <w:sz w:val="20"/>
                <w:szCs w:val="20"/>
                <w:lang w:eastAsia="en-AU"/>
              </w:rPr>
              <w:t xml:space="preserve">ecretaries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Office managers, office administrators, clerical supervisors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Stenographers and </w:t>
            </w:r>
            <w:r>
              <w:rPr>
                <w:sz w:val="20"/>
                <w:szCs w:val="20"/>
                <w:lang w:eastAsia="en-AU"/>
              </w:rPr>
              <w:t>T</w:t>
            </w:r>
            <w:r w:rsidRPr="00C32F38">
              <w:rPr>
                <w:sz w:val="20"/>
                <w:szCs w:val="20"/>
                <w:lang w:eastAsia="en-AU"/>
              </w:rPr>
              <w:t>ypists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Word-processor and </w:t>
            </w:r>
            <w:r>
              <w:rPr>
                <w:sz w:val="20"/>
                <w:szCs w:val="20"/>
                <w:lang w:eastAsia="en-AU"/>
              </w:rPr>
              <w:t>R</w:t>
            </w:r>
            <w:r w:rsidRPr="00C32F38">
              <w:rPr>
                <w:sz w:val="20"/>
                <w:szCs w:val="20"/>
                <w:lang w:eastAsia="en-AU"/>
              </w:rPr>
              <w:t xml:space="preserve">elated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Data </w:t>
            </w:r>
            <w:r>
              <w:rPr>
                <w:sz w:val="20"/>
                <w:szCs w:val="20"/>
                <w:lang w:eastAsia="en-AU"/>
              </w:rPr>
              <w:t>E</w:t>
            </w:r>
            <w:r w:rsidRPr="00C32F38">
              <w:rPr>
                <w:sz w:val="20"/>
                <w:szCs w:val="20"/>
                <w:lang w:eastAsia="en-AU"/>
              </w:rPr>
              <w:t xml:space="preserve">ntry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Calculating-machine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Secretaries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4121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Accounting and </w:t>
            </w:r>
            <w:r>
              <w:rPr>
                <w:sz w:val="20"/>
                <w:szCs w:val="20"/>
                <w:lang w:eastAsia="en-AU"/>
              </w:rPr>
              <w:t>B</w:t>
            </w:r>
            <w:r w:rsidRPr="00C32F38">
              <w:rPr>
                <w:sz w:val="20"/>
                <w:szCs w:val="20"/>
                <w:lang w:eastAsia="en-AU"/>
              </w:rPr>
              <w:t xml:space="preserve">ookkeeping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Statistical and </w:t>
            </w:r>
            <w:r>
              <w:rPr>
                <w:sz w:val="20"/>
                <w:szCs w:val="20"/>
                <w:lang w:eastAsia="en-AU"/>
              </w:rPr>
              <w:t>F</w:t>
            </w:r>
            <w:r w:rsidRPr="00C32F38">
              <w:rPr>
                <w:sz w:val="20"/>
                <w:szCs w:val="20"/>
                <w:lang w:eastAsia="en-AU"/>
              </w:rPr>
              <w:t xml:space="preserve">inance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Stock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4132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Production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4133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Transport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Library and </w:t>
            </w:r>
            <w:r>
              <w:rPr>
                <w:sz w:val="20"/>
                <w:szCs w:val="20"/>
                <w:lang w:eastAsia="en-AU"/>
              </w:rPr>
              <w:t>F</w:t>
            </w:r>
            <w:r w:rsidRPr="00C32F38">
              <w:rPr>
                <w:sz w:val="20"/>
                <w:szCs w:val="20"/>
                <w:lang w:eastAsia="en-AU"/>
              </w:rPr>
              <w:t xml:space="preserve">iling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Mail </w:t>
            </w:r>
            <w:r>
              <w:rPr>
                <w:sz w:val="20"/>
                <w:szCs w:val="20"/>
                <w:lang w:eastAsia="en-AU"/>
              </w:rPr>
              <w:t>C</w:t>
            </w:r>
            <w:r w:rsidRPr="00C32F38">
              <w:rPr>
                <w:sz w:val="20"/>
                <w:szCs w:val="20"/>
                <w:lang w:eastAsia="en-AU"/>
              </w:rPr>
              <w:t xml:space="preserve">arriers and </w:t>
            </w:r>
            <w:r>
              <w:rPr>
                <w:sz w:val="20"/>
                <w:szCs w:val="20"/>
                <w:lang w:eastAsia="en-AU"/>
              </w:rPr>
              <w:t>S</w:t>
            </w:r>
            <w:r w:rsidRPr="00C32F38">
              <w:rPr>
                <w:sz w:val="20"/>
                <w:szCs w:val="20"/>
                <w:lang w:eastAsia="en-AU"/>
              </w:rPr>
              <w:t xml:space="preserve">orting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Coding, </w:t>
            </w:r>
            <w:r>
              <w:rPr>
                <w:sz w:val="20"/>
                <w:szCs w:val="20"/>
                <w:lang w:eastAsia="en-AU"/>
              </w:rPr>
              <w:t>P</w:t>
            </w:r>
            <w:r w:rsidRPr="00C32F38">
              <w:rPr>
                <w:sz w:val="20"/>
                <w:szCs w:val="20"/>
                <w:lang w:eastAsia="en-AU"/>
              </w:rPr>
              <w:t xml:space="preserve">roof-reading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4190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O</w:t>
            </w:r>
            <w:r w:rsidRPr="00C32F38">
              <w:rPr>
                <w:sz w:val="20"/>
                <w:szCs w:val="20"/>
                <w:lang w:eastAsia="en-AU"/>
              </w:rPr>
              <w:t xml:space="preserve">ffice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4222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Receptionists and </w:t>
            </w:r>
            <w:r>
              <w:rPr>
                <w:sz w:val="20"/>
                <w:szCs w:val="20"/>
                <w:lang w:eastAsia="en-AU"/>
              </w:rPr>
              <w:t>I</w:t>
            </w:r>
            <w:r w:rsidRPr="00C32F38">
              <w:rPr>
                <w:sz w:val="20"/>
                <w:szCs w:val="20"/>
                <w:lang w:eastAsia="en-AU"/>
              </w:rPr>
              <w:t xml:space="preserve">nformation </w:t>
            </w:r>
            <w:r>
              <w:rPr>
                <w:sz w:val="20"/>
                <w:szCs w:val="20"/>
                <w:lang w:eastAsia="en-AU"/>
              </w:rPr>
              <w:t>C</w:t>
            </w:r>
            <w:r w:rsidRPr="00C32F38">
              <w:rPr>
                <w:sz w:val="20"/>
                <w:szCs w:val="20"/>
                <w:lang w:eastAsia="en-AU"/>
              </w:rPr>
              <w:t>lerks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4223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Telephone </w:t>
            </w:r>
            <w:r>
              <w:rPr>
                <w:sz w:val="20"/>
                <w:szCs w:val="20"/>
                <w:lang w:eastAsia="en-AU"/>
              </w:rPr>
              <w:t>S</w:t>
            </w:r>
            <w:r w:rsidRPr="00C32F38">
              <w:rPr>
                <w:sz w:val="20"/>
                <w:szCs w:val="20"/>
                <w:lang w:eastAsia="en-AU"/>
              </w:rPr>
              <w:t xml:space="preserve">witchboard </w:t>
            </w:r>
            <w:r>
              <w:rPr>
                <w:sz w:val="20"/>
                <w:szCs w:val="20"/>
                <w:lang w:eastAsia="en-AU"/>
              </w:rPr>
              <w:t>O</w:t>
            </w:r>
            <w:r w:rsidRPr="00C32F38">
              <w:rPr>
                <w:sz w:val="20"/>
                <w:szCs w:val="20"/>
                <w:lang w:eastAsia="en-AU"/>
              </w:rPr>
              <w:t>perators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Legal </w:t>
            </w:r>
            <w:r>
              <w:rPr>
                <w:b/>
                <w:sz w:val="20"/>
                <w:szCs w:val="20"/>
                <w:lang w:eastAsia="en-AU"/>
              </w:rPr>
              <w:t>S</w:t>
            </w:r>
            <w:r w:rsidRPr="00C32F38">
              <w:rPr>
                <w:b/>
                <w:sz w:val="20"/>
                <w:szCs w:val="20"/>
                <w:lang w:eastAsia="en-AU"/>
              </w:rPr>
              <w:t>ecretaries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3342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S</w:t>
            </w:r>
            <w:r w:rsidRPr="00C32F38">
              <w:rPr>
                <w:sz w:val="20"/>
                <w:szCs w:val="20"/>
                <w:lang w:eastAsia="en-AU"/>
              </w:rPr>
              <w:t xml:space="preserve">ecretaries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Secretaries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Administrative and </w:t>
            </w:r>
            <w:r>
              <w:rPr>
                <w:b/>
                <w:sz w:val="20"/>
                <w:szCs w:val="20"/>
                <w:lang w:eastAsia="en-AU"/>
              </w:rPr>
              <w:t>E</w:t>
            </w:r>
            <w:r w:rsidRPr="00C32F38">
              <w:rPr>
                <w:b/>
                <w:sz w:val="20"/>
                <w:szCs w:val="20"/>
                <w:lang w:eastAsia="en-AU"/>
              </w:rPr>
              <w:t xml:space="preserve">xecutive </w:t>
            </w:r>
            <w:r>
              <w:rPr>
                <w:b/>
                <w:sz w:val="20"/>
                <w:szCs w:val="20"/>
                <w:lang w:eastAsia="en-AU"/>
              </w:rPr>
              <w:t>S</w:t>
            </w:r>
            <w:r w:rsidRPr="00C32F38">
              <w:rPr>
                <w:b/>
                <w:sz w:val="20"/>
                <w:szCs w:val="20"/>
                <w:lang w:eastAsia="en-AU"/>
              </w:rPr>
              <w:t>ecretaries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3343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S</w:t>
            </w:r>
            <w:r w:rsidRPr="00C32F38">
              <w:rPr>
                <w:sz w:val="20"/>
                <w:szCs w:val="20"/>
                <w:lang w:eastAsia="en-AU"/>
              </w:rPr>
              <w:t xml:space="preserve">ecretaries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510"/>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3439</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Executive secretaries to government department heads and official committees</w:t>
            </w: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Medical </w:t>
            </w:r>
            <w:r>
              <w:rPr>
                <w:b/>
                <w:sz w:val="20"/>
                <w:szCs w:val="20"/>
                <w:lang w:eastAsia="en-AU"/>
              </w:rPr>
              <w:t>S</w:t>
            </w:r>
            <w:r w:rsidRPr="00C32F38">
              <w:rPr>
                <w:b/>
                <w:sz w:val="20"/>
                <w:szCs w:val="20"/>
                <w:lang w:eastAsia="en-AU"/>
              </w:rPr>
              <w:t>ecretaries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3344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3431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S</w:t>
            </w:r>
            <w:r w:rsidRPr="00C32F38">
              <w:rPr>
                <w:sz w:val="20"/>
                <w:szCs w:val="20"/>
                <w:lang w:eastAsia="en-AU"/>
              </w:rPr>
              <w:t xml:space="preserve">ecretaries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4115</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Secretaries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Customs and </w:t>
            </w:r>
            <w:r>
              <w:rPr>
                <w:b/>
                <w:sz w:val="20"/>
                <w:szCs w:val="20"/>
                <w:lang w:eastAsia="en-AU"/>
              </w:rPr>
              <w:t>B</w:t>
            </w:r>
            <w:r w:rsidRPr="00C32F38">
              <w:rPr>
                <w:b/>
                <w:sz w:val="20"/>
                <w:szCs w:val="20"/>
                <w:lang w:eastAsia="en-AU"/>
              </w:rPr>
              <w:t xml:space="preserve">order </w:t>
            </w:r>
            <w:r>
              <w:rPr>
                <w:b/>
                <w:sz w:val="20"/>
                <w:szCs w:val="20"/>
                <w:lang w:eastAsia="en-AU"/>
              </w:rPr>
              <w:t>I</w:t>
            </w:r>
            <w:r w:rsidRPr="00C32F38">
              <w:rPr>
                <w:b/>
                <w:sz w:val="20"/>
                <w:szCs w:val="20"/>
                <w:lang w:eastAsia="en-AU"/>
              </w:rPr>
              <w:t>nspectors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3351</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3441</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Customs and </w:t>
            </w:r>
            <w:r>
              <w:rPr>
                <w:sz w:val="20"/>
                <w:szCs w:val="20"/>
                <w:lang w:eastAsia="en-AU"/>
              </w:rPr>
              <w:t>B</w:t>
            </w:r>
            <w:r w:rsidRPr="00C32F38">
              <w:rPr>
                <w:sz w:val="20"/>
                <w:szCs w:val="20"/>
                <w:lang w:eastAsia="en-AU"/>
              </w:rPr>
              <w:t xml:space="preserve">order </w:t>
            </w:r>
            <w:r>
              <w:rPr>
                <w:sz w:val="20"/>
                <w:szCs w:val="20"/>
                <w:lang w:eastAsia="en-AU"/>
              </w:rPr>
              <w:t>I</w:t>
            </w:r>
            <w:r w:rsidRPr="00C32F38">
              <w:rPr>
                <w:sz w:val="20"/>
                <w:szCs w:val="20"/>
                <w:lang w:eastAsia="en-AU"/>
              </w:rPr>
              <w:t>nspectors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Government </w:t>
            </w:r>
            <w:r>
              <w:rPr>
                <w:b/>
                <w:sz w:val="20"/>
                <w:szCs w:val="20"/>
                <w:lang w:eastAsia="en-AU"/>
              </w:rPr>
              <w:t>T</w:t>
            </w:r>
            <w:r w:rsidRPr="00C32F38">
              <w:rPr>
                <w:b/>
                <w:sz w:val="20"/>
                <w:szCs w:val="20"/>
                <w:lang w:eastAsia="en-AU"/>
              </w:rPr>
              <w:t xml:space="preserve">ax and </w:t>
            </w:r>
            <w:r>
              <w:rPr>
                <w:b/>
                <w:sz w:val="20"/>
                <w:szCs w:val="20"/>
                <w:lang w:eastAsia="en-AU"/>
              </w:rPr>
              <w:t>E</w:t>
            </w:r>
            <w:r w:rsidRPr="00C32F38">
              <w:rPr>
                <w:b/>
                <w:sz w:val="20"/>
                <w:szCs w:val="20"/>
                <w:lang w:eastAsia="en-AU"/>
              </w:rPr>
              <w:t>xcise officials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3352</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3442</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Government </w:t>
            </w:r>
            <w:r>
              <w:rPr>
                <w:sz w:val="20"/>
                <w:szCs w:val="20"/>
                <w:lang w:eastAsia="en-AU"/>
              </w:rPr>
              <w:t>T</w:t>
            </w:r>
            <w:r w:rsidRPr="00C32F38">
              <w:rPr>
                <w:sz w:val="20"/>
                <w:szCs w:val="20"/>
                <w:lang w:eastAsia="en-AU"/>
              </w:rPr>
              <w:t xml:space="preserve">ax and </w:t>
            </w:r>
            <w:r>
              <w:rPr>
                <w:sz w:val="20"/>
                <w:szCs w:val="20"/>
                <w:lang w:eastAsia="en-AU"/>
              </w:rPr>
              <w:t>E</w:t>
            </w:r>
            <w:r w:rsidRPr="00C32F38">
              <w:rPr>
                <w:sz w:val="20"/>
                <w:szCs w:val="20"/>
                <w:lang w:eastAsia="en-AU"/>
              </w:rPr>
              <w:t xml:space="preserve">xcise </w:t>
            </w:r>
            <w:r>
              <w:rPr>
                <w:sz w:val="20"/>
                <w:szCs w:val="20"/>
                <w:lang w:eastAsia="en-AU"/>
              </w:rPr>
              <w:t>O</w:t>
            </w:r>
            <w:r w:rsidRPr="00C32F38">
              <w:rPr>
                <w:sz w:val="20"/>
                <w:szCs w:val="20"/>
                <w:lang w:eastAsia="en-AU"/>
              </w:rPr>
              <w:t>fficials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Government </w:t>
            </w:r>
            <w:r>
              <w:rPr>
                <w:b/>
                <w:sz w:val="20"/>
                <w:szCs w:val="20"/>
                <w:lang w:eastAsia="en-AU"/>
              </w:rPr>
              <w:t>S</w:t>
            </w:r>
            <w:r w:rsidRPr="00C32F38">
              <w:rPr>
                <w:b/>
                <w:sz w:val="20"/>
                <w:szCs w:val="20"/>
                <w:lang w:eastAsia="en-AU"/>
              </w:rPr>
              <w:t xml:space="preserve">ocial </w:t>
            </w:r>
            <w:r>
              <w:rPr>
                <w:b/>
                <w:sz w:val="20"/>
                <w:szCs w:val="20"/>
                <w:lang w:eastAsia="en-AU"/>
              </w:rPr>
              <w:t>B</w:t>
            </w:r>
            <w:r w:rsidRPr="00C32F38">
              <w:rPr>
                <w:b/>
                <w:sz w:val="20"/>
                <w:szCs w:val="20"/>
                <w:lang w:eastAsia="en-AU"/>
              </w:rPr>
              <w:t xml:space="preserve">enefits </w:t>
            </w:r>
            <w:r>
              <w:rPr>
                <w:b/>
                <w:sz w:val="20"/>
                <w:szCs w:val="20"/>
                <w:lang w:eastAsia="en-AU"/>
              </w:rPr>
              <w:t>O</w:t>
            </w:r>
            <w:r w:rsidRPr="00C32F38">
              <w:rPr>
                <w:b/>
                <w:sz w:val="20"/>
                <w:szCs w:val="20"/>
                <w:lang w:eastAsia="en-AU"/>
              </w:rPr>
              <w:t>fficials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3353</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3443</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Government </w:t>
            </w:r>
            <w:r>
              <w:rPr>
                <w:sz w:val="20"/>
                <w:szCs w:val="20"/>
                <w:lang w:eastAsia="en-AU"/>
              </w:rPr>
              <w:t>S</w:t>
            </w:r>
            <w:r w:rsidRPr="00C32F38">
              <w:rPr>
                <w:sz w:val="20"/>
                <w:szCs w:val="20"/>
                <w:lang w:eastAsia="en-AU"/>
              </w:rPr>
              <w:t xml:space="preserve">ocial </w:t>
            </w:r>
            <w:r>
              <w:rPr>
                <w:sz w:val="20"/>
                <w:szCs w:val="20"/>
                <w:lang w:eastAsia="en-AU"/>
              </w:rPr>
              <w:t>B</w:t>
            </w:r>
            <w:r w:rsidRPr="00C32F38">
              <w:rPr>
                <w:sz w:val="20"/>
                <w:szCs w:val="20"/>
                <w:lang w:eastAsia="en-AU"/>
              </w:rPr>
              <w:t xml:space="preserve">enefits </w:t>
            </w:r>
            <w:r>
              <w:rPr>
                <w:sz w:val="20"/>
                <w:szCs w:val="20"/>
                <w:lang w:eastAsia="en-AU"/>
              </w:rPr>
              <w:t>O</w:t>
            </w:r>
            <w:r w:rsidRPr="00C32F38">
              <w:rPr>
                <w:sz w:val="20"/>
                <w:szCs w:val="20"/>
                <w:lang w:eastAsia="en-AU"/>
              </w:rPr>
              <w:t>fficials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Government </w:t>
            </w:r>
            <w:r>
              <w:rPr>
                <w:b/>
                <w:sz w:val="20"/>
                <w:szCs w:val="20"/>
                <w:lang w:eastAsia="en-AU"/>
              </w:rPr>
              <w:t>L</w:t>
            </w:r>
            <w:r w:rsidRPr="00C32F38">
              <w:rPr>
                <w:b/>
                <w:sz w:val="20"/>
                <w:szCs w:val="20"/>
                <w:lang w:eastAsia="en-AU"/>
              </w:rPr>
              <w:t xml:space="preserve">icensing </w:t>
            </w:r>
            <w:r>
              <w:rPr>
                <w:b/>
                <w:sz w:val="20"/>
                <w:szCs w:val="20"/>
                <w:lang w:eastAsia="en-AU"/>
              </w:rPr>
              <w:t>O</w:t>
            </w:r>
            <w:r w:rsidRPr="00C32F38">
              <w:rPr>
                <w:b/>
                <w:sz w:val="20"/>
                <w:szCs w:val="20"/>
                <w:lang w:eastAsia="en-AU"/>
              </w:rPr>
              <w:t>fficials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3354</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3444</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Government </w:t>
            </w:r>
            <w:r>
              <w:rPr>
                <w:sz w:val="20"/>
                <w:szCs w:val="20"/>
                <w:lang w:eastAsia="en-AU"/>
              </w:rPr>
              <w:t>L</w:t>
            </w:r>
            <w:r w:rsidRPr="00C32F38">
              <w:rPr>
                <w:sz w:val="20"/>
                <w:szCs w:val="20"/>
                <w:lang w:eastAsia="en-AU"/>
              </w:rPr>
              <w:t xml:space="preserve">icensing </w:t>
            </w:r>
            <w:r>
              <w:rPr>
                <w:sz w:val="20"/>
                <w:szCs w:val="20"/>
                <w:lang w:eastAsia="en-AU"/>
              </w:rPr>
              <w:t>O</w:t>
            </w:r>
            <w:r w:rsidRPr="00C32F38">
              <w:rPr>
                <w:sz w:val="20"/>
                <w:szCs w:val="20"/>
                <w:lang w:eastAsia="en-AU"/>
              </w:rPr>
              <w:t>fficials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2978C0" w:rsidRPr="00D21E12" w:rsidTr="002978C0">
        <w:trPr>
          <w:trHeight w:val="255"/>
        </w:trPr>
        <w:tc>
          <w:tcPr>
            <w:tcW w:w="1990" w:type="dxa"/>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 xml:space="preserve">Police </w:t>
            </w:r>
            <w:r>
              <w:rPr>
                <w:b/>
                <w:sz w:val="20"/>
                <w:szCs w:val="20"/>
                <w:lang w:eastAsia="en-AU"/>
              </w:rPr>
              <w:t>I</w:t>
            </w:r>
            <w:r w:rsidRPr="00C32F38">
              <w:rPr>
                <w:b/>
                <w:sz w:val="20"/>
                <w:szCs w:val="20"/>
                <w:lang w:eastAsia="en-AU"/>
              </w:rPr>
              <w:t xml:space="preserve">nspectors and </w:t>
            </w:r>
            <w:r>
              <w:rPr>
                <w:b/>
                <w:sz w:val="20"/>
                <w:szCs w:val="20"/>
                <w:lang w:eastAsia="en-AU"/>
              </w:rPr>
              <w:t>D</w:t>
            </w:r>
            <w:r w:rsidRPr="00C32F38">
              <w:rPr>
                <w:b/>
                <w:sz w:val="20"/>
                <w:szCs w:val="20"/>
                <w:lang w:eastAsia="en-AU"/>
              </w:rPr>
              <w:t>etectives</w:t>
            </w:r>
          </w:p>
        </w:tc>
        <w:tc>
          <w:tcPr>
            <w:tcW w:w="850" w:type="dxa"/>
            <w:noWrap/>
          </w:tcPr>
          <w:p w:rsidR="002978C0" w:rsidRPr="00C32F38" w:rsidRDefault="002978C0" w:rsidP="002753DA">
            <w:pPr>
              <w:keepLines/>
              <w:widowControl/>
              <w:suppressAutoHyphens/>
              <w:spacing w:after="120" w:afterAutospacing="0"/>
              <w:ind w:left="57" w:right="57"/>
              <w:rPr>
                <w:b/>
                <w:sz w:val="20"/>
                <w:szCs w:val="20"/>
                <w:lang w:eastAsia="en-AU"/>
              </w:rPr>
            </w:pPr>
            <w:r w:rsidRPr="00C32F38">
              <w:rPr>
                <w:b/>
                <w:sz w:val="20"/>
                <w:szCs w:val="20"/>
                <w:lang w:eastAsia="en-AU"/>
              </w:rPr>
              <w:t>3355</w:t>
            </w:r>
          </w:p>
        </w:tc>
        <w:tc>
          <w:tcPr>
            <w:tcW w:w="9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3450</w:t>
            </w:r>
          </w:p>
        </w:tc>
        <w:tc>
          <w:tcPr>
            <w:tcW w:w="370" w:type="dxa"/>
            <w:noWrap/>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2978C0" w:rsidRPr="00C32F38" w:rsidRDefault="002978C0" w:rsidP="002753DA">
            <w:pPr>
              <w:keepLines/>
              <w:widowControl/>
              <w:suppressAutoHyphens/>
              <w:spacing w:after="120" w:afterAutospacing="0"/>
              <w:ind w:left="57" w:right="57"/>
              <w:rPr>
                <w:sz w:val="20"/>
                <w:szCs w:val="20"/>
                <w:lang w:eastAsia="en-AU"/>
              </w:rPr>
            </w:pPr>
            <w:r w:rsidRPr="00C32F38">
              <w:rPr>
                <w:sz w:val="20"/>
                <w:szCs w:val="20"/>
                <w:lang w:eastAsia="en-AU"/>
              </w:rPr>
              <w:t xml:space="preserve">Police </w:t>
            </w:r>
            <w:r>
              <w:rPr>
                <w:sz w:val="20"/>
                <w:szCs w:val="20"/>
                <w:lang w:eastAsia="en-AU"/>
              </w:rPr>
              <w:t>I</w:t>
            </w:r>
            <w:r w:rsidRPr="00C32F38">
              <w:rPr>
                <w:sz w:val="20"/>
                <w:szCs w:val="20"/>
                <w:lang w:eastAsia="en-AU"/>
              </w:rPr>
              <w:t xml:space="preserve">nspectors and </w:t>
            </w:r>
            <w:r>
              <w:rPr>
                <w:sz w:val="20"/>
                <w:szCs w:val="20"/>
                <w:lang w:eastAsia="en-AU"/>
              </w:rPr>
              <w:t>D</w:t>
            </w:r>
            <w:r w:rsidRPr="00C32F38">
              <w:rPr>
                <w:sz w:val="20"/>
                <w:szCs w:val="20"/>
                <w:lang w:eastAsia="en-AU"/>
              </w:rPr>
              <w:t>etectives</w:t>
            </w:r>
          </w:p>
        </w:tc>
        <w:tc>
          <w:tcPr>
            <w:tcW w:w="2543" w:type="dxa"/>
          </w:tcPr>
          <w:p w:rsidR="002978C0" w:rsidRPr="00C32F38" w:rsidRDefault="002978C0" w:rsidP="002753DA">
            <w:pPr>
              <w:keepLines/>
              <w:widowControl/>
              <w:suppressAutoHyphens/>
              <w:spacing w:after="120" w:afterAutospacing="0"/>
              <w:ind w:left="57" w:right="57"/>
              <w:rPr>
                <w:sz w:val="20"/>
                <w:szCs w:val="20"/>
                <w:lang w:eastAsia="en-AU"/>
              </w:rPr>
            </w:pPr>
          </w:p>
        </w:tc>
      </w:tr>
      <w:tr w:rsidR="00C949C3" w:rsidRPr="00D21E12" w:rsidTr="002978C0">
        <w:trPr>
          <w:trHeight w:val="510"/>
        </w:trPr>
        <w:tc>
          <w:tcPr>
            <w:tcW w:w="1990" w:type="dxa"/>
          </w:tcPr>
          <w:p w:rsidR="00C949C3" w:rsidRPr="00C32F38" w:rsidRDefault="00C949C3" w:rsidP="002753DA">
            <w:pPr>
              <w:keepLines/>
              <w:widowControl/>
              <w:suppressAutoHyphens/>
              <w:spacing w:after="120" w:afterAutospacing="0"/>
              <w:ind w:left="57" w:right="57"/>
              <w:rPr>
                <w:b/>
                <w:sz w:val="20"/>
                <w:szCs w:val="20"/>
                <w:lang w:eastAsia="en-AU"/>
              </w:rPr>
            </w:pPr>
            <w:r>
              <w:rPr>
                <w:b/>
                <w:sz w:val="20"/>
                <w:szCs w:val="20"/>
                <w:lang w:eastAsia="en-AU"/>
              </w:rPr>
              <w:t>G</w:t>
            </w:r>
            <w:r w:rsidRPr="00C32F38">
              <w:rPr>
                <w:b/>
                <w:sz w:val="20"/>
                <w:szCs w:val="20"/>
                <w:lang w:eastAsia="en-AU"/>
              </w:rPr>
              <w:t xml:space="preserve">overnment </w:t>
            </w:r>
            <w:r>
              <w:rPr>
                <w:b/>
                <w:sz w:val="20"/>
                <w:szCs w:val="20"/>
                <w:lang w:eastAsia="en-AU"/>
              </w:rPr>
              <w:t>Regulatory A</w:t>
            </w:r>
            <w:r w:rsidRPr="00C32F38">
              <w:rPr>
                <w:b/>
                <w:sz w:val="20"/>
                <w:szCs w:val="20"/>
                <w:lang w:eastAsia="en-AU"/>
              </w:rPr>
              <w:t xml:space="preserve">ssociate </w:t>
            </w:r>
            <w:r>
              <w:rPr>
                <w:b/>
                <w:sz w:val="20"/>
                <w:szCs w:val="20"/>
                <w:lang w:eastAsia="en-AU"/>
              </w:rPr>
              <w:t>P</w:t>
            </w:r>
            <w:r w:rsidRPr="00C32F38">
              <w:rPr>
                <w:b/>
                <w:sz w:val="20"/>
                <w:szCs w:val="20"/>
                <w:lang w:eastAsia="en-AU"/>
              </w:rPr>
              <w:t xml:space="preserve">rofessionals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C949C3" w:rsidRPr="00C32F38" w:rsidRDefault="00C949C3" w:rsidP="002753DA">
            <w:pPr>
              <w:keepLines/>
              <w:widowControl/>
              <w:suppressAutoHyphens/>
              <w:spacing w:after="120" w:afterAutospacing="0"/>
              <w:ind w:left="57" w:right="57"/>
              <w:rPr>
                <w:b/>
                <w:sz w:val="20"/>
                <w:szCs w:val="20"/>
                <w:lang w:eastAsia="en-AU"/>
              </w:rPr>
            </w:pPr>
            <w:r w:rsidRPr="00C32F38">
              <w:rPr>
                <w:b/>
                <w:sz w:val="20"/>
                <w:szCs w:val="20"/>
                <w:lang w:eastAsia="en-AU"/>
              </w:rPr>
              <w:t>3359</w:t>
            </w:r>
          </w:p>
        </w:tc>
        <w:tc>
          <w:tcPr>
            <w:tcW w:w="970" w:type="dxa"/>
            <w:noWrap/>
          </w:tcPr>
          <w:p w:rsidR="00C949C3" w:rsidRPr="00C32F38" w:rsidRDefault="00C949C3" w:rsidP="002753DA">
            <w:pPr>
              <w:keepLines/>
              <w:widowControl/>
              <w:suppressAutoHyphens/>
              <w:spacing w:after="120" w:afterAutospacing="0"/>
              <w:ind w:left="57" w:right="57"/>
              <w:rPr>
                <w:sz w:val="20"/>
                <w:szCs w:val="20"/>
                <w:lang w:eastAsia="en-AU"/>
              </w:rPr>
            </w:pPr>
            <w:r w:rsidRPr="00C32F38">
              <w:rPr>
                <w:sz w:val="20"/>
                <w:szCs w:val="20"/>
                <w:lang w:eastAsia="en-AU"/>
              </w:rPr>
              <w:t>3439</w:t>
            </w:r>
          </w:p>
        </w:tc>
        <w:tc>
          <w:tcPr>
            <w:tcW w:w="370" w:type="dxa"/>
            <w:noWrap/>
          </w:tcPr>
          <w:p w:rsidR="00C949C3" w:rsidRPr="00C32F38" w:rsidRDefault="00C949C3" w:rsidP="002753DA">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C949C3" w:rsidRPr="00C32F38" w:rsidRDefault="00C949C3" w:rsidP="00C949C3">
            <w:pPr>
              <w:keepLines/>
              <w:widowControl/>
              <w:suppressAutoHyphens/>
              <w:spacing w:after="120" w:afterAutospacing="0"/>
              <w:ind w:left="57" w:right="57"/>
              <w:rPr>
                <w:sz w:val="20"/>
                <w:szCs w:val="20"/>
                <w:lang w:eastAsia="en-AU"/>
              </w:rPr>
            </w:pPr>
            <w:r w:rsidRPr="00C32F38">
              <w:rPr>
                <w:sz w:val="20"/>
                <w:szCs w:val="20"/>
                <w:lang w:eastAsia="en-AU"/>
              </w:rPr>
              <w:t>Administrative Associate Professionals Not Elsewhere Classified</w:t>
            </w:r>
          </w:p>
        </w:tc>
        <w:tc>
          <w:tcPr>
            <w:tcW w:w="2543" w:type="dxa"/>
          </w:tcPr>
          <w:p w:rsidR="00C949C3" w:rsidRPr="00C32F38" w:rsidRDefault="00C949C3" w:rsidP="002753DA">
            <w:pPr>
              <w:keepLines/>
              <w:widowControl/>
              <w:suppressAutoHyphens/>
              <w:spacing w:after="120" w:afterAutospacing="0"/>
              <w:ind w:left="57" w:right="57"/>
              <w:rPr>
                <w:sz w:val="20"/>
                <w:szCs w:val="20"/>
                <w:lang w:eastAsia="en-AU"/>
              </w:rPr>
            </w:pPr>
            <w:r w:rsidRPr="00C32F38">
              <w:rPr>
                <w:sz w:val="20"/>
                <w:szCs w:val="20"/>
                <w:lang w:eastAsia="en-AU"/>
              </w:rPr>
              <w:t>Administrative consular officials</w:t>
            </w:r>
          </w:p>
        </w:tc>
      </w:tr>
      <w:tr w:rsidR="00C949C3" w:rsidRPr="00D21E12" w:rsidTr="002978C0">
        <w:trPr>
          <w:trHeight w:val="510"/>
        </w:trPr>
        <w:tc>
          <w:tcPr>
            <w:tcW w:w="1990" w:type="dxa"/>
          </w:tcPr>
          <w:p w:rsidR="00C949C3" w:rsidRPr="00C32F38" w:rsidRDefault="00C949C3" w:rsidP="002753DA">
            <w:pPr>
              <w:keepLines/>
              <w:widowControl/>
              <w:suppressAutoHyphens/>
              <w:spacing w:after="120" w:afterAutospacing="0"/>
              <w:ind w:left="57" w:right="57"/>
              <w:rPr>
                <w:b/>
                <w:sz w:val="20"/>
                <w:szCs w:val="20"/>
                <w:lang w:eastAsia="en-AU"/>
              </w:rPr>
            </w:pPr>
          </w:p>
        </w:tc>
        <w:tc>
          <w:tcPr>
            <w:tcW w:w="850" w:type="dxa"/>
            <w:noWrap/>
          </w:tcPr>
          <w:p w:rsidR="00C949C3" w:rsidRPr="00C32F38" w:rsidRDefault="00C949C3" w:rsidP="002753DA">
            <w:pPr>
              <w:keepLines/>
              <w:widowControl/>
              <w:suppressAutoHyphens/>
              <w:spacing w:after="120" w:afterAutospacing="0"/>
              <w:ind w:left="57" w:right="57"/>
              <w:rPr>
                <w:b/>
                <w:sz w:val="20"/>
                <w:szCs w:val="20"/>
                <w:lang w:eastAsia="en-AU"/>
              </w:rPr>
            </w:pPr>
          </w:p>
        </w:tc>
        <w:tc>
          <w:tcPr>
            <w:tcW w:w="970" w:type="dxa"/>
            <w:noWrap/>
          </w:tcPr>
          <w:p w:rsidR="00C949C3" w:rsidRPr="00C32F38" w:rsidRDefault="00C949C3" w:rsidP="002753DA">
            <w:pPr>
              <w:keepLines/>
              <w:widowControl/>
              <w:suppressAutoHyphens/>
              <w:spacing w:after="120" w:afterAutospacing="0"/>
              <w:ind w:left="57" w:right="57"/>
              <w:rPr>
                <w:sz w:val="20"/>
                <w:szCs w:val="20"/>
                <w:lang w:eastAsia="en-AU"/>
              </w:rPr>
            </w:pPr>
            <w:r w:rsidRPr="00C32F38">
              <w:rPr>
                <w:sz w:val="20"/>
                <w:szCs w:val="20"/>
                <w:lang w:eastAsia="en-AU"/>
              </w:rPr>
              <w:t>3449</w:t>
            </w:r>
          </w:p>
        </w:tc>
        <w:tc>
          <w:tcPr>
            <w:tcW w:w="3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2462" w:type="dxa"/>
            <w:gridSpan w:val="2"/>
          </w:tcPr>
          <w:p w:rsidR="00C949C3" w:rsidRPr="00C32F38" w:rsidRDefault="00C949C3" w:rsidP="00C949C3">
            <w:pPr>
              <w:keepLines/>
              <w:widowControl/>
              <w:suppressAutoHyphens/>
              <w:spacing w:after="120" w:afterAutospacing="0"/>
              <w:ind w:left="57" w:right="57"/>
              <w:rPr>
                <w:sz w:val="20"/>
                <w:szCs w:val="20"/>
                <w:lang w:eastAsia="en-AU"/>
              </w:rPr>
            </w:pPr>
            <w:r w:rsidRPr="00C32F38">
              <w:rPr>
                <w:sz w:val="20"/>
                <w:szCs w:val="20"/>
                <w:lang w:eastAsia="en-AU"/>
              </w:rPr>
              <w:t xml:space="preserve">Customs, Tax </w:t>
            </w:r>
            <w:r>
              <w:rPr>
                <w:sz w:val="20"/>
                <w:szCs w:val="20"/>
                <w:lang w:eastAsia="en-AU"/>
              </w:rPr>
              <w:t>and</w:t>
            </w:r>
            <w:r w:rsidRPr="00C32F38">
              <w:rPr>
                <w:sz w:val="20"/>
                <w:szCs w:val="20"/>
                <w:lang w:eastAsia="en-AU"/>
              </w:rPr>
              <w:t xml:space="preserve"> Related Government Associate Professionals Not Elsewhere Classified</w:t>
            </w:r>
          </w:p>
        </w:tc>
        <w:tc>
          <w:tcPr>
            <w:tcW w:w="2543" w:type="dxa"/>
          </w:tcPr>
          <w:p w:rsidR="00C949C3" w:rsidRPr="00C32F38" w:rsidRDefault="00C949C3" w:rsidP="002753DA">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Legal and </w:t>
            </w:r>
            <w:r>
              <w:rPr>
                <w:b/>
                <w:sz w:val="20"/>
                <w:szCs w:val="20"/>
                <w:lang w:eastAsia="en-AU"/>
              </w:rPr>
              <w:t>R</w:t>
            </w:r>
            <w:r w:rsidRPr="00C32F38">
              <w:rPr>
                <w:b/>
                <w:sz w:val="20"/>
                <w:szCs w:val="20"/>
                <w:lang w:eastAsia="en-AU"/>
              </w:rPr>
              <w:t xml:space="preserve">elated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Legal and </w:t>
            </w:r>
            <w:r>
              <w:rPr>
                <w:sz w:val="20"/>
                <w:szCs w:val="20"/>
                <w:lang w:eastAsia="en-AU"/>
              </w:rPr>
              <w:t>R</w:t>
            </w:r>
            <w:r w:rsidRPr="00C32F38">
              <w:rPr>
                <w:sz w:val="20"/>
                <w:szCs w:val="20"/>
                <w:lang w:eastAsia="en-AU"/>
              </w:rPr>
              <w:t xml:space="preserve">elated </w:t>
            </w:r>
            <w:r>
              <w:rPr>
                <w:sz w:val="20"/>
                <w:szCs w:val="20"/>
                <w:lang w:eastAsia="en-AU"/>
              </w:rPr>
              <w:t>B</w:t>
            </w:r>
            <w:r w:rsidRPr="00C32F38">
              <w:rPr>
                <w:sz w:val="20"/>
                <w:szCs w:val="20"/>
                <w:lang w:eastAsia="en-AU"/>
              </w:rPr>
              <w:t xml:space="preserve">usiness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3450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Police </w:t>
            </w:r>
            <w:r>
              <w:rPr>
                <w:sz w:val="20"/>
                <w:szCs w:val="20"/>
                <w:lang w:eastAsia="en-AU"/>
              </w:rPr>
              <w:t>I</w:t>
            </w:r>
            <w:r w:rsidRPr="00C32F38">
              <w:rPr>
                <w:sz w:val="20"/>
                <w:szCs w:val="20"/>
                <w:lang w:eastAsia="en-AU"/>
              </w:rPr>
              <w:t xml:space="preserve">nspectors and </w:t>
            </w:r>
            <w:r>
              <w:rPr>
                <w:sz w:val="20"/>
                <w:szCs w:val="20"/>
                <w:lang w:eastAsia="en-AU"/>
              </w:rPr>
              <w:t>D</w:t>
            </w:r>
            <w:r w:rsidRPr="00C32F38">
              <w:rPr>
                <w:sz w:val="20"/>
                <w:szCs w:val="20"/>
                <w:lang w:eastAsia="en-AU"/>
              </w:rPr>
              <w:t>etectives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Private investigators and detectives, store detectives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Social </w:t>
            </w:r>
            <w:r>
              <w:rPr>
                <w:b/>
                <w:sz w:val="20"/>
                <w:szCs w:val="20"/>
                <w:lang w:eastAsia="en-AU"/>
              </w:rPr>
              <w:t>W</w:t>
            </w:r>
            <w:r w:rsidRPr="00C32F38">
              <w:rPr>
                <w:b/>
                <w:sz w:val="20"/>
                <w:szCs w:val="20"/>
                <w:lang w:eastAsia="en-AU"/>
              </w:rPr>
              <w:t xml:space="preserve">ork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3460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Social </w:t>
            </w:r>
            <w:r>
              <w:rPr>
                <w:sz w:val="20"/>
                <w:szCs w:val="20"/>
                <w:lang w:eastAsia="en-AU"/>
              </w:rPr>
              <w:t>W</w:t>
            </w:r>
            <w:r w:rsidRPr="00C32F38">
              <w:rPr>
                <w:sz w:val="20"/>
                <w:szCs w:val="20"/>
                <w:lang w:eastAsia="en-AU"/>
              </w:rPr>
              <w:t xml:space="preserve">ork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Religious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3242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Faith </w:t>
            </w:r>
            <w:r>
              <w:rPr>
                <w:sz w:val="20"/>
                <w:szCs w:val="20"/>
                <w:lang w:eastAsia="en-AU"/>
              </w:rPr>
              <w:t>H</w:t>
            </w:r>
            <w:r w:rsidRPr="00C32F38">
              <w:rPr>
                <w:sz w:val="20"/>
                <w:szCs w:val="20"/>
                <w:lang w:eastAsia="en-AU"/>
              </w:rPr>
              <w:t>ealers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3480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Religious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Athletes and </w:t>
            </w:r>
            <w:r>
              <w:rPr>
                <w:b/>
                <w:sz w:val="20"/>
                <w:szCs w:val="20"/>
                <w:lang w:eastAsia="en-AU"/>
              </w:rPr>
              <w:t>S</w:t>
            </w:r>
            <w:r w:rsidRPr="00C32F38">
              <w:rPr>
                <w:b/>
                <w:sz w:val="20"/>
                <w:szCs w:val="20"/>
                <w:lang w:eastAsia="en-AU"/>
              </w:rPr>
              <w:t xml:space="preserve">ports </w:t>
            </w:r>
            <w:r>
              <w:rPr>
                <w:b/>
                <w:sz w:val="20"/>
                <w:szCs w:val="20"/>
                <w:lang w:eastAsia="en-AU"/>
              </w:rPr>
              <w:t>P</w:t>
            </w:r>
            <w:r w:rsidRPr="00C32F38">
              <w:rPr>
                <w:b/>
                <w:sz w:val="20"/>
                <w:szCs w:val="20"/>
                <w:lang w:eastAsia="en-AU"/>
              </w:rPr>
              <w:t>layers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Athletes, </w:t>
            </w:r>
            <w:r>
              <w:rPr>
                <w:sz w:val="20"/>
                <w:szCs w:val="20"/>
                <w:lang w:eastAsia="en-AU"/>
              </w:rPr>
              <w:t>S</w:t>
            </w:r>
            <w:r w:rsidRPr="00C32F38">
              <w:rPr>
                <w:sz w:val="20"/>
                <w:szCs w:val="20"/>
                <w:lang w:eastAsia="en-AU"/>
              </w:rPr>
              <w:t xml:space="preserve">portspersons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Sports </w:t>
            </w:r>
            <w:r>
              <w:rPr>
                <w:b/>
                <w:sz w:val="20"/>
                <w:szCs w:val="20"/>
                <w:lang w:eastAsia="en-AU"/>
              </w:rPr>
              <w:t>C</w:t>
            </w:r>
            <w:r w:rsidRPr="00C32F38">
              <w:rPr>
                <w:b/>
                <w:sz w:val="20"/>
                <w:szCs w:val="20"/>
                <w:lang w:eastAsia="en-AU"/>
              </w:rPr>
              <w:t xml:space="preserve">oaches, </w:t>
            </w:r>
            <w:r>
              <w:rPr>
                <w:b/>
                <w:sz w:val="20"/>
                <w:szCs w:val="20"/>
                <w:lang w:eastAsia="en-AU"/>
              </w:rPr>
              <w:t>I</w:t>
            </w:r>
            <w:r w:rsidRPr="00C32F38">
              <w:rPr>
                <w:b/>
                <w:sz w:val="20"/>
                <w:szCs w:val="20"/>
                <w:lang w:eastAsia="en-AU"/>
              </w:rPr>
              <w:t xml:space="preserve">nstructors and </w:t>
            </w:r>
            <w:r>
              <w:rPr>
                <w:b/>
                <w:sz w:val="20"/>
                <w:szCs w:val="20"/>
                <w:lang w:eastAsia="en-AU"/>
              </w:rPr>
              <w:lastRenderedPageBreak/>
              <w:t>O</w:t>
            </w:r>
            <w:r w:rsidRPr="00C32F38">
              <w:rPr>
                <w:b/>
                <w:sz w:val="20"/>
                <w:szCs w:val="20"/>
                <w:lang w:eastAsia="en-AU"/>
              </w:rPr>
              <w:t>fficials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3422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Athletes, </w:t>
            </w:r>
            <w:r>
              <w:rPr>
                <w:sz w:val="20"/>
                <w:szCs w:val="20"/>
                <w:lang w:eastAsia="en-AU"/>
              </w:rPr>
              <w:t>S</w:t>
            </w:r>
            <w:r w:rsidRPr="00C32F38">
              <w:rPr>
                <w:sz w:val="20"/>
                <w:szCs w:val="20"/>
                <w:lang w:eastAsia="en-AU"/>
              </w:rPr>
              <w:t xml:space="preserve">portspersons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lastRenderedPageBreak/>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Fitness and </w:t>
            </w:r>
            <w:r>
              <w:rPr>
                <w:b/>
                <w:sz w:val="20"/>
                <w:szCs w:val="20"/>
                <w:lang w:eastAsia="en-AU"/>
              </w:rPr>
              <w:t>R</w:t>
            </w:r>
            <w:r w:rsidRPr="00C32F38">
              <w:rPr>
                <w:b/>
                <w:sz w:val="20"/>
                <w:szCs w:val="20"/>
                <w:lang w:eastAsia="en-AU"/>
              </w:rPr>
              <w:t xml:space="preserve">ecreation </w:t>
            </w:r>
            <w:r>
              <w:rPr>
                <w:b/>
                <w:sz w:val="20"/>
                <w:szCs w:val="20"/>
                <w:lang w:eastAsia="en-AU"/>
              </w:rPr>
              <w:t>I</w:t>
            </w:r>
            <w:r w:rsidRPr="00C32F38">
              <w:rPr>
                <w:b/>
                <w:sz w:val="20"/>
                <w:szCs w:val="20"/>
                <w:lang w:eastAsia="en-AU"/>
              </w:rPr>
              <w:t xml:space="preserve">nstructors and </w:t>
            </w:r>
            <w:r>
              <w:rPr>
                <w:b/>
                <w:sz w:val="20"/>
                <w:szCs w:val="20"/>
                <w:lang w:eastAsia="en-AU"/>
              </w:rPr>
              <w:t>P</w:t>
            </w:r>
            <w:r w:rsidRPr="00C32F38">
              <w:rPr>
                <w:b/>
                <w:sz w:val="20"/>
                <w:szCs w:val="20"/>
                <w:lang w:eastAsia="en-AU"/>
              </w:rPr>
              <w:t>rogram</w:t>
            </w:r>
            <w:r>
              <w:rPr>
                <w:b/>
                <w:sz w:val="20"/>
                <w:szCs w:val="20"/>
                <w:lang w:eastAsia="en-AU"/>
              </w:rPr>
              <w:t>me</w:t>
            </w:r>
            <w:r w:rsidRPr="00C32F38">
              <w:rPr>
                <w:b/>
                <w:sz w:val="20"/>
                <w:szCs w:val="20"/>
                <w:lang w:eastAsia="en-AU"/>
              </w:rPr>
              <w:t xml:space="preserve"> </w:t>
            </w:r>
            <w:r>
              <w:rPr>
                <w:b/>
                <w:sz w:val="20"/>
                <w:szCs w:val="20"/>
                <w:lang w:eastAsia="en-AU"/>
              </w:rPr>
              <w:t>L</w:t>
            </w:r>
            <w:r w:rsidRPr="00C32F38">
              <w:rPr>
                <w:b/>
                <w:sz w:val="20"/>
                <w:szCs w:val="20"/>
                <w:lang w:eastAsia="en-AU"/>
              </w:rPr>
              <w:t>eaders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Sailing instructors, underwater diving instructors</w:t>
            </w:r>
          </w:p>
        </w:tc>
      </w:tr>
      <w:tr w:rsidR="001274AE" w:rsidRPr="00D21E12" w:rsidTr="002978C0">
        <w:trPr>
          <w:trHeight w:val="27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Athletes, </w:t>
            </w:r>
            <w:r>
              <w:rPr>
                <w:sz w:val="20"/>
                <w:szCs w:val="20"/>
                <w:lang w:eastAsia="en-AU"/>
              </w:rPr>
              <w:t>S</w:t>
            </w:r>
            <w:r w:rsidRPr="00C32F38">
              <w:rPr>
                <w:sz w:val="20"/>
                <w:szCs w:val="20"/>
                <w:lang w:eastAsia="en-AU"/>
              </w:rPr>
              <w:t xml:space="preserve">portspersons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Photographers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Photographers and </w:t>
            </w:r>
            <w:r>
              <w:rPr>
                <w:sz w:val="20"/>
                <w:szCs w:val="20"/>
                <w:lang w:eastAsia="en-AU"/>
              </w:rPr>
              <w:t>I</w:t>
            </w:r>
            <w:r w:rsidRPr="00C32F38">
              <w:rPr>
                <w:sz w:val="20"/>
                <w:szCs w:val="20"/>
                <w:lang w:eastAsia="en-AU"/>
              </w:rPr>
              <w:t xml:space="preserve">mage and </w:t>
            </w:r>
            <w:r>
              <w:rPr>
                <w:sz w:val="20"/>
                <w:szCs w:val="20"/>
                <w:lang w:eastAsia="en-AU"/>
              </w:rPr>
              <w:t>S</w:t>
            </w:r>
            <w:r w:rsidRPr="00C32F38">
              <w:rPr>
                <w:sz w:val="20"/>
                <w:szCs w:val="20"/>
                <w:lang w:eastAsia="en-AU"/>
              </w:rPr>
              <w:t xml:space="preserve">ound </w:t>
            </w:r>
            <w:r>
              <w:rPr>
                <w:sz w:val="20"/>
                <w:szCs w:val="20"/>
                <w:lang w:eastAsia="en-AU"/>
              </w:rPr>
              <w:t>R</w:t>
            </w:r>
            <w:r w:rsidRPr="00C32F38">
              <w:rPr>
                <w:sz w:val="20"/>
                <w:szCs w:val="20"/>
                <w:lang w:eastAsia="en-AU"/>
              </w:rPr>
              <w:t xml:space="preserve">ecording </w:t>
            </w:r>
            <w:r>
              <w:rPr>
                <w:sz w:val="20"/>
                <w:szCs w:val="20"/>
                <w:lang w:eastAsia="en-AU"/>
              </w:rPr>
              <w:t>E</w:t>
            </w:r>
            <w:r w:rsidRPr="00C32F38">
              <w:rPr>
                <w:sz w:val="20"/>
                <w:szCs w:val="20"/>
                <w:lang w:eastAsia="en-AU"/>
              </w:rPr>
              <w:t xml:space="preserve">quipment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Interior </w:t>
            </w:r>
            <w:r>
              <w:rPr>
                <w:b/>
                <w:sz w:val="20"/>
                <w:szCs w:val="20"/>
                <w:lang w:eastAsia="en-AU"/>
              </w:rPr>
              <w:t>D</w:t>
            </w:r>
            <w:r w:rsidRPr="00C32F38">
              <w:rPr>
                <w:b/>
                <w:sz w:val="20"/>
                <w:szCs w:val="20"/>
                <w:lang w:eastAsia="en-AU"/>
              </w:rPr>
              <w:t xml:space="preserve">esigners and </w:t>
            </w:r>
            <w:r>
              <w:rPr>
                <w:b/>
                <w:sz w:val="20"/>
                <w:szCs w:val="20"/>
                <w:lang w:eastAsia="en-AU"/>
              </w:rPr>
              <w:t>D</w:t>
            </w:r>
            <w:r w:rsidRPr="00C32F38">
              <w:rPr>
                <w:b/>
                <w:sz w:val="20"/>
                <w:szCs w:val="20"/>
                <w:lang w:eastAsia="en-AU"/>
              </w:rPr>
              <w:t>ecorators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Decorators and </w:t>
            </w:r>
            <w:r>
              <w:rPr>
                <w:sz w:val="20"/>
                <w:szCs w:val="20"/>
                <w:lang w:eastAsia="en-AU"/>
              </w:rPr>
              <w:t>C</w:t>
            </w:r>
            <w:r w:rsidRPr="00C32F38">
              <w:rPr>
                <w:sz w:val="20"/>
                <w:szCs w:val="20"/>
                <w:lang w:eastAsia="en-AU"/>
              </w:rPr>
              <w:t xml:space="preserve">ommercial </w:t>
            </w:r>
            <w:r>
              <w:rPr>
                <w:sz w:val="20"/>
                <w:szCs w:val="20"/>
                <w:lang w:eastAsia="en-AU"/>
              </w:rPr>
              <w:t>D</w:t>
            </w:r>
            <w:r w:rsidRPr="00C32F38">
              <w:rPr>
                <w:sz w:val="20"/>
                <w:szCs w:val="20"/>
                <w:lang w:eastAsia="en-AU"/>
              </w:rPr>
              <w:t>esigners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Gallery, </w:t>
            </w:r>
            <w:r>
              <w:rPr>
                <w:b/>
                <w:sz w:val="20"/>
                <w:szCs w:val="20"/>
                <w:lang w:eastAsia="en-AU"/>
              </w:rPr>
              <w:t>M</w:t>
            </w:r>
            <w:r w:rsidRPr="00C32F38">
              <w:rPr>
                <w:b/>
                <w:sz w:val="20"/>
                <w:szCs w:val="20"/>
                <w:lang w:eastAsia="en-AU"/>
              </w:rPr>
              <w:t xml:space="preserve">useum and </w:t>
            </w:r>
            <w:r>
              <w:rPr>
                <w:b/>
                <w:sz w:val="20"/>
                <w:szCs w:val="20"/>
                <w:lang w:eastAsia="en-AU"/>
              </w:rPr>
              <w:t>L</w:t>
            </w:r>
            <w:r w:rsidRPr="00C32F38">
              <w:rPr>
                <w:b/>
                <w:sz w:val="20"/>
                <w:szCs w:val="20"/>
                <w:lang w:eastAsia="en-AU"/>
              </w:rPr>
              <w:t xml:space="preserve">ibrary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3439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Administrative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 xml:space="preserve">rofessionals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Library technicians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Decorators and </w:t>
            </w:r>
            <w:r>
              <w:rPr>
                <w:sz w:val="20"/>
                <w:szCs w:val="20"/>
                <w:lang w:eastAsia="en-AU"/>
              </w:rPr>
              <w:t>C</w:t>
            </w:r>
            <w:r w:rsidRPr="00C32F38">
              <w:rPr>
                <w:sz w:val="20"/>
                <w:szCs w:val="20"/>
                <w:lang w:eastAsia="en-AU"/>
              </w:rPr>
              <w:t xml:space="preserve">ommercial </w:t>
            </w:r>
            <w:r>
              <w:rPr>
                <w:sz w:val="20"/>
                <w:szCs w:val="20"/>
                <w:lang w:eastAsia="en-AU"/>
              </w:rPr>
              <w:t>D</w:t>
            </w:r>
            <w:r w:rsidRPr="00C32F38">
              <w:rPr>
                <w:sz w:val="20"/>
                <w:szCs w:val="20"/>
                <w:lang w:eastAsia="en-AU"/>
              </w:rPr>
              <w:t>esigners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Museum and gallery technicians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Chefs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Cooks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Other </w:t>
            </w:r>
            <w:r>
              <w:rPr>
                <w:b/>
                <w:sz w:val="20"/>
                <w:szCs w:val="20"/>
                <w:lang w:eastAsia="en-AU"/>
              </w:rPr>
              <w:t>A</w:t>
            </w:r>
            <w:r w:rsidRPr="00C32F38">
              <w:rPr>
                <w:b/>
                <w:sz w:val="20"/>
                <w:szCs w:val="20"/>
                <w:lang w:eastAsia="en-AU"/>
              </w:rPr>
              <w:t xml:space="preserve">rtistic and </w:t>
            </w:r>
            <w:r>
              <w:rPr>
                <w:b/>
                <w:sz w:val="20"/>
                <w:szCs w:val="20"/>
                <w:lang w:eastAsia="en-AU"/>
              </w:rPr>
              <w:t>C</w:t>
            </w:r>
            <w:r w:rsidRPr="00C32F38">
              <w:rPr>
                <w:b/>
                <w:sz w:val="20"/>
                <w:szCs w:val="20"/>
                <w:lang w:eastAsia="en-AU"/>
              </w:rPr>
              <w:t xml:space="preserve">ultural </w:t>
            </w:r>
            <w:r>
              <w:rPr>
                <w:b/>
                <w:sz w:val="20"/>
                <w:szCs w:val="20"/>
                <w:lang w:eastAsia="en-AU"/>
              </w:rPr>
              <w:t>A</w:t>
            </w:r>
            <w:r w:rsidRPr="00C32F38">
              <w:rPr>
                <w:b/>
                <w:sz w:val="20"/>
                <w:szCs w:val="20"/>
                <w:lang w:eastAsia="en-AU"/>
              </w:rPr>
              <w:t xml:space="preserve">ssociate </w:t>
            </w:r>
            <w:r>
              <w:rPr>
                <w:b/>
                <w:sz w:val="20"/>
                <w:szCs w:val="20"/>
                <w:lang w:eastAsia="en-AU"/>
              </w:rPr>
              <w:t>P</w:t>
            </w:r>
            <w:r w:rsidRPr="00C32F38">
              <w:rPr>
                <w:b/>
                <w:sz w:val="20"/>
                <w:szCs w:val="20"/>
                <w:lang w:eastAsia="en-AU"/>
              </w:rPr>
              <w:t>rofessionals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1229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Production and </w:t>
            </w:r>
            <w:r>
              <w:rPr>
                <w:sz w:val="20"/>
                <w:szCs w:val="20"/>
                <w:lang w:eastAsia="en-AU"/>
              </w:rPr>
              <w:t>O</w:t>
            </w:r>
            <w:r w:rsidRPr="00C32F38">
              <w:rPr>
                <w:sz w:val="20"/>
                <w:szCs w:val="20"/>
                <w:lang w:eastAsia="en-AU"/>
              </w:rPr>
              <w:t xml:space="preserve">perations </w:t>
            </w:r>
            <w:r>
              <w:rPr>
                <w:sz w:val="20"/>
                <w:szCs w:val="20"/>
                <w:lang w:eastAsia="en-AU"/>
              </w:rPr>
              <w:t>D</w:t>
            </w:r>
            <w:r w:rsidRPr="00C32F38">
              <w:rPr>
                <w:sz w:val="20"/>
                <w:szCs w:val="20"/>
                <w:lang w:eastAsia="en-AU"/>
              </w:rPr>
              <w:t xml:space="preserve">epartment </w:t>
            </w:r>
            <w:r>
              <w:rPr>
                <w:sz w:val="20"/>
                <w:szCs w:val="20"/>
                <w:lang w:eastAsia="en-AU"/>
              </w:rPr>
              <w:t>M</w:t>
            </w:r>
            <w:r w:rsidRPr="00C32F38">
              <w:rPr>
                <w:sz w:val="20"/>
                <w:szCs w:val="20"/>
                <w:lang w:eastAsia="en-AU"/>
              </w:rPr>
              <w:t xml:space="preserve">anagers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Stage managers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del w:id="7" w:author="David Hunter" w:date="2011-08-04T13:08:00Z">
              <w:r w:rsidRPr="00C32F38" w:rsidDel="001274AE">
                <w:rPr>
                  <w:b/>
                  <w:sz w:val="20"/>
                  <w:szCs w:val="20"/>
                  <w:lang w:eastAsia="en-AU"/>
                </w:rPr>
                <w:delText xml:space="preserve">Other </w:delText>
              </w:r>
              <w:r w:rsidDel="001274AE">
                <w:rPr>
                  <w:b/>
                  <w:sz w:val="20"/>
                  <w:szCs w:val="20"/>
                  <w:lang w:eastAsia="en-AU"/>
                </w:rPr>
                <w:delText>A</w:delText>
              </w:r>
              <w:r w:rsidRPr="00C32F38" w:rsidDel="001274AE">
                <w:rPr>
                  <w:b/>
                  <w:sz w:val="20"/>
                  <w:szCs w:val="20"/>
                  <w:lang w:eastAsia="en-AU"/>
                </w:rPr>
                <w:delText xml:space="preserve">rtistic and </w:delText>
              </w:r>
              <w:r w:rsidDel="001274AE">
                <w:rPr>
                  <w:b/>
                  <w:sz w:val="20"/>
                  <w:szCs w:val="20"/>
                  <w:lang w:eastAsia="en-AU"/>
                </w:rPr>
                <w:delText>C</w:delText>
              </w:r>
              <w:r w:rsidRPr="00C32F38" w:rsidDel="001274AE">
                <w:rPr>
                  <w:b/>
                  <w:sz w:val="20"/>
                  <w:szCs w:val="20"/>
                  <w:lang w:eastAsia="en-AU"/>
                </w:rPr>
                <w:delText xml:space="preserve">ultural </w:delText>
              </w:r>
              <w:r w:rsidDel="001274AE">
                <w:rPr>
                  <w:b/>
                  <w:sz w:val="20"/>
                  <w:szCs w:val="20"/>
                  <w:lang w:eastAsia="en-AU"/>
                </w:rPr>
                <w:delText>A</w:delText>
              </w:r>
              <w:r w:rsidRPr="00C32F38" w:rsidDel="001274AE">
                <w:rPr>
                  <w:b/>
                  <w:sz w:val="20"/>
                  <w:szCs w:val="20"/>
                  <w:lang w:eastAsia="en-AU"/>
                </w:rPr>
                <w:delText xml:space="preserve">ssociate </w:delText>
              </w:r>
              <w:r w:rsidDel="001274AE">
                <w:rPr>
                  <w:b/>
                  <w:sz w:val="20"/>
                  <w:szCs w:val="20"/>
                  <w:lang w:eastAsia="en-AU"/>
                </w:rPr>
                <w:delText>P</w:delText>
              </w:r>
              <w:r w:rsidRPr="00C32F38" w:rsidDel="001274AE">
                <w:rPr>
                  <w:b/>
                  <w:sz w:val="20"/>
                  <w:szCs w:val="20"/>
                  <w:lang w:eastAsia="en-AU"/>
                </w:rPr>
                <w:delText>rofessionals</w:delText>
              </w:r>
            </w:del>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Decorators and </w:t>
            </w:r>
            <w:r>
              <w:rPr>
                <w:sz w:val="20"/>
                <w:szCs w:val="20"/>
                <w:lang w:eastAsia="en-AU"/>
              </w:rPr>
              <w:t>C</w:t>
            </w:r>
            <w:r w:rsidRPr="00C32F38">
              <w:rPr>
                <w:sz w:val="20"/>
                <w:szCs w:val="20"/>
                <w:lang w:eastAsia="en-AU"/>
              </w:rPr>
              <w:t xml:space="preserve">ommercial </w:t>
            </w:r>
            <w:r>
              <w:rPr>
                <w:sz w:val="20"/>
                <w:szCs w:val="20"/>
                <w:lang w:eastAsia="en-AU"/>
              </w:rPr>
              <w:t>D</w:t>
            </w:r>
            <w:r w:rsidRPr="00C32F38">
              <w:rPr>
                <w:sz w:val="20"/>
                <w:szCs w:val="20"/>
                <w:lang w:eastAsia="en-AU"/>
              </w:rPr>
              <w:t>esigners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Tattooists, </w:t>
            </w:r>
            <w:r>
              <w:rPr>
                <w:sz w:val="20"/>
                <w:szCs w:val="20"/>
                <w:lang w:eastAsia="en-AU"/>
              </w:rPr>
              <w:t>b</w:t>
            </w:r>
            <w:r w:rsidRPr="00C32F38">
              <w:rPr>
                <w:sz w:val="20"/>
                <w:szCs w:val="20"/>
                <w:lang w:eastAsia="en-AU"/>
              </w:rPr>
              <w:t>ody artists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del w:id="8" w:author="David Hunter" w:date="2011-08-04T13:08:00Z">
              <w:r w:rsidRPr="00C32F38" w:rsidDel="001274AE">
                <w:rPr>
                  <w:b/>
                  <w:sz w:val="20"/>
                  <w:szCs w:val="20"/>
                  <w:lang w:eastAsia="en-AU"/>
                </w:rPr>
                <w:delText xml:space="preserve">Other </w:delText>
              </w:r>
              <w:r w:rsidDel="001274AE">
                <w:rPr>
                  <w:b/>
                  <w:sz w:val="20"/>
                  <w:szCs w:val="20"/>
                  <w:lang w:eastAsia="en-AU"/>
                </w:rPr>
                <w:delText>A</w:delText>
              </w:r>
              <w:r w:rsidRPr="00C32F38" w:rsidDel="001274AE">
                <w:rPr>
                  <w:b/>
                  <w:sz w:val="20"/>
                  <w:szCs w:val="20"/>
                  <w:lang w:eastAsia="en-AU"/>
                </w:rPr>
                <w:delText xml:space="preserve">rtistic and </w:delText>
              </w:r>
              <w:r w:rsidDel="001274AE">
                <w:rPr>
                  <w:b/>
                  <w:sz w:val="20"/>
                  <w:szCs w:val="20"/>
                  <w:lang w:eastAsia="en-AU"/>
                </w:rPr>
                <w:delText>C</w:delText>
              </w:r>
              <w:r w:rsidRPr="00C32F38" w:rsidDel="001274AE">
                <w:rPr>
                  <w:b/>
                  <w:sz w:val="20"/>
                  <w:szCs w:val="20"/>
                  <w:lang w:eastAsia="en-AU"/>
                </w:rPr>
                <w:delText xml:space="preserve">ultural </w:delText>
              </w:r>
              <w:r w:rsidDel="001274AE">
                <w:rPr>
                  <w:b/>
                  <w:sz w:val="20"/>
                  <w:szCs w:val="20"/>
                  <w:lang w:eastAsia="en-AU"/>
                </w:rPr>
                <w:delText>A</w:delText>
              </w:r>
              <w:r w:rsidRPr="00C32F38" w:rsidDel="001274AE">
                <w:rPr>
                  <w:b/>
                  <w:sz w:val="20"/>
                  <w:szCs w:val="20"/>
                  <w:lang w:eastAsia="en-AU"/>
                </w:rPr>
                <w:delText xml:space="preserve">ssociate </w:delText>
              </w:r>
              <w:r w:rsidDel="001274AE">
                <w:rPr>
                  <w:b/>
                  <w:sz w:val="20"/>
                  <w:szCs w:val="20"/>
                  <w:lang w:eastAsia="en-AU"/>
                </w:rPr>
                <w:delText>P</w:delText>
              </w:r>
              <w:r w:rsidRPr="00C32F38" w:rsidDel="001274AE">
                <w:rPr>
                  <w:b/>
                  <w:sz w:val="20"/>
                  <w:szCs w:val="20"/>
                  <w:lang w:eastAsia="en-AU"/>
                </w:rPr>
                <w:delText>rofessionals</w:delText>
              </w:r>
            </w:del>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3435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3474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Clowns, </w:t>
            </w:r>
            <w:r>
              <w:rPr>
                <w:sz w:val="20"/>
                <w:szCs w:val="20"/>
                <w:lang w:eastAsia="en-AU"/>
              </w:rPr>
              <w:t>M</w:t>
            </w:r>
            <w:r w:rsidRPr="00C32F38">
              <w:rPr>
                <w:sz w:val="20"/>
                <w:szCs w:val="20"/>
                <w:lang w:eastAsia="en-AU"/>
              </w:rPr>
              <w:t xml:space="preserve">agicians, </w:t>
            </w:r>
            <w:r>
              <w:rPr>
                <w:sz w:val="20"/>
                <w:szCs w:val="20"/>
                <w:lang w:eastAsia="en-AU"/>
              </w:rPr>
              <w:t>A</w:t>
            </w:r>
            <w:r w:rsidRPr="00C32F38">
              <w:rPr>
                <w:sz w:val="20"/>
                <w:szCs w:val="20"/>
                <w:lang w:eastAsia="en-AU"/>
              </w:rPr>
              <w:t xml:space="preserve">crobats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Stunt coordinators, </w:t>
            </w:r>
            <w:r>
              <w:rPr>
                <w:sz w:val="20"/>
                <w:szCs w:val="20"/>
                <w:lang w:eastAsia="en-AU"/>
              </w:rPr>
              <w:t>w</w:t>
            </w:r>
            <w:r w:rsidRPr="00C32F38">
              <w:rPr>
                <w:sz w:val="20"/>
                <w:szCs w:val="20"/>
                <w:lang w:eastAsia="en-AU"/>
              </w:rPr>
              <w:t>alkers on and a range of other performing arts support occupations classified in ISCO-08 3435 may have been classified in ISCO-88 3474.</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Information and </w:t>
            </w:r>
            <w:r>
              <w:rPr>
                <w:b/>
                <w:sz w:val="20"/>
                <w:szCs w:val="20"/>
                <w:lang w:eastAsia="en-AU"/>
              </w:rPr>
              <w:t>C</w:t>
            </w:r>
            <w:r w:rsidRPr="00C32F38">
              <w:rPr>
                <w:b/>
                <w:sz w:val="20"/>
                <w:szCs w:val="20"/>
                <w:lang w:eastAsia="en-AU"/>
              </w:rPr>
              <w:t xml:space="preserve">ommunications </w:t>
            </w:r>
            <w:r>
              <w:rPr>
                <w:b/>
                <w:sz w:val="20"/>
                <w:szCs w:val="20"/>
                <w:lang w:eastAsia="en-AU"/>
              </w:rPr>
              <w:t>T</w:t>
            </w:r>
            <w:r w:rsidRPr="00C32F38">
              <w:rPr>
                <w:b/>
                <w:sz w:val="20"/>
                <w:szCs w:val="20"/>
                <w:lang w:eastAsia="en-AU"/>
              </w:rPr>
              <w:t xml:space="preserve">echnology </w:t>
            </w:r>
            <w:r>
              <w:rPr>
                <w:b/>
                <w:sz w:val="20"/>
                <w:szCs w:val="20"/>
                <w:lang w:eastAsia="en-AU"/>
              </w:rPr>
              <w:t>O</w:t>
            </w:r>
            <w:r w:rsidRPr="00C32F38">
              <w:rPr>
                <w:b/>
                <w:sz w:val="20"/>
                <w:szCs w:val="20"/>
                <w:lang w:eastAsia="en-AU"/>
              </w:rPr>
              <w:t xml:space="preserve">perations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3511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E</w:t>
            </w:r>
            <w:r w:rsidRPr="00C32F38">
              <w:rPr>
                <w:sz w:val="20"/>
                <w:szCs w:val="20"/>
                <w:lang w:eastAsia="en-AU"/>
              </w:rPr>
              <w:t xml:space="preserve">quipment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Information and </w:t>
            </w:r>
            <w:r>
              <w:rPr>
                <w:b/>
                <w:sz w:val="20"/>
                <w:szCs w:val="20"/>
                <w:lang w:eastAsia="en-AU"/>
              </w:rPr>
              <w:t>C</w:t>
            </w:r>
            <w:r w:rsidRPr="00C32F38">
              <w:rPr>
                <w:b/>
                <w:sz w:val="20"/>
                <w:szCs w:val="20"/>
                <w:lang w:eastAsia="en-AU"/>
              </w:rPr>
              <w:t xml:space="preserve">ommunications </w:t>
            </w:r>
            <w:r>
              <w:rPr>
                <w:b/>
                <w:sz w:val="20"/>
                <w:szCs w:val="20"/>
                <w:lang w:eastAsia="en-AU"/>
              </w:rPr>
              <w:t>T</w:t>
            </w:r>
            <w:r w:rsidRPr="00C32F38">
              <w:rPr>
                <w:b/>
                <w:sz w:val="20"/>
                <w:szCs w:val="20"/>
                <w:lang w:eastAsia="en-AU"/>
              </w:rPr>
              <w:t xml:space="preserve">echnology </w:t>
            </w:r>
            <w:r>
              <w:rPr>
                <w:b/>
                <w:sz w:val="20"/>
                <w:szCs w:val="20"/>
                <w:lang w:eastAsia="en-AU"/>
              </w:rPr>
              <w:t>U</w:t>
            </w:r>
            <w:r w:rsidRPr="00C32F38">
              <w:rPr>
                <w:b/>
                <w:sz w:val="20"/>
                <w:szCs w:val="20"/>
                <w:lang w:eastAsia="en-AU"/>
              </w:rPr>
              <w:t xml:space="preserve">ser </w:t>
            </w:r>
            <w:r>
              <w:rPr>
                <w:b/>
                <w:sz w:val="20"/>
                <w:szCs w:val="20"/>
                <w:lang w:eastAsia="en-AU"/>
              </w:rPr>
              <w:t>S</w:t>
            </w:r>
            <w:r w:rsidRPr="00C32F38">
              <w:rPr>
                <w:b/>
                <w:sz w:val="20"/>
                <w:szCs w:val="20"/>
                <w:lang w:eastAsia="en-AU"/>
              </w:rPr>
              <w:t xml:space="preserve">upport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3512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A</w:t>
            </w:r>
            <w:r w:rsidRPr="00C32F38">
              <w:rPr>
                <w:sz w:val="20"/>
                <w:szCs w:val="20"/>
                <w:lang w:eastAsia="en-AU"/>
              </w:rPr>
              <w:t>ssistants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Computer </w:t>
            </w:r>
            <w:r>
              <w:rPr>
                <w:b/>
                <w:sz w:val="20"/>
                <w:szCs w:val="20"/>
                <w:lang w:eastAsia="en-AU"/>
              </w:rPr>
              <w:t>N</w:t>
            </w:r>
            <w:r w:rsidRPr="00C32F38">
              <w:rPr>
                <w:b/>
                <w:sz w:val="20"/>
                <w:szCs w:val="20"/>
                <w:lang w:eastAsia="en-AU"/>
              </w:rPr>
              <w:t xml:space="preserve">etwork and </w:t>
            </w:r>
            <w:r>
              <w:rPr>
                <w:b/>
                <w:sz w:val="20"/>
                <w:szCs w:val="20"/>
                <w:lang w:eastAsia="en-AU"/>
              </w:rPr>
              <w:t>S</w:t>
            </w:r>
            <w:r w:rsidRPr="00C32F38">
              <w:rPr>
                <w:b/>
                <w:sz w:val="20"/>
                <w:szCs w:val="20"/>
                <w:lang w:eastAsia="en-AU"/>
              </w:rPr>
              <w:t xml:space="preserve">ystems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3513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A</w:t>
            </w:r>
            <w:r w:rsidRPr="00C32F38">
              <w:rPr>
                <w:sz w:val="20"/>
                <w:szCs w:val="20"/>
                <w:lang w:eastAsia="en-AU"/>
              </w:rPr>
              <w:t>ssistants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Web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3514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Computer </w:t>
            </w:r>
            <w:r>
              <w:rPr>
                <w:sz w:val="20"/>
                <w:szCs w:val="20"/>
                <w:lang w:eastAsia="en-AU"/>
              </w:rPr>
              <w:t>A</w:t>
            </w:r>
            <w:r w:rsidRPr="00C32F38">
              <w:rPr>
                <w:sz w:val="20"/>
                <w:szCs w:val="20"/>
                <w:lang w:eastAsia="en-AU"/>
              </w:rPr>
              <w:t>ssistants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Broadcasting and </w:t>
            </w:r>
            <w:r>
              <w:rPr>
                <w:b/>
                <w:sz w:val="20"/>
                <w:szCs w:val="20"/>
                <w:lang w:eastAsia="en-AU"/>
              </w:rPr>
              <w:t>A</w:t>
            </w:r>
            <w:r w:rsidRPr="00C32F38">
              <w:rPr>
                <w:b/>
                <w:sz w:val="20"/>
                <w:szCs w:val="20"/>
                <w:lang w:eastAsia="en-AU"/>
              </w:rPr>
              <w:t xml:space="preserve">udiovisual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3521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Photographers and </w:t>
            </w:r>
            <w:r>
              <w:rPr>
                <w:sz w:val="20"/>
                <w:szCs w:val="20"/>
                <w:lang w:eastAsia="en-AU"/>
              </w:rPr>
              <w:t>I</w:t>
            </w:r>
            <w:r w:rsidRPr="00C32F38">
              <w:rPr>
                <w:sz w:val="20"/>
                <w:szCs w:val="20"/>
                <w:lang w:eastAsia="en-AU"/>
              </w:rPr>
              <w:t xml:space="preserve">mage and </w:t>
            </w:r>
            <w:r>
              <w:rPr>
                <w:sz w:val="20"/>
                <w:szCs w:val="20"/>
                <w:lang w:eastAsia="en-AU"/>
              </w:rPr>
              <w:t>S</w:t>
            </w:r>
            <w:r w:rsidRPr="00C32F38">
              <w:rPr>
                <w:sz w:val="20"/>
                <w:szCs w:val="20"/>
                <w:lang w:eastAsia="en-AU"/>
              </w:rPr>
              <w:t xml:space="preserve">ound </w:t>
            </w:r>
            <w:r>
              <w:rPr>
                <w:sz w:val="20"/>
                <w:szCs w:val="20"/>
                <w:lang w:eastAsia="en-AU"/>
              </w:rPr>
              <w:t>R</w:t>
            </w:r>
            <w:r w:rsidRPr="00C32F38">
              <w:rPr>
                <w:sz w:val="20"/>
                <w:szCs w:val="20"/>
                <w:lang w:eastAsia="en-AU"/>
              </w:rPr>
              <w:t xml:space="preserve">ecording </w:t>
            </w:r>
            <w:r>
              <w:rPr>
                <w:sz w:val="20"/>
                <w:szCs w:val="20"/>
                <w:lang w:eastAsia="en-AU"/>
              </w:rPr>
              <w:t>E</w:t>
            </w:r>
            <w:r w:rsidRPr="00C32F38">
              <w:rPr>
                <w:sz w:val="20"/>
                <w:szCs w:val="20"/>
                <w:lang w:eastAsia="en-AU"/>
              </w:rPr>
              <w:t xml:space="preserve">quipment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Broadcasting and </w:t>
            </w:r>
            <w:r>
              <w:rPr>
                <w:sz w:val="20"/>
                <w:szCs w:val="20"/>
                <w:lang w:eastAsia="en-AU"/>
              </w:rPr>
              <w:t>T</w:t>
            </w:r>
            <w:r w:rsidRPr="00C32F38">
              <w:rPr>
                <w:sz w:val="20"/>
                <w:szCs w:val="20"/>
                <w:lang w:eastAsia="en-AU"/>
              </w:rPr>
              <w:t xml:space="preserve">elecommunications </w:t>
            </w:r>
            <w:r>
              <w:rPr>
                <w:sz w:val="20"/>
                <w:szCs w:val="20"/>
                <w:lang w:eastAsia="en-AU"/>
              </w:rPr>
              <w:t>E</w:t>
            </w:r>
            <w:r w:rsidRPr="00C32F38">
              <w:rPr>
                <w:sz w:val="20"/>
                <w:szCs w:val="20"/>
                <w:lang w:eastAsia="en-AU"/>
              </w:rPr>
              <w:t xml:space="preserve">quipment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Telecommunications </w:t>
            </w:r>
            <w:r>
              <w:rPr>
                <w:b/>
                <w:sz w:val="20"/>
                <w:szCs w:val="20"/>
                <w:lang w:eastAsia="en-AU"/>
              </w:rPr>
              <w:t>E</w:t>
            </w:r>
            <w:r w:rsidRPr="00C32F38">
              <w:rPr>
                <w:b/>
                <w:sz w:val="20"/>
                <w:szCs w:val="20"/>
                <w:lang w:eastAsia="en-AU"/>
              </w:rPr>
              <w:t xml:space="preserve">ngineering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3522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Electronics and </w:t>
            </w:r>
            <w:r>
              <w:rPr>
                <w:sz w:val="20"/>
                <w:szCs w:val="20"/>
                <w:lang w:eastAsia="en-AU"/>
              </w:rPr>
              <w:t>T</w:t>
            </w:r>
            <w:r w:rsidRPr="00C32F38">
              <w:rPr>
                <w:sz w:val="20"/>
                <w:szCs w:val="20"/>
                <w:lang w:eastAsia="en-AU"/>
              </w:rPr>
              <w:t xml:space="preserve">elecommunications </w:t>
            </w:r>
            <w:r>
              <w:rPr>
                <w:sz w:val="20"/>
                <w:szCs w:val="20"/>
                <w:lang w:eastAsia="en-AU"/>
              </w:rPr>
              <w:t>E</w:t>
            </w:r>
            <w:r w:rsidRPr="00C32F38">
              <w:rPr>
                <w:sz w:val="20"/>
                <w:szCs w:val="20"/>
                <w:lang w:eastAsia="en-AU"/>
              </w:rPr>
              <w:t xml:space="preserve">ngineering </w:t>
            </w:r>
            <w:r>
              <w:rPr>
                <w:sz w:val="20"/>
                <w:szCs w:val="20"/>
                <w:lang w:eastAsia="en-AU"/>
              </w:rPr>
              <w:t>T</w:t>
            </w:r>
            <w:r w:rsidRPr="00C32F38">
              <w:rPr>
                <w:sz w:val="20"/>
                <w:szCs w:val="20"/>
                <w:lang w:eastAsia="en-AU"/>
              </w:rPr>
              <w:t>echnicians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Broadcasting and </w:t>
            </w:r>
            <w:r>
              <w:rPr>
                <w:sz w:val="20"/>
                <w:szCs w:val="20"/>
                <w:lang w:eastAsia="en-AU"/>
              </w:rPr>
              <w:t>T</w:t>
            </w:r>
            <w:r w:rsidRPr="00C32F38">
              <w:rPr>
                <w:sz w:val="20"/>
                <w:szCs w:val="20"/>
                <w:lang w:eastAsia="en-AU"/>
              </w:rPr>
              <w:t xml:space="preserve">elecommunications </w:t>
            </w:r>
            <w:r>
              <w:rPr>
                <w:sz w:val="20"/>
                <w:szCs w:val="20"/>
                <w:lang w:eastAsia="en-AU"/>
              </w:rPr>
              <w:t>E</w:t>
            </w:r>
            <w:r w:rsidRPr="00C32F38">
              <w:rPr>
                <w:sz w:val="20"/>
                <w:szCs w:val="20"/>
                <w:lang w:eastAsia="en-AU"/>
              </w:rPr>
              <w:t xml:space="preserve">quipment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Telecommunications equipment operators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General </w:t>
            </w:r>
            <w:r>
              <w:rPr>
                <w:b/>
                <w:sz w:val="20"/>
                <w:szCs w:val="20"/>
                <w:lang w:eastAsia="en-AU"/>
              </w:rPr>
              <w:t>O</w:t>
            </w:r>
            <w:r w:rsidRPr="00C32F38">
              <w:rPr>
                <w:b/>
                <w:sz w:val="20"/>
                <w:szCs w:val="20"/>
                <w:lang w:eastAsia="en-AU"/>
              </w:rPr>
              <w:t xml:space="preserve">ffice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4110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O</w:t>
            </w:r>
            <w:r w:rsidRPr="00C32F38">
              <w:rPr>
                <w:sz w:val="20"/>
                <w:szCs w:val="20"/>
                <w:lang w:eastAsia="en-AU"/>
              </w:rPr>
              <w:t xml:space="preserve">ffice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Secretaries (general)</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4120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4115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Secretaries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Typists and </w:t>
            </w:r>
            <w:r>
              <w:rPr>
                <w:b/>
                <w:sz w:val="20"/>
                <w:szCs w:val="20"/>
                <w:lang w:eastAsia="en-AU"/>
              </w:rPr>
              <w:t>W</w:t>
            </w:r>
            <w:r w:rsidRPr="00C32F38">
              <w:rPr>
                <w:b/>
                <w:sz w:val="20"/>
                <w:szCs w:val="20"/>
                <w:lang w:eastAsia="en-AU"/>
              </w:rPr>
              <w:t xml:space="preserve">ord </w:t>
            </w:r>
            <w:r>
              <w:rPr>
                <w:b/>
                <w:sz w:val="20"/>
                <w:szCs w:val="20"/>
                <w:lang w:eastAsia="en-AU"/>
              </w:rPr>
              <w:t>P</w:t>
            </w:r>
            <w:r w:rsidRPr="00C32F38">
              <w:rPr>
                <w:b/>
                <w:sz w:val="20"/>
                <w:szCs w:val="20"/>
                <w:lang w:eastAsia="en-AU"/>
              </w:rPr>
              <w:t xml:space="preserve">rocessing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4131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Stenographers and </w:t>
            </w:r>
            <w:r>
              <w:rPr>
                <w:sz w:val="20"/>
                <w:szCs w:val="20"/>
                <w:lang w:eastAsia="en-AU"/>
              </w:rPr>
              <w:t>T</w:t>
            </w:r>
            <w:r w:rsidRPr="00C32F38">
              <w:rPr>
                <w:sz w:val="20"/>
                <w:szCs w:val="20"/>
                <w:lang w:eastAsia="en-AU"/>
              </w:rPr>
              <w:t>ypists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Word-processor and </w:t>
            </w:r>
            <w:r>
              <w:rPr>
                <w:sz w:val="20"/>
                <w:szCs w:val="20"/>
                <w:lang w:eastAsia="en-AU"/>
              </w:rPr>
              <w:t>R</w:t>
            </w:r>
            <w:r w:rsidRPr="00C32F38">
              <w:rPr>
                <w:sz w:val="20"/>
                <w:szCs w:val="20"/>
                <w:lang w:eastAsia="en-AU"/>
              </w:rPr>
              <w:t xml:space="preserve">elated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Data </w:t>
            </w:r>
            <w:r>
              <w:rPr>
                <w:b/>
                <w:sz w:val="20"/>
                <w:szCs w:val="20"/>
                <w:lang w:eastAsia="en-AU"/>
              </w:rPr>
              <w:t>E</w:t>
            </w:r>
            <w:r w:rsidRPr="00C32F38">
              <w:rPr>
                <w:b/>
                <w:sz w:val="20"/>
                <w:szCs w:val="20"/>
                <w:lang w:eastAsia="en-AU"/>
              </w:rPr>
              <w:t xml:space="preserve">ntry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4132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Data </w:t>
            </w:r>
            <w:r>
              <w:rPr>
                <w:sz w:val="20"/>
                <w:szCs w:val="20"/>
                <w:lang w:eastAsia="en-AU"/>
              </w:rPr>
              <w:t>E</w:t>
            </w:r>
            <w:r w:rsidRPr="00C32F38">
              <w:rPr>
                <w:sz w:val="20"/>
                <w:szCs w:val="20"/>
                <w:lang w:eastAsia="en-AU"/>
              </w:rPr>
              <w:t xml:space="preserve">ntry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Calculating-machine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Bank </w:t>
            </w:r>
            <w:r>
              <w:rPr>
                <w:b/>
                <w:sz w:val="20"/>
                <w:szCs w:val="20"/>
                <w:lang w:eastAsia="en-AU"/>
              </w:rPr>
              <w:t>T</w:t>
            </w:r>
            <w:r w:rsidRPr="00C32F38">
              <w:rPr>
                <w:b/>
                <w:sz w:val="20"/>
                <w:szCs w:val="20"/>
                <w:lang w:eastAsia="en-AU"/>
              </w:rPr>
              <w:t xml:space="preserve">ellers and </w:t>
            </w:r>
            <w:r>
              <w:rPr>
                <w:b/>
                <w:sz w:val="20"/>
                <w:szCs w:val="20"/>
                <w:lang w:eastAsia="en-AU"/>
              </w:rPr>
              <w:t>R</w:t>
            </w:r>
            <w:r w:rsidRPr="00C32F38">
              <w:rPr>
                <w:b/>
                <w:sz w:val="20"/>
                <w:szCs w:val="20"/>
                <w:lang w:eastAsia="en-AU"/>
              </w:rPr>
              <w:t xml:space="preserve">elated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Cashiers and </w:t>
            </w:r>
            <w:r>
              <w:rPr>
                <w:sz w:val="20"/>
                <w:szCs w:val="20"/>
                <w:lang w:eastAsia="en-AU"/>
              </w:rPr>
              <w:t>T</w:t>
            </w:r>
            <w:r w:rsidRPr="00C32F38">
              <w:rPr>
                <w:sz w:val="20"/>
                <w:szCs w:val="20"/>
                <w:lang w:eastAsia="en-AU"/>
              </w:rPr>
              <w:t xml:space="preserve">icket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Bank cashiers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Tellers and </w:t>
            </w:r>
            <w:r>
              <w:rPr>
                <w:sz w:val="20"/>
                <w:szCs w:val="20"/>
                <w:lang w:eastAsia="en-AU"/>
              </w:rPr>
              <w:t>O</w:t>
            </w:r>
            <w:r w:rsidRPr="00C32F38">
              <w:rPr>
                <w:sz w:val="20"/>
                <w:szCs w:val="20"/>
                <w:lang w:eastAsia="en-AU"/>
              </w:rPr>
              <w:t xml:space="preserve">ther </w:t>
            </w:r>
            <w:r>
              <w:rPr>
                <w:sz w:val="20"/>
                <w:szCs w:val="20"/>
                <w:lang w:eastAsia="en-AU"/>
              </w:rPr>
              <w:t>C</w:t>
            </w:r>
            <w:r w:rsidRPr="00C32F38">
              <w:rPr>
                <w:sz w:val="20"/>
                <w:szCs w:val="20"/>
                <w:lang w:eastAsia="en-AU"/>
              </w:rPr>
              <w:t xml:space="preserve">ounter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Note that the ISCO-88 index coded Assistant, bank to 3432</w:t>
            </w:r>
            <w:r>
              <w:rPr>
                <w:sz w:val="20"/>
                <w:szCs w:val="20"/>
                <w:lang w:eastAsia="en-AU"/>
              </w:rPr>
              <w:t>:</w:t>
            </w:r>
            <w:r w:rsidRPr="00C32F38">
              <w:rPr>
                <w:sz w:val="20"/>
                <w:szCs w:val="20"/>
                <w:lang w:eastAsia="en-AU"/>
              </w:rPr>
              <w:t xml:space="preserve"> Legal and </w:t>
            </w:r>
            <w:r>
              <w:rPr>
                <w:sz w:val="20"/>
                <w:szCs w:val="20"/>
                <w:lang w:eastAsia="en-AU"/>
              </w:rPr>
              <w:t>R</w:t>
            </w:r>
            <w:r w:rsidRPr="00C32F38">
              <w:rPr>
                <w:sz w:val="20"/>
                <w:szCs w:val="20"/>
                <w:lang w:eastAsia="en-AU"/>
              </w:rPr>
              <w:t xml:space="preserve">elated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Book</w:t>
            </w:r>
            <w:r>
              <w:rPr>
                <w:b/>
                <w:sz w:val="20"/>
                <w:szCs w:val="20"/>
                <w:lang w:eastAsia="en-AU"/>
              </w:rPr>
              <w:t>m</w:t>
            </w:r>
            <w:r w:rsidRPr="00C32F38">
              <w:rPr>
                <w:b/>
                <w:sz w:val="20"/>
                <w:szCs w:val="20"/>
                <w:lang w:eastAsia="en-AU"/>
              </w:rPr>
              <w:t xml:space="preserve">akers, </w:t>
            </w:r>
            <w:r>
              <w:rPr>
                <w:b/>
                <w:sz w:val="20"/>
                <w:szCs w:val="20"/>
                <w:lang w:eastAsia="en-AU"/>
              </w:rPr>
              <w:t>C</w:t>
            </w:r>
            <w:r w:rsidRPr="00C32F38">
              <w:rPr>
                <w:b/>
                <w:sz w:val="20"/>
                <w:szCs w:val="20"/>
                <w:lang w:eastAsia="en-AU"/>
              </w:rPr>
              <w:t xml:space="preserve">roupiers and </w:t>
            </w:r>
            <w:r>
              <w:rPr>
                <w:b/>
                <w:sz w:val="20"/>
                <w:szCs w:val="20"/>
                <w:lang w:eastAsia="en-AU"/>
              </w:rPr>
              <w:t>R</w:t>
            </w:r>
            <w:r w:rsidRPr="00C32F38">
              <w:rPr>
                <w:b/>
                <w:sz w:val="20"/>
                <w:szCs w:val="20"/>
                <w:lang w:eastAsia="en-AU"/>
              </w:rPr>
              <w:t xml:space="preserve">elated </w:t>
            </w:r>
            <w:r>
              <w:rPr>
                <w:b/>
                <w:sz w:val="20"/>
                <w:szCs w:val="20"/>
                <w:lang w:eastAsia="en-AU"/>
              </w:rPr>
              <w:t>G</w:t>
            </w:r>
            <w:r w:rsidRPr="00C32F38">
              <w:rPr>
                <w:b/>
                <w:sz w:val="20"/>
                <w:szCs w:val="20"/>
                <w:lang w:eastAsia="en-AU"/>
              </w:rPr>
              <w:t xml:space="preserve">aming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Cashiers and </w:t>
            </w:r>
            <w:r>
              <w:rPr>
                <w:sz w:val="20"/>
                <w:szCs w:val="20"/>
                <w:lang w:eastAsia="en-AU"/>
              </w:rPr>
              <w:t>T</w:t>
            </w:r>
            <w:r w:rsidRPr="00C32F38">
              <w:rPr>
                <w:sz w:val="20"/>
                <w:szCs w:val="20"/>
                <w:lang w:eastAsia="en-AU"/>
              </w:rPr>
              <w:t xml:space="preserve">icket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Clerk, bookmaking coded to 4211 in ISCO-88 index</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Bookmakers and </w:t>
            </w:r>
            <w:r>
              <w:rPr>
                <w:sz w:val="20"/>
                <w:szCs w:val="20"/>
                <w:lang w:eastAsia="en-AU"/>
              </w:rPr>
              <w:t>C</w:t>
            </w:r>
            <w:r w:rsidRPr="00C32F38">
              <w:rPr>
                <w:sz w:val="20"/>
                <w:szCs w:val="20"/>
                <w:lang w:eastAsia="en-AU"/>
              </w:rPr>
              <w:t>roupiers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Pawnbrokers and </w:t>
            </w:r>
            <w:r>
              <w:rPr>
                <w:b/>
                <w:sz w:val="20"/>
                <w:szCs w:val="20"/>
                <w:lang w:eastAsia="en-AU"/>
              </w:rPr>
              <w:t>M</w:t>
            </w:r>
            <w:r w:rsidRPr="00C32F38">
              <w:rPr>
                <w:b/>
                <w:sz w:val="20"/>
                <w:szCs w:val="20"/>
                <w:lang w:eastAsia="en-AU"/>
              </w:rPr>
              <w:t>oney-lenders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Pawnbrokers and </w:t>
            </w:r>
            <w:r>
              <w:rPr>
                <w:sz w:val="20"/>
                <w:szCs w:val="20"/>
                <w:lang w:eastAsia="en-AU"/>
              </w:rPr>
              <w:t>M</w:t>
            </w:r>
            <w:r w:rsidRPr="00C32F38">
              <w:rPr>
                <w:sz w:val="20"/>
                <w:szCs w:val="20"/>
                <w:lang w:eastAsia="en-AU"/>
              </w:rPr>
              <w:t>oney-lenders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Debt</w:t>
            </w:r>
            <w:r>
              <w:rPr>
                <w:b/>
                <w:sz w:val="20"/>
                <w:szCs w:val="20"/>
                <w:lang w:eastAsia="en-AU"/>
              </w:rPr>
              <w:t xml:space="preserve"> C</w:t>
            </w:r>
            <w:r w:rsidRPr="00C32F38">
              <w:rPr>
                <w:b/>
                <w:sz w:val="20"/>
                <w:szCs w:val="20"/>
                <w:lang w:eastAsia="en-AU"/>
              </w:rPr>
              <w:t xml:space="preserve">ollectors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Debt-collectors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Travel </w:t>
            </w:r>
            <w:r>
              <w:rPr>
                <w:b/>
                <w:sz w:val="20"/>
                <w:szCs w:val="20"/>
                <w:lang w:eastAsia="en-AU"/>
              </w:rPr>
              <w:t>C</w:t>
            </w:r>
            <w:r w:rsidRPr="00C32F38">
              <w:rPr>
                <w:b/>
                <w:sz w:val="20"/>
                <w:szCs w:val="20"/>
                <w:lang w:eastAsia="en-AU"/>
              </w:rPr>
              <w:t xml:space="preserve">onsultants and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3414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Travel </w:t>
            </w:r>
            <w:r>
              <w:rPr>
                <w:sz w:val="20"/>
                <w:szCs w:val="20"/>
                <w:lang w:eastAsia="en-AU"/>
              </w:rPr>
              <w:t>C</w:t>
            </w:r>
            <w:r w:rsidRPr="00C32F38">
              <w:rPr>
                <w:sz w:val="20"/>
                <w:szCs w:val="20"/>
                <w:lang w:eastAsia="en-AU"/>
              </w:rPr>
              <w:t xml:space="preserve">onsultants and </w:t>
            </w:r>
            <w:r>
              <w:rPr>
                <w:sz w:val="20"/>
                <w:szCs w:val="20"/>
                <w:lang w:eastAsia="en-AU"/>
              </w:rPr>
              <w:t>O</w:t>
            </w:r>
            <w:r w:rsidRPr="00C32F38">
              <w:rPr>
                <w:sz w:val="20"/>
                <w:szCs w:val="20"/>
                <w:lang w:eastAsia="en-AU"/>
              </w:rPr>
              <w:t>rganisers</w:t>
            </w:r>
          </w:p>
        </w:tc>
        <w:tc>
          <w:tcPr>
            <w:tcW w:w="2543" w:type="dxa"/>
          </w:tcPr>
          <w:p w:rsidR="001274AE" w:rsidRPr="00C32F38" w:rsidRDefault="001274AE" w:rsidP="00E92A7D">
            <w:pPr>
              <w:keepLines/>
              <w:widowControl/>
              <w:suppressAutoHyphens/>
              <w:spacing w:after="120" w:afterAutospacing="0"/>
              <w:ind w:left="57" w:right="57"/>
              <w:rPr>
                <w:color w:val="FF0000"/>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Travel </w:t>
            </w:r>
            <w:r>
              <w:rPr>
                <w:sz w:val="20"/>
                <w:szCs w:val="20"/>
                <w:lang w:eastAsia="en-AU"/>
              </w:rPr>
              <w:t>A</w:t>
            </w:r>
            <w:r w:rsidRPr="00C32F38">
              <w:rPr>
                <w:sz w:val="20"/>
                <w:szCs w:val="20"/>
                <w:lang w:eastAsia="en-AU"/>
              </w:rPr>
              <w:t xml:space="preserve">gency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Travel </w:t>
            </w:r>
            <w:r>
              <w:rPr>
                <w:sz w:val="20"/>
                <w:szCs w:val="20"/>
                <w:lang w:eastAsia="en-AU"/>
              </w:rPr>
              <w:t>A</w:t>
            </w:r>
            <w:r w:rsidRPr="00C32F38">
              <w:rPr>
                <w:sz w:val="20"/>
                <w:szCs w:val="20"/>
                <w:lang w:eastAsia="en-AU"/>
              </w:rPr>
              <w:t xml:space="preserve">ttendants and </w:t>
            </w:r>
            <w:r>
              <w:rPr>
                <w:sz w:val="20"/>
                <w:szCs w:val="20"/>
                <w:lang w:eastAsia="en-AU"/>
              </w:rPr>
              <w:t>T</w:t>
            </w:r>
            <w:r w:rsidRPr="00C32F38">
              <w:rPr>
                <w:sz w:val="20"/>
                <w:szCs w:val="20"/>
                <w:lang w:eastAsia="en-AU"/>
              </w:rPr>
              <w:t xml:space="preserve">ravel </w:t>
            </w:r>
            <w:r>
              <w:rPr>
                <w:sz w:val="20"/>
                <w:szCs w:val="20"/>
                <w:lang w:eastAsia="en-AU"/>
              </w:rPr>
              <w:t>S</w:t>
            </w:r>
            <w:r w:rsidRPr="00C32F38">
              <w:rPr>
                <w:sz w:val="20"/>
                <w:szCs w:val="20"/>
                <w:lang w:eastAsia="en-AU"/>
              </w:rPr>
              <w:t>tewards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Airport check-in attendants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Contact </w:t>
            </w:r>
            <w:r>
              <w:rPr>
                <w:b/>
                <w:sz w:val="20"/>
                <w:szCs w:val="20"/>
                <w:lang w:eastAsia="en-AU"/>
              </w:rPr>
              <w:t>C</w:t>
            </w:r>
            <w:r w:rsidRPr="00C32F38">
              <w:rPr>
                <w:b/>
                <w:sz w:val="20"/>
                <w:szCs w:val="20"/>
                <w:lang w:eastAsia="en-AU"/>
              </w:rPr>
              <w:t xml:space="preserve">entre </w:t>
            </w:r>
            <w:r>
              <w:rPr>
                <w:b/>
                <w:sz w:val="20"/>
                <w:szCs w:val="20"/>
                <w:lang w:eastAsia="en-AU"/>
              </w:rPr>
              <w:t>I</w:t>
            </w:r>
            <w:r w:rsidRPr="00C32F38">
              <w:rPr>
                <w:b/>
                <w:sz w:val="20"/>
                <w:szCs w:val="20"/>
                <w:lang w:eastAsia="en-AU"/>
              </w:rPr>
              <w:t xml:space="preserve">nformation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Receptionists and </w:t>
            </w:r>
            <w:r>
              <w:rPr>
                <w:sz w:val="20"/>
                <w:szCs w:val="20"/>
                <w:lang w:eastAsia="en-AU"/>
              </w:rPr>
              <w:t>I</w:t>
            </w:r>
            <w:r w:rsidRPr="00C32F38">
              <w:rPr>
                <w:sz w:val="20"/>
                <w:szCs w:val="20"/>
                <w:lang w:eastAsia="en-AU"/>
              </w:rPr>
              <w:t xml:space="preserve">nformation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Telephone </w:t>
            </w:r>
            <w:r>
              <w:rPr>
                <w:b/>
                <w:sz w:val="20"/>
                <w:szCs w:val="20"/>
                <w:lang w:eastAsia="en-AU"/>
              </w:rPr>
              <w:t>S</w:t>
            </w:r>
            <w:r w:rsidRPr="00C32F38">
              <w:rPr>
                <w:b/>
                <w:sz w:val="20"/>
                <w:szCs w:val="20"/>
                <w:lang w:eastAsia="en-AU"/>
              </w:rPr>
              <w:t xml:space="preserve">witchboard </w:t>
            </w:r>
            <w:r>
              <w:rPr>
                <w:b/>
                <w:sz w:val="20"/>
                <w:szCs w:val="20"/>
                <w:lang w:eastAsia="en-AU"/>
              </w:rPr>
              <w:lastRenderedPageBreak/>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4223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Telephone </w:t>
            </w:r>
            <w:r>
              <w:rPr>
                <w:sz w:val="20"/>
                <w:szCs w:val="20"/>
                <w:lang w:eastAsia="en-AU"/>
              </w:rPr>
              <w:t>S</w:t>
            </w:r>
            <w:r w:rsidRPr="00C32F38">
              <w:rPr>
                <w:sz w:val="20"/>
                <w:szCs w:val="20"/>
                <w:lang w:eastAsia="en-AU"/>
              </w:rPr>
              <w:t xml:space="preserve">witchboard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Hotel </w:t>
            </w:r>
            <w:r>
              <w:rPr>
                <w:b/>
                <w:sz w:val="20"/>
                <w:szCs w:val="20"/>
                <w:lang w:eastAsia="en-AU"/>
              </w:rPr>
              <w:t>R</w:t>
            </w:r>
            <w:r w:rsidRPr="00C32F38">
              <w:rPr>
                <w:b/>
                <w:sz w:val="20"/>
                <w:szCs w:val="20"/>
                <w:lang w:eastAsia="en-AU"/>
              </w:rPr>
              <w:t>eceptionists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Receptionists and </w:t>
            </w:r>
            <w:r>
              <w:rPr>
                <w:sz w:val="20"/>
                <w:szCs w:val="20"/>
                <w:lang w:eastAsia="en-AU"/>
              </w:rPr>
              <w:t>I</w:t>
            </w:r>
            <w:r w:rsidRPr="00C32F38">
              <w:rPr>
                <w:sz w:val="20"/>
                <w:szCs w:val="20"/>
                <w:lang w:eastAsia="en-AU"/>
              </w:rPr>
              <w:t xml:space="preserve">nformation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Pr>
                <w:b/>
                <w:sz w:val="20"/>
                <w:szCs w:val="20"/>
                <w:lang w:eastAsia="en-AU"/>
              </w:rPr>
              <w:t>I</w:t>
            </w:r>
            <w:r w:rsidRPr="00C32F38">
              <w:rPr>
                <w:b/>
                <w:sz w:val="20"/>
                <w:szCs w:val="20"/>
                <w:lang w:eastAsia="en-AU"/>
              </w:rPr>
              <w:t xml:space="preserve">nquiry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Receptionists and </w:t>
            </w:r>
            <w:r>
              <w:rPr>
                <w:sz w:val="20"/>
                <w:szCs w:val="20"/>
                <w:lang w:eastAsia="en-AU"/>
              </w:rPr>
              <w:t>I</w:t>
            </w:r>
            <w:r w:rsidRPr="00C32F38">
              <w:rPr>
                <w:sz w:val="20"/>
                <w:szCs w:val="20"/>
                <w:lang w:eastAsia="en-AU"/>
              </w:rPr>
              <w:t xml:space="preserve">nformation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Receptionists (general)</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Receptionists and </w:t>
            </w:r>
            <w:r>
              <w:rPr>
                <w:sz w:val="20"/>
                <w:szCs w:val="20"/>
                <w:lang w:eastAsia="en-AU"/>
              </w:rPr>
              <w:t>I</w:t>
            </w:r>
            <w:r w:rsidRPr="00C32F38">
              <w:rPr>
                <w:sz w:val="20"/>
                <w:szCs w:val="20"/>
                <w:lang w:eastAsia="en-AU"/>
              </w:rPr>
              <w:t xml:space="preserve">nformation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Survey and </w:t>
            </w:r>
            <w:r>
              <w:rPr>
                <w:b/>
                <w:sz w:val="20"/>
                <w:szCs w:val="20"/>
                <w:lang w:eastAsia="en-AU"/>
              </w:rPr>
              <w:t>M</w:t>
            </w:r>
            <w:r w:rsidRPr="00C32F38">
              <w:rPr>
                <w:b/>
                <w:sz w:val="20"/>
                <w:szCs w:val="20"/>
                <w:lang w:eastAsia="en-AU"/>
              </w:rPr>
              <w:t xml:space="preserve">arket </w:t>
            </w:r>
            <w:r>
              <w:rPr>
                <w:b/>
                <w:sz w:val="20"/>
                <w:szCs w:val="20"/>
                <w:lang w:eastAsia="en-AU"/>
              </w:rPr>
              <w:t>R</w:t>
            </w:r>
            <w:r w:rsidRPr="00C32F38">
              <w:rPr>
                <w:b/>
                <w:sz w:val="20"/>
                <w:szCs w:val="20"/>
                <w:lang w:eastAsia="en-AU"/>
              </w:rPr>
              <w:t xml:space="preserve">esearch </w:t>
            </w:r>
            <w:r>
              <w:rPr>
                <w:b/>
                <w:sz w:val="20"/>
                <w:szCs w:val="20"/>
                <w:lang w:eastAsia="en-AU"/>
              </w:rPr>
              <w:t>I</w:t>
            </w:r>
            <w:r w:rsidRPr="00C32F38">
              <w:rPr>
                <w:b/>
                <w:sz w:val="20"/>
                <w:szCs w:val="20"/>
                <w:lang w:eastAsia="en-AU"/>
              </w:rPr>
              <w:t>nterviewers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4227</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O</w:t>
            </w:r>
            <w:r w:rsidRPr="00C32F38">
              <w:rPr>
                <w:sz w:val="20"/>
                <w:szCs w:val="20"/>
                <w:lang w:eastAsia="en-AU"/>
              </w:rPr>
              <w:t xml:space="preserve">ffice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Client </w:t>
            </w:r>
            <w:r>
              <w:rPr>
                <w:b/>
                <w:sz w:val="20"/>
                <w:szCs w:val="20"/>
                <w:lang w:eastAsia="en-AU"/>
              </w:rPr>
              <w:t>I</w:t>
            </w:r>
            <w:r w:rsidRPr="00C32F38">
              <w:rPr>
                <w:b/>
                <w:sz w:val="20"/>
                <w:szCs w:val="20"/>
                <w:lang w:eastAsia="en-AU"/>
              </w:rPr>
              <w:t xml:space="preserve">nformation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4229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Receptionists and </w:t>
            </w:r>
            <w:r>
              <w:rPr>
                <w:sz w:val="20"/>
                <w:szCs w:val="20"/>
                <w:lang w:eastAsia="en-AU"/>
              </w:rPr>
              <w:t>I</w:t>
            </w:r>
            <w:r w:rsidRPr="00C32F38">
              <w:rPr>
                <w:sz w:val="20"/>
                <w:szCs w:val="20"/>
                <w:lang w:eastAsia="en-AU"/>
              </w:rPr>
              <w:t xml:space="preserve">nformation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Accounting and </w:t>
            </w:r>
            <w:r>
              <w:rPr>
                <w:b/>
                <w:sz w:val="20"/>
                <w:szCs w:val="20"/>
                <w:lang w:eastAsia="en-AU"/>
              </w:rPr>
              <w:t>B</w:t>
            </w:r>
            <w:r w:rsidRPr="00C32F38">
              <w:rPr>
                <w:b/>
                <w:sz w:val="20"/>
                <w:szCs w:val="20"/>
                <w:lang w:eastAsia="en-AU"/>
              </w:rPr>
              <w:t xml:space="preserve">ookkeeping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4311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Accounting and </w:t>
            </w:r>
            <w:r>
              <w:rPr>
                <w:sz w:val="20"/>
                <w:szCs w:val="20"/>
                <w:lang w:eastAsia="en-AU"/>
              </w:rPr>
              <w:t>B</w:t>
            </w:r>
            <w:r w:rsidRPr="00C32F38">
              <w:rPr>
                <w:sz w:val="20"/>
                <w:szCs w:val="20"/>
                <w:lang w:eastAsia="en-AU"/>
              </w:rPr>
              <w:t xml:space="preserve">ookkeeping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76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Statistical, </w:t>
            </w:r>
            <w:r>
              <w:rPr>
                <w:b/>
                <w:sz w:val="20"/>
                <w:szCs w:val="20"/>
                <w:lang w:eastAsia="en-AU"/>
              </w:rPr>
              <w:t>F</w:t>
            </w:r>
            <w:r w:rsidRPr="00C32F38">
              <w:rPr>
                <w:b/>
                <w:sz w:val="20"/>
                <w:szCs w:val="20"/>
                <w:lang w:eastAsia="en-AU"/>
              </w:rPr>
              <w:t xml:space="preserve">inance and </w:t>
            </w:r>
            <w:r>
              <w:rPr>
                <w:b/>
                <w:sz w:val="20"/>
                <w:szCs w:val="20"/>
                <w:lang w:eastAsia="en-AU"/>
              </w:rPr>
              <w:t>I</w:t>
            </w:r>
            <w:r w:rsidRPr="00C32F38">
              <w:rPr>
                <w:b/>
                <w:sz w:val="20"/>
                <w:szCs w:val="20"/>
                <w:lang w:eastAsia="en-AU"/>
              </w:rPr>
              <w:t xml:space="preserve">nsurance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4312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Statistical and </w:t>
            </w:r>
            <w:r>
              <w:rPr>
                <w:sz w:val="20"/>
                <w:szCs w:val="20"/>
                <w:lang w:eastAsia="en-AU"/>
              </w:rPr>
              <w:t>F</w:t>
            </w:r>
            <w:r w:rsidRPr="00C32F38">
              <w:rPr>
                <w:sz w:val="20"/>
                <w:szCs w:val="20"/>
                <w:lang w:eastAsia="en-AU"/>
              </w:rPr>
              <w:t xml:space="preserve">inance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Consider ISCO-88 3432 in national contexts. ISCO-88 index included brokers</w:t>
            </w:r>
            <w:r>
              <w:rPr>
                <w:sz w:val="20"/>
                <w:szCs w:val="20"/>
                <w:lang w:eastAsia="en-AU"/>
              </w:rPr>
              <w:t>’</w:t>
            </w:r>
            <w:r w:rsidRPr="00C32F38">
              <w:rPr>
                <w:sz w:val="20"/>
                <w:szCs w:val="20"/>
                <w:lang w:eastAsia="en-AU"/>
              </w:rPr>
              <w:t xml:space="preserve"> assistants and insurance claims, adjustment and policy assistants there.</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Payroll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4313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Accounting and </w:t>
            </w:r>
            <w:r>
              <w:rPr>
                <w:sz w:val="20"/>
                <w:szCs w:val="20"/>
                <w:lang w:eastAsia="en-AU"/>
              </w:rPr>
              <w:t>B</w:t>
            </w:r>
            <w:r w:rsidRPr="00C32F38">
              <w:rPr>
                <w:sz w:val="20"/>
                <w:szCs w:val="20"/>
                <w:lang w:eastAsia="en-AU"/>
              </w:rPr>
              <w:t xml:space="preserve">ookkeeping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Stock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4321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Stock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Production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4322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Production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Transport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4323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Transport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Library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Library and </w:t>
            </w:r>
            <w:r>
              <w:rPr>
                <w:sz w:val="20"/>
                <w:szCs w:val="20"/>
                <w:lang w:eastAsia="en-AU"/>
              </w:rPr>
              <w:t>F</w:t>
            </w:r>
            <w:r w:rsidRPr="00C32F38">
              <w:rPr>
                <w:sz w:val="20"/>
                <w:szCs w:val="20"/>
                <w:lang w:eastAsia="en-AU"/>
              </w:rPr>
              <w:t xml:space="preserve">iling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Mail </w:t>
            </w:r>
            <w:r>
              <w:rPr>
                <w:b/>
                <w:sz w:val="20"/>
                <w:szCs w:val="20"/>
                <w:lang w:eastAsia="en-AU"/>
              </w:rPr>
              <w:t>C</w:t>
            </w:r>
            <w:r w:rsidRPr="00C32F38">
              <w:rPr>
                <w:b/>
                <w:sz w:val="20"/>
                <w:szCs w:val="20"/>
                <w:lang w:eastAsia="en-AU"/>
              </w:rPr>
              <w:t xml:space="preserve">arriers and </w:t>
            </w:r>
            <w:r>
              <w:rPr>
                <w:b/>
                <w:sz w:val="20"/>
                <w:szCs w:val="20"/>
                <w:lang w:eastAsia="en-AU"/>
              </w:rPr>
              <w:t>S</w:t>
            </w:r>
            <w:r w:rsidRPr="00C32F38">
              <w:rPr>
                <w:b/>
                <w:sz w:val="20"/>
                <w:szCs w:val="20"/>
                <w:lang w:eastAsia="en-AU"/>
              </w:rPr>
              <w:t xml:space="preserve">orting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Mail </w:t>
            </w:r>
            <w:r>
              <w:rPr>
                <w:sz w:val="20"/>
                <w:szCs w:val="20"/>
                <w:lang w:eastAsia="en-AU"/>
              </w:rPr>
              <w:t>C</w:t>
            </w:r>
            <w:r w:rsidRPr="00C32F38">
              <w:rPr>
                <w:sz w:val="20"/>
                <w:szCs w:val="20"/>
                <w:lang w:eastAsia="en-AU"/>
              </w:rPr>
              <w:t xml:space="preserve">arriers and </w:t>
            </w:r>
            <w:r>
              <w:rPr>
                <w:sz w:val="20"/>
                <w:szCs w:val="20"/>
                <w:lang w:eastAsia="en-AU"/>
              </w:rPr>
              <w:t>S</w:t>
            </w:r>
            <w:r w:rsidRPr="00C32F38">
              <w:rPr>
                <w:sz w:val="20"/>
                <w:szCs w:val="20"/>
                <w:lang w:eastAsia="en-AU"/>
              </w:rPr>
              <w:t>orting clerks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Coding, </w:t>
            </w:r>
            <w:r>
              <w:rPr>
                <w:b/>
                <w:sz w:val="20"/>
                <w:szCs w:val="20"/>
                <w:lang w:eastAsia="en-AU"/>
              </w:rPr>
              <w:t>P</w:t>
            </w:r>
            <w:r w:rsidRPr="00C32F38">
              <w:rPr>
                <w:b/>
                <w:sz w:val="20"/>
                <w:szCs w:val="20"/>
                <w:lang w:eastAsia="en-AU"/>
              </w:rPr>
              <w:t xml:space="preserve">roofreading and </w:t>
            </w:r>
            <w:r>
              <w:rPr>
                <w:b/>
                <w:sz w:val="20"/>
                <w:szCs w:val="20"/>
                <w:lang w:eastAsia="en-AU"/>
              </w:rPr>
              <w:t>R</w:t>
            </w:r>
            <w:r w:rsidRPr="00C32F38">
              <w:rPr>
                <w:b/>
                <w:sz w:val="20"/>
                <w:szCs w:val="20"/>
                <w:lang w:eastAsia="en-AU"/>
              </w:rPr>
              <w:t xml:space="preserve">elated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Coding, </w:t>
            </w:r>
            <w:r>
              <w:rPr>
                <w:sz w:val="20"/>
                <w:szCs w:val="20"/>
                <w:lang w:eastAsia="en-AU"/>
              </w:rPr>
              <w:t>P</w:t>
            </w:r>
            <w:r w:rsidRPr="00C32F38">
              <w:rPr>
                <w:sz w:val="20"/>
                <w:szCs w:val="20"/>
                <w:lang w:eastAsia="en-AU"/>
              </w:rPr>
              <w:t xml:space="preserve">roof-reading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Scribes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4144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Scribes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Filing and </w:t>
            </w:r>
            <w:r>
              <w:rPr>
                <w:b/>
                <w:sz w:val="20"/>
                <w:szCs w:val="20"/>
                <w:lang w:eastAsia="en-AU"/>
              </w:rPr>
              <w:t>C</w:t>
            </w:r>
            <w:r w:rsidRPr="00C32F38">
              <w:rPr>
                <w:b/>
                <w:sz w:val="20"/>
                <w:szCs w:val="20"/>
                <w:lang w:eastAsia="en-AU"/>
              </w:rPr>
              <w:t xml:space="preserve">opying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Library and </w:t>
            </w:r>
            <w:r>
              <w:rPr>
                <w:sz w:val="20"/>
                <w:szCs w:val="20"/>
                <w:lang w:eastAsia="en-AU"/>
              </w:rPr>
              <w:t>F</w:t>
            </w:r>
            <w:r w:rsidRPr="00C32F38">
              <w:rPr>
                <w:sz w:val="20"/>
                <w:szCs w:val="20"/>
                <w:lang w:eastAsia="en-AU"/>
              </w:rPr>
              <w:t xml:space="preserve">iling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Personnel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O</w:t>
            </w:r>
            <w:r w:rsidRPr="00C32F38">
              <w:rPr>
                <w:sz w:val="20"/>
                <w:szCs w:val="20"/>
                <w:lang w:eastAsia="en-AU"/>
              </w:rPr>
              <w:t xml:space="preserve">ffice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Clerical </w:t>
            </w:r>
            <w:r>
              <w:rPr>
                <w:b/>
                <w:sz w:val="20"/>
                <w:szCs w:val="20"/>
                <w:lang w:eastAsia="en-AU"/>
              </w:rPr>
              <w:t>S</w:t>
            </w:r>
            <w:r w:rsidRPr="00C32F38">
              <w:rPr>
                <w:b/>
                <w:sz w:val="20"/>
                <w:szCs w:val="20"/>
                <w:lang w:eastAsia="en-AU"/>
              </w:rPr>
              <w:t xml:space="preserve">upport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4419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4190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O</w:t>
            </w:r>
            <w:r w:rsidRPr="00C32F38">
              <w:rPr>
                <w:sz w:val="20"/>
                <w:szCs w:val="20"/>
                <w:lang w:eastAsia="en-AU"/>
              </w:rPr>
              <w:t xml:space="preserve">ffice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Travel </w:t>
            </w:r>
            <w:r>
              <w:rPr>
                <w:b/>
                <w:sz w:val="20"/>
                <w:szCs w:val="20"/>
                <w:lang w:eastAsia="en-AU"/>
              </w:rPr>
              <w:t>A</w:t>
            </w:r>
            <w:r w:rsidRPr="00C32F38">
              <w:rPr>
                <w:b/>
                <w:sz w:val="20"/>
                <w:szCs w:val="20"/>
                <w:lang w:eastAsia="en-AU"/>
              </w:rPr>
              <w:t xml:space="preserve">ttendants and </w:t>
            </w:r>
            <w:r>
              <w:rPr>
                <w:b/>
                <w:sz w:val="20"/>
                <w:szCs w:val="20"/>
                <w:lang w:eastAsia="en-AU"/>
              </w:rPr>
              <w:t>T</w:t>
            </w:r>
            <w:r w:rsidRPr="00C32F38">
              <w:rPr>
                <w:b/>
                <w:sz w:val="20"/>
                <w:szCs w:val="20"/>
                <w:lang w:eastAsia="en-AU"/>
              </w:rPr>
              <w:t xml:space="preserve">ravel </w:t>
            </w:r>
            <w:r>
              <w:rPr>
                <w:b/>
                <w:sz w:val="20"/>
                <w:szCs w:val="20"/>
                <w:lang w:eastAsia="en-AU"/>
              </w:rPr>
              <w:t>S</w:t>
            </w:r>
            <w:r w:rsidRPr="00C32F38">
              <w:rPr>
                <w:b/>
                <w:sz w:val="20"/>
                <w:szCs w:val="20"/>
                <w:lang w:eastAsia="en-AU"/>
              </w:rPr>
              <w:t>tewards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Travel </w:t>
            </w:r>
            <w:r>
              <w:rPr>
                <w:sz w:val="20"/>
                <w:szCs w:val="20"/>
                <w:lang w:eastAsia="en-AU"/>
              </w:rPr>
              <w:t>A</w:t>
            </w:r>
            <w:r w:rsidRPr="00C32F38">
              <w:rPr>
                <w:sz w:val="20"/>
                <w:szCs w:val="20"/>
                <w:lang w:eastAsia="en-AU"/>
              </w:rPr>
              <w:t xml:space="preserve">ttendants and </w:t>
            </w:r>
            <w:r>
              <w:rPr>
                <w:sz w:val="20"/>
                <w:szCs w:val="20"/>
                <w:lang w:eastAsia="en-AU"/>
              </w:rPr>
              <w:t>T</w:t>
            </w:r>
            <w:r w:rsidRPr="00C32F38">
              <w:rPr>
                <w:sz w:val="20"/>
                <w:szCs w:val="20"/>
                <w:lang w:eastAsia="en-AU"/>
              </w:rPr>
              <w:t xml:space="preserve">ravel </w:t>
            </w:r>
            <w:r>
              <w:rPr>
                <w:sz w:val="20"/>
                <w:szCs w:val="20"/>
                <w:lang w:eastAsia="en-AU"/>
              </w:rPr>
              <w:t>S</w:t>
            </w:r>
            <w:r w:rsidRPr="00C32F38">
              <w:rPr>
                <w:sz w:val="20"/>
                <w:szCs w:val="20"/>
                <w:lang w:eastAsia="en-AU"/>
              </w:rPr>
              <w:t>tewards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Transport </w:t>
            </w:r>
            <w:r>
              <w:rPr>
                <w:b/>
                <w:sz w:val="20"/>
                <w:szCs w:val="20"/>
                <w:lang w:eastAsia="en-AU"/>
              </w:rPr>
              <w:t>C</w:t>
            </w:r>
            <w:r w:rsidRPr="00C32F38">
              <w:rPr>
                <w:b/>
                <w:sz w:val="20"/>
                <w:szCs w:val="20"/>
                <w:lang w:eastAsia="en-AU"/>
              </w:rPr>
              <w:t>onductors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Transport </w:t>
            </w:r>
            <w:r>
              <w:rPr>
                <w:sz w:val="20"/>
                <w:szCs w:val="20"/>
                <w:lang w:eastAsia="en-AU"/>
              </w:rPr>
              <w:t>C</w:t>
            </w:r>
            <w:r w:rsidRPr="00C32F38">
              <w:rPr>
                <w:sz w:val="20"/>
                <w:szCs w:val="20"/>
                <w:lang w:eastAsia="en-AU"/>
              </w:rPr>
              <w:t>onductors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Travel </w:t>
            </w:r>
            <w:r>
              <w:rPr>
                <w:b/>
                <w:sz w:val="20"/>
                <w:szCs w:val="20"/>
                <w:lang w:eastAsia="en-AU"/>
              </w:rPr>
              <w:t>G</w:t>
            </w:r>
            <w:r w:rsidRPr="00C32F38">
              <w:rPr>
                <w:b/>
                <w:sz w:val="20"/>
                <w:szCs w:val="20"/>
                <w:lang w:eastAsia="en-AU"/>
              </w:rPr>
              <w:t>uides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Travel </w:t>
            </w:r>
            <w:r>
              <w:rPr>
                <w:sz w:val="20"/>
                <w:szCs w:val="20"/>
                <w:lang w:eastAsia="en-AU"/>
              </w:rPr>
              <w:t>G</w:t>
            </w:r>
            <w:r w:rsidRPr="00C32F38">
              <w:rPr>
                <w:sz w:val="20"/>
                <w:szCs w:val="20"/>
                <w:lang w:eastAsia="en-AU"/>
              </w:rPr>
              <w:t>uides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Cooks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5120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Cooks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Waiters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Waiters, </w:t>
            </w:r>
            <w:r>
              <w:rPr>
                <w:sz w:val="20"/>
                <w:szCs w:val="20"/>
                <w:lang w:eastAsia="en-AU"/>
              </w:rPr>
              <w:t>W</w:t>
            </w:r>
            <w:r w:rsidRPr="00C32F38">
              <w:rPr>
                <w:sz w:val="20"/>
                <w:szCs w:val="20"/>
                <w:lang w:eastAsia="en-AU"/>
              </w:rPr>
              <w:t xml:space="preserve">aitresses and </w:t>
            </w:r>
            <w:r>
              <w:rPr>
                <w:sz w:val="20"/>
                <w:szCs w:val="20"/>
                <w:lang w:eastAsia="en-AU"/>
              </w:rPr>
              <w:t>B</w:t>
            </w:r>
            <w:r w:rsidRPr="00C32F38">
              <w:rPr>
                <w:sz w:val="20"/>
                <w:szCs w:val="20"/>
                <w:lang w:eastAsia="en-AU"/>
              </w:rPr>
              <w:t>artenders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Bartenders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Waiters, </w:t>
            </w:r>
            <w:r>
              <w:rPr>
                <w:sz w:val="20"/>
                <w:szCs w:val="20"/>
                <w:lang w:eastAsia="en-AU"/>
              </w:rPr>
              <w:t>W</w:t>
            </w:r>
            <w:r w:rsidRPr="00C32F38">
              <w:rPr>
                <w:sz w:val="20"/>
                <w:szCs w:val="20"/>
                <w:lang w:eastAsia="en-AU"/>
              </w:rPr>
              <w:t xml:space="preserve">aitresses and </w:t>
            </w:r>
            <w:r>
              <w:rPr>
                <w:sz w:val="20"/>
                <w:szCs w:val="20"/>
                <w:lang w:eastAsia="en-AU"/>
              </w:rPr>
              <w:t>B</w:t>
            </w:r>
            <w:r w:rsidRPr="00C32F38">
              <w:rPr>
                <w:sz w:val="20"/>
                <w:szCs w:val="20"/>
                <w:lang w:eastAsia="en-AU"/>
              </w:rPr>
              <w:t>artenders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Hairdressers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5141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Hairdressers, </w:t>
            </w:r>
            <w:r>
              <w:rPr>
                <w:sz w:val="20"/>
                <w:szCs w:val="20"/>
                <w:lang w:eastAsia="en-AU"/>
              </w:rPr>
              <w:t>B</w:t>
            </w:r>
            <w:r w:rsidRPr="00C32F38">
              <w:rPr>
                <w:sz w:val="20"/>
                <w:szCs w:val="20"/>
                <w:lang w:eastAsia="en-AU"/>
              </w:rPr>
              <w:t xml:space="preserve">arbers, </w:t>
            </w:r>
            <w:r>
              <w:rPr>
                <w:sz w:val="20"/>
                <w:szCs w:val="20"/>
                <w:lang w:eastAsia="en-AU"/>
              </w:rPr>
              <w:t>B</w:t>
            </w:r>
            <w:r w:rsidRPr="00C32F38">
              <w:rPr>
                <w:sz w:val="20"/>
                <w:szCs w:val="20"/>
                <w:lang w:eastAsia="en-AU"/>
              </w:rPr>
              <w:t xml:space="preserve">eauticians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Beauticians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5142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Hairdressers, </w:t>
            </w:r>
            <w:r>
              <w:rPr>
                <w:sz w:val="20"/>
                <w:szCs w:val="20"/>
                <w:lang w:eastAsia="en-AU"/>
              </w:rPr>
              <w:t>B</w:t>
            </w:r>
            <w:r w:rsidRPr="00C32F38">
              <w:rPr>
                <w:sz w:val="20"/>
                <w:szCs w:val="20"/>
                <w:lang w:eastAsia="en-AU"/>
              </w:rPr>
              <w:t xml:space="preserve">arbers, </w:t>
            </w:r>
            <w:r>
              <w:rPr>
                <w:sz w:val="20"/>
                <w:szCs w:val="20"/>
                <w:lang w:eastAsia="en-AU"/>
              </w:rPr>
              <w:t>B</w:t>
            </w:r>
            <w:r w:rsidRPr="00C32F38">
              <w:rPr>
                <w:sz w:val="20"/>
                <w:szCs w:val="20"/>
                <w:lang w:eastAsia="en-AU"/>
              </w:rPr>
              <w:t xml:space="preserve">eauticians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Cleaning and </w:t>
            </w:r>
            <w:r>
              <w:rPr>
                <w:b/>
                <w:sz w:val="20"/>
                <w:szCs w:val="20"/>
                <w:lang w:eastAsia="en-AU"/>
              </w:rPr>
              <w:t>H</w:t>
            </w:r>
            <w:r w:rsidRPr="00C32F38">
              <w:rPr>
                <w:b/>
                <w:sz w:val="20"/>
                <w:szCs w:val="20"/>
                <w:lang w:eastAsia="en-AU"/>
              </w:rPr>
              <w:t xml:space="preserve">ousekeeping </w:t>
            </w:r>
            <w:r>
              <w:rPr>
                <w:b/>
                <w:sz w:val="20"/>
                <w:szCs w:val="20"/>
                <w:lang w:eastAsia="en-AU"/>
              </w:rPr>
              <w:t>S</w:t>
            </w:r>
            <w:r w:rsidRPr="00C32F38">
              <w:rPr>
                <w:b/>
                <w:sz w:val="20"/>
                <w:szCs w:val="20"/>
                <w:lang w:eastAsia="en-AU"/>
              </w:rPr>
              <w:t xml:space="preserve">upervisors in </w:t>
            </w:r>
            <w:r>
              <w:rPr>
                <w:b/>
                <w:sz w:val="20"/>
                <w:szCs w:val="20"/>
                <w:lang w:eastAsia="en-AU"/>
              </w:rPr>
              <w:t>O</w:t>
            </w:r>
            <w:r w:rsidRPr="00C32F38">
              <w:rPr>
                <w:b/>
                <w:sz w:val="20"/>
                <w:szCs w:val="20"/>
                <w:lang w:eastAsia="en-AU"/>
              </w:rPr>
              <w:t xml:space="preserve">ffices, </w:t>
            </w:r>
            <w:r>
              <w:rPr>
                <w:b/>
                <w:sz w:val="20"/>
                <w:szCs w:val="20"/>
                <w:lang w:eastAsia="en-AU"/>
              </w:rPr>
              <w:t>H</w:t>
            </w:r>
            <w:r w:rsidRPr="00C32F38">
              <w:rPr>
                <w:b/>
                <w:sz w:val="20"/>
                <w:szCs w:val="20"/>
                <w:lang w:eastAsia="en-AU"/>
              </w:rPr>
              <w:t xml:space="preserve">otels and </w:t>
            </w:r>
            <w:r>
              <w:rPr>
                <w:b/>
                <w:sz w:val="20"/>
                <w:szCs w:val="20"/>
                <w:lang w:eastAsia="en-AU"/>
              </w:rPr>
              <w:t>O</w:t>
            </w:r>
            <w:r w:rsidRPr="00C32F38">
              <w:rPr>
                <w:b/>
                <w:sz w:val="20"/>
                <w:szCs w:val="20"/>
                <w:lang w:eastAsia="en-AU"/>
              </w:rPr>
              <w:t xml:space="preserve">ther </w:t>
            </w:r>
            <w:r>
              <w:rPr>
                <w:b/>
                <w:sz w:val="20"/>
                <w:szCs w:val="20"/>
                <w:lang w:eastAsia="en-AU"/>
              </w:rPr>
              <w:t>E</w:t>
            </w:r>
            <w:r w:rsidRPr="00C32F38">
              <w:rPr>
                <w:b/>
                <w:sz w:val="20"/>
                <w:szCs w:val="20"/>
                <w:lang w:eastAsia="en-AU"/>
              </w:rPr>
              <w:t>stablishments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5151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Housekeepers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Domestic </w:t>
            </w:r>
            <w:r>
              <w:rPr>
                <w:b/>
                <w:sz w:val="20"/>
                <w:szCs w:val="20"/>
                <w:lang w:eastAsia="en-AU"/>
              </w:rPr>
              <w:t>H</w:t>
            </w:r>
            <w:r w:rsidRPr="00C32F38">
              <w:rPr>
                <w:b/>
                <w:sz w:val="20"/>
                <w:szCs w:val="20"/>
                <w:lang w:eastAsia="en-AU"/>
              </w:rPr>
              <w:t>ousekeepers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5152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Housekeepers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Building </w:t>
            </w:r>
            <w:r>
              <w:rPr>
                <w:b/>
                <w:sz w:val="20"/>
                <w:szCs w:val="20"/>
                <w:lang w:eastAsia="en-AU"/>
              </w:rPr>
              <w:t>C</w:t>
            </w:r>
            <w:r w:rsidRPr="00C32F38">
              <w:rPr>
                <w:b/>
                <w:sz w:val="20"/>
                <w:szCs w:val="20"/>
                <w:lang w:eastAsia="en-AU"/>
              </w:rPr>
              <w:t>aretakers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5153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C</w:t>
            </w:r>
            <w:r w:rsidRPr="00C32F38">
              <w:rPr>
                <w:sz w:val="20"/>
                <w:szCs w:val="20"/>
                <w:lang w:eastAsia="en-AU"/>
              </w:rPr>
              <w:t>aretakers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Astrologers, </w:t>
            </w:r>
            <w:r>
              <w:rPr>
                <w:b/>
                <w:sz w:val="20"/>
                <w:szCs w:val="20"/>
                <w:lang w:eastAsia="en-AU"/>
              </w:rPr>
              <w:t>F</w:t>
            </w:r>
            <w:r w:rsidRPr="00C32F38">
              <w:rPr>
                <w:b/>
                <w:sz w:val="20"/>
                <w:szCs w:val="20"/>
                <w:lang w:eastAsia="en-AU"/>
              </w:rPr>
              <w:t xml:space="preserve">ortune-tellers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5161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5151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Astrologers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Fortune-tellers, </w:t>
            </w:r>
            <w:r>
              <w:rPr>
                <w:sz w:val="20"/>
                <w:szCs w:val="20"/>
                <w:lang w:eastAsia="en-AU"/>
              </w:rPr>
              <w:t>P</w:t>
            </w:r>
            <w:r w:rsidRPr="00C32F38">
              <w:rPr>
                <w:sz w:val="20"/>
                <w:szCs w:val="20"/>
                <w:lang w:eastAsia="en-AU"/>
              </w:rPr>
              <w:t xml:space="preserve">almists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Companions and </w:t>
            </w:r>
            <w:r>
              <w:rPr>
                <w:b/>
                <w:sz w:val="20"/>
                <w:szCs w:val="20"/>
                <w:lang w:eastAsia="en-AU"/>
              </w:rPr>
              <w:t>V</w:t>
            </w:r>
            <w:r w:rsidRPr="00C32F38">
              <w:rPr>
                <w:b/>
                <w:sz w:val="20"/>
                <w:szCs w:val="20"/>
                <w:lang w:eastAsia="en-AU"/>
              </w:rPr>
              <w:t>alets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5162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Companions and </w:t>
            </w:r>
            <w:r>
              <w:rPr>
                <w:sz w:val="20"/>
                <w:szCs w:val="20"/>
                <w:lang w:eastAsia="en-AU"/>
              </w:rPr>
              <w:t>V</w:t>
            </w:r>
            <w:r w:rsidRPr="00C32F38">
              <w:rPr>
                <w:sz w:val="20"/>
                <w:szCs w:val="20"/>
                <w:lang w:eastAsia="en-AU"/>
              </w:rPr>
              <w:t>alets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Undertakers and </w:t>
            </w:r>
            <w:r>
              <w:rPr>
                <w:b/>
                <w:sz w:val="20"/>
                <w:szCs w:val="20"/>
                <w:lang w:eastAsia="en-AU"/>
              </w:rPr>
              <w:t>E</w:t>
            </w:r>
            <w:r w:rsidRPr="00C32F38">
              <w:rPr>
                <w:b/>
                <w:sz w:val="20"/>
                <w:szCs w:val="20"/>
                <w:lang w:eastAsia="en-AU"/>
              </w:rPr>
              <w:t>mbalmers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5163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Undertakers and </w:t>
            </w:r>
            <w:r>
              <w:rPr>
                <w:sz w:val="20"/>
                <w:szCs w:val="20"/>
                <w:lang w:eastAsia="en-AU"/>
              </w:rPr>
              <w:t>E</w:t>
            </w:r>
            <w:r w:rsidRPr="00C32F38">
              <w:rPr>
                <w:sz w:val="20"/>
                <w:szCs w:val="20"/>
                <w:lang w:eastAsia="en-AU"/>
              </w:rPr>
              <w:t>mbalmers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Pet </w:t>
            </w:r>
            <w:r>
              <w:rPr>
                <w:b/>
                <w:sz w:val="20"/>
                <w:szCs w:val="20"/>
                <w:lang w:eastAsia="en-AU"/>
              </w:rPr>
              <w:t>G</w:t>
            </w:r>
            <w:r w:rsidRPr="00C32F38">
              <w:rPr>
                <w:b/>
                <w:sz w:val="20"/>
                <w:szCs w:val="20"/>
                <w:lang w:eastAsia="en-AU"/>
              </w:rPr>
              <w:t xml:space="preserve">roomers and </w:t>
            </w:r>
            <w:r>
              <w:rPr>
                <w:b/>
                <w:sz w:val="20"/>
                <w:szCs w:val="20"/>
                <w:lang w:eastAsia="en-AU"/>
              </w:rPr>
              <w:t>A</w:t>
            </w:r>
            <w:r w:rsidRPr="00C32F38">
              <w:rPr>
                <w:b/>
                <w:sz w:val="20"/>
                <w:szCs w:val="20"/>
                <w:lang w:eastAsia="en-AU"/>
              </w:rPr>
              <w:t xml:space="preserve">nimal </w:t>
            </w:r>
            <w:r>
              <w:rPr>
                <w:b/>
                <w:sz w:val="20"/>
                <w:szCs w:val="20"/>
                <w:lang w:eastAsia="en-AU"/>
              </w:rPr>
              <w:t>C</w:t>
            </w:r>
            <w:r w:rsidRPr="00C32F38">
              <w:rPr>
                <w:b/>
                <w:sz w:val="20"/>
                <w:szCs w:val="20"/>
                <w:lang w:eastAsia="en-AU"/>
              </w:rPr>
              <w:t xml:space="preserve">are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5164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Personal </w:t>
            </w:r>
            <w:r>
              <w:rPr>
                <w:sz w:val="20"/>
                <w:szCs w:val="20"/>
                <w:lang w:eastAsia="en-AU"/>
              </w:rPr>
              <w:t>C</w:t>
            </w:r>
            <w:r w:rsidRPr="00C32F38">
              <w:rPr>
                <w:sz w:val="20"/>
                <w:szCs w:val="20"/>
                <w:lang w:eastAsia="en-AU"/>
              </w:rPr>
              <w:t xml:space="preserve">are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Veterinary aids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Market-oriented </w:t>
            </w:r>
            <w:r>
              <w:rPr>
                <w:sz w:val="20"/>
                <w:szCs w:val="20"/>
                <w:lang w:eastAsia="en-AU"/>
              </w:rPr>
              <w:t>A</w:t>
            </w:r>
            <w:r w:rsidRPr="00C32F38">
              <w:rPr>
                <w:sz w:val="20"/>
                <w:szCs w:val="20"/>
                <w:lang w:eastAsia="en-AU"/>
              </w:rPr>
              <w:t xml:space="preserve">nimal </w:t>
            </w:r>
            <w:r>
              <w:rPr>
                <w:sz w:val="20"/>
                <w:szCs w:val="20"/>
                <w:lang w:eastAsia="en-AU"/>
              </w:rPr>
              <w:t>P</w:t>
            </w:r>
            <w:r w:rsidRPr="00C32F38">
              <w:rPr>
                <w:sz w:val="20"/>
                <w:szCs w:val="20"/>
                <w:lang w:eastAsia="en-AU"/>
              </w:rPr>
              <w:t xml:space="preserve">roducers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Driving </w:t>
            </w:r>
            <w:r>
              <w:rPr>
                <w:b/>
                <w:sz w:val="20"/>
                <w:szCs w:val="20"/>
                <w:lang w:eastAsia="en-AU"/>
              </w:rPr>
              <w:t>I</w:t>
            </w:r>
            <w:r w:rsidRPr="00C32F38">
              <w:rPr>
                <w:b/>
                <w:sz w:val="20"/>
                <w:szCs w:val="20"/>
                <w:lang w:eastAsia="en-AU"/>
              </w:rPr>
              <w:t>nstructors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5165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3340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T</w:t>
            </w:r>
            <w:r w:rsidRPr="00C32F38">
              <w:rPr>
                <w:sz w:val="20"/>
                <w:szCs w:val="20"/>
                <w:lang w:eastAsia="en-AU"/>
              </w:rPr>
              <w:t xml:space="preserve">eaching </w:t>
            </w:r>
            <w:r>
              <w:rPr>
                <w:sz w:val="20"/>
                <w:szCs w:val="20"/>
                <w:lang w:eastAsia="en-AU"/>
              </w:rPr>
              <w:t>A</w:t>
            </w:r>
            <w:r w:rsidRPr="00C32F38">
              <w:rPr>
                <w:sz w:val="20"/>
                <w:szCs w:val="20"/>
                <w:lang w:eastAsia="en-AU"/>
              </w:rPr>
              <w:t xml:space="preserve">ssociate </w:t>
            </w:r>
            <w:r>
              <w:rPr>
                <w:sz w:val="20"/>
                <w:szCs w:val="20"/>
                <w:lang w:eastAsia="en-AU"/>
              </w:rPr>
              <w:t>P</w:t>
            </w:r>
            <w:r w:rsidRPr="00C32F38">
              <w:rPr>
                <w:sz w:val="20"/>
                <w:szCs w:val="20"/>
                <w:lang w:eastAsia="en-AU"/>
              </w:rPr>
              <w:t>rofessionals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Personal </w:t>
            </w:r>
            <w:r>
              <w:rPr>
                <w:b/>
                <w:sz w:val="20"/>
                <w:szCs w:val="20"/>
                <w:lang w:eastAsia="en-AU"/>
              </w:rPr>
              <w:t>S</w:t>
            </w:r>
            <w:r w:rsidRPr="00C32F38">
              <w:rPr>
                <w:b/>
                <w:sz w:val="20"/>
                <w:szCs w:val="20"/>
                <w:lang w:eastAsia="en-AU"/>
              </w:rPr>
              <w:t xml:space="preserve">ervices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5169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5149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P</w:t>
            </w:r>
            <w:r w:rsidRPr="00C32F38">
              <w:rPr>
                <w:sz w:val="20"/>
                <w:szCs w:val="20"/>
                <w:lang w:eastAsia="en-AU"/>
              </w:rPr>
              <w:t xml:space="preserve">ersonal </w:t>
            </w:r>
            <w:r>
              <w:rPr>
                <w:sz w:val="20"/>
                <w:szCs w:val="20"/>
                <w:lang w:eastAsia="en-AU"/>
              </w:rPr>
              <w:t>S</w:t>
            </w:r>
            <w:r w:rsidRPr="00C32F38">
              <w:rPr>
                <w:sz w:val="20"/>
                <w:szCs w:val="20"/>
                <w:lang w:eastAsia="en-AU"/>
              </w:rPr>
              <w:t xml:space="preserve">ervices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Stall and </w:t>
            </w:r>
            <w:r>
              <w:rPr>
                <w:b/>
                <w:sz w:val="20"/>
                <w:szCs w:val="20"/>
                <w:lang w:eastAsia="en-AU"/>
              </w:rPr>
              <w:t>M</w:t>
            </w:r>
            <w:r w:rsidRPr="00C32F38">
              <w:rPr>
                <w:b/>
                <w:sz w:val="20"/>
                <w:szCs w:val="20"/>
                <w:lang w:eastAsia="en-AU"/>
              </w:rPr>
              <w:t xml:space="preserve">arket </w:t>
            </w:r>
            <w:r>
              <w:rPr>
                <w:b/>
                <w:sz w:val="20"/>
                <w:szCs w:val="20"/>
                <w:lang w:eastAsia="en-AU"/>
              </w:rPr>
              <w:t>S</w:t>
            </w:r>
            <w:r w:rsidRPr="00C32F38">
              <w:rPr>
                <w:b/>
                <w:sz w:val="20"/>
                <w:szCs w:val="20"/>
                <w:lang w:eastAsia="en-AU"/>
              </w:rPr>
              <w:t>alespersons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5230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Stall and </w:t>
            </w:r>
            <w:r>
              <w:rPr>
                <w:sz w:val="20"/>
                <w:szCs w:val="20"/>
                <w:lang w:eastAsia="en-AU"/>
              </w:rPr>
              <w:t>M</w:t>
            </w:r>
            <w:r w:rsidRPr="00C32F38">
              <w:rPr>
                <w:sz w:val="20"/>
                <w:szCs w:val="20"/>
                <w:lang w:eastAsia="en-AU"/>
              </w:rPr>
              <w:t xml:space="preserve">arket </w:t>
            </w:r>
            <w:r>
              <w:rPr>
                <w:sz w:val="20"/>
                <w:szCs w:val="20"/>
                <w:lang w:eastAsia="en-AU"/>
              </w:rPr>
              <w:t>S</w:t>
            </w:r>
            <w:r w:rsidRPr="00C32F38">
              <w:rPr>
                <w:sz w:val="20"/>
                <w:szCs w:val="20"/>
                <w:lang w:eastAsia="en-AU"/>
              </w:rPr>
              <w:t>alespersons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Street </w:t>
            </w:r>
            <w:r>
              <w:rPr>
                <w:b/>
                <w:sz w:val="20"/>
                <w:szCs w:val="20"/>
                <w:lang w:eastAsia="en-AU"/>
              </w:rPr>
              <w:t>F</w:t>
            </w:r>
            <w:r w:rsidRPr="00C32F38">
              <w:rPr>
                <w:b/>
                <w:sz w:val="20"/>
                <w:szCs w:val="20"/>
                <w:lang w:eastAsia="en-AU"/>
              </w:rPr>
              <w:t xml:space="preserve">ood </w:t>
            </w:r>
            <w:r>
              <w:rPr>
                <w:b/>
                <w:sz w:val="20"/>
                <w:szCs w:val="20"/>
                <w:lang w:eastAsia="en-AU"/>
              </w:rPr>
              <w:t>S</w:t>
            </w:r>
            <w:r w:rsidRPr="00C32F38">
              <w:rPr>
                <w:b/>
                <w:sz w:val="20"/>
                <w:szCs w:val="20"/>
                <w:lang w:eastAsia="en-AU"/>
              </w:rPr>
              <w:t>alespersons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Street </w:t>
            </w:r>
            <w:r>
              <w:rPr>
                <w:sz w:val="20"/>
                <w:szCs w:val="20"/>
                <w:lang w:eastAsia="en-AU"/>
              </w:rPr>
              <w:t>F</w:t>
            </w:r>
            <w:r w:rsidRPr="00C32F38">
              <w:rPr>
                <w:sz w:val="20"/>
                <w:szCs w:val="20"/>
                <w:lang w:eastAsia="en-AU"/>
              </w:rPr>
              <w:t xml:space="preserve">ood </w:t>
            </w:r>
            <w:r>
              <w:rPr>
                <w:sz w:val="20"/>
                <w:szCs w:val="20"/>
                <w:lang w:eastAsia="en-AU"/>
              </w:rPr>
              <w:t>V</w:t>
            </w:r>
            <w:r w:rsidRPr="00C32F38">
              <w:rPr>
                <w:sz w:val="20"/>
                <w:szCs w:val="20"/>
                <w:lang w:eastAsia="en-AU"/>
              </w:rPr>
              <w:t>endors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Shopkeepers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W</w:t>
            </w:r>
            <w:r w:rsidRPr="00C32F38">
              <w:rPr>
                <w:sz w:val="20"/>
                <w:szCs w:val="20"/>
                <w:lang w:eastAsia="en-AU"/>
              </w:rPr>
              <w:t xml:space="preserve">holesale and </w:t>
            </w:r>
            <w:r>
              <w:rPr>
                <w:sz w:val="20"/>
                <w:szCs w:val="20"/>
                <w:lang w:eastAsia="en-AU"/>
              </w:rPr>
              <w:t>R</w:t>
            </w:r>
            <w:r w:rsidRPr="00C32F38">
              <w:rPr>
                <w:sz w:val="20"/>
                <w:szCs w:val="20"/>
                <w:lang w:eastAsia="en-AU"/>
              </w:rPr>
              <w:t xml:space="preserve">etail </w:t>
            </w:r>
            <w:r>
              <w:rPr>
                <w:sz w:val="20"/>
                <w:szCs w:val="20"/>
                <w:lang w:eastAsia="en-AU"/>
              </w:rPr>
              <w:t>T</w:t>
            </w:r>
            <w:r w:rsidRPr="00C32F38">
              <w:rPr>
                <w:sz w:val="20"/>
                <w:szCs w:val="20"/>
                <w:lang w:eastAsia="en-AU"/>
              </w:rPr>
              <w:t>rade</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Shop </w:t>
            </w:r>
            <w:r>
              <w:rPr>
                <w:b/>
                <w:sz w:val="20"/>
                <w:szCs w:val="20"/>
                <w:lang w:eastAsia="en-AU"/>
              </w:rPr>
              <w:t>S</w:t>
            </w:r>
            <w:r w:rsidRPr="00C32F38">
              <w:rPr>
                <w:b/>
                <w:sz w:val="20"/>
                <w:szCs w:val="20"/>
                <w:lang w:eastAsia="en-AU"/>
              </w:rPr>
              <w:t>upervisors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Shop </w:t>
            </w:r>
            <w:r>
              <w:rPr>
                <w:sz w:val="20"/>
                <w:szCs w:val="20"/>
                <w:lang w:eastAsia="en-AU"/>
              </w:rPr>
              <w:t>S</w:t>
            </w:r>
            <w:r w:rsidRPr="00C32F38">
              <w:rPr>
                <w:sz w:val="20"/>
                <w:szCs w:val="20"/>
                <w:lang w:eastAsia="en-AU"/>
              </w:rPr>
              <w:t xml:space="preserve">alespersons and </w:t>
            </w:r>
            <w:r>
              <w:rPr>
                <w:sz w:val="20"/>
                <w:szCs w:val="20"/>
                <w:lang w:eastAsia="en-AU"/>
              </w:rPr>
              <w:t>D</w:t>
            </w:r>
            <w:r w:rsidRPr="00C32F38">
              <w:rPr>
                <w:sz w:val="20"/>
                <w:szCs w:val="20"/>
                <w:lang w:eastAsia="en-AU"/>
              </w:rPr>
              <w:t>emonstrators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Shop </w:t>
            </w:r>
            <w:r>
              <w:rPr>
                <w:b/>
                <w:sz w:val="20"/>
                <w:szCs w:val="20"/>
                <w:lang w:eastAsia="en-AU"/>
              </w:rPr>
              <w:t>S</w:t>
            </w:r>
            <w:r w:rsidRPr="00C32F38">
              <w:rPr>
                <w:b/>
                <w:sz w:val="20"/>
                <w:szCs w:val="20"/>
                <w:lang w:eastAsia="en-AU"/>
              </w:rPr>
              <w:t xml:space="preserve">ales </w:t>
            </w:r>
            <w:r>
              <w:rPr>
                <w:b/>
                <w:sz w:val="20"/>
                <w:szCs w:val="20"/>
                <w:lang w:eastAsia="en-AU"/>
              </w:rPr>
              <w:t>A</w:t>
            </w:r>
            <w:r w:rsidRPr="00C32F38">
              <w:rPr>
                <w:b/>
                <w:sz w:val="20"/>
                <w:szCs w:val="20"/>
                <w:lang w:eastAsia="en-AU"/>
              </w:rPr>
              <w:t>ssistants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Shop </w:t>
            </w:r>
            <w:r>
              <w:rPr>
                <w:sz w:val="20"/>
                <w:szCs w:val="20"/>
                <w:lang w:eastAsia="en-AU"/>
              </w:rPr>
              <w:t>S</w:t>
            </w:r>
            <w:r w:rsidRPr="00C32F38">
              <w:rPr>
                <w:sz w:val="20"/>
                <w:szCs w:val="20"/>
                <w:lang w:eastAsia="en-AU"/>
              </w:rPr>
              <w:t xml:space="preserve">alespersons and </w:t>
            </w:r>
            <w:r>
              <w:rPr>
                <w:sz w:val="20"/>
                <w:szCs w:val="20"/>
                <w:lang w:eastAsia="en-AU"/>
              </w:rPr>
              <w:t>D</w:t>
            </w:r>
            <w:r w:rsidRPr="00C32F38">
              <w:rPr>
                <w:sz w:val="20"/>
                <w:szCs w:val="20"/>
                <w:lang w:eastAsia="en-AU"/>
              </w:rPr>
              <w:t>emonstrators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Cashiers and </w:t>
            </w:r>
            <w:r>
              <w:rPr>
                <w:b/>
                <w:sz w:val="20"/>
                <w:szCs w:val="20"/>
                <w:lang w:eastAsia="en-AU"/>
              </w:rPr>
              <w:t>T</w:t>
            </w:r>
            <w:r w:rsidRPr="00C32F38">
              <w:rPr>
                <w:b/>
                <w:sz w:val="20"/>
                <w:szCs w:val="20"/>
                <w:lang w:eastAsia="en-AU"/>
              </w:rPr>
              <w:t xml:space="preserve">icket </w:t>
            </w:r>
            <w:r>
              <w:rPr>
                <w:b/>
                <w:sz w:val="20"/>
                <w:szCs w:val="20"/>
                <w:lang w:eastAsia="en-AU"/>
              </w:rPr>
              <w:t>C</w:t>
            </w:r>
            <w:r w:rsidRPr="00C32F38">
              <w:rPr>
                <w:b/>
                <w:sz w:val="20"/>
                <w:szCs w:val="20"/>
                <w:lang w:eastAsia="en-AU"/>
              </w:rPr>
              <w:t>lerks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5230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4211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Cashiers and </w:t>
            </w:r>
            <w:r>
              <w:rPr>
                <w:sz w:val="20"/>
                <w:szCs w:val="20"/>
                <w:lang w:eastAsia="en-AU"/>
              </w:rPr>
              <w:t>T</w:t>
            </w:r>
            <w:r w:rsidRPr="00C32F38">
              <w:rPr>
                <w:sz w:val="20"/>
                <w:szCs w:val="20"/>
                <w:lang w:eastAsia="en-AU"/>
              </w:rPr>
              <w:t xml:space="preserve">icket </w:t>
            </w:r>
            <w:r>
              <w:rPr>
                <w:sz w:val="20"/>
                <w:szCs w:val="20"/>
                <w:lang w:eastAsia="en-AU"/>
              </w:rPr>
              <w:t>C</w:t>
            </w:r>
            <w:r w:rsidRPr="00C32F38">
              <w:rPr>
                <w:sz w:val="20"/>
                <w:szCs w:val="20"/>
                <w:lang w:eastAsia="en-AU"/>
              </w:rPr>
              <w:t>lerks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Fashion and </w:t>
            </w:r>
            <w:r>
              <w:rPr>
                <w:b/>
                <w:sz w:val="20"/>
                <w:szCs w:val="20"/>
                <w:lang w:eastAsia="en-AU"/>
              </w:rPr>
              <w:t>O</w:t>
            </w:r>
            <w:r w:rsidRPr="00C32F38">
              <w:rPr>
                <w:b/>
                <w:sz w:val="20"/>
                <w:szCs w:val="20"/>
                <w:lang w:eastAsia="en-AU"/>
              </w:rPr>
              <w:t xml:space="preserve">ther </w:t>
            </w:r>
            <w:r>
              <w:rPr>
                <w:b/>
                <w:sz w:val="20"/>
                <w:szCs w:val="20"/>
                <w:lang w:eastAsia="en-AU"/>
              </w:rPr>
              <w:t>M</w:t>
            </w:r>
            <w:r w:rsidRPr="00C32F38">
              <w:rPr>
                <w:b/>
                <w:sz w:val="20"/>
                <w:szCs w:val="20"/>
                <w:lang w:eastAsia="en-AU"/>
              </w:rPr>
              <w:t>odels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Fashion and </w:t>
            </w:r>
            <w:r>
              <w:rPr>
                <w:sz w:val="20"/>
                <w:szCs w:val="20"/>
                <w:lang w:eastAsia="en-AU"/>
              </w:rPr>
              <w:t>O</w:t>
            </w:r>
            <w:r w:rsidRPr="00C32F38">
              <w:rPr>
                <w:sz w:val="20"/>
                <w:szCs w:val="20"/>
                <w:lang w:eastAsia="en-AU"/>
              </w:rPr>
              <w:t xml:space="preserve">ther </w:t>
            </w:r>
            <w:r>
              <w:rPr>
                <w:sz w:val="20"/>
                <w:szCs w:val="20"/>
                <w:lang w:eastAsia="en-AU"/>
              </w:rPr>
              <w:t>M</w:t>
            </w:r>
            <w:r w:rsidRPr="00C32F38">
              <w:rPr>
                <w:sz w:val="20"/>
                <w:szCs w:val="20"/>
                <w:lang w:eastAsia="en-AU"/>
              </w:rPr>
              <w:t>odels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Sales </w:t>
            </w:r>
            <w:r>
              <w:rPr>
                <w:b/>
                <w:sz w:val="20"/>
                <w:szCs w:val="20"/>
                <w:lang w:eastAsia="en-AU"/>
              </w:rPr>
              <w:t>D</w:t>
            </w:r>
            <w:r w:rsidRPr="00C32F38">
              <w:rPr>
                <w:b/>
                <w:sz w:val="20"/>
                <w:szCs w:val="20"/>
                <w:lang w:eastAsia="en-AU"/>
              </w:rPr>
              <w:t>emonstrators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Shop </w:t>
            </w:r>
            <w:r>
              <w:rPr>
                <w:sz w:val="20"/>
                <w:szCs w:val="20"/>
                <w:lang w:eastAsia="en-AU"/>
              </w:rPr>
              <w:t>S</w:t>
            </w:r>
            <w:r w:rsidRPr="00C32F38">
              <w:rPr>
                <w:sz w:val="20"/>
                <w:szCs w:val="20"/>
                <w:lang w:eastAsia="en-AU"/>
              </w:rPr>
              <w:t xml:space="preserve">alespersons and </w:t>
            </w:r>
            <w:r>
              <w:rPr>
                <w:sz w:val="20"/>
                <w:szCs w:val="20"/>
                <w:lang w:eastAsia="en-AU"/>
              </w:rPr>
              <w:t>D</w:t>
            </w:r>
            <w:r w:rsidRPr="00C32F38">
              <w:rPr>
                <w:sz w:val="20"/>
                <w:szCs w:val="20"/>
                <w:lang w:eastAsia="en-AU"/>
              </w:rPr>
              <w:t>emonstrators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Door</w:t>
            </w:r>
            <w:r>
              <w:rPr>
                <w:b/>
                <w:sz w:val="20"/>
                <w:szCs w:val="20"/>
                <w:lang w:eastAsia="en-AU"/>
              </w:rPr>
              <w:t>-</w:t>
            </w:r>
            <w:r w:rsidRPr="00C32F38">
              <w:rPr>
                <w:b/>
                <w:sz w:val="20"/>
                <w:szCs w:val="20"/>
                <w:lang w:eastAsia="en-AU"/>
              </w:rPr>
              <w:t>to</w:t>
            </w:r>
            <w:r>
              <w:rPr>
                <w:b/>
                <w:sz w:val="20"/>
                <w:szCs w:val="20"/>
                <w:lang w:eastAsia="en-AU"/>
              </w:rPr>
              <w:t>-</w:t>
            </w:r>
            <w:r w:rsidRPr="00C32F38">
              <w:rPr>
                <w:b/>
                <w:sz w:val="20"/>
                <w:szCs w:val="20"/>
                <w:lang w:eastAsia="en-AU"/>
              </w:rPr>
              <w:t xml:space="preserve">door </w:t>
            </w:r>
            <w:r>
              <w:rPr>
                <w:b/>
                <w:sz w:val="20"/>
                <w:szCs w:val="20"/>
                <w:lang w:eastAsia="en-AU"/>
              </w:rPr>
              <w:t>S</w:t>
            </w:r>
            <w:r w:rsidRPr="00C32F38">
              <w:rPr>
                <w:b/>
                <w:sz w:val="20"/>
                <w:szCs w:val="20"/>
                <w:lang w:eastAsia="en-AU"/>
              </w:rPr>
              <w:t>alespersons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Door-to-door and </w:t>
            </w:r>
            <w:r>
              <w:rPr>
                <w:sz w:val="20"/>
                <w:szCs w:val="20"/>
                <w:lang w:eastAsia="en-AU"/>
              </w:rPr>
              <w:t>T</w:t>
            </w:r>
            <w:r w:rsidRPr="00C32F38">
              <w:rPr>
                <w:sz w:val="20"/>
                <w:szCs w:val="20"/>
                <w:lang w:eastAsia="en-AU"/>
              </w:rPr>
              <w:t xml:space="preserve">elephone </w:t>
            </w:r>
            <w:r>
              <w:rPr>
                <w:sz w:val="20"/>
                <w:szCs w:val="20"/>
                <w:lang w:eastAsia="en-AU"/>
              </w:rPr>
              <w:t>S</w:t>
            </w:r>
            <w:r w:rsidRPr="00C32F38">
              <w:rPr>
                <w:sz w:val="20"/>
                <w:szCs w:val="20"/>
                <w:lang w:eastAsia="en-AU"/>
              </w:rPr>
              <w:t>alespersons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Contact </w:t>
            </w:r>
            <w:r>
              <w:rPr>
                <w:b/>
                <w:sz w:val="20"/>
                <w:szCs w:val="20"/>
                <w:lang w:eastAsia="en-AU"/>
              </w:rPr>
              <w:t>C</w:t>
            </w:r>
            <w:r w:rsidRPr="00C32F38">
              <w:rPr>
                <w:b/>
                <w:sz w:val="20"/>
                <w:szCs w:val="20"/>
                <w:lang w:eastAsia="en-AU"/>
              </w:rPr>
              <w:t xml:space="preserve">entre </w:t>
            </w:r>
            <w:r>
              <w:rPr>
                <w:b/>
                <w:sz w:val="20"/>
                <w:szCs w:val="20"/>
                <w:lang w:eastAsia="en-AU"/>
              </w:rPr>
              <w:t>S</w:t>
            </w:r>
            <w:r w:rsidRPr="00C32F38">
              <w:rPr>
                <w:b/>
                <w:sz w:val="20"/>
                <w:szCs w:val="20"/>
                <w:lang w:eastAsia="en-AU"/>
              </w:rPr>
              <w:t>alespersons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Door-to-door and </w:t>
            </w:r>
            <w:r>
              <w:rPr>
                <w:sz w:val="20"/>
                <w:szCs w:val="20"/>
                <w:lang w:eastAsia="en-AU"/>
              </w:rPr>
              <w:t>T</w:t>
            </w:r>
            <w:r w:rsidRPr="00C32F38">
              <w:rPr>
                <w:sz w:val="20"/>
                <w:szCs w:val="20"/>
                <w:lang w:eastAsia="en-AU"/>
              </w:rPr>
              <w:t xml:space="preserve">elephone </w:t>
            </w:r>
            <w:r>
              <w:rPr>
                <w:sz w:val="20"/>
                <w:szCs w:val="20"/>
                <w:lang w:eastAsia="en-AU"/>
              </w:rPr>
              <w:t>S</w:t>
            </w:r>
            <w:r w:rsidRPr="00C32F38">
              <w:rPr>
                <w:sz w:val="20"/>
                <w:szCs w:val="20"/>
                <w:lang w:eastAsia="en-AU"/>
              </w:rPr>
              <w:t>alespersons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Service </w:t>
            </w:r>
            <w:r>
              <w:rPr>
                <w:b/>
                <w:sz w:val="20"/>
                <w:szCs w:val="20"/>
                <w:lang w:eastAsia="en-AU"/>
              </w:rPr>
              <w:t>S</w:t>
            </w:r>
            <w:r w:rsidRPr="00C32F38">
              <w:rPr>
                <w:b/>
                <w:sz w:val="20"/>
                <w:szCs w:val="20"/>
                <w:lang w:eastAsia="en-AU"/>
              </w:rPr>
              <w:t xml:space="preserve">tation </w:t>
            </w:r>
            <w:r>
              <w:rPr>
                <w:b/>
                <w:sz w:val="20"/>
                <w:szCs w:val="20"/>
                <w:lang w:eastAsia="en-AU"/>
              </w:rPr>
              <w:t>A</w:t>
            </w:r>
            <w:r w:rsidRPr="00C32F38">
              <w:rPr>
                <w:b/>
                <w:sz w:val="20"/>
                <w:szCs w:val="20"/>
                <w:lang w:eastAsia="en-AU"/>
              </w:rPr>
              <w:t>ttendants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Shop </w:t>
            </w:r>
            <w:r>
              <w:rPr>
                <w:sz w:val="20"/>
                <w:szCs w:val="20"/>
                <w:lang w:eastAsia="en-AU"/>
              </w:rPr>
              <w:t>S</w:t>
            </w:r>
            <w:r w:rsidRPr="00C32F38">
              <w:rPr>
                <w:sz w:val="20"/>
                <w:szCs w:val="20"/>
                <w:lang w:eastAsia="en-AU"/>
              </w:rPr>
              <w:t xml:space="preserve">alespersons and </w:t>
            </w:r>
            <w:r>
              <w:rPr>
                <w:sz w:val="20"/>
                <w:szCs w:val="20"/>
                <w:lang w:eastAsia="en-AU"/>
              </w:rPr>
              <w:t>D</w:t>
            </w:r>
            <w:r w:rsidRPr="00C32F38">
              <w:rPr>
                <w:sz w:val="20"/>
                <w:szCs w:val="20"/>
                <w:lang w:eastAsia="en-AU"/>
              </w:rPr>
              <w:t>emonstrators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Food </w:t>
            </w:r>
            <w:r>
              <w:rPr>
                <w:b/>
                <w:sz w:val="20"/>
                <w:szCs w:val="20"/>
                <w:lang w:eastAsia="en-AU"/>
              </w:rPr>
              <w:t>S</w:t>
            </w:r>
            <w:r w:rsidRPr="00C32F38">
              <w:rPr>
                <w:b/>
                <w:sz w:val="20"/>
                <w:szCs w:val="20"/>
                <w:lang w:eastAsia="en-AU"/>
              </w:rPr>
              <w:t xml:space="preserve">ervice </w:t>
            </w:r>
            <w:r>
              <w:rPr>
                <w:b/>
                <w:sz w:val="20"/>
                <w:szCs w:val="20"/>
                <w:lang w:eastAsia="en-AU"/>
              </w:rPr>
              <w:t>C</w:t>
            </w:r>
            <w:r w:rsidRPr="00C32F38">
              <w:rPr>
                <w:b/>
                <w:sz w:val="20"/>
                <w:szCs w:val="20"/>
                <w:lang w:eastAsia="en-AU"/>
              </w:rPr>
              <w:t xml:space="preserve">ounter </w:t>
            </w:r>
            <w:r>
              <w:rPr>
                <w:b/>
                <w:sz w:val="20"/>
                <w:szCs w:val="20"/>
                <w:lang w:eastAsia="en-AU"/>
              </w:rPr>
              <w:t>A</w:t>
            </w:r>
            <w:r w:rsidRPr="00C32F38">
              <w:rPr>
                <w:b/>
                <w:sz w:val="20"/>
                <w:szCs w:val="20"/>
                <w:lang w:eastAsia="en-AU"/>
              </w:rPr>
              <w:t>ttendants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Shop </w:t>
            </w:r>
            <w:r>
              <w:rPr>
                <w:sz w:val="20"/>
                <w:szCs w:val="20"/>
                <w:lang w:eastAsia="en-AU"/>
              </w:rPr>
              <w:t>S</w:t>
            </w:r>
            <w:r w:rsidRPr="00C32F38">
              <w:rPr>
                <w:sz w:val="20"/>
                <w:szCs w:val="20"/>
                <w:lang w:eastAsia="en-AU"/>
              </w:rPr>
              <w:t xml:space="preserve">alespersons and </w:t>
            </w:r>
            <w:r>
              <w:rPr>
                <w:sz w:val="20"/>
                <w:szCs w:val="20"/>
                <w:lang w:eastAsia="en-AU"/>
              </w:rPr>
              <w:t>D</w:t>
            </w:r>
            <w:r w:rsidRPr="00C32F38">
              <w:rPr>
                <w:sz w:val="20"/>
                <w:szCs w:val="20"/>
                <w:lang w:eastAsia="en-AU"/>
              </w:rPr>
              <w:t>emonstrators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5230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Stall and </w:t>
            </w:r>
            <w:r>
              <w:rPr>
                <w:sz w:val="20"/>
                <w:szCs w:val="20"/>
                <w:lang w:eastAsia="en-AU"/>
              </w:rPr>
              <w:t>M</w:t>
            </w:r>
            <w:r w:rsidRPr="00C32F38">
              <w:rPr>
                <w:sz w:val="20"/>
                <w:szCs w:val="20"/>
                <w:lang w:eastAsia="en-AU"/>
              </w:rPr>
              <w:t xml:space="preserve">arket </w:t>
            </w:r>
            <w:r>
              <w:rPr>
                <w:sz w:val="20"/>
                <w:szCs w:val="20"/>
                <w:lang w:eastAsia="en-AU"/>
              </w:rPr>
              <w:t>S</w:t>
            </w:r>
            <w:r w:rsidRPr="00C32F38">
              <w:rPr>
                <w:sz w:val="20"/>
                <w:szCs w:val="20"/>
                <w:lang w:eastAsia="en-AU"/>
              </w:rPr>
              <w:t>alespersons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Sales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5249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5220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Shop </w:t>
            </w:r>
            <w:r>
              <w:rPr>
                <w:sz w:val="20"/>
                <w:szCs w:val="20"/>
                <w:lang w:eastAsia="en-AU"/>
              </w:rPr>
              <w:t>S</w:t>
            </w:r>
            <w:r w:rsidRPr="00C32F38">
              <w:rPr>
                <w:sz w:val="20"/>
                <w:szCs w:val="20"/>
                <w:lang w:eastAsia="en-AU"/>
              </w:rPr>
              <w:t xml:space="preserve">alespersons and </w:t>
            </w:r>
            <w:r>
              <w:rPr>
                <w:sz w:val="20"/>
                <w:szCs w:val="20"/>
                <w:lang w:eastAsia="en-AU"/>
              </w:rPr>
              <w:t>D</w:t>
            </w:r>
            <w:r w:rsidRPr="00C32F38">
              <w:rPr>
                <w:sz w:val="20"/>
                <w:szCs w:val="20"/>
                <w:lang w:eastAsia="en-AU"/>
              </w:rPr>
              <w:t>emonstrators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del w:id="9" w:author="David Hunter" w:date="2011-08-04T17:13:00Z">
              <w:r w:rsidRPr="00C32F38" w:rsidDel="00245BE7">
                <w:rPr>
                  <w:sz w:val="20"/>
                  <w:szCs w:val="20"/>
                  <w:lang w:eastAsia="en-AU"/>
                </w:rPr>
                <w:delText xml:space="preserve">Car salespersons, boat </w:delText>
              </w:r>
            </w:del>
            <w:ins w:id="10" w:author="David Hunter" w:date="2011-08-04T17:13:00Z">
              <w:r w:rsidR="00245BE7">
                <w:rPr>
                  <w:sz w:val="20"/>
                  <w:szCs w:val="20"/>
                  <w:lang w:eastAsia="en-AU"/>
                </w:rPr>
                <w:t xml:space="preserve">Rental </w:t>
              </w:r>
            </w:ins>
            <w:r w:rsidRPr="00C32F38">
              <w:rPr>
                <w:sz w:val="20"/>
                <w:szCs w:val="20"/>
                <w:lang w:eastAsia="en-AU"/>
              </w:rPr>
              <w:t>salespersons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Child </w:t>
            </w:r>
            <w:r>
              <w:rPr>
                <w:b/>
                <w:sz w:val="20"/>
                <w:szCs w:val="20"/>
                <w:lang w:eastAsia="en-AU"/>
              </w:rPr>
              <w:t>C</w:t>
            </w:r>
            <w:r w:rsidRPr="00C32F38">
              <w:rPr>
                <w:b/>
                <w:sz w:val="20"/>
                <w:szCs w:val="20"/>
                <w:lang w:eastAsia="en-AU"/>
              </w:rPr>
              <w:t xml:space="preserve">are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5311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Child-care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Teachers</w:t>
            </w:r>
            <w:r>
              <w:rPr>
                <w:b/>
                <w:sz w:val="20"/>
                <w:szCs w:val="20"/>
                <w:lang w:eastAsia="en-AU"/>
              </w:rPr>
              <w:t>’</w:t>
            </w:r>
            <w:r w:rsidRPr="00C32F38">
              <w:rPr>
                <w:b/>
                <w:sz w:val="20"/>
                <w:szCs w:val="20"/>
                <w:lang w:eastAsia="en-AU"/>
              </w:rPr>
              <w:t xml:space="preserve"> </w:t>
            </w:r>
            <w:r>
              <w:rPr>
                <w:b/>
                <w:sz w:val="20"/>
                <w:szCs w:val="20"/>
                <w:lang w:eastAsia="en-AU"/>
              </w:rPr>
              <w:t>A</w:t>
            </w:r>
            <w:r w:rsidRPr="00C32F38">
              <w:rPr>
                <w:b/>
                <w:sz w:val="20"/>
                <w:szCs w:val="20"/>
                <w:lang w:eastAsia="en-AU"/>
              </w:rPr>
              <w:t>ides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5312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Child-care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Health </w:t>
            </w:r>
            <w:r>
              <w:rPr>
                <w:b/>
                <w:sz w:val="20"/>
                <w:szCs w:val="20"/>
                <w:lang w:eastAsia="en-AU"/>
              </w:rPr>
              <w:t>C</w:t>
            </w:r>
            <w:r w:rsidRPr="00C32F38">
              <w:rPr>
                <w:b/>
                <w:sz w:val="20"/>
                <w:szCs w:val="20"/>
                <w:lang w:eastAsia="en-AU"/>
              </w:rPr>
              <w:t xml:space="preserve">are </w:t>
            </w:r>
            <w:r>
              <w:rPr>
                <w:b/>
                <w:sz w:val="20"/>
                <w:szCs w:val="20"/>
                <w:lang w:eastAsia="en-AU"/>
              </w:rPr>
              <w:t>A</w:t>
            </w:r>
            <w:r w:rsidRPr="00C32F38">
              <w:rPr>
                <w:b/>
                <w:sz w:val="20"/>
                <w:szCs w:val="20"/>
                <w:lang w:eastAsia="en-AU"/>
              </w:rPr>
              <w:t>ssistants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5321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Institution-based </w:t>
            </w:r>
            <w:r>
              <w:rPr>
                <w:sz w:val="20"/>
                <w:szCs w:val="20"/>
                <w:lang w:eastAsia="en-AU"/>
              </w:rPr>
              <w:t>P</w:t>
            </w:r>
            <w:r w:rsidRPr="00C32F38">
              <w:rPr>
                <w:sz w:val="20"/>
                <w:szCs w:val="20"/>
                <w:lang w:eastAsia="en-AU"/>
              </w:rPr>
              <w:t xml:space="preserve">ersonal </w:t>
            </w:r>
            <w:r>
              <w:rPr>
                <w:sz w:val="20"/>
                <w:szCs w:val="20"/>
                <w:lang w:eastAsia="en-AU"/>
              </w:rPr>
              <w:t>C</w:t>
            </w:r>
            <w:r w:rsidRPr="00C32F38">
              <w:rPr>
                <w:sz w:val="20"/>
                <w:szCs w:val="20"/>
                <w:lang w:eastAsia="en-AU"/>
              </w:rPr>
              <w:t xml:space="preserve">are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Home-based </w:t>
            </w:r>
            <w:r>
              <w:rPr>
                <w:b/>
                <w:sz w:val="20"/>
                <w:szCs w:val="20"/>
                <w:lang w:eastAsia="en-AU"/>
              </w:rPr>
              <w:t>P</w:t>
            </w:r>
            <w:r w:rsidRPr="00C32F38">
              <w:rPr>
                <w:b/>
                <w:sz w:val="20"/>
                <w:szCs w:val="20"/>
                <w:lang w:eastAsia="en-AU"/>
              </w:rPr>
              <w:t xml:space="preserve">ersonal </w:t>
            </w:r>
            <w:r>
              <w:rPr>
                <w:b/>
                <w:sz w:val="20"/>
                <w:szCs w:val="20"/>
                <w:lang w:eastAsia="en-AU"/>
              </w:rPr>
              <w:t>C</w:t>
            </w:r>
            <w:r w:rsidRPr="00C32F38">
              <w:rPr>
                <w:b/>
                <w:sz w:val="20"/>
                <w:szCs w:val="20"/>
                <w:lang w:eastAsia="en-AU"/>
              </w:rPr>
              <w:t xml:space="preserve">are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5322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Home-based </w:t>
            </w:r>
            <w:r>
              <w:rPr>
                <w:sz w:val="20"/>
                <w:szCs w:val="20"/>
                <w:lang w:eastAsia="en-AU"/>
              </w:rPr>
              <w:t>P</w:t>
            </w:r>
            <w:r w:rsidRPr="00C32F38">
              <w:rPr>
                <w:sz w:val="20"/>
                <w:szCs w:val="20"/>
                <w:lang w:eastAsia="en-AU"/>
              </w:rPr>
              <w:t xml:space="preserve">ersonal </w:t>
            </w:r>
            <w:r>
              <w:rPr>
                <w:sz w:val="20"/>
                <w:szCs w:val="20"/>
                <w:lang w:eastAsia="en-AU"/>
              </w:rPr>
              <w:t>C</w:t>
            </w:r>
            <w:r w:rsidRPr="00C32F38">
              <w:rPr>
                <w:sz w:val="20"/>
                <w:szCs w:val="20"/>
                <w:lang w:eastAsia="en-AU"/>
              </w:rPr>
              <w:t xml:space="preserve">are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Personal </w:t>
            </w:r>
            <w:r>
              <w:rPr>
                <w:b/>
                <w:sz w:val="20"/>
                <w:szCs w:val="20"/>
                <w:lang w:eastAsia="en-AU"/>
              </w:rPr>
              <w:t>C</w:t>
            </w:r>
            <w:r w:rsidRPr="00C32F38">
              <w:rPr>
                <w:b/>
                <w:sz w:val="20"/>
                <w:szCs w:val="20"/>
                <w:lang w:eastAsia="en-AU"/>
              </w:rPr>
              <w:t xml:space="preserve">are </w:t>
            </w:r>
            <w:r>
              <w:rPr>
                <w:b/>
                <w:sz w:val="20"/>
                <w:szCs w:val="20"/>
                <w:lang w:eastAsia="en-AU"/>
              </w:rPr>
              <w:t>W</w:t>
            </w:r>
            <w:r w:rsidRPr="00C32F38">
              <w:rPr>
                <w:b/>
                <w:sz w:val="20"/>
                <w:szCs w:val="20"/>
                <w:lang w:eastAsia="en-AU"/>
              </w:rPr>
              <w:t xml:space="preserve">orkers in </w:t>
            </w:r>
            <w:r>
              <w:rPr>
                <w:b/>
                <w:sz w:val="20"/>
                <w:szCs w:val="20"/>
                <w:lang w:eastAsia="en-AU"/>
              </w:rPr>
              <w:t>H</w:t>
            </w:r>
            <w:r w:rsidRPr="00C32F38">
              <w:rPr>
                <w:b/>
                <w:sz w:val="20"/>
                <w:szCs w:val="20"/>
                <w:lang w:eastAsia="en-AU"/>
              </w:rPr>
              <w:t xml:space="preserve">ealth </w:t>
            </w:r>
            <w:r>
              <w:rPr>
                <w:b/>
                <w:sz w:val="20"/>
                <w:szCs w:val="20"/>
                <w:lang w:eastAsia="en-AU"/>
              </w:rPr>
              <w:t>S</w:t>
            </w:r>
            <w:r w:rsidRPr="00C32F38">
              <w:rPr>
                <w:b/>
                <w:sz w:val="20"/>
                <w:szCs w:val="20"/>
                <w:lang w:eastAsia="en-AU"/>
              </w:rPr>
              <w:t xml:space="preserve">ervices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5329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Institution-based </w:t>
            </w:r>
            <w:r>
              <w:rPr>
                <w:sz w:val="20"/>
                <w:szCs w:val="20"/>
                <w:lang w:eastAsia="en-AU"/>
              </w:rPr>
              <w:t>P</w:t>
            </w:r>
            <w:r w:rsidRPr="00C32F38">
              <w:rPr>
                <w:sz w:val="20"/>
                <w:szCs w:val="20"/>
                <w:lang w:eastAsia="en-AU"/>
              </w:rPr>
              <w:t xml:space="preserve">ersonal </w:t>
            </w:r>
            <w:r>
              <w:rPr>
                <w:sz w:val="20"/>
                <w:szCs w:val="20"/>
                <w:lang w:eastAsia="en-AU"/>
              </w:rPr>
              <w:t>C</w:t>
            </w:r>
            <w:r w:rsidRPr="00C32F38">
              <w:rPr>
                <w:sz w:val="20"/>
                <w:szCs w:val="20"/>
                <w:lang w:eastAsia="en-AU"/>
              </w:rPr>
              <w:t xml:space="preserve">are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Hospital orderlies, medical imaging assistants, dental aid</w:t>
            </w:r>
            <w:r>
              <w:rPr>
                <w:sz w:val="20"/>
                <w:szCs w:val="20"/>
                <w:lang w:eastAsia="en-AU"/>
              </w:rPr>
              <w:t>e</w:t>
            </w:r>
            <w:r w:rsidRPr="00C32F38">
              <w:rPr>
                <w:sz w:val="20"/>
                <w:szCs w:val="20"/>
                <w:lang w:eastAsia="en-AU"/>
              </w:rPr>
              <w:t>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5139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Personal </w:t>
            </w:r>
            <w:r>
              <w:rPr>
                <w:sz w:val="20"/>
                <w:szCs w:val="20"/>
                <w:lang w:eastAsia="en-AU"/>
              </w:rPr>
              <w:t>C</w:t>
            </w:r>
            <w:r w:rsidRPr="00C32F38">
              <w:rPr>
                <w:sz w:val="20"/>
                <w:szCs w:val="20"/>
                <w:lang w:eastAsia="en-AU"/>
              </w:rPr>
              <w:t xml:space="preserve">are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Firefighters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5411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5161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Fire-fighters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Police </w:t>
            </w:r>
            <w:r>
              <w:rPr>
                <w:b/>
                <w:sz w:val="20"/>
                <w:szCs w:val="20"/>
                <w:lang w:eastAsia="en-AU"/>
              </w:rPr>
              <w:t>O</w:t>
            </w:r>
            <w:r w:rsidRPr="00C32F38">
              <w:rPr>
                <w:b/>
                <w:sz w:val="20"/>
                <w:szCs w:val="20"/>
                <w:lang w:eastAsia="en-AU"/>
              </w:rPr>
              <w:t>fficers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5412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5162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Police </w:t>
            </w:r>
            <w:r>
              <w:rPr>
                <w:sz w:val="20"/>
                <w:szCs w:val="20"/>
                <w:lang w:eastAsia="en-AU"/>
              </w:rPr>
              <w:t>O</w:t>
            </w:r>
            <w:r w:rsidRPr="00C32F38">
              <w:rPr>
                <w:sz w:val="20"/>
                <w:szCs w:val="20"/>
                <w:lang w:eastAsia="en-AU"/>
              </w:rPr>
              <w:t>fficers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Prison </w:t>
            </w:r>
            <w:r>
              <w:rPr>
                <w:b/>
                <w:sz w:val="20"/>
                <w:szCs w:val="20"/>
                <w:lang w:eastAsia="en-AU"/>
              </w:rPr>
              <w:t>G</w:t>
            </w:r>
            <w:r w:rsidRPr="00C32F38">
              <w:rPr>
                <w:b/>
                <w:sz w:val="20"/>
                <w:szCs w:val="20"/>
                <w:lang w:eastAsia="en-AU"/>
              </w:rPr>
              <w:t>uards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5413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5163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Prison </w:t>
            </w:r>
            <w:r>
              <w:rPr>
                <w:sz w:val="20"/>
                <w:szCs w:val="20"/>
                <w:lang w:eastAsia="en-AU"/>
              </w:rPr>
              <w:t>G</w:t>
            </w:r>
            <w:r w:rsidRPr="00C32F38">
              <w:rPr>
                <w:sz w:val="20"/>
                <w:szCs w:val="20"/>
                <w:lang w:eastAsia="en-AU"/>
              </w:rPr>
              <w:t>uards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Security </w:t>
            </w:r>
            <w:r>
              <w:rPr>
                <w:b/>
                <w:sz w:val="20"/>
                <w:szCs w:val="20"/>
                <w:lang w:eastAsia="en-AU"/>
              </w:rPr>
              <w:t>G</w:t>
            </w:r>
            <w:r w:rsidRPr="00C32F38">
              <w:rPr>
                <w:b/>
                <w:sz w:val="20"/>
                <w:szCs w:val="20"/>
                <w:lang w:eastAsia="en-AU"/>
              </w:rPr>
              <w:t>uards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5414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5169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Protective </w:t>
            </w:r>
            <w:r>
              <w:rPr>
                <w:sz w:val="20"/>
                <w:szCs w:val="20"/>
                <w:lang w:eastAsia="en-AU"/>
              </w:rPr>
              <w:t>S</w:t>
            </w:r>
            <w:r w:rsidRPr="00C32F38">
              <w:rPr>
                <w:sz w:val="20"/>
                <w:szCs w:val="20"/>
                <w:lang w:eastAsia="en-AU"/>
              </w:rPr>
              <w:t xml:space="preserve">ervices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Doorkeepers, </w:t>
            </w:r>
            <w:r>
              <w:rPr>
                <w:sz w:val="20"/>
                <w:szCs w:val="20"/>
                <w:lang w:eastAsia="en-AU"/>
              </w:rPr>
              <w:t>W</w:t>
            </w:r>
            <w:r w:rsidRPr="00C32F38">
              <w:rPr>
                <w:sz w:val="20"/>
                <w:szCs w:val="20"/>
                <w:lang w:eastAsia="en-AU"/>
              </w:rPr>
              <w:t xml:space="preserve">atchpersons </w:t>
            </w:r>
            <w:r w:rsidRPr="00C32F38">
              <w:rPr>
                <w:sz w:val="20"/>
                <w:szCs w:val="20"/>
                <w:lang w:eastAsia="en-AU"/>
              </w:rPr>
              <w:lastRenderedPageBreak/>
              <w:t xml:space="preserve">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Protective </w:t>
            </w:r>
            <w:r>
              <w:rPr>
                <w:b/>
                <w:sz w:val="20"/>
                <w:szCs w:val="20"/>
                <w:lang w:eastAsia="en-AU"/>
              </w:rPr>
              <w:t>S</w:t>
            </w:r>
            <w:r w:rsidRPr="00C32F38">
              <w:rPr>
                <w:b/>
                <w:sz w:val="20"/>
                <w:szCs w:val="20"/>
                <w:lang w:eastAsia="en-AU"/>
              </w:rPr>
              <w:t xml:space="preserve">ervices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5419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5169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Protective </w:t>
            </w:r>
            <w:r>
              <w:rPr>
                <w:sz w:val="20"/>
                <w:szCs w:val="20"/>
                <w:lang w:eastAsia="en-AU"/>
              </w:rPr>
              <w:t>S</w:t>
            </w:r>
            <w:r w:rsidRPr="00C32F38">
              <w:rPr>
                <w:sz w:val="20"/>
                <w:szCs w:val="20"/>
                <w:lang w:eastAsia="en-AU"/>
              </w:rPr>
              <w:t xml:space="preserve">ervices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Field </w:t>
            </w:r>
            <w:r>
              <w:rPr>
                <w:b/>
                <w:sz w:val="20"/>
                <w:szCs w:val="20"/>
                <w:lang w:eastAsia="en-AU"/>
              </w:rPr>
              <w:t>C</w:t>
            </w:r>
            <w:r w:rsidRPr="00C32F38">
              <w:rPr>
                <w:b/>
                <w:sz w:val="20"/>
                <w:szCs w:val="20"/>
                <w:lang w:eastAsia="en-AU"/>
              </w:rPr>
              <w:t xml:space="preserve">rop and </w:t>
            </w:r>
            <w:r>
              <w:rPr>
                <w:b/>
                <w:sz w:val="20"/>
                <w:szCs w:val="20"/>
                <w:lang w:eastAsia="en-AU"/>
              </w:rPr>
              <w:t>V</w:t>
            </w:r>
            <w:r w:rsidRPr="00C32F38">
              <w:rPr>
                <w:b/>
                <w:sz w:val="20"/>
                <w:szCs w:val="20"/>
                <w:lang w:eastAsia="en-AU"/>
              </w:rPr>
              <w:t xml:space="preserve">egetable </w:t>
            </w:r>
            <w:r>
              <w:rPr>
                <w:b/>
                <w:sz w:val="20"/>
                <w:szCs w:val="20"/>
                <w:lang w:eastAsia="en-AU"/>
              </w:rPr>
              <w:t>G</w:t>
            </w:r>
            <w:r w:rsidRPr="00C32F38">
              <w:rPr>
                <w:b/>
                <w:sz w:val="20"/>
                <w:szCs w:val="20"/>
                <w:lang w:eastAsia="en-AU"/>
              </w:rPr>
              <w:t>rowers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Field </w:t>
            </w:r>
            <w:r>
              <w:rPr>
                <w:sz w:val="20"/>
                <w:szCs w:val="20"/>
                <w:lang w:eastAsia="en-AU"/>
              </w:rPr>
              <w:t>C</w:t>
            </w:r>
            <w:r w:rsidRPr="00C32F38">
              <w:rPr>
                <w:sz w:val="20"/>
                <w:szCs w:val="20"/>
                <w:lang w:eastAsia="en-AU"/>
              </w:rPr>
              <w:t xml:space="preserve">rop and </w:t>
            </w:r>
            <w:r>
              <w:rPr>
                <w:sz w:val="20"/>
                <w:szCs w:val="20"/>
                <w:lang w:eastAsia="en-AU"/>
              </w:rPr>
              <w:t>V</w:t>
            </w:r>
            <w:r w:rsidRPr="00C32F38">
              <w:rPr>
                <w:sz w:val="20"/>
                <w:szCs w:val="20"/>
                <w:lang w:eastAsia="en-AU"/>
              </w:rPr>
              <w:t xml:space="preserve">egetable </w:t>
            </w:r>
            <w:r>
              <w:rPr>
                <w:sz w:val="20"/>
                <w:szCs w:val="20"/>
                <w:lang w:eastAsia="en-AU"/>
              </w:rPr>
              <w:t>G</w:t>
            </w:r>
            <w:r w:rsidRPr="00C32F38">
              <w:rPr>
                <w:sz w:val="20"/>
                <w:szCs w:val="20"/>
                <w:lang w:eastAsia="en-AU"/>
              </w:rPr>
              <w:t>rowers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Tree and </w:t>
            </w:r>
            <w:r>
              <w:rPr>
                <w:b/>
                <w:sz w:val="20"/>
                <w:szCs w:val="20"/>
                <w:lang w:eastAsia="en-AU"/>
              </w:rPr>
              <w:t>S</w:t>
            </w:r>
            <w:r w:rsidRPr="00C32F38">
              <w:rPr>
                <w:b/>
                <w:sz w:val="20"/>
                <w:szCs w:val="20"/>
                <w:lang w:eastAsia="en-AU"/>
              </w:rPr>
              <w:t xml:space="preserve">hrub </w:t>
            </w:r>
            <w:r>
              <w:rPr>
                <w:b/>
                <w:sz w:val="20"/>
                <w:szCs w:val="20"/>
                <w:lang w:eastAsia="en-AU"/>
              </w:rPr>
              <w:t>C</w:t>
            </w:r>
            <w:r w:rsidRPr="00C32F38">
              <w:rPr>
                <w:b/>
                <w:sz w:val="20"/>
                <w:szCs w:val="20"/>
                <w:lang w:eastAsia="en-AU"/>
              </w:rPr>
              <w:t xml:space="preserve">rop </w:t>
            </w:r>
            <w:r>
              <w:rPr>
                <w:b/>
                <w:sz w:val="20"/>
                <w:szCs w:val="20"/>
                <w:lang w:eastAsia="en-AU"/>
              </w:rPr>
              <w:t>G</w:t>
            </w:r>
            <w:r w:rsidRPr="00C32F38">
              <w:rPr>
                <w:b/>
                <w:sz w:val="20"/>
                <w:szCs w:val="20"/>
                <w:lang w:eastAsia="en-AU"/>
              </w:rPr>
              <w:t>rowers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Tree and </w:t>
            </w:r>
            <w:r>
              <w:rPr>
                <w:sz w:val="20"/>
                <w:szCs w:val="20"/>
                <w:lang w:eastAsia="en-AU"/>
              </w:rPr>
              <w:t>S</w:t>
            </w:r>
            <w:r w:rsidRPr="00C32F38">
              <w:rPr>
                <w:sz w:val="20"/>
                <w:szCs w:val="20"/>
                <w:lang w:eastAsia="en-AU"/>
              </w:rPr>
              <w:t xml:space="preserve">hrub </w:t>
            </w:r>
            <w:r>
              <w:rPr>
                <w:sz w:val="20"/>
                <w:szCs w:val="20"/>
                <w:lang w:eastAsia="en-AU"/>
              </w:rPr>
              <w:t>C</w:t>
            </w:r>
            <w:r w:rsidRPr="00C32F38">
              <w:rPr>
                <w:sz w:val="20"/>
                <w:szCs w:val="20"/>
                <w:lang w:eastAsia="en-AU"/>
              </w:rPr>
              <w:t xml:space="preserve">rop </w:t>
            </w:r>
            <w:r>
              <w:rPr>
                <w:sz w:val="20"/>
                <w:szCs w:val="20"/>
                <w:lang w:eastAsia="en-AU"/>
              </w:rPr>
              <w:t>G</w:t>
            </w:r>
            <w:r w:rsidRPr="00C32F38">
              <w:rPr>
                <w:sz w:val="20"/>
                <w:szCs w:val="20"/>
                <w:lang w:eastAsia="en-AU"/>
              </w:rPr>
              <w:t>rowers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Gardeners</w:t>
            </w:r>
            <w:r>
              <w:rPr>
                <w:b/>
                <w:sz w:val="20"/>
                <w:szCs w:val="20"/>
                <w:lang w:eastAsia="en-AU"/>
              </w:rPr>
              <w:t>;</w:t>
            </w:r>
            <w:r w:rsidRPr="00C32F38">
              <w:rPr>
                <w:b/>
                <w:sz w:val="20"/>
                <w:szCs w:val="20"/>
                <w:lang w:eastAsia="en-AU"/>
              </w:rPr>
              <w:t xml:space="preserve"> </w:t>
            </w:r>
            <w:r>
              <w:rPr>
                <w:b/>
                <w:sz w:val="20"/>
                <w:szCs w:val="20"/>
                <w:lang w:eastAsia="en-AU"/>
              </w:rPr>
              <w:t>H</w:t>
            </w:r>
            <w:r w:rsidRPr="00C32F38">
              <w:rPr>
                <w:b/>
                <w:sz w:val="20"/>
                <w:szCs w:val="20"/>
                <w:lang w:eastAsia="en-AU"/>
              </w:rPr>
              <w:t xml:space="preserve">orticultural and </w:t>
            </w:r>
            <w:r>
              <w:rPr>
                <w:b/>
                <w:sz w:val="20"/>
                <w:szCs w:val="20"/>
                <w:lang w:eastAsia="en-AU"/>
              </w:rPr>
              <w:t>N</w:t>
            </w:r>
            <w:r w:rsidRPr="00C32F38">
              <w:rPr>
                <w:b/>
                <w:sz w:val="20"/>
                <w:szCs w:val="20"/>
                <w:lang w:eastAsia="en-AU"/>
              </w:rPr>
              <w:t xml:space="preserve">ursery </w:t>
            </w:r>
            <w:r>
              <w:rPr>
                <w:b/>
                <w:sz w:val="20"/>
                <w:szCs w:val="20"/>
                <w:lang w:eastAsia="en-AU"/>
              </w:rPr>
              <w:t>G</w:t>
            </w:r>
            <w:r w:rsidRPr="00C32F38">
              <w:rPr>
                <w:b/>
                <w:sz w:val="20"/>
                <w:szCs w:val="20"/>
                <w:lang w:eastAsia="en-AU"/>
              </w:rPr>
              <w:t>rowers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Gardeners, </w:t>
            </w:r>
            <w:r>
              <w:rPr>
                <w:sz w:val="20"/>
                <w:szCs w:val="20"/>
                <w:lang w:eastAsia="en-AU"/>
              </w:rPr>
              <w:t>H</w:t>
            </w:r>
            <w:r w:rsidRPr="00C32F38">
              <w:rPr>
                <w:sz w:val="20"/>
                <w:szCs w:val="20"/>
                <w:lang w:eastAsia="en-AU"/>
              </w:rPr>
              <w:t xml:space="preserve">orticultural and </w:t>
            </w:r>
            <w:r>
              <w:rPr>
                <w:sz w:val="20"/>
                <w:szCs w:val="20"/>
                <w:lang w:eastAsia="en-AU"/>
              </w:rPr>
              <w:t>N</w:t>
            </w:r>
            <w:r w:rsidRPr="00C32F38">
              <w:rPr>
                <w:sz w:val="20"/>
                <w:szCs w:val="20"/>
                <w:lang w:eastAsia="en-AU"/>
              </w:rPr>
              <w:t xml:space="preserve">ursery </w:t>
            </w:r>
            <w:r>
              <w:rPr>
                <w:sz w:val="20"/>
                <w:szCs w:val="20"/>
                <w:lang w:eastAsia="en-AU"/>
              </w:rPr>
              <w:t>G</w:t>
            </w:r>
            <w:r w:rsidRPr="00C32F38">
              <w:rPr>
                <w:sz w:val="20"/>
                <w:szCs w:val="20"/>
                <w:lang w:eastAsia="en-AU"/>
              </w:rPr>
              <w:t>rowers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Mixed </w:t>
            </w:r>
            <w:r>
              <w:rPr>
                <w:b/>
                <w:sz w:val="20"/>
                <w:szCs w:val="20"/>
                <w:lang w:eastAsia="en-AU"/>
              </w:rPr>
              <w:t>C</w:t>
            </w:r>
            <w:r w:rsidRPr="00C32F38">
              <w:rPr>
                <w:b/>
                <w:sz w:val="20"/>
                <w:szCs w:val="20"/>
                <w:lang w:eastAsia="en-AU"/>
              </w:rPr>
              <w:t xml:space="preserve">rop </w:t>
            </w:r>
            <w:r>
              <w:rPr>
                <w:b/>
                <w:sz w:val="20"/>
                <w:szCs w:val="20"/>
                <w:lang w:eastAsia="en-AU"/>
              </w:rPr>
              <w:t>G</w:t>
            </w:r>
            <w:r w:rsidRPr="00C32F38">
              <w:rPr>
                <w:b/>
                <w:sz w:val="20"/>
                <w:szCs w:val="20"/>
                <w:lang w:eastAsia="en-AU"/>
              </w:rPr>
              <w:t>rowers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Mixed-crop </w:t>
            </w:r>
            <w:r>
              <w:rPr>
                <w:sz w:val="20"/>
                <w:szCs w:val="20"/>
                <w:lang w:eastAsia="en-AU"/>
              </w:rPr>
              <w:t>G</w:t>
            </w:r>
            <w:r w:rsidRPr="00C32F38">
              <w:rPr>
                <w:sz w:val="20"/>
                <w:szCs w:val="20"/>
                <w:lang w:eastAsia="en-AU"/>
              </w:rPr>
              <w:t>rowers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Livestock and </w:t>
            </w:r>
            <w:r>
              <w:rPr>
                <w:b/>
                <w:sz w:val="20"/>
                <w:szCs w:val="20"/>
                <w:lang w:eastAsia="en-AU"/>
              </w:rPr>
              <w:t>D</w:t>
            </w:r>
            <w:r w:rsidRPr="00C32F38">
              <w:rPr>
                <w:b/>
                <w:sz w:val="20"/>
                <w:szCs w:val="20"/>
                <w:lang w:eastAsia="en-AU"/>
              </w:rPr>
              <w:t xml:space="preserve">airy </w:t>
            </w:r>
            <w:r>
              <w:rPr>
                <w:b/>
                <w:sz w:val="20"/>
                <w:szCs w:val="20"/>
                <w:lang w:eastAsia="en-AU"/>
              </w:rPr>
              <w:t>P</w:t>
            </w:r>
            <w:r w:rsidRPr="00C32F38">
              <w:rPr>
                <w:b/>
                <w:sz w:val="20"/>
                <w:szCs w:val="20"/>
                <w:lang w:eastAsia="en-AU"/>
              </w:rPr>
              <w:t>roducers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Dairy and </w:t>
            </w:r>
            <w:r>
              <w:rPr>
                <w:sz w:val="20"/>
                <w:szCs w:val="20"/>
                <w:lang w:eastAsia="en-AU"/>
              </w:rPr>
              <w:t>L</w:t>
            </w:r>
            <w:r w:rsidRPr="00C32F38">
              <w:rPr>
                <w:sz w:val="20"/>
                <w:szCs w:val="20"/>
                <w:lang w:eastAsia="en-AU"/>
              </w:rPr>
              <w:t xml:space="preserve">ivestock </w:t>
            </w:r>
            <w:r>
              <w:rPr>
                <w:sz w:val="20"/>
                <w:szCs w:val="20"/>
                <w:lang w:eastAsia="en-AU"/>
              </w:rPr>
              <w:t>P</w:t>
            </w:r>
            <w:r w:rsidRPr="00C32F38">
              <w:rPr>
                <w:sz w:val="20"/>
                <w:szCs w:val="20"/>
                <w:lang w:eastAsia="en-AU"/>
              </w:rPr>
              <w:t>roducers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Mixed-animal </w:t>
            </w:r>
            <w:r>
              <w:rPr>
                <w:sz w:val="20"/>
                <w:szCs w:val="20"/>
                <w:lang w:eastAsia="en-AU"/>
              </w:rPr>
              <w:t>P</w:t>
            </w:r>
            <w:r w:rsidRPr="00C32F38">
              <w:rPr>
                <w:sz w:val="20"/>
                <w:szCs w:val="20"/>
                <w:lang w:eastAsia="en-AU"/>
              </w:rPr>
              <w:t>roducers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Poultry </w:t>
            </w:r>
            <w:r>
              <w:rPr>
                <w:b/>
                <w:sz w:val="20"/>
                <w:szCs w:val="20"/>
                <w:lang w:eastAsia="en-AU"/>
              </w:rPr>
              <w:t>P</w:t>
            </w:r>
            <w:r w:rsidRPr="00C32F38">
              <w:rPr>
                <w:b/>
                <w:sz w:val="20"/>
                <w:szCs w:val="20"/>
                <w:lang w:eastAsia="en-AU"/>
              </w:rPr>
              <w:t>roducers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Poultry </w:t>
            </w:r>
            <w:r>
              <w:rPr>
                <w:sz w:val="20"/>
                <w:szCs w:val="20"/>
                <w:lang w:eastAsia="en-AU"/>
              </w:rPr>
              <w:t>P</w:t>
            </w:r>
            <w:r w:rsidRPr="00C32F38">
              <w:rPr>
                <w:sz w:val="20"/>
                <w:szCs w:val="20"/>
                <w:lang w:eastAsia="en-AU"/>
              </w:rPr>
              <w:t>roducers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Mixed-animal </w:t>
            </w:r>
            <w:r>
              <w:rPr>
                <w:sz w:val="20"/>
                <w:szCs w:val="20"/>
                <w:lang w:eastAsia="en-AU"/>
              </w:rPr>
              <w:t>P</w:t>
            </w:r>
            <w:r w:rsidRPr="00C32F38">
              <w:rPr>
                <w:sz w:val="20"/>
                <w:szCs w:val="20"/>
                <w:lang w:eastAsia="en-AU"/>
              </w:rPr>
              <w:t>roducers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Apiarists and </w:t>
            </w:r>
            <w:r>
              <w:rPr>
                <w:b/>
                <w:sz w:val="20"/>
                <w:szCs w:val="20"/>
                <w:lang w:eastAsia="en-AU"/>
              </w:rPr>
              <w:t>S</w:t>
            </w:r>
            <w:r w:rsidRPr="00C32F38">
              <w:rPr>
                <w:b/>
                <w:sz w:val="20"/>
                <w:szCs w:val="20"/>
                <w:lang w:eastAsia="en-AU"/>
              </w:rPr>
              <w:t>ericulturists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Apiarists and </w:t>
            </w:r>
            <w:r>
              <w:rPr>
                <w:sz w:val="20"/>
                <w:szCs w:val="20"/>
                <w:lang w:eastAsia="en-AU"/>
              </w:rPr>
              <w:t>S</w:t>
            </w:r>
            <w:r w:rsidRPr="00C32F38">
              <w:rPr>
                <w:sz w:val="20"/>
                <w:szCs w:val="20"/>
                <w:lang w:eastAsia="en-AU"/>
              </w:rPr>
              <w:t>ericulturists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Mixed-animal </w:t>
            </w:r>
            <w:r>
              <w:rPr>
                <w:sz w:val="20"/>
                <w:szCs w:val="20"/>
                <w:lang w:eastAsia="en-AU"/>
              </w:rPr>
              <w:t>P</w:t>
            </w:r>
            <w:r w:rsidRPr="00C32F38">
              <w:rPr>
                <w:sz w:val="20"/>
                <w:szCs w:val="20"/>
                <w:lang w:eastAsia="en-AU"/>
              </w:rPr>
              <w:t>roducers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Animal </w:t>
            </w:r>
            <w:r>
              <w:rPr>
                <w:b/>
                <w:sz w:val="20"/>
                <w:szCs w:val="20"/>
                <w:lang w:eastAsia="en-AU"/>
              </w:rPr>
              <w:t>P</w:t>
            </w:r>
            <w:r w:rsidRPr="00C32F38">
              <w:rPr>
                <w:b/>
                <w:sz w:val="20"/>
                <w:szCs w:val="20"/>
                <w:lang w:eastAsia="en-AU"/>
              </w:rPr>
              <w:t xml:space="preserve">roducers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6129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6129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Market-oriented </w:t>
            </w:r>
            <w:r>
              <w:rPr>
                <w:sz w:val="20"/>
                <w:szCs w:val="20"/>
                <w:lang w:eastAsia="en-AU"/>
              </w:rPr>
              <w:t>A</w:t>
            </w:r>
            <w:r w:rsidRPr="00C32F38">
              <w:rPr>
                <w:sz w:val="20"/>
                <w:szCs w:val="20"/>
                <w:lang w:eastAsia="en-AU"/>
              </w:rPr>
              <w:t xml:space="preserve">nimal </w:t>
            </w:r>
            <w:r>
              <w:rPr>
                <w:sz w:val="20"/>
                <w:szCs w:val="20"/>
                <w:lang w:eastAsia="en-AU"/>
              </w:rPr>
              <w:t>P</w:t>
            </w:r>
            <w:r w:rsidRPr="00C32F38">
              <w:rPr>
                <w:sz w:val="20"/>
                <w:szCs w:val="20"/>
                <w:lang w:eastAsia="en-AU"/>
              </w:rPr>
              <w:t xml:space="preserve">roducers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Mixed </w:t>
            </w:r>
            <w:r>
              <w:rPr>
                <w:b/>
                <w:sz w:val="20"/>
                <w:szCs w:val="20"/>
                <w:lang w:eastAsia="en-AU"/>
              </w:rPr>
              <w:t>C</w:t>
            </w:r>
            <w:r w:rsidRPr="00C32F38">
              <w:rPr>
                <w:b/>
                <w:sz w:val="20"/>
                <w:szCs w:val="20"/>
                <w:lang w:eastAsia="en-AU"/>
              </w:rPr>
              <w:t xml:space="preserve">rop and </w:t>
            </w:r>
            <w:r>
              <w:rPr>
                <w:b/>
                <w:sz w:val="20"/>
                <w:szCs w:val="20"/>
                <w:lang w:eastAsia="en-AU"/>
              </w:rPr>
              <w:t>A</w:t>
            </w:r>
            <w:r w:rsidRPr="00C32F38">
              <w:rPr>
                <w:b/>
                <w:sz w:val="20"/>
                <w:szCs w:val="20"/>
                <w:lang w:eastAsia="en-AU"/>
              </w:rPr>
              <w:t xml:space="preserve">nimal </w:t>
            </w:r>
            <w:r>
              <w:rPr>
                <w:b/>
                <w:sz w:val="20"/>
                <w:szCs w:val="20"/>
                <w:lang w:eastAsia="en-AU"/>
              </w:rPr>
              <w:t>P</w:t>
            </w:r>
            <w:r w:rsidRPr="00C32F38">
              <w:rPr>
                <w:b/>
                <w:sz w:val="20"/>
                <w:szCs w:val="20"/>
                <w:lang w:eastAsia="en-AU"/>
              </w:rPr>
              <w:t>roducers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6130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6130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Market-oriented </w:t>
            </w:r>
            <w:r>
              <w:rPr>
                <w:sz w:val="20"/>
                <w:szCs w:val="20"/>
                <w:lang w:eastAsia="en-AU"/>
              </w:rPr>
              <w:t>C</w:t>
            </w:r>
            <w:r w:rsidRPr="00C32F38">
              <w:rPr>
                <w:sz w:val="20"/>
                <w:szCs w:val="20"/>
                <w:lang w:eastAsia="en-AU"/>
              </w:rPr>
              <w:t xml:space="preserve">rop and </w:t>
            </w:r>
            <w:r>
              <w:rPr>
                <w:sz w:val="20"/>
                <w:szCs w:val="20"/>
                <w:lang w:eastAsia="en-AU"/>
              </w:rPr>
              <w:lastRenderedPageBreak/>
              <w:t>A</w:t>
            </w:r>
            <w:r w:rsidRPr="00C32F38">
              <w:rPr>
                <w:sz w:val="20"/>
                <w:szCs w:val="20"/>
                <w:lang w:eastAsia="en-AU"/>
              </w:rPr>
              <w:t xml:space="preserve">nimal </w:t>
            </w:r>
            <w:r>
              <w:rPr>
                <w:sz w:val="20"/>
                <w:szCs w:val="20"/>
                <w:lang w:eastAsia="en-AU"/>
              </w:rPr>
              <w:t>P</w:t>
            </w:r>
            <w:r w:rsidRPr="00C32F38">
              <w:rPr>
                <w:sz w:val="20"/>
                <w:szCs w:val="20"/>
                <w:lang w:eastAsia="en-AU"/>
              </w:rPr>
              <w:t>roducers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Forestry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6210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Forestry </w:t>
            </w:r>
            <w:r>
              <w:rPr>
                <w:sz w:val="20"/>
                <w:szCs w:val="20"/>
                <w:lang w:eastAsia="en-AU"/>
              </w:rPr>
              <w:t>W</w:t>
            </w:r>
            <w:r w:rsidRPr="00C32F38">
              <w:rPr>
                <w:sz w:val="20"/>
                <w:szCs w:val="20"/>
                <w:lang w:eastAsia="en-AU"/>
              </w:rPr>
              <w:t xml:space="preserve">orkers and </w:t>
            </w:r>
            <w:r>
              <w:rPr>
                <w:sz w:val="20"/>
                <w:szCs w:val="20"/>
                <w:lang w:eastAsia="en-AU"/>
              </w:rPr>
              <w:t>L</w:t>
            </w:r>
            <w:r w:rsidRPr="00C32F38">
              <w:rPr>
                <w:sz w:val="20"/>
                <w:szCs w:val="20"/>
                <w:lang w:eastAsia="en-AU"/>
              </w:rPr>
              <w:t>oggers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Charcoal </w:t>
            </w:r>
            <w:r>
              <w:rPr>
                <w:sz w:val="20"/>
                <w:szCs w:val="20"/>
                <w:lang w:eastAsia="en-AU"/>
              </w:rPr>
              <w:t>B</w:t>
            </w:r>
            <w:r w:rsidRPr="00C32F38">
              <w:rPr>
                <w:sz w:val="20"/>
                <w:szCs w:val="20"/>
                <w:lang w:eastAsia="en-AU"/>
              </w:rPr>
              <w:t xml:space="preserve">urners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Aquaculture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6221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6151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Aquatic-life </w:t>
            </w:r>
            <w:r>
              <w:rPr>
                <w:sz w:val="20"/>
                <w:szCs w:val="20"/>
                <w:lang w:eastAsia="en-AU"/>
              </w:rPr>
              <w:t>C</w:t>
            </w:r>
            <w:r w:rsidRPr="00C32F38">
              <w:rPr>
                <w:sz w:val="20"/>
                <w:szCs w:val="20"/>
                <w:lang w:eastAsia="en-AU"/>
              </w:rPr>
              <w:t xml:space="preserve">ultivation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Inland and </w:t>
            </w:r>
            <w:r>
              <w:rPr>
                <w:b/>
                <w:sz w:val="20"/>
                <w:szCs w:val="20"/>
                <w:lang w:eastAsia="en-AU"/>
              </w:rPr>
              <w:t>C</w:t>
            </w:r>
            <w:r w:rsidRPr="00C32F38">
              <w:rPr>
                <w:b/>
                <w:sz w:val="20"/>
                <w:szCs w:val="20"/>
                <w:lang w:eastAsia="en-AU"/>
              </w:rPr>
              <w:t xml:space="preserve">oastal </w:t>
            </w:r>
            <w:r>
              <w:rPr>
                <w:b/>
                <w:sz w:val="20"/>
                <w:szCs w:val="20"/>
                <w:lang w:eastAsia="en-AU"/>
              </w:rPr>
              <w:t>W</w:t>
            </w:r>
            <w:r w:rsidRPr="00C32F38">
              <w:rPr>
                <w:b/>
                <w:sz w:val="20"/>
                <w:szCs w:val="20"/>
                <w:lang w:eastAsia="en-AU"/>
              </w:rPr>
              <w:t xml:space="preserve">aters </w:t>
            </w:r>
            <w:r>
              <w:rPr>
                <w:b/>
                <w:sz w:val="20"/>
                <w:szCs w:val="20"/>
                <w:lang w:eastAsia="en-AU"/>
              </w:rPr>
              <w:t>F</w:t>
            </w:r>
            <w:r w:rsidRPr="00C32F38">
              <w:rPr>
                <w:b/>
                <w:sz w:val="20"/>
                <w:szCs w:val="20"/>
                <w:lang w:eastAsia="en-AU"/>
              </w:rPr>
              <w:t xml:space="preserve">ishery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6222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Inland and </w:t>
            </w:r>
            <w:r>
              <w:rPr>
                <w:sz w:val="20"/>
                <w:szCs w:val="20"/>
                <w:lang w:eastAsia="en-AU"/>
              </w:rPr>
              <w:t>C</w:t>
            </w:r>
            <w:r w:rsidRPr="00C32F38">
              <w:rPr>
                <w:sz w:val="20"/>
                <w:szCs w:val="20"/>
                <w:lang w:eastAsia="en-AU"/>
              </w:rPr>
              <w:t xml:space="preserve">oastal </w:t>
            </w:r>
            <w:r>
              <w:rPr>
                <w:sz w:val="20"/>
                <w:szCs w:val="20"/>
                <w:lang w:eastAsia="en-AU"/>
              </w:rPr>
              <w:t>W</w:t>
            </w:r>
            <w:r w:rsidRPr="00C32F38">
              <w:rPr>
                <w:sz w:val="20"/>
                <w:szCs w:val="20"/>
                <w:lang w:eastAsia="en-AU"/>
              </w:rPr>
              <w:t xml:space="preserve">aters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Deep-sea </w:t>
            </w:r>
            <w:r>
              <w:rPr>
                <w:b/>
                <w:sz w:val="20"/>
                <w:szCs w:val="20"/>
                <w:lang w:eastAsia="en-AU"/>
              </w:rPr>
              <w:t>F</w:t>
            </w:r>
            <w:r w:rsidRPr="00C32F38">
              <w:rPr>
                <w:b/>
                <w:sz w:val="20"/>
                <w:szCs w:val="20"/>
                <w:lang w:eastAsia="en-AU"/>
              </w:rPr>
              <w:t xml:space="preserve">ishery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6223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1311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General </w:t>
            </w:r>
            <w:r>
              <w:rPr>
                <w:sz w:val="20"/>
                <w:szCs w:val="20"/>
                <w:lang w:eastAsia="en-AU"/>
              </w:rPr>
              <w:t>M</w:t>
            </w:r>
            <w:r w:rsidRPr="00C32F38">
              <w:rPr>
                <w:sz w:val="20"/>
                <w:szCs w:val="20"/>
                <w:lang w:eastAsia="en-AU"/>
              </w:rPr>
              <w:t xml:space="preserve">anagers in </w:t>
            </w:r>
            <w:r>
              <w:rPr>
                <w:sz w:val="20"/>
                <w:szCs w:val="20"/>
                <w:lang w:eastAsia="en-AU"/>
              </w:rPr>
              <w:t>A</w:t>
            </w:r>
            <w:r w:rsidRPr="00C32F38">
              <w:rPr>
                <w:sz w:val="20"/>
                <w:szCs w:val="20"/>
                <w:lang w:eastAsia="en-AU"/>
              </w:rPr>
              <w:t xml:space="preserve">griculture, </w:t>
            </w:r>
            <w:r>
              <w:rPr>
                <w:sz w:val="20"/>
                <w:szCs w:val="20"/>
                <w:lang w:eastAsia="en-AU"/>
              </w:rPr>
              <w:t>H</w:t>
            </w:r>
            <w:r w:rsidRPr="00C32F38">
              <w:rPr>
                <w:sz w:val="20"/>
                <w:szCs w:val="20"/>
                <w:lang w:eastAsia="en-AU"/>
              </w:rPr>
              <w:t xml:space="preserve">unting, </w:t>
            </w:r>
            <w:r>
              <w:rPr>
                <w:sz w:val="20"/>
                <w:szCs w:val="20"/>
                <w:lang w:eastAsia="en-AU"/>
              </w:rPr>
              <w:t>F</w:t>
            </w:r>
            <w:r w:rsidRPr="00C32F38">
              <w:rPr>
                <w:sz w:val="20"/>
                <w:szCs w:val="20"/>
                <w:lang w:eastAsia="en-AU"/>
              </w:rPr>
              <w:t xml:space="preserve">orestry and </w:t>
            </w:r>
            <w:r>
              <w:rPr>
                <w:sz w:val="20"/>
                <w:szCs w:val="20"/>
                <w:lang w:eastAsia="en-AU"/>
              </w:rPr>
              <w:t>F</w:t>
            </w:r>
            <w:r w:rsidRPr="00C32F38">
              <w:rPr>
                <w:sz w:val="20"/>
                <w:szCs w:val="20"/>
                <w:lang w:eastAsia="en-AU"/>
              </w:rPr>
              <w:t>ishing</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6153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Deep-sea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Hunters and </w:t>
            </w:r>
            <w:r>
              <w:rPr>
                <w:b/>
                <w:sz w:val="20"/>
                <w:szCs w:val="20"/>
                <w:lang w:eastAsia="en-AU"/>
              </w:rPr>
              <w:t>T</w:t>
            </w:r>
            <w:r w:rsidRPr="00C32F38">
              <w:rPr>
                <w:b/>
                <w:sz w:val="20"/>
                <w:szCs w:val="20"/>
                <w:lang w:eastAsia="en-AU"/>
              </w:rPr>
              <w:t>rappers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6224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6154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Hunters and </w:t>
            </w:r>
            <w:r>
              <w:rPr>
                <w:sz w:val="20"/>
                <w:szCs w:val="20"/>
                <w:lang w:eastAsia="en-AU"/>
              </w:rPr>
              <w:t>T</w:t>
            </w:r>
            <w:r w:rsidRPr="00C32F38">
              <w:rPr>
                <w:sz w:val="20"/>
                <w:szCs w:val="20"/>
                <w:lang w:eastAsia="en-AU"/>
              </w:rPr>
              <w:t>rappers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Subsistence </w:t>
            </w:r>
            <w:r>
              <w:rPr>
                <w:b/>
                <w:sz w:val="20"/>
                <w:szCs w:val="20"/>
                <w:lang w:eastAsia="en-AU"/>
              </w:rPr>
              <w:t>C</w:t>
            </w:r>
            <w:r w:rsidRPr="00C32F38">
              <w:rPr>
                <w:b/>
                <w:sz w:val="20"/>
                <w:szCs w:val="20"/>
                <w:lang w:eastAsia="en-AU"/>
              </w:rPr>
              <w:t xml:space="preserve">rop </w:t>
            </w:r>
            <w:r>
              <w:rPr>
                <w:b/>
                <w:sz w:val="20"/>
                <w:szCs w:val="20"/>
                <w:lang w:eastAsia="en-AU"/>
              </w:rPr>
              <w:t>F</w:t>
            </w:r>
            <w:r w:rsidRPr="00C32F38">
              <w:rPr>
                <w:b/>
                <w:sz w:val="20"/>
                <w:szCs w:val="20"/>
                <w:lang w:eastAsia="en-AU"/>
              </w:rPr>
              <w:t>armers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6310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6210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Subsistence </w:t>
            </w:r>
            <w:r>
              <w:rPr>
                <w:sz w:val="20"/>
                <w:szCs w:val="20"/>
                <w:lang w:eastAsia="en-AU"/>
              </w:rPr>
              <w:t>A</w:t>
            </w:r>
            <w:r w:rsidRPr="00C32F38">
              <w:rPr>
                <w:sz w:val="20"/>
                <w:szCs w:val="20"/>
                <w:lang w:eastAsia="en-AU"/>
              </w:rPr>
              <w:t xml:space="preserve">gricultural and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Subsistence </w:t>
            </w:r>
            <w:r>
              <w:rPr>
                <w:b/>
                <w:sz w:val="20"/>
                <w:szCs w:val="20"/>
                <w:lang w:eastAsia="en-AU"/>
              </w:rPr>
              <w:t>L</w:t>
            </w:r>
            <w:r w:rsidRPr="00C32F38">
              <w:rPr>
                <w:b/>
                <w:sz w:val="20"/>
                <w:szCs w:val="20"/>
                <w:lang w:eastAsia="en-AU"/>
              </w:rPr>
              <w:t xml:space="preserve">ivestock </w:t>
            </w:r>
            <w:r>
              <w:rPr>
                <w:b/>
                <w:sz w:val="20"/>
                <w:szCs w:val="20"/>
                <w:lang w:eastAsia="en-AU"/>
              </w:rPr>
              <w:t>F</w:t>
            </w:r>
            <w:r w:rsidRPr="00C32F38">
              <w:rPr>
                <w:b/>
                <w:sz w:val="20"/>
                <w:szCs w:val="20"/>
                <w:lang w:eastAsia="en-AU"/>
              </w:rPr>
              <w:t>armers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6320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6210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Subsistence </w:t>
            </w:r>
            <w:r>
              <w:rPr>
                <w:sz w:val="20"/>
                <w:szCs w:val="20"/>
                <w:lang w:eastAsia="en-AU"/>
              </w:rPr>
              <w:t>A</w:t>
            </w:r>
            <w:r w:rsidRPr="00C32F38">
              <w:rPr>
                <w:sz w:val="20"/>
                <w:szCs w:val="20"/>
                <w:lang w:eastAsia="en-AU"/>
              </w:rPr>
              <w:t xml:space="preserve">gricultural and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Subsistence </w:t>
            </w:r>
            <w:r>
              <w:rPr>
                <w:b/>
                <w:sz w:val="20"/>
                <w:szCs w:val="20"/>
                <w:lang w:eastAsia="en-AU"/>
              </w:rPr>
              <w:t>M</w:t>
            </w:r>
            <w:r w:rsidRPr="00C32F38">
              <w:rPr>
                <w:b/>
                <w:sz w:val="20"/>
                <w:szCs w:val="20"/>
                <w:lang w:eastAsia="en-AU"/>
              </w:rPr>
              <w:t xml:space="preserve">ixed </w:t>
            </w:r>
            <w:r>
              <w:rPr>
                <w:b/>
                <w:sz w:val="20"/>
                <w:szCs w:val="20"/>
                <w:lang w:eastAsia="en-AU"/>
              </w:rPr>
              <w:t>C</w:t>
            </w:r>
            <w:r w:rsidRPr="00C32F38">
              <w:rPr>
                <w:b/>
                <w:sz w:val="20"/>
                <w:szCs w:val="20"/>
                <w:lang w:eastAsia="en-AU"/>
              </w:rPr>
              <w:t xml:space="preserve">rop and </w:t>
            </w:r>
            <w:r>
              <w:rPr>
                <w:b/>
                <w:sz w:val="20"/>
                <w:szCs w:val="20"/>
                <w:lang w:eastAsia="en-AU"/>
              </w:rPr>
              <w:t>L</w:t>
            </w:r>
            <w:r w:rsidRPr="00C32F38">
              <w:rPr>
                <w:b/>
                <w:sz w:val="20"/>
                <w:szCs w:val="20"/>
                <w:lang w:eastAsia="en-AU"/>
              </w:rPr>
              <w:t xml:space="preserve">ivestock </w:t>
            </w:r>
            <w:r>
              <w:rPr>
                <w:b/>
                <w:sz w:val="20"/>
                <w:szCs w:val="20"/>
                <w:lang w:eastAsia="en-AU"/>
              </w:rPr>
              <w:t>F</w:t>
            </w:r>
            <w:r w:rsidRPr="00C32F38">
              <w:rPr>
                <w:b/>
                <w:sz w:val="20"/>
                <w:szCs w:val="20"/>
                <w:lang w:eastAsia="en-AU"/>
              </w:rPr>
              <w:t>armers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6330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6210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Subsistence </w:t>
            </w:r>
            <w:r>
              <w:rPr>
                <w:sz w:val="20"/>
                <w:szCs w:val="20"/>
                <w:lang w:eastAsia="en-AU"/>
              </w:rPr>
              <w:t>A</w:t>
            </w:r>
            <w:r w:rsidRPr="00C32F38">
              <w:rPr>
                <w:sz w:val="20"/>
                <w:szCs w:val="20"/>
                <w:lang w:eastAsia="en-AU"/>
              </w:rPr>
              <w:t xml:space="preserve">gricultural and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Subsistence </w:t>
            </w:r>
            <w:r>
              <w:rPr>
                <w:b/>
                <w:sz w:val="20"/>
                <w:szCs w:val="20"/>
                <w:lang w:eastAsia="en-AU"/>
              </w:rPr>
              <w:t>F</w:t>
            </w:r>
            <w:r w:rsidRPr="00C32F38">
              <w:rPr>
                <w:b/>
                <w:sz w:val="20"/>
                <w:szCs w:val="20"/>
                <w:lang w:eastAsia="en-AU"/>
              </w:rPr>
              <w:t xml:space="preserve">ishers, </w:t>
            </w:r>
            <w:r>
              <w:rPr>
                <w:b/>
                <w:sz w:val="20"/>
                <w:szCs w:val="20"/>
                <w:lang w:eastAsia="en-AU"/>
              </w:rPr>
              <w:t>H</w:t>
            </w:r>
            <w:r w:rsidRPr="00C32F38">
              <w:rPr>
                <w:b/>
                <w:sz w:val="20"/>
                <w:szCs w:val="20"/>
                <w:lang w:eastAsia="en-AU"/>
              </w:rPr>
              <w:t xml:space="preserve">unters, </w:t>
            </w:r>
            <w:r>
              <w:rPr>
                <w:b/>
                <w:sz w:val="20"/>
                <w:szCs w:val="20"/>
                <w:lang w:eastAsia="en-AU"/>
              </w:rPr>
              <w:t>T</w:t>
            </w:r>
            <w:r w:rsidRPr="00C32F38">
              <w:rPr>
                <w:b/>
                <w:sz w:val="20"/>
                <w:szCs w:val="20"/>
                <w:lang w:eastAsia="en-AU"/>
              </w:rPr>
              <w:t xml:space="preserve">rappers and </w:t>
            </w:r>
            <w:r>
              <w:rPr>
                <w:b/>
                <w:sz w:val="20"/>
                <w:szCs w:val="20"/>
                <w:lang w:eastAsia="en-AU"/>
              </w:rPr>
              <w:t>G</w:t>
            </w:r>
            <w:r w:rsidRPr="00C32F38">
              <w:rPr>
                <w:b/>
                <w:sz w:val="20"/>
                <w:szCs w:val="20"/>
                <w:lang w:eastAsia="en-AU"/>
              </w:rPr>
              <w:t>atherers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6340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6210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Subsistence </w:t>
            </w:r>
            <w:r>
              <w:rPr>
                <w:sz w:val="20"/>
                <w:szCs w:val="20"/>
                <w:lang w:eastAsia="en-AU"/>
              </w:rPr>
              <w:t>A</w:t>
            </w:r>
            <w:r w:rsidRPr="00C32F38">
              <w:rPr>
                <w:sz w:val="20"/>
                <w:szCs w:val="20"/>
                <w:lang w:eastAsia="en-AU"/>
              </w:rPr>
              <w:t xml:space="preserve">gricultural and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House </w:t>
            </w:r>
            <w:r>
              <w:rPr>
                <w:b/>
                <w:sz w:val="20"/>
                <w:szCs w:val="20"/>
                <w:lang w:eastAsia="en-AU"/>
              </w:rPr>
              <w:t>B</w:t>
            </w:r>
            <w:r w:rsidRPr="00C32F38">
              <w:rPr>
                <w:b/>
                <w:sz w:val="20"/>
                <w:szCs w:val="20"/>
                <w:lang w:eastAsia="en-AU"/>
              </w:rPr>
              <w:t>uilders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Builders, </w:t>
            </w:r>
            <w:r>
              <w:rPr>
                <w:sz w:val="20"/>
                <w:szCs w:val="20"/>
                <w:lang w:eastAsia="en-AU"/>
              </w:rPr>
              <w:t>T</w:t>
            </w:r>
            <w:r w:rsidRPr="00C32F38">
              <w:rPr>
                <w:sz w:val="20"/>
                <w:szCs w:val="20"/>
                <w:lang w:eastAsia="en-AU"/>
              </w:rPr>
              <w:t xml:space="preserve">raditional </w:t>
            </w:r>
            <w:r>
              <w:rPr>
                <w:sz w:val="20"/>
                <w:szCs w:val="20"/>
                <w:lang w:eastAsia="en-AU"/>
              </w:rPr>
              <w:t>M</w:t>
            </w:r>
            <w:r w:rsidRPr="00C32F38">
              <w:rPr>
                <w:sz w:val="20"/>
                <w:szCs w:val="20"/>
                <w:lang w:eastAsia="en-AU"/>
              </w:rPr>
              <w:t>aterials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F</w:t>
            </w:r>
            <w:r w:rsidRPr="00C32F38">
              <w:rPr>
                <w:sz w:val="20"/>
                <w:szCs w:val="20"/>
                <w:lang w:eastAsia="en-AU"/>
              </w:rPr>
              <w:t xml:space="preserve">rame and </w:t>
            </w:r>
            <w:r>
              <w:rPr>
                <w:sz w:val="20"/>
                <w:szCs w:val="20"/>
                <w:lang w:eastAsia="en-AU"/>
              </w:rPr>
              <w:t>R</w:t>
            </w:r>
            <w:r w:rsidRPr="00C32F38">
              <w:rPr>
                <w:sz w:val="20"/>
                <w:szCs w:val="20"/>
                <w:lang w:eastAsia="en-AU"/>
              </w:rPr>
              <w:t xml:space="preserve">elated </w:t>
            </w:r>
            <w:r>
              <w:rPr>
                <w:sz w:val="20"/>
                <w:szCs w:val="20"/>
                <w:lang w:eastAsia="en-AU"/>
              </w:rPr>
              <w:t>T</w:t>
            </w:r>
            <w:r w:rsidRPr="00C32F38">
              <w:rPr>
                <w:sz w:val="20"/>
                <w:szCs w:val="20"/>
                <w:lang w:eastAsia="en-AU"/>
              </w:rPr>
              <w:t xml:space="preserve">rades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House builders not using traditional materials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Bricklayers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Bricklayers and </w:t>
            </w:r>
            <w:r>
              <w:rPr>
                <w:sz w:val="20"/>
                <w:szCs w:val="20"/>
                <w:lang w:eastAsia="en-AU"/>
              </w:rPr>
              <w:t>S</w:t>
            </w:r>
            <w:r w:rsidRPr="00C32F38">
              <w:rPr>
                <w:sz w:val="20"/>
                <w:szCs w:val="20"/>
                <w:lang w:eastAsia="en-AU"/>
              </w:rPr>
              <w:t>tonemasons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Stonemasons, </w:t>
            </w:r>
            <w:r>
              <w:rPr>
                <w:b/>
                <w:sz w:val="20"/>
                <w:szCs w:val="20"/>
                <w:lang w:eastAsia="en-AU"/>
              </w:rPr>
              <w:t>S</w:t>
            </w:r>
            <w:r w:rsidRPr="00C32F38">
              <w:rPr>
                <w:b/>
                <w:sz w:val="20"/>
                <w:szCs w:val="20"/>
                <w:lang w:eastAsia="en-AU"/>
              </w:rPr>
              <w:t xml:space="preserve">tone </w:t>
            </w:r>
            <w:r>
              <w:rPr>
                <w:b/>
                <w:sz w:val="20"/>
                <w:szCs w:val="20"/>
                <w:lang w:eastAsia="en-AU"/>
              </w:rPr>
              <w:t>C</w:t>
            </w:r>
            <w:r w:rsidRPr="00C32F38">
              <w:rPr>
                <w:b/>
                <w:sz w:val="20"/>
                <w:szCs w:val="20"/>
                <w:lang w:eastAsia="en-AU"/>
              </w:rPr>
              <w:t xml:space="preserve">utters, </w:t>
            </w:r>
            <w:r>
              <w:rPr>
                <w:b/>
                <w:sz w:val="20"/>
                <w:szCs w:val="20"/>
                <w:lang w:eastAsia="en-AU"/>
              </w:rPr>
              <w:t>S</w:t>
            </w:r>
            <w:r w:rsidRPr="00C32F38">
              <w:rPr>
                <w:b/>
                <w:sz w:val="20"/>
                <w:szCs w:val="20"/>
                <w:lang w:eastAsia="en-AU"/>
              </w:rPr>
              <w:t xml:space="preserve">plitters and </w:t>
            </w:r>
            <w:r>
              <w:rPr>
                <w:b/>
                <w:sz w:val="20"/>
                <w:szCs w:val="20"/>
                <w:lang w:eastAsia="en-AU"/>
              </w:rPr>
              <w:t>C</w:t>
            </w:r>
            <w:r w:rsidRPr="00C32F38">
              <w:rPr>
                <w:b/>
                <w:sz w:val="20"/>
                <w:szCs w:val="20"/>
                <w:lang w:eastAsia="en-AU"/>
              </w:rPr>
              <w:t>arvers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Stone </w:t>
            </w:r>
            <w:r>
              <w:rPr>
                <w:sz w:val="20"/>
                <w:szCs w:val="20"/>
                <w:lang w:eastAsia="en-AU"/>
              </w:rPr>
              <w:t>S</w:t>
            </w:r>
            <w:r w:rsidRPr="00C32F38">
              <w:rPr>
                <w:sz w:val="20"/>
                <w:szCs w:val="20"/>
                <w:lang w:eastAsia="en-AU"/>
              </w:rPr>
              <w:t xml:space="preserve">plitters, </w:t>
            </w:r>
            <w:r>
              <w:rPr>
                <w:sz w:val="20"/>
                <w:szCs w:val="20"/>
                <w:lang w:eastAsia="en-AU"/>
              </w:rPr>
              <w:t>C</w:t>
            </w:r>
            <w:r w:rsidRPr="00C32F38">
              <w:rPr>
                <w:sz w:val="20"/>
                <w:szCs w:val="20"/>
                <w:lang w:eastAsia="en-AU"/>
              </w:rPr>
              <w:t xml:space="preserve">utters and </w:t>
            </w:r>
            <w:r>
              <w:rPr>
                <w:sz w:val="20"/>
                <w:szCs w:val="20"/>
                <w:lang w:eastAsia="en-AU"/>
              </w:rPr>
              <w:t>C</w:t>
            </w:r>
            <w:r w:rsidRPr="00C32F38">
              <w:rPr>
                <w:sz w:val="20"/>
                <w:szCs w:val="20"/>
                <w:lang w:eastAsia="en-AU"/>
              </w:rPr>
              <w:t>arvers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69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Bricklayers and </w:t>
            </w:r>
            <w:r>
              <w:rPr>
                <w:sz w:val="20"/>
                <w:szCs w:val="20"/>
                <w:lang w:eastAsia="en-AU"/>
              </w:rPr>
              <w:t>S</w:t>
            </w:r>
            <w:r w:rsidRPr="00C32F38">
              <w:rPr>
                <w:sz w:val="20"/>
                <w:szCs w:val="20"/>
                <w:lang w:eastAsia="en-AU"/>
              </w:rPr>
              <w:t>tonemasons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Concrete </w:t>
            </w:r>
            <w:r>
              <w:rPr>
                <w:b/>
                <w:sz w:val="20"/>
                <w:szCs w:val="20"/>
                <w:lang w:eastAsia="en-AU"/>
              </w:rPr>
              <w:t>P</w:t>
            </w:r>
            <w:r w:rsidRPr="00C32F38">
              <w:rPr>
                <w:b/>
                <w:sz w:val="20"/>
                <w:szCs w:val="20"/>
                <w:lang w:eastAsia="en-AU"/>
              </w:rPr>
              <w:t xml:space="preserve">lacers, </w:t>
            </w:r>
            <w:r>
              <w:rPr>
                <w:b/>
                <w:sz w:val="20"/>
                <w:szCs w:val="20"/>
                <w:lang w:eastAsia="en-AU"/>
              </w:rPr>
              <w:t>C</w:t>
            </w:r>
            <w:r w:rsidRPr="00C32F38">
              <w:rPr>
                <w:b/>
                <w:sz w:val="20"/>
                <w:szCs w:val="20"/>
                <w:lang w:eastAsia="en-AU"/>
              </w:rPr>
              <w:t xml:space="preserve">oncrete </w:t>
            </w:r>
            <w:r>
              <w:rPr>
                <w:b/>
                <w:sz w:val="20"/>
                <w:szCs w:val="20"/>
                <w:lang w:eastAsia="en-AU"/>
              </w:rPr>
              <w:t>F</w:t>
            </w:r>
            <w:r w:rsidRPr="00C32F38">
              <w:rPr>
                <w:b/>
                <w:sz w:val="20"/>
                <w:szCs w:val="20"/>
                <w:lang w:eastAsia="en-AU"/>
              </w:rPr>
              <w:t xml:space="preserve">inishers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Concrete </w:t>
            </w:r>
            <w:r>
              <w:rPr>
                <w:sz w:val="20"/>
                <w:szCs w:val="20"/>
                <w:lang w:eastAsia="en-AU"/>
              </w:rPr>
              <w:t>P</w:t>
            </w:r>
            <w:r w:rsidRPr="00C32F38">
              <w:rPr>
                <w:sz w:val="20"/>
                <w:szCs w:val="20"/>
                <w:lang w:eastAsia="en-AU"/>
              </w:rPr>
              <w:t xml:space="preserve">lacers, </w:t>
            </w:r>
            <w:r>
              <w:rPr>
                <w:sz w:val="20"/>
                <w:szCs w:val="20"/>
                <w:lang w:eastAsia="en-AU"/>
              </w:rPr>
              <w:t>C</w:t>
            </w:r>
            <w:r w:rsidRPr="00C32F38">
              <w:rPr>
                <w:sz w:val="20"/>
                <w:szCs w:val="20"/>
                <w:lang w:eastAsia="en-AU"/>
              </w:rPr>
              <w:t xml:space="preserve">oncrete </w:t>
            </w:r>
            <w:r>
              <w:rPr>
                <w:sz w:val="20"/>
                <w:szCs w:val="20"/>
                <w:lang w:eastAsia="en-AU"/>
              </w:rPr>
              <w:t>F</w:t>
            </w:r>
            <w:r w:rsidRPr="00C32F38">
              <w:rPr>
                <w:sz w:val="20"/>
                <w:szCs w:val="20"/>
                <w:lang w:eastAsia="en-AU"/>
              </w:rPr>
              <w:t xml:space="preserve">inishers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Carpenters and </w:t>
            </w:r>
            <w:r>
              <w:rPr>
                <w:b/>
                <w:sz w:val="20"/>
                <w:szCs w:val="20"/>
                <w:lang w:eastAsia="en-AU"/>
              </w:rPr>
              <w:t>J</w:t>
            </w:r>
            <w:r w:rsidRPr="00C32F38">
              <w:rPr>
                <w:b/>
                <w:sz w:val="20"/>
                <w:szCs w:val="20"/>
                <w:lang w:eastAsia="en-AU"/>
              </w:rPr>
              <w:t>oiners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7115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Carpenters and </w:t>
            </w:r>
            <w:r>
              <w:rPr>
                <w:sz w:val="20"/>
                <w:szCs w:val="20"/>
                <w:lang w:eastAsia="en-AU"/>
              </w:rPr>
              <w:t>J</w:t>
            </w:r>
            <w:r w:rsidRPr="00C32F38">
              <w:rPr>
                <w:sz w:val="20"/>
                <w:szCs w:val="20"/>
                <w:lang w:eastAsia="en-AU"/>
              </w:rPr>
              <w:t>oiners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Building </w:t>
            </w:r>
            <w:r>
              <w:rPr>
                <w:b/>
                <w:sz w:val="20"/>
                <w:szCs w:val="20"/>
                <w:lang w:eastAsia="en-AU"/>
              </w:rPr>
              <w:t>F</w:t>
            </w:r>
            <w:r w:rsidRPr="00C32F38">
              <w:rPr>
                <w:b/>
                <w:sz w:val="20"/>
                <w:szCs w:val="20"/>
                <w:lang w:eastAsia="en-AU"/>
              </w:rPr>
              <w:t xml:space="preserve">rame and </w:t>
            </w:r>
            <w:r>
              <w:rPr>
                <w:b/>
                <w:sz w:val="20"/>
                <w:szCs w:val="20"/>
                <w:lang w:eastAsia="en-AU"/>
              </w:rPr>
              <w:t>R</w:t>
            </w:r>
            <w:r w:rsidRPr="00C32F38">
              <w:rPr>
                <w:b/>
                <w:sz w:val="20"/>
                <w:szCs w:val="20"/>
                <w:lang w:eastAsia="en-AU"/>
              </w:rPr>
              <w:t xml:space="preserve">elated </w:t>
            </w:r>
            <w:r>
              <w:rPr>
                <w:b/>
                <w:sz w:val="20"/>
                <w:szCs w:val="20"/>
                <w:lang w:eastAsia="en-AU"/>
              </w:rPr>
              <w:t>T</w:t>
            </w:r>
            <w:r w:rsidRPr="00C32F38">
              <w:rPr>
                <w:b/>
                <w:sz w:val="20"/>
                <w:szCs w:val="20"/>
                <w:lang w:eastAsia="en-AU"/>
              </w:rPr>
              <w:t xml:space="preserve">rades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7119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7129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F</w:t>
            </w:r>
            <w:r w:rsidRPr="00C32F38">
              <w:rPr>
                <w:sz w:val="20"/>
                <w:szCs w:val="20"/>
                <w:lang w:eastAsia="en-AU"/>
              </w:rPr>
              <w:t xml:space="preserve">rame and </w:t>
            </w:r>
            <w:r>
              <w:rPr>
                <w:sz w:val="20"/>
                <w:szCs w:val="20"/>
                <w:lang w:eastAsia="en-AU"/>
              </w:rPr>
              <w:t>R</w:t>
            </w:r>
            <w:r w:rsidRPr="00C32F38">
              <w:rPr>
                <w:sz w:val="20"/>
                <w:szCs w:val="20"/>
                <w:lang w:eastAsia="en-AU"/>
              </w:rPr>
              <w:t xml:space="preserve">elated </w:t>
            </w:r>
            <w:r>
              <w:rPr>
                <w:sz w:val="20"/>
                <w:szCs w:val="20"/>
                <w:lang w:eastAsia="en-AU"/>
              </w:rPr>
              <w:t>T</w:t>
            </w:r>
            <w:r w:rsidRPr="00C32F38">
              <w:rPr>
                <w:sz w:val="20"/>
                <w:szCs w:val="20"/>
                <w:lang w:eastAsia="en-AU"/>
              </w:rPr>
              <w:t xml:space="preserve">rades </w:t>
            </w:r>
            <w:r>
              <w:rPr>
                <w:sz w:val="20"/>
                <w:szCs w:val="20"/>
                <w:lang w:eastAsia="en-AU"/>
              </w:rPr>
              <w:t>W</w:t>
            </w:r>
            <w:r w:rsidRPr="00C32F38">
              <w:rPr>
                <w:sz w:val="20"/>
                <w:szCs w:val="20"/>
                <w:lang w:eastAsia="en-AU"/>
              </w:rPr>
              <w:t xml:space="preserve">orkers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Roofers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Roofers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Floor </w:t>
            </w:r>
            <w:r>
              <w:rPr>
                <w:b/>
                <w:sz w:val="20"/>
                <w:szCs w:val="20"/>
                <w:lang w:eastAsia="en-AU"/>
              </w:rPr>
              <w:t>L</w:t>
            </w:r>
            <w:r w:rsidRPr="00C32F38">
              <w:rPr>
                <w:b/>
                <w:sz w:val="20"/>
                <w:szCs w:val="20"/>
                <w:lang w:eastAsia="en-AU"/>
              </w:rPr>
              <w:t xml:space="preserve">ayers and </w:t>
            </w:r>
            <w:r>
              <w:rPr>
                <w:b/>
                <w:sz w:val="20"/>
                <w:szCs w:val="20"/>
                <w:lang w:eastAsia="en-AU"/>
              </w:rPr>
              <w:t>T</w:t>
            </w:r>
            <w:r w:rsidRPr="00C32F38">
              <w:rPr>
                <w:b/>
                <w:sz w:val="20"/>
                <w:szCs w:val="20"/>
                <w:lang w:eastAsia="en-AU"/>
              </w:rPr>
              <w:t xml:space="preserve">ile </w:t>
            </w:r>
            <w:r>
              <w:rPr>
                <w:b/>
                <w:sz w:val="20"/>
                <w:szCs w:val="20"/>
                <w:lang w:eastAsia="en-AU"/>
              </w:rPr>
              <w:t>S</w:t>
            </w:r>
            <w:r w:rsidRPr="00C32F38">
              <w:rPr>
                <w:b/>
                <w:sz w:val="20"/>
                <w:szCs w:val="20"/>
                <w:lang w:eastAsia="en-AU"/>
              </w:rPr>
              <w:t>etters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Floor </w:t>
            </w:r>
            <w:r>
              <w:rPr>
                <w:sz w:val="20"/>
                <w:szCs w:val="20"/>
                <w:lang w:eastAsia="en-AU"/>
              </w:rPr>
              <w:t>L</w:t>
            </w:r>
            <w:r w:rsidRPr="00C32F38">
              <w:rPr>
                <w:sz w:val="20"/>
                <w:szCs w:val="20"/>
                <w:lang w:eastAsia="en-AU"/>
              </w:rPr>
              <w:t xml:space="preserve">ayers and </w:t>
            </w:r>
            <w:r>
              <w:rPr>
                <w:sz w:val="20"/>
                <w:szCs w:val="20"/>
                <w:lang w:eastAsia="en-AU"/>
              </w:rPr>
              <w:t>T</w:t>
            </w:r>
            <w:r w:rsidRPr="00C32F38">
              <w:rPr>
                <w:sz w:val="20"/>
                <w:szCs w:val="20"/>
                <w:lang w:eastAsia="en-AU"/>
              </w:rPr>
              <w:t xml:space="preserve">ile </w:t>
            </w:r>
            <w:r>
              <w:rPr>
                <w:sz w:val="20"/>
                <w:szCs w:val="20"/>
                <w:lang w:eastAsia="en-AU"/>
              </w:rPr>
              <w:t>S</w:t>
            </w:r>
            <w:r w:rsidRPr="00C32F38">
              <w:rPr>
                <w:sz w:val="20"/>
                <w:szCs w:val="20"/>
                <w:lang w:eastAsia="en-AU"/>
              </w:rPr>
              <w:t>etters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Plasterers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Plasterers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4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Insulation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Insulation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4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Glaziers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Glaziers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Plumbers and </w:t>
            </w:r>
            <w:r>
              <w:rPr>
                <w:b/>
                <w:sz w:val="20"/>
                <w:szCs w:val="20"/>
                <w:lang w:eastAsia="en-AU"/>
              </w:rPr>
              <w:t>P</w:t>
            </w:r>
            <w:r w:rsidRPr="00C32F38">
              <w:rPr>
                <w:b/>
                <w:sz w:val="20"/>
                <w:szCs w:val="20"/>
                <w:lang w:eastAsia="en-AU"/>
              </w:rPr>
              <w:t xml:space="preserve">ipe </w:t>
            </w:r>
            <w:r>
              <w:rPr>
                <w:b/>
                <w:sz w:val="20"/>
                <w:szCs w:val="20"/>
                <w:lang w:eastAsia="en-AU"/>
              </w:rPr>
              <w:t>F</w:t>
            </w:r>
            <w:r w:rsidRPr="00C32F38">
              <w:rPr>
                <w:b/>
                <w:sz w:val="20"/>
                <w:szCs w:val="20"/>
                <w:lang w:eastAsia="en-AU"/>
              </w:rPr>
              <w:t>itters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Plumbers and </w:t>
            </w:r>
            <w:r>
              <w:rPr>
                <w:sz w:val="20"/>
                <w:szCs w:val="20"/>
                <w:lang w:eastAsia="en-AU"/>
              </w:rPr>
              <w:t>P</w:t>
            </w:r>
            <w:r w:rsidRPr="00C32F38">
              <w:rPr>
                <w:sz w:val="20"/>
                <w:szCs w:val="20"/>
                <w:lang w:eastAsia="en-AU"/>
              </w:rPr>
              <w:t xml:space="preserve">ipe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Air </w:t>
            </w:r>
            <w:r>
              <w:rPr>
                <w:b/>
                <w:sz w:val="20"/>
                <w:szCs w:val="20"/>
                <w:lang w:eastAsia="en-AU"/>
              </w:rPr>
              <w:t>C</w:t>
            </w:r>
            <w:r w:rsidRPr="00C32F38">
              <w:rPr>
                <w:b/>
                <w:sz w:val="20"/>
                <w:szCs w:val="20"/>
                <w:lang w:eastAsia="en-AU"/>
              </w:rPr>
              <w:t xml:space="preserve">onditioning and </w:t>
            </w:r>
            <w:r>
              <w:rPr>
                <w:b/>
                <w:sz w:val="20"/>
                <w:szCs w:val="20"/>
                <w:lang w:eastAsia="en-AU"/>
              </w:rPr>
              <w:t>R</w:t>
            </w:r>
            <w:r w:rsidRPr="00C32F38">
              <w:rPr>
                <w:b/>
                <w:sz w:val="20"/>
                <w:szCs w:val="20"/>
                <w:lang w:eastAsia="en-AU"/>
              </w:rPr>
              <w:t xml:space="preserve">efrigeration </w:t>
            </w:r>
            <w:r>
              <w:rPr>
                <w:b/>
                <w:sz w:val="20"/>
                <w:szCs w:val="20"/>
                <w:lang w:eastAsia="en-AU"/>
              </w:rPr>
              <w:t>M</w:t>
            </w:r>
            <w:r w:rsidRPr="00C32F38">
              <w:rPr>
                <w:b/>
                <w:sz w:val="20"/>
                <w:szCs w:val="20"/>
                <w:lang w:eastAsia="en-AU"/>
              </w:rPr>
              <w:t>echanics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7127</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Agricultural- or </w:t>
            </w:r>
            <w:r>
              <w:rPr>
                <w:sz w:val="20"/>
                <w:szCs w:val="20"/>
                <w:lang w:eastAsia="en-AU"/>
              </w:rPr>
              <w:t>I</w:t>
            </w:r>
            <w:r w:rsidRPr="00C32F38">
              <w:rPr>
                <w:sz w:val="20"/>
                <w:szCs w:val="20"/>
                <w:lang w:eastAsia="en-AU"/>
              </w:rPr>
              <w:t xml:space="preserve">ndustrial-machinery </w:t>
            </w:r>
            <w:r>
              <w:rPr>
                <w:sz w:val="20"/>
                <w:szCs w:val="20"/>
                <w:lang w:eastAsia="en-AU"/>
              </w:rPr>
              <w:t>M</w:t>
            </w:r>
            <w:r w:rsidRPr="00C32F38">
              <w:rPr>
                <w:sz w:val="20"/>
                <w:szCs w:val="20"/>
                <w:lang w:eastAsia="en-AU"/>
              </w:rPr>
              <w:t xml:space="preserve">echanics and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Painters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Painters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Spray </w:t>
            </w:r>
            <w:r>
              <w:rPr>
                <w:b/>
                <w:sz w:val="20"/>
                <w:szCs w:val="20"/>
                <w:lang w:eastAsia="en-AU"/>
              </w:rPr>
              <w:t>P</w:t>
            </w:r>
            <w:r w:rsidRPr="00C32F38">
              <w:rPr>
                <w:b/>
                <w:sz w:val="20"/>
                <w:szCs w:val="20"/>
                <w:lang w:eastAsia="en-AU"/>
              </w:rPr>
              <w:t xml:space="preserve">ainters and </w:t>
            </w:r>
            <w:r>
              <w:rPr>
                <w:b/>
                <w:sz w:val="20"/>
                <w:szCs w:val="20"/>
                <w:lang w:eastAsia="en-AU"/>
              </w:rPr>
              <w:t>V</w:t>
            </w:r>
            <w:r w:rsidRPr="00C32F38">
              <w:rPr>
                <w:b/>
                <w:sz w:val="20"/>
                <w:szCs w:val="20"/>
                <w:lang w:eastAsia="en-AU"/>
              </w:rPr>
              <w:t>arnishers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Varnishers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ainters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Building </w:t>
            </w:r>
            <w:r>
              <w:rPr>
                <w:b/>
                <w:sz w:val="20"/>
                <w:szCs w:val="20"/>
                <w:lang w:eastAsia="en-AU"/>
              </w:rPr>
              <w:t>S</w:t>
            </w:r>
            <w:r w:rsidRPr="00C32F38">
              <w:rPr>
                <w:b/>
                <w:sz w:val="20"/>
                <w:szCs w:val="20"/>
                <w:lang w:eastAsia="en-AU"/>
              </w:rPr>
              <w:t xml:space="preserve">tructure </w:t>
            </w:r>
            <w:r>
              <w:rPr>
                <w:b/>
                <w:sz w:val="20"/>
                <w:szCs w:val="20"/>
                <w:lang w:eastAsia="en-AU"/>
              </w:rPr>
              <w:t>C</w:t>
            </w:r>
            <w:r w:rsidRPr="00C32F38">
              <w:rPr>
                <w:b/>
                <w:sz w:val="20"/>
                <w:szCs w:val="20"/>
                <w:lang w:eastAsia="en-AU"/>
              </w:rPr>
              <w:t>leaners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7133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S</w:t>
            </w:r>
            <w:r w:rsidRPr="00C32F38">
              <w:rPr>
                <w:sz w:val="20"/>
                <w:szCs w:val="20"/>
                <w:lang w:eastAsia="en-AU"/>
              </w:rPr>
              <w:t xml:space="preserve">tructure </w:t>
            </w:r>
            <w:r>
              <w:rPr>
                <w:sz w:val="20"/>
                <w:szCs w:val="20"/>
                <w:lang w:eastAsia="en-AU"/>
              </w:rPr>
              <w:t>C</w:t>
            </w:r>
            <w:r w:rsidRPr="00C32F38">
              <w:rPr>
                <w:sz w:val="20"/>
                <w:szCs w:val="20"/>
                <w:lang w:eastAsia="en-AU"/>
              </w:rPr>
              <w:t>leaners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Metal </w:t>
            </w:r>
            <w:r>
              <w:rPr>
                <w:b/>
                <w:sz w:val="20"/>
                <w:szCs w:val="20"/>
                <w:lang w:eastAsia="en-AU"/>
              </w:rPr>
              <w:t>M</w:t>
            </w:r>
            <w:r w:rsidRPr="00C32F38">
              <w:rPr>
                <w:b/>
                <w:sz w:val="20"/>
                <w:szCs w:val="20"/>
                <w:lang w:eastAsia="en-AU"/>
              </w:rPr>
              <w:t xml:space="preserve">oulders and </w:t>
            </w:r>
            <w:r>
              <w:rPr>
                <w:b/>
                <w:sz w:val="20"/>
                <w:szCs w:val="20"/>
                <w:lang w:eastAsia="en-AU"/>
              </w:rPr>
              <w:t>C</w:t>
            </w:r>
            <w:r w:rsidRPr="00C32F38">
              <w:rPr>
                <w:b/>
                <w:sz w:val="20"/>
                <w:szCs w:val="20"/>
                <w:lang w:eastAsia="en-AU"/>
              </w:rPr>
              <w:t>oremakers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M</w:t>
            </w:r>
            <w:r w:rsidRPr="00C32F38">
              <w:rPr>
                <w:sz w:val="20"/>
                <w:szCs w:val="20"/>
                <w:lang w:eastAsia="en-AU"/>
              </w:rPr>
              <w:t xml:space="preserve">oulders and </w:t>
            </w:r>
            <w:r>
              <w:rPr>
                <w:sz w:val="20"/>
                <w:szCs w:val="20"/>
                <w:lang w:eastAsia="en-AU"/>
              </w:rPr>
              <w:t>C</w:t>
            </w:r>
            <w:r w:rsidRPr="00C32F38">
              <w:rPr>
                <w:sz w:val="20"/>
                <w:szCs w:val="20"/>
                <w:lang w:eastAsia="en-AU"/>
              </w:rPr>
              <w:t>oremakers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Machine-tool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Coremaking machine operators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Welders and </w:t>
            </w:r>
            <w:r>
              <w:rPr>
                <w:b/>
                <w:sz w:val="20"/>
                <w:szCs w:val="20"/>
                <w:lang w:eastAsia="en-AU"/>
              </w:rPr>
              <w:t>F</w:t>
            </w:r>
            <w:r w:rsidRPr="00C32F38">
              <w:rPr>
                <w:b/>
                <w:sz w:val="20"/>
                <w:szCs w:val="20"/>
                <w:lang w:eastAsia="en-AU"/>
              </w:rPr>
              <w:t>lamecutters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Welders and </w:t>
            </w:r>
            <w:r>
              <w:rPr>
                <w:sz w:val="20"/>
                <w:szCs w:val="20"/>
                <w:lang w:eastAsia="en-AU"/>
              </w:rPr>
              <w:t>F</w:t>
            </w:r>
            <w:r w:rsidRPr="00C32F38">
              <w:rPr>
                <w:sz w:val="20"/>
                <w:szCs w:val="20"/>
                <w:lang w:eastAsia="en-AU"/>
              </w:rPr>
              <w:t>lamecutters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Sheet</w:t>
            </w:r>
            <w:r>
              <w:rPr>
                <w:b/>
                <w:sz w:val="20"/>
                <w:szCs w:val="20"/>
                <w:lang w:eastAsia="en-AU"/>
              </w:rPr>
              <w:t xml:space="preserve"> M</w:t>
            </w:r>
            <w:r w:rsidRPr="00C32F38">
              <w:rPr>
                <w:b/>
                <w:sz w:val="20"/>
                <w:szCs w:val="20"/>
                <w:lang w:eastAsia="en-AU"/>
              </w:rPr>
              <w:t xml:space="preserve">etal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Sheet-metal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Structural</w:t>
            </w:r>
            <w:r>
              <w:rPr>
                <w:b/>
                <w:sz w:val="20"/>
                <w:szCs w:val="20"/>
                <w:lang w:eastAsia="en-AU"/>
              </w:rPr>
              <w:t xml:space="preserve"> M</w:t>
            </w:r>
            <w:r w:rsidRPr="00C32F38">
              <w:rPr>
                <w:b/>
                <w:sz w:val="20"/>
                <w:szCs w:val="20"/>
                <w:lang w:eastAsia="en-AU"/>
              </w:rPr>
              <w:t xml:space="preserve">etal </w:t>
            </w:r>
            <w:r>
              <w:rPr>
                <w:b/>
                <w:sz w:val="20"/>
                <w:szCs w:val="20"/>
                <w:lang w:eastAsia="en-AU"/>
              </w:rPr>
              <w:t>P</w:t>
            </w:r>
            <w:r w:rsidRPr="00C32F38">
              <w:rPr>
                <w:b/>
                <w:sz w:val="20"/>
                <w:szCs w:val="20"/>
                <w:lang w:eastAsia="en-AU"/>
              </w:rPr>
              <w:t xml:space="preserve">reparers and </w:t>
            </w:r>
            <w:r>
              <w:rPr>
                <w:b/>
                <w:sz w:val="20"/>
                <w:szCs w:val="20"/>
                <w:lang w:eastAsia="en-AU"/>
              </w:rPr>
              <w:t>E</w:t>
            </w:r>
            <w:r w:rsidRPr="00C32F38">
              <w:rPr>
                <w:b/>
                <w:sz w:val="20"/>
                <w:szCs w:val="20"/>
                <w:lang w:eastAsia="en-AU"/>
              </w:rPr>
              <w:t>rectors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Structural-metal </w:t>
            </w:r>
            <w:r>
              <w:rPr>
                <w:sz w:val="20"/>
                <w:szCs w:val="20"/>
                <w:lang w:eastAsia="en-AU"/>
              </w:rPr>
              <w:t>P</w:t>
            </w:r>
            <w:r w:rsidRPr="00C32F38">
              <w:rPr>
                <w:sz w:val="20"/>
                <w:szCs w:val="20"/>
                <w:lang w:eastAsia="en-AU"/>
              </w:rPr>
              <w:t xml:space="preserve">reparers and </w:t>
            </w:r>
            <w:r>
              <w:rPr>
                <w:sz w:val="20"/>
                <w:szCs w:val="20"/>
                <w:lang w:eastAsia="en-AU"/>
              </w:rPr>
              <w:t>E</w:t>
            </w:r>
            <w:r w:rsidRPr="00C32F38">
              <w:rPr>
                <w:sz w:val="20"/>
                <w:szCs w:val="20"/>
                <w:lang w:eastAsia="en-AU"/>
              </w:rPr>
              <w:t>rectors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Riggers and </w:t>
            </w:r>
            <w:r>
              <w:rPr>
                <w:b/>
                <w:sz w:val="20"/>
                <w:szCs w:val="20"/>
                <w:lang w:eastAsia="en-AU"/>
              </w:rPr>
              <w:t>C</w:t>
            </w:r>
            <w:r w:rsidRPr="00C32F38">
              <w:rPr>
                <w:b/>
                <w:sz w:val="20"/>
                <w:szCs w:val="20"/>
                <w:lang w:eastAsia="en-AU"/>
              </w:rPr>
              <w:t xml:space="preserve">able </w:t>
            </w:r>
            <w:r>
              <w:rPr>
                <w:b/>
                <w:sz w:val="20"/>
                <w:szCs w:val="20"/>
                <w:lang w:eastAsia="en-AU"/>
              </w:rPr>
              <w:t>S</w:t>
            </w:r>
            <w:r w:rsidRPr="00C32F38">
              <w:rPr>
                <w:b/>
                <w:sz w:val="20"/>
                <w:szCs w:val="20"/>
                <w:lang w:eastAsia="en-AU"/>
              </w:rPr>
              <w:t>plicers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7215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7215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Riggers and </w:t>
            </w:r>
            <w:r>
              <w:rPr>
                <w:sz w:val="20"/>
                <w:szCs w:val="20"/>
                <w:lang w:eastAsia="en-AU"/>
              </w:rPr>
              <w:t>C</w:t>
            </w:r>
            <w:r w:rsidRPr="00C32F38">
              <w:rPr>
                <w:sz w:val="20"/>
                <w:szCs w:val="20"/>
                <w:lang w:eastAsia="en-AU"/>
              </w:rPr>
              <w:t xml:space="preserve">able </w:t>
            </w:r>
            <w:r>
              <w:rPr>
                <w:sz w:val="20"/>
                <w:szCs w:val="20"/>
                <w:lang w:eastAsia="en-AU"/>
              </w:rPr>
              <w:t>S</w:t>
            </w:r>
            <w:r w:rsidRPr="00C32F38">
              <w:rPr>
                <w:sz w:val="20"/>
                <w:szCs w:val="20"/>
                <w:lang w:eastAsia="en-AU"/>
              </w:rPr>
              <w:t>plicers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Blacksmiths, </w:t>
            </w:r>
            <w:r>
              <w:rPr>
                <w:b/>
                <w:sz w:val="20"/>
                <w:szCs w:val="20"/>
                <w:lang w:eastAsia="en-AU"/>
              </w:rPr>
              <w:t>H</w:t>
            </w:r>
            <w:r w:rsidRPr="00C32F38">
              <w:rPr>
                <w:b/>
                <w:sz w:val="20"/>
                <w:szCs w:val="20"/>
                <w:lang w:eastAsia="en-AU"/>
              </w:rPr>
              <w:t xml:space="preserve">ammersmiths and </w:t>
            </w:r>
            <w:r>
              <w:rPr>
                <w:b/>
                <w:sz w:val="20"/>
                <w:szCs w:val="20"/>
                <w:lang w:eastAsia="en-AU"/>
              </w:rPr>
              <w:t>F</w:t>
            </w:r>
            <w:r w:rsidRPr="00C32F38">
              <w:rPr>
                <w:b/>
                <w:sz w:val="20"/>
                <w:szCs w:val="20"/>
                <w:lang w:eastAsia="en-AU"/>
              </w:rPr>
              <w:t xml:space="preserve">orging </w:t>
            </w:r>
            <w:r>
              <w:rPr>
                <w:b/>
                <w:sz w:val="20"/>
                <w:szCs w:val="20"/>
                <w:lang w:eastAsia="en-AU"/>
              </w:rPr>
              <w:t>P</w:t>
            </w:r>
            <w:r w:rsidRPr="00C32F38">
              <w:rPr>
                <w:b/>
                <w:sz w:val="20"/>
                <w:szCs w:val="20"/>
                <w:lang w:eastAsia="en-AU"/>
              </w:rPr>
              <w:t xml:space="preserve">ress </w:t>
            </w:r>
            <w:r>
              <w:rPr>
                <w:b/>
                <w:sz w:val="20"/>
                <w:szCs w:val="20"/>
                <w:lang w:eastAsia="en-AU"/>
              </w:rPr>
              <w:lastRenderedPageBreak/>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7221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Blacksmiths, </w:t>
            </w:r>
            <w:r>
              <w:rPr>
                <w:sz w:val="20"/>
                <w:szCs w:val="20"/>
                <w:lang w:eastAsia="en-AU"/>
              </w:rPr>
              <w:t>H</w:t>
            </w:r>
            <w:r w:rsidRPr="00C32F38">
              <w:rPr>
                <w:sz w:val="20"/>
                <w:szCs w:val="20"/>
                <w:lang w:eastAsia="en-AU"/>
              </w:rPr>
              <w:t xml:space="preserve">ammer-smiths and </w:t>
            </w:r>
            <w:r>
              <w:rPr>
                <w:sz w:val="20"/>
                <w:szCs w:val="20"/>
                <w:lang w:eastAsia="en-AU"/>
              </w:rPr>
              <w:t>F</w:t>
            </w:r>
            <w:r w:rsidRPr="00C32F38">
              <w:rPr>
                <w:sz w:val="20"/>
                <w:szCs w:val="20"/>
                <w:lang w:eastAsia="en-AU"/>
              </w:rPr>
              <w:t xml:space="preserve">orging-press </w:t>
            </w:r>
            <w:r>
              <w:rPr>
                <w:sz w:val="20"/>
                <w:szCs w:val="20"/>
                <w:lang w:eastAsia="en-AU"/>
              </w:rPr>
              <w:lastRenderedPageBreak/>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Toolmakers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Tool-makers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Metal </w:t>
            </w:r>
            <w:r>
              <w:rPr>
                <w:b/>
                <w:sz w:val="20"/>
                <w:szCs w:val="20"/>
                <w:lang w:eastAsia="en-AU"/>
              </w:rPr>
              <w:t>W</w:t>
            </w:r>
            <w:r w:rsidRPr="00C32F38">
              <w:rPr>
                <w:b/>
                <w:sz w:val="20"/>
                <w:szCs w:val="20"/>
                <w:lang w:eastAsia="en-AU"/>
              </w:rPr>
              <w:t xml:space="preserve">orking </w:t>
            </w:r>
            <w:r>
              <w:rPr>
                <w:b/>
                <w:sz w:val="20"/>
                <w:szCs w:val="20"/>
                <w:lang w:eastAsia="en-AU"/>
              </w:rPr>
              <w:t>M</w:t>
            </w:r>
            <w:r w:rsidRPr="00C32F38">
              <w:rPr>
                <w:b/>
                <w:sz w:val="20"/>
                <w:szCs w:val="20"/>
                <w:lang w:eastAsia="en-AU"/>
              </w:rPr>
              <w:t xml:space="preserve">achine </w:t>
            </w:r>
            <w:r>
              <w:rPr>
                <w:b/>
                <w:sz w:val="20"/>
                <w:szCs w:val="20"/>
                <w:lang w:eastAsia="en-AU"/>
              </w:rPr>
              <w:t>T</w:t>
            </w:r>
            <w:r w:rsidRPr="00C32F38">
              <w:rPr>
                <w:b/>
                <w:sz w:val="20"/>
                <w:szCs w:val="20"/>
                <w:lang w:eastAsia="en-AU"/>
              </w:rPr>
              <w:t xml:space="preserve">ool </w:t>
            </w:r>
            <w:r>
              <w:rPr>
                <w:b/>
                <w:sz w:val="20"/>
                <w:szCs w:val="20"/>
                <w:lang w:eastAsia="en-AU"/>
              </w:rPr>
              <w:t>S</w:t>
            </w:r>
            <w:r w:rsidRPr="00C32F38">
              <w:rPr>
                <w:b/>
                <w:sz w:val="20"/>
                <w:szCs w:val="20"/>
                <w:lang w:eastAsia="en-AU"/>
              </w:rPr>
              <w:t xml:space="preserve">etters and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Machine-tool </w:t>
            </w:r>
            <w:r>
              <w:rPr>
                <w:sz w:val="20"/>
                <w:szCs w:val="20"/>
                <w:lang w:eastAsia="en-AU"/>
              </w:rPr>
              <w:t>S</w:t>
            </w:r>
            <w:r w:rsidRPr="00C32F38">
              <w:rPr>
                <w:sz w:val="20"/>
                <w:szCs w:val="20"/>
                <w:lang w:eastAsia="en-AU"/>
              </w:rPr>
              <w:t xml:space="preserve">etters and </w:t>
            </w:r>
            <w:r>
              <w:rPr>
                <w:sz w:val="20"/>
                <w:szCs w:val="20"/>
                <w:lang w:eastAsia="en-AU"/>
              </w:rPr>
              <w:t>S</w:t>
            </w:r>
            <w:r w:rsidRPr="00C32F38">
              <w:rPr>
                <w:sz w:val="20"/>
                <w:szCs w:val="20"/>
                <w:lang w:eastAsia="en-AU"/>
              </w:rPr>
              <w:t>etter-operators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Machine-tool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Metal </w:t>
            </w:r>
            <w:r>
              <w:rPr>
                <w:b/>
                <w:sz w:val="20"/>
                <w:szCs w:val="20"/>
                <w:lang w:eastAsia="en-AU"/>
              </w:rPr>
              <w:t>P</w:t>
            </w:r>
            <w:r w:rsidRPr="00C32F38">
              <w:rPr>
                <w:b/>
                <w:sz w:val="20"/>
                <w:szCs w:val="20"/>
                <w:lang w:eastAsia="en-AU"/>
              </w:rPr>
              <w:t xml:space="preserve">olishers, </w:t>
            </w:r>
            <w:r>
              <w:rPr>
                <w:b/>
                <w:sz w:val="20"/>
                <w:szCs w:val="20"/>
                <w:lang w:eastAsia="en-AU"/>
              </w:rPr>
              <w:t>W</w:t>
            </w:r>
            <w:r w:rsidRPr="00C32F38">
              <w:rPr>
                <w:b/>
                <w:sz w:val="20"/>
                <w:szCs w:val="20"/>
                <w:lang w:eastAsia="en-AU"/>
              </w:rPr>
              <w:t xml:space="preserve">heel </w:t>
            </w:r>
            <w:r>
              <w:rPr>
                <w:b/>
                <w:sz w:val="20"/>
                <w:szCs w:val="20"/>
                <w:lang w:eastAsia="en-AU"/>
              </w:rPr>
              <w:t>G</w:t>
            </w:r>
            <w:r w:rsidRPr="00C32F38">
              <w:rPr>
                <w:b/>
                <w:sz w:val="20"/>
                <w:szCs w:val="20"/>
                <w:lang w:eastAsia="en-AU"/>
              </w:rPr>
              <w:t xml:space="preserve">rinders and </w:t>
            </w:r>
            <w:r>
              <w:rPr>
                <w:b/>
                <w:sz w:val="20"/>
                <w:szCs w:val="20"/>
                <w:lang w:eastAsia="en-AU"/>
              </w:rPr>
              <w:t>T</w:t>
            </w:r>
            <w:r w:rsidRPr="00C32F38">
              <w:rPr>
                <w:b/>
                <w:sz w:val="20"/>
                <w:szCs w:val="20"/>
                <w:lang w:eastAsia="en-AU"/>
              </w:rPr>
              <w:t xml:space="preserve">ool </w:t>
            </w:r>
            <w:r>
              <w:rPr>
                <w:b/>
                <w:sz w:val="20"/>
                <w:szCs w:val="20"/>
                <w:lang w:eastAsia="en-AU"/>
              </w:rPr>
              <w:t>S</w:t>
            </w:r>
            <w:r w:rsidRPr="00C32F38">
              <w:rPr>
                <w:b/>
                <w:sz w:val="20"/>
                <w:szCs w:val="20"/>
                <w:lang w:eastAsia="en-AU"/>
              </w:rPr>
              <w:t>harpeners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7224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W</w:t>
            </w:r>
            <w:r w:rsidRPr="00C32F38">
              <w:rPr>
                <w:sz w:val="20"/>
                <w:szCs w:val="20"/>
                <w:lang w:eastAsia="en-AU"/>
              </w:rPr>
              <w:t xml:space="preserve">heel-grinders, </w:t>
            </w:r>
            <w:r>
              <w:rPr>
                <w:sz w:val="20"/>
                <w:szCs w:val="20"/>
                <w:lang w:eastAsia="en-AU"/>
              </w:rPr>
              <w:t>P</w:t>
            </w:r>
            <w:r w:rsidRPr="00C32F38">
              <w:rPr>
                <w:sz w:val="20"/>
                <w:szCs w:val="20"/>
                <w:lang w:eastAsia="en-AU"/>
              </w:rPr>
              <w:t xml:space="preserve">olishers and </w:t>
            </w:r>
            <w:r>
              <w:rPr>
                <w:sz w:val="20"/>
                <w:szCs w:val="20"/>
                <w:lang w:eastAsia="en-AU"/>
              </w:rPr>
              <w:t>T</w:t>
            </w:r>
            <w:r w:rsidRPr="00C32F38">
              <w:rPr>
                <w:sz w:val="20"/>
                <w:szCs w:val="20"/>
                <w:lang w:eastAsia="en-AU"/>
              </w:rPr>
              <w:t xml:space="preserve">ool </w:t>
            </w:r>
            <w:r>
              <w:rPr>
                <w:sz w:val="20"/>
                <w:szCs w:val="20"/>
                <w:lang w:eastAsia="en-AU"/>
              </w:rPr>
              <w:t>S</w:t>
            </w:r>
            <w:r w:rsidRPr="00C32F38">
              <w:rPr>
                <w:sz w:val="20"/>
                <w:szCs w:val="20"/>
                <w:lang w:eastAsia="en-AU"/>
              </w:rPr>
              <w:t>harpeners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Motor </w:t>
            </w:r>
            <w:r>
              <w:rPr>
                <w:b/>
                <w:sz w:val="20"/>
                <w:szCs w:val="20"/>
                <w:lang w:eastAsia="en-AU"/>
              </w:rPr>
              <w:t>V</w:t>
            </w:r>
            <w:r w:rsidRPr="00C32F38">
              <w:rPr>
                <w:b/>
                <w:sz w:val="20"/>
                <w:szCs w:val="20"/>
                <w:lang w:eastAsia="en-AU"/>
              </w:rPr>
              <w:t xml:space="preserve">ehicle </w:t>
            </w:r>
            <w:r>
              <w:rPr>
                <w:b/>
                <w:sz w:val="20"/>
                <w:szCs w:val="20"/>
                <w:lang w:eastAsia="en-AU"/>
              </w:rPr>
              <w:t>M</w:t>
            </w:r>
            <w:r w:rsidRPr="00C32F38">
              <w:rPr>
                <w:b/>
                <w:sz w:val="20"/>
                <w:szCs w:val="20"/>
                <w:lang w:eastAsia="en-AU"/>
              </w:rPr>
              <w:t xml:space="preserve">echanics and </w:t>
            </w:r>
            <w:r>
              <w:rPr>
                <w:b/>
                <w:sz w:val="20"/>
                <w:szCs w:val="20"/>
                <w:lang w:eastAsia="en-AU"/>
              </w:rPr>
              <w:t>R</w:t>
            </w:r>
            <w:r w:rsidRPr="00C32F38">
              <w:rPr>
                <w:b/>
                <w:sz w:val="20"/>
                <w:szCs w:val="20"/>
                <w:lang w:eastAsia="en-AU"/>
              </w:rPr>
              <w:t>epairers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Motor </w:t>
            </w:r>
            <w:r>
              <w:rPr>
                <w:sz w:val="20"/>
                <w:szCs w:val="20"/>
                <w:lang w:eastAsia="en-AU"/>
              </w:rPr>
              <w:t>V</w:t>
            </w:r>
            <w:r w:rsidRPr="00C32F38">
              <w:rPr>
                <w:sz w:val="20"/>
                <w:szCs w:val="20"/>
                <w:lang w:eastAsia="en-AU"/>
              </w:rPr>
              <w:t xml:space="preserve">ehicle </w:t>
            </w:r>
            <w:r>
              <w:rPr>
                <w:sz w:val="20"/>
                <w:szCs w:val="20"/>
                <w:lang w:eastAsia="en-AU"/>
              </w:rPr>
              <w:t>M</w:t>
            </w:r>
            <w:r w:rsidRPr="00C32F38">
              <w:rPr>
                <w:sz w:val="20"/>
                <w:szCs w:val="20"/>
                <w:lang w:eastAsia="en-AU"/>
              </w:rPr>
              <w:t xml:space="preserve">echanics and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Aircraft </w:t>
            </w:r>
            <w:r>
              <w:rPr>
                <w:b/>
                <w:sz w:val="20"/>
                <w:szCs w:val="20"/>
                <w:lang w:eastAsia="en-AU"/>
              </w:rPr>
              <w:t>E</w:t>
            </w:r>
            <w:r w:rsidRPr="00C32F38">
              <w:rPr>
                <w:b/>
                <w:sz w:val="20"/>
                <w:szCs w:val="20"/>
                <w:lang w:eastAsia="en-AU"/>
              </w:rPr>
              <w:t xml:space="preserve">ngine </w:t>
            </w:r>
            <w:r>
              <w:rPr>
                <w:b/>
                <w:sz w:val="20"/>
                <w:szCs w:val="20"/>
                <w:lang w:eastAsia="en-AU"/>
              </w:rPr>
              <w:t>M</w:t>
            </w:r>
            <w:r w:rsidRPr="00C32F38">
              <w:rPr>
                <w:b/>
                <w:sz w:val="20"/>
                <w:szCs w:val="20"/>
                <w:lang w:eastAsia="en-AU"/>
              </w:rPr>
              <w:t xml:space="preserve">echanics and </w:t>
            </w:r>
            <w:r>
              <w:rPr>
                <w:b/>
                <w:sz w:val="20"/>
                <w:szCs w:val="20"/>
                <w:lang w:eastAsia="en-AU"/>
              </w:rPr>
              <w:t>R</w:t>
            </w:r>
            <w:r w:rsidRPr="00C32F38">
              <w:rPr>
                <w:b/>
                <w:sz w:val="20"/>
                <w:szCs w:val="20"/>
                <w:lang w:eastAsia="en-AU"/>
              </w:rPr>
              <w:t>epairers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Aircraft </w:t>
            </w:r>
            <w:r>
              <w:rPr>
                <w:sz w:val="20"/>
                <w:szCs w:val="20"/>
                <w:lang w:eastAsia="en-AU"/>
              </w:rPr>
              <w:t>E</w:t>
            </w:r>
            <w:r w:rsidRPr="00C32F38">
              <w:rPr>
                <w:sz w:val="20"/>
                <w:szCs w:val="20"/>
                <w:lang w:eastAsia="en-AU"/>
              </w:rPr>
              <w:t xml:space="preserve">ngine </w:t>
            </w:r>
            <w:r>
              <w:rPr>
                <w:sz w:val="20"/>
                <w:szCs w:val="20"/>
                <w:lang w:eastAsia="en-AU"/>
              </w:rPr>
              <w:t>M</w:t>
            </w:r>
            <w:r w:rsidRPr="00C32F38">
              <w:rPr>
                <w:sz w:val="20"/>
                <w:szCs w:val="20"/>
                <w:lang w:eastAsia="en-AU"/>
              </w:rPr>
              <w:t xml:space="preserve">echanics and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Agricultural and </w:t>
            </w:r>
            <w:r>
              <w:rPr>
                <w:b/>
                <w:sz w:val="20"/>
                <w:szCs w:val="20"/>
                <w:lang w:eastAsia="en-AU"/>
              </w:rPr>
              <w:t>I</w:t>
            </w:r>
            <w:r w:rsidRPr="00C32F38">
              <w:rPr>
                <w:b/>
                <w:sz w:val="20"/>
                <w:szCs w:val="20"/>
                <w:lang w:eastAsia="en-AU"/>
              </w:rPr>
              <w:t xml:space="preserve">ndustrial </w:t>
            </w:r>
            <w:r>
              <w:rPr>
                <w:b/>
                <w:sz w:val="20"/>
                <w:szCs w:val="20"/>
                <w:lang w:eastAsia="en-AU"/>
              </w:rPr>
              <w:t>M</w:t>
            </w:r>
            <w:r w:rsidRPr="00C32F38">
              <w:rPr>
                <w:b/>
                <w:sz w:val="20"/>
                <w:szCs w:val="20"/>
                <w:lang w:eastAsia="en-AU"/>
              </w:rPr>
              <w:t xml:space="preserve">achinery </w:t>
            </w:r>
            <w:r>
              <w:rPr>
                <w:b/>
                <w:sz w:val="20"/>
                <w:szCs w:val="20"/>
                <w:lang w:eastAsia="en-AU"/>
              </w:rPr>
              <w:t>M</w:t>
            </w:r>
            <w:r w:rsidRPr="00C32F38">
              <w:rPr>
                <w:b/>
                <w:sz w:val="20"/>
                <w:szCs w:val="20"/>
                <w:lang w:eastAsia="en-AU"/>
              </w:rPr>
              <w:t xml:space="preserve">echanics and </w:t>
            </w:r>
            <w:r>
              <w:rPr>
                <w:b/>
                <w:sz w:val="20"/>
                <w:szCs w:val="20"/>
                <w:lang w:eastAsia="en-AU"/>
              </w:rPr>
              <w:t>R</w:t>
            </w:r>
            <w:r w:rsidRPr="00C32F38">
              <w:rPr>
                <w:b/>
                <w:sz w:val="20"/>
                <w:szCs w:val="20"/>
                <w:lang w:eastAsia="en-AU"/>
              </w:rPr>
              <w:t>epairers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7233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Agricultural- or </w:t>
            </w:r>
            <w:r>
              <w:rPr>
                <w:sz w:val="20"/>
                <w:szCs w:val="20"/>
                <w:lang w:eastAsia="en-AU"/>
              </w:rPr>
              <w:t>I</w:t>
            </w:r>
            <w:r w:rsidRPr="00C32F38">
              <w:rPr>
                <w:sz w:val="20"/>
                <w:szCs w:val="20"/>
                <w:lang w:eastAsia="en-AU"/>
              </w:rPr>
              <w:t xml:space="preserve">ndustrial-machinery </w:t>
            </w:r>
            <w:r>
              <w:rPr>
                <w:sz w:val="20"/>
                <w:szCs w:val="20"/>
                <w:lang w:eastAsia="en-AU"/>
              </w:rPr>
              <w:t>M</w:t>
            </w:r>
            <w:r w:rsidRPr="00C32F38">
              <w:rPr>
                <w:sz w:val="20"/>
                <w:szCs w:val="20"/>
                <w:lang w:eastAsia="en-AU"/>
              </w:rPr>
              <w:t xml:space="preserve">echanics and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Bicycle and </w:t>
            </w:r>
            <w:r>
              <w:rPr>
                <w:b/>
                <w:sz w:val="20"/>
                <w:szCs w:val="20"/>
                <w:lang w:eastAsia="en-AU"/>
              </w:rPr>
              <w:t>R</w:t>
            </w:r>
            <w:r w:rsidRPr="00C32F38">
              <w:rPr>
                <w:b/>
                <w:sz w:val="20"/>
                <w:szCs w:val="20"/>
                <w:lang w:eastAsia="en-AU"/>
              </w:rPr>
              <w:t xml:space="preserve">elated </w:t>
            </w:r>
            <w:r>
              <w:rPr>
                <w:b/>
                <w:sz w:val="20"/>
                <w:szCs w:val="20"/>
                <w:lang w:eastAsia="en-AU"/>
              </w:rPr>
              <w:t>R</w:t>
            </w:r>
            <w:r w:rsidRPr="00C32F38">
              <w:rPr>
                <w:b/>
                <w:sz w:val="20"/>
                <w:szCs w:val="20"/>
                <w:lang w:eastAsia="en-AU"/>
              </w:rPr>
              <w:t>epairers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7234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Motor </w:t>
            </w:r>
            <w:r>
              <w:rPr>
                <w:sz w:val="20"/>
                <w:szCs w:val="20"/>
                <w:lang w:eastAsia="en-AU"/>
              </w:rPr>
              <w:t>V</w:t>
            </w:r>
            <w:r w:rsidRPr="00C32F38">
              <w:rPr>
                <w:sz w:val="20"/>
                <w:szCs w:val="20"/>
                <w:lang w:eastAsia="en-AU"/>
              </w:rPr>
              <w:t xml:space="preserve">ehicle </w:t>
            </w:r>
            <w:r>
              <w:rPr>
                <w:sz w:val="20"/>
                <w:szCs w:val="20"/>
                <w:lang w:eastAsia="en-AU"/>
              </w:rPr>
              <w:t>M</w:t>
            </w:r>
            <w:r w:rsidRPr="00C32F38">
              <w:rPr>
                <w:sz w:val="20"/>
                <w:szCs w:val="20"/>
                <w:lang w:eastAsia="en-AU"/>
              </w:rPr>
              <w:t xml:space="preserve">echanics and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Precision-instrument </w:t>
            </w:r>
            <w:r>
              <w:rPr>
                <w:b/>
                <w:sz w:val="20"/>
                <w:szCs w:val="20"/>
                <w:lang w:eastAsia="en-AU"/>
              </w:rPr>
              <w:t>M</w:t>
            </w:r>
            <w:r w:rsidRPr="00C32F38">
              <w:rPr>
                <w:b/>
                <w:sz w:val="20"/>
                <w:szCs w:val="20"/>
                <w:lang w:eastAsia="en-AU"/>
              </w:rPr>
              <w:t xml:space="preserve">akers and </w:t>
            </w:r>
            <w:r>
              <w:rPr>
                <w:b/>
                <w:sz w:val="20"/>
                <w:szCs w:val="20"/>
                <w:lang w:eastAsia="en-AU"/>
              </w:rPr>
              <w:t>R</w:t>
            </w:r>
            <w:r w:rsidRPr="00C32F38">
              <w:rPr>
                <w:b/>
                <w:sz w:val="20"/>
                <w:szCs w:val="20"/>
                <w:lang w:eastAsia="en-AU"/>
              </w:rPr>
              <w:t>epairers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Precision-instrument </w:t>
            </w:r>
            <w:r>
              <w:rPr>
                <w:sz w:val="20"/>
                <w:szCs w:val="20"/>
                <w:lang w:eastAsia="en-AU"/>
              </w:rPr>
              <w:t>M</w:t>
            </w:r>
            <w:r w:rsidRPr="00C32F38">
              <w:rPr>
                <w:sz w:val="20"/>
                <w:szCs w:val="20"/>
                <w:lang w:eastAsia="en-AU"/>
              </w:rPr>
              <w:t xml:space="preserve">akers and </w:t>
            </w:r>
            <w:r>
              <w:rPr>
                <w:sz w:val="20"/>
                <w:szCs w:val="20"/>
                <w:lang w:eastAsia="en-AU"/>
              </w:rPr>
              <w:t>R</w:t>
            </w:r>
            <w:r w:rsidRPr="00C32F38">
              <w:rPr>
                <w:sz w:val="20"/>
                <w:szCs w:val="20"/>
                <w:lang w:eastAsia="en-AU"/>
              </w:rPr>
              <w:t>epairers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Musical </w:t>
            </w:r>
            <w:r>
              <w:rPr>
                <w:b/>
                <w:sz w:val="20"/>
                <w:szCs w:val="20"/>
                <w:lang w:eastAsia="en-AU"/>
              </w:rPr>
              <w:t>I</w:t>
            </w:r>
            <w:r w:rsidRPr="00C32F38">
              <w:rPr>
                <w:b/>
                <w:sz w:val="20"/>
                <w:szCs w:val="20"/>
                <w:lang w:eastAsia="en-AU"/>
              </w:rPr>
              <w:t xml:space="preserve">nstrument </w:t>
            </w:r>
            <w:r>
              <w:rPr>
                <w:b/>
                <w:sz w:val="20"/>
                <w:szCs w:val="20"/>
                <w:lang w:eastAsia="en-AU"/>
              </w:rPr>
              <w:t>M</w:t>
            </w:r>
            <w:r w:rsidRPr="00C32F38">
              <w:rPr>
                <w:b/>
                <w:sz w:val="20"/>
                <w:szCs w:val="20"/>
                <w:lang w:eastAsia="en-AU"/>
              </w:rPr>
              <w:t xml:space="preserve">akers and </w:t>
            </w:r>
            <w:r>
              <w:rPr>
                <w:b/>
                <w:sz w:val="20"/>
                <w:szCs w:val="20"/>
                <w:lang w:eastAsia="en-AU"/>
              </w:rPr>
              <w:t>T</w:t>
            </w:r>
            <w:r w:rsidRPr="00C32F38">
              <w:rPr>
                <w:b/>
                <w:sz w:val="20"/>
                <w:szCs w:val="20"/>
                <w:lang w:eastAsia="en-AU"/>
              </w:rPr>
              <w:t>uners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Musical </w:t>
            </w:r>
            <w:r>
              <w:rPr>
                <w:sz w:val="20"/>
                <w:szCs w:val="20"/>
                <w:lang w:eastAsia="en-AU"/>
              </w:rPr>
              <w:t>I</w:t>
            </w:r>
            <w:r w:rsidRPr="00C32F38">
              <w:rPr>
                <w:sz w:val="20"/>
                <w:szCs w:val="20"/>
                <w:lang w:eastAsia="en-AU"/>
              </w:rPr>
              <w:t xml:space="preserve">nstrument </w:t>
            </w:r>
            <w:r>
              <w:rPr>
                <w:sz w:val="20"/>
                <w:szCs w:val="20"/>
                <w:lang w:eastAsia="en-AU"/>
              </w:rPr>
              <w:t>M</w:t>
            </w:r>
            <w:r w:rsidRPr="00C32F38">
              <w:rPr>
                <w:sz w:val="20"/>
                <w:szCs w:val="20"/>
                <w:lang w:eastAsia="en-AU"/>
              </w:rPr>
              <w:t xml:space="preserve">akers and </w:t>
            </w:r>
            <w:r>
              <w:rPr>
                <w:sz w:val="20"/>
                <w:szCs w:val="20"/>
                <w:lang w:eastAsia="en-AU"/>
              </w:rPr>
              <w:t>T</w:t>
            </w:r>
            <w:r w:rsidRPr="00C32F38">
              <w:rPr>
                <w:sz w:val="20"/>
                <w:szCs w:val="20"/>
                <w:lang w:eastAsia="en-AU"/>
              </w:rPr>
              <w:t>uners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Jewellery and </w:t>
            </w:r>
            <w:r>
              <w:rPr>
                <w:b/>
                <w:sz w:val="20"/>
                <w:szCs w:val="20"/>
                <w:lang w:eastAsia="en-AU"/>
              </w:rPr>
              <w:t>P</w:t>
            </w:r>
            <w:r w:rsidRPr="00C32F38">
              <w:rPr>
                <w:b/>
                <w:sz w:val="20"/>
                <w:szCs w:val="20"/>
                <w:lang w:eastAsia="en-AU"/>
              </w:rPr>
              <w:t>recious</w:t>
            </w:r>
            <w:r>
              <w:rPr>
                <w:b/>
                <w:sz w:val="20"/>
                <w:szCs w:val="20"/>
                <w:lang w:eastAsia="en-AU"/>
              </w:rPr>
              <w:t xml:space="preserve"> M</w:t>
            </w:r>
            <w:r w:rsidRPr="00C32F38">
              <w:rPr>
                <w:b/>
                <w:sz w:val="20"/>
                <w:szCs w:val="20"/>
                <w:lang w:eastAsia="en-AU"/>
              </w:rPr>
              <w:t xml:space="preserve">etal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Jewellery and </w:t>
            </w:r>
            <w:r>
              <w:rPr>
                <w:sz w:val="20"/>
                <w:szCs w:val="20"/>
                <w:lang w:eastAsia="en-AU"/>
              </w:rPr>
              <w:t>P</w:t>
            </w:r>
            <w:r w:rsidRPr="00C32F38">
              <w:rPr>
                <w:sz w:val="20"/>
                <w:szCs w:val="20"/>
                <w:lang w:eastAsia="en-AU"/>
              </w:rPr>
              <w:t xml:space="preserve">recious-metal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Potters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Abrasive </w:t>
            </w:r>
            <w:r>
              <w:rPr>
                <w:sz w:val="20"/>
                <w:szCs w:val="20"/>
                <w:lang w:eastAsia="en-AU"/>
              </w:rPr>
              <w:t>W</w:t>
            </w:r>
            <w:r w:rsidRPr="00C32F38">
              <w:rPr>
                <w:sz w:val="20"/>
                <w:szCs w:val="20"/>
                <w:lang w:eastAsia="en-AU"/>
              </w:rPr>
              <w:t xml:space="preserve">heel </w:t>
            </w:r>
            <w:r>
              <w:rPr>
                <w:sz w:val="20"/>
                <w:szCs w:val="20"/>
                <w:lang w:eastAsia="en-AU"/>
              </w:rPr>
              <w:t>F</w:t>
            </w:r>
            <w:r w:rsidRPr="00C32F38">
              <w:rPr>
                <w:sz w:val="20"/>
                <w:szCs w:val="20"/>
                <w:lang w:eastAsia="en-AU"/>
              </w:rPr>
              <w:t xml:space="preserve">ormers, </w:t>
            </w:r>
            <w:r>
              <w:rPr>
                <w:sz w:val="20"/>
                <w:szCs w:val="20"/>
                <w:lang w:eastAsia="en-AU"/>
              </w:rPr>
              <w:t>P</w:t>
            </w:r>
            <w:r w:rsidRPr="00C32F38">
              <w:rPr>
                <w:sz w:val="20"/>
                <w:szCs w:val="20"/>
                <w:lang w:eastAsia="en-AU"/>
              </w:rPr>
              <w:t xml:space="preserve">otters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Glass </w:t>
            </w:r>
            <w:r>
              <w:rPr>
                <w:b/>
                <w:sz w:val="20"/>
                <w:szCs w:val="20"/>
                <w:lang w:eastAsia="en-AU"/>
              </w:rPr>
              <w:t>M</w:t>
            </w:r>
            <w:r w:rsidRPr="00C32F38">
              <w:rPr>
                <w:b/>
                <w:sz w:val="20"/>
                <w:szCs w:val="20"/>
                <w:lang w:eastAsia="en-AU"/>
              </w:rPr>
              <w:t xml:space="preserve">akers, </w:t>
            </w:r>
            <w:r>
              <w:rPr>
                <w:b/>
                <w:sz w:val="20"/>
                <w:szCs w:val="20"/>
                <w:lang w:eastAsia="en-AU"/>
              </w:rPr>
              <w:t>C</w:t>
            </w:r>
            <w:r w:rsidRPr="00C32F38">
              <w:rPr>
                <w:b/>
                <w:sz w:val="20"/>
                <w:szCs w:val="20"/>
                <w:lang w:eastAsia="en-AU"/>
              </w:rPr>
              <w:t xml:space="preserve">utters, </w:t>
            </w:r>
            <w:r>
              <w:rPr>
                <w:b/>
                <w:sz w:val="20"/>
                <w:szCs w:val="20"/>
                <w:lang w:eastAsia="en-AU"/>
              </w:rPr>
              <w:t>G</w:t>
            </w:r>
            <w:r w:rsidRPr="00C32F38">
              <w:rPr>
                <w:b/>
                <w:sz w:val="20"/>
                <w:szCs w:val="20"/>
                <w:lang w:eastAsia="en-AU"/>
              </w:rPr>
              <w:t xml:space="preserve">rinders and </w:t>
            </w:r>
            <w:r>
              <w:rPr>
                <w:b/>
                <w:sz w:val="20"/>
                <w:szCs w:val="20"/>
                <w:lang w:eastAsia="en-AU"/>
              </w:rPr>
              <w:t>F</w:t>
            </w:r>
            <w:r w:rsidRPr="00C32F38">
              <w:rPr>
                <w:b/>
                <w:sz w:val="20"/>
                <w:szCs w:val="20"/>
                <w:lang w:eastAsia="en-AU"/>
              </w:rPr>
              <w:t>inishers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Glass-makers, </w:t>
            </w:r>
            <w:r>
              <w:rPr>
                <w:sz w:val="20"/>
                <w:szCs w:val="20"/>
                <w:lang w:eastAsia="en-AU"/>
              </w:rPr>
              <w:t>C</w:t>
            </w:r>
            <w:r w:rsidRPr="00C32F38">
              <w:rPr>
                <w:sz w:val="20"/>
                <w:szCs w:val="20"/>
                <w:lang w:eastAsia="en-AU"/>
              </w:rPr>
              <w:t xml:space="preserve">utters, </w:t>
            </w:r>
            <w:r>
              <w:rPr>
                <w:sz w:val="20"/>
                <w:szCs w:val="20"/>
                <w:lang w:eastAsia="en-AU"/>
              </w:rPr>
              <w:t>G</w:t>
            </w:r>
            <w:r w:rsidRPr="00C32F38">
              <w:rPr>
                <w:sz w:val="20"/>
                <w:szCs w:val="20"/>
                <w:lang w:eastAsia="en-AU"/>
              </w:rPr>
              <w:t xml:space="preserve">rinders and </w:t>
            </w:r>
            <w:r>
              <w:rPr>
                <w:sz w:val="20"/>
                <w:szCs w:val="20"/>
                <w:lang w:eastAsia="en-AU"/>
              </w:rPr>
              <w:t>F</w:t>
            </w:r>
            <w:r w:rsidRPr="00C32F38">
              <w:rPr>
                <w:sz w:val="20"/>
                <w:szCs w:val="20"/>
                <w:lang w:eastAsia="en-AU"/>
              </w:rPr>
              <w:t>inishers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Signwriters, </w:t>
            </w:r>
            <w:r>
              <w:rPr>
                <w:b/>
                <w:sz w:val="20"/>
                <w:szCs w:val="20"/>
                <w:lang w:eastAsia="en-AU"/>
              </w:rPr>
              <w:t>D</w:t>
            </w:r>
            <w:r w:rsidRPr="00C32F38">
              <w:rPr>
                <w:b/>
                <w:sz w:val="20"/>
                <w:szCs w:val="20"/>
                <w:lang w:eastAsia="en-AU"/>
              </w:rPr>
              <w:t xml:space="preserve">ecorative </w:t>
            </w:r>
            <w:r>
              <w:rPr>
                <w:b/>
                <w:sz w:val="20"/>
                <w:szCs w:val="20"/>
                <w:lang w:eastAsia="en-AU"/>
              </w:rPr>
              <w:t>P</w:t>
            </w:r>
            <w:r w:rsidRPr="00C32F38">
              <w:rPr>
                <w:b/>
                <w:sz w:val="20"/>
                <w:szCs w:val="20"/>
                <w:lang w:eastAsia="en-AU"/>
              </w:rPr>
              <w:t xml:space="preserve">ainters, </w:t>
            </w:r>
            <w:r>
              <w:rPr>
                <w:b/>
                <w:sz w:val="20"/>
                <w:szCs w:val="20"/>
                <w:lang w:eastAsia="en-AU"/>
              </w:rPr>
              <w:t>E</w:t>
            </w:r>
            <w:r w:rsidRPr="00C32F38">
              <w:rPr>
                <w:b/>
                <w:sz w:val="20"/>
                <w:szCs w:val="20"/>
                <w:lang w:eastAsia="en-AU"/>
              </w:rPr>
              <w:t xml:space="preserve">ngravers and </w:t>
            </w:r>
            <w:r>
              <w:rPr>
                <w:b/>
                <w:sz w:val="20"/>
                <w:szCs w:val="20"/>
                <w:lang w:eastAsia="en-AU"/>
              </w:rPr>
              <w:t>E</w:t>
            </w:r>
            <w:r w:rsidRPr="00C32F38">
              <w:rPr>
                <w:b/>
                <w:sz w:val="20"/>
                <w:szCs w:val="20"/>
                <w:lang w:eastAsia="en-AU"/>
              </w:rPr>
              <w:t>tchers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Glass </w:t>
            </w:r>
            <w:r>
              <w:rPr>
                <w:sz w:val="20"/>
                <w:szCs w:val="20"/>
                <w:lang w:eastAsia="en-AU"/>
              </w:rPr>
              <w:t>E</w:t>
            </w:r>
            <w:r w:rsidRPr="00C32F38">
              <w:rPr>
                <w:sz w:val="20"/>
                <w:szCs w:val="20"/>
                <w:lang w:eastAsia="en-AU"/>
              </w:rPr>
              <w:t xml:space="preserve">ngravers and </w:t>
            </w:r>
            <w:r>
              <w:rPr>
                <w:sz w:val="20"/>
                <w:szCs w:val="20"/>
                <w:lang w:eastAsia="en-AU"/>
              </w:rPr>
              <w:t>E</w:t>
            </w:r>
            <w:r w:rsidRPr="00C32F38">
              <w:rPr>
                <w:sz w:val="20"/>
                <w:szCs w:val="20"/>
                <w:lang w:eastAsia="en-AU"/>
              </w:rPr>
              <w:t>tchers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Glass, </w:t>
            </w:r>
            <w:r>
              <w:rPr>
                <w:sz w:val="20"/>
                <w:szCs w:val="20"/>
                <w:lang w:eastAsia="en-AU"/>
              </w:rPr>
              <w:t>C</w:t>
            </w:r>
            <w:r w:rsidRPr="00C32F38">
              <w:rPr>
                <w:sz w:val="20"/>
                <w:szCs w:val="20"/>
                <w:lang w:eastAsia="en-AU"/>
              </w:rPr>
              <w:t xml:space="preserve">eramics and </w:t>
            </w:r>
            <w:r>
              <w:rPr>
                <w:sz w:val="20"/>
                <w:szCs w:val="20"/>
                <w:lang w:eastAsia="en-AU"/>
              </w:rPr>
              <w:t>R</w:t>
            </w:r>
            <w:r w:rsidRPr="00C32F38">
              <w:rPr>
                <w:sz w:val="20"/>
                <w:szCs w:val="20"/>
                <w:lang w:eastAsia="en-AU"/>
              </w:rPr>
              <w:t xml:space="preserve">elated </w:t>
            </w:r>
            <w:r>
              <w:rPr>
                <w:sz w:val="20"/>
                <w:szCs w:val="20"/>
                <w:lang w:eastAsia="en-AU"/>
              </w:rPr>
              <w:t>D</w:t>
            </w:r>
            <w:r w:rsidRPr="00C32F38">
              <w:rPr>
                <w:sz w:val="20"/>
                <w:szCs w:val="20"/>
                <w:lang w:eastAsia="en-AU"/>
              </w:rPr>
              <w:t xml:space="preserve">ecorative </w:t>
            </w:r>
            <w:r>
              <w:rPr>
                <w:sz w:val="20"/>
                <w:szCs w:val="20"/>
                <w:lang w:eastAsia="en-AU"/>
              </w:rPr>
              <w:t>P</w:t>
            </w:r>
            <w:r w:rsidRPr="00C32F38">
              <w:rPr>
                <w:sz w:val="20"/>
                <w:szCs w:val="20"/>
                <w:lang w:eastAsia="en-AU"/>
              </w:rPr>
              <w:t>ainters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Handicraft </w:t>
            </w:r>
            <w:r>
              <w:rPr>
                <w:sz w:val="20"/>
                <w:szCs w:val="20"/>
                <w:lang w:eastAsia="en-AU"/>
              </w:rPr>
              <w:t>W</w:t>
            </w:r>
            <w:r w:rsidRPr="00C32F38">
              <w:rPr>
                <w:sz w:val="20"/>
                <w:szCs w:val="20"/>
                <w:lang w:eastAsia="en-AU"/>
              </w:rPr>
              <w:t xml:space="preserve">orkers in </w:t>
            </w:r>
            <w:r>
              <w:rPr>
                <w:sz w:val="20"/>
                <w:szCs w:val="20"/>
                <w:lang w:eastAsia="en-AU"/>
              </w:rPr>
              <w:t>W</w:t>
            </w:r>
            <w:r w:rsidRPr="00C32F38">
              <w:rPr>
                <w:sz w:val="20"/>
                <w:szCs w:val="20"/>
                <w:lang w:eastAsia="en-AU"/>
              </w:rPr>
              <w:t xml:space="preserve">ood and </w:t>
            </w:r>
            <w:r>
              <w:rPr>
                <w:sz w:val="20"/>
                <w:szCs w:val="20"/>
                <w:lang w:eastAsia="en-AU"/>
              </w:rPr>
              <w:t>R</w:t>
            </w:r>
            <w:r w:rsidRPr="00C32F38">
              <w:rPr>
                <w:sz w:val="20"/>
                <w:szCs w:val="20"/>
                <w:lang w:eastAsia="en-AU"/>
              </w:rPr>
              <w:t xml:space="preserve">elated </w:t>
            </w:r>
            <w:r>
              <w:rPr>
                <w:sz w:val="20"/>
                <w:szCs w:val="20"/>
                <w:lang w:eastAsia="en-AU"/>
              </w:rPr>
              <w:lastRenderedPageBreak/>
              <w:t>M</w:t>
            </w:r>
            <w:r w:rsidRPr="00C32F38">
              <w:rPr>
                <w:sz w:val="20"/>
                <w:szCs w:val="20"/>
                <w:lang w:eastAsia="en-AU"/>
              </w:rPr>
              <w:t>aterials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Basketry </w:t>
            </w:r>
            <w:r>
              <w:rPr>
                <w:sz w:val="20"/>
                <w:szCs w:val="20"/>
                <w:lang w:eastAsia="en-AU"/>
              </w:rPr>
              <w:t>W</w:t>
            </w:r>
            <w:r w:rsidRPr="00C32F38">
              <w:rPr>
                <w:sz w:val="20"/>
                <w:szCs w:val="20"/>
                <w:lang w:eastAsia="en-AU"/>
              </w:rPr>
              <w:t xml:space="preserve">eavers, </w:t>
            </w:r>
            <w:r>
              <w:rPr>
                <w:sz w:val="20"/>
                <w:szCs w:val="20"/>
                <w:lang w:eastAsia="en-AU"/>
              </w:rPr>
              <w:t>B</w:t>
            </w:r>
            <w:r w:rsidRPr="00C32F38">
              <w:rPr>
                <w:sz w:val="20"/>
                <w:szCs w:val="20"/>
                <w:lang w:eastAsia="en-AU"/>
              </w:rPr>
              <w:t xml:space="preserve">rush </w:t>
            </w:r>
            <w:r>
              <w:rPr>
                <w:sz w:val="20"/>
                <w:szCs w:val="20"/>
                <w:lang w:eastAsia="en-AU"/>
              </w:rPr>
              <w:t>M</w:t>
            </w:r>
            <w:r w:rsidRPr="00C32F38">
              <w:rPr>
                <w:sz w:val="20"/>
                <w:szCs w:val="20"/>
                <w:lang w:eastAsia="en-AU"/>
              </w:rPr>
              <w:t xml:space="preserve">akers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Handicraft </w:t>
            </w:r>
            <w:r>
              <w:rPr>
                <w:b/>
                <w:sz w:val="20"/>
                <w:szCs w:val="20"/>
                <w:lang w:eastAsia="en-AU"/>
              </w:rPr>
              <w:t>W</w:t>
            </w:r>
            <w:r w:rsidRPr="00C32F38">
              <w:rPr>
                <w:b/>
                <w:sz w:val="20"/>
                <w:szCs w:val="20"/>
                <w:lang w:eastAsia="en-AU"/>
              </w:rPr>
              <w:t xml:space="preserve">orkers in </w:t>
            </w:r>
            <w:r>
              <w:rPr>
                <w:b/>
                <w:sz w:val="20"/>
                <w:szCs w:val="20"/>
                <w:lang w:eastAsia="en-AU"/>
              </w:rPr>
              <w:t>T</w:t>
            </w:r>
            <w:r w:rsidRPr="00C32F38">
              <w:rPr>
                <w:b/>
                <w:sz w:val="20"/>
                <w:szCs w:val="20"/>
                <w:lang w:eastAsia="en-AU"/>
              </w:rPr>
              <w:t xml:space="preserve">extile, </w:t>
            </w:r>
            <w:r>
              <w:rPr>
                <w:b/>
                <w:sz w:val="20"/>
                <w:szCs w:val="20"/>
                <w:lang w:eastAsia="en-AU"/>
              </w:rPr>
              <w:t>L</w:t>
            </w:r>
            <w:r w:rsidRPr="00C32F38">
              <w:rPr>
                <w:b/>
                <w:sz w:val="20"/>
                <w:szCs w:val="20"/>
                <w:lang w:eastAsia="en-AU"/>
              </w:rPr>
              <w:t xml:space="preserve">eather and </w:t>
            </w:r>
            <w:r>
              <w:rPr>
                <w:b/>
                <w:sz w:val="20"/>
                <w:szCs w:val="20"/>
                <w:lang w:eastAsia="en-AU"/>
              </w:rPr>
              <w:t>R</w:t>
            </w:r>
            <w:r w:rsidRPr="00C32F38">
              <w:rPr>
                <w:b/>
                <w:sz w:val="20"/>
                <w:szCs w:val="20"/>
                <w:lang w:eastAsia="en-AU"/>
              </w:rPr>
              <w:t xml:space="preserve">elated </w:t>
            </w:r>
            <w:r>
              <w:rPr>
                <w:b/>
                <w:sz w:val="20"/>
                <w:szCs w:val="20"/>
                <w:lang w:eastAsia="en-AU"/>
              </w:rPr>
              <w:t>M</w:t>
            </w:r>
            <w:r w:rsidRPr="00C32F38">
              <w:rPr>
                <w:b/>
                <w:sz w:val="20"/>
                <w:szCs w:val="20"/>
                <w:lang w:eastAsia="en-AU"/>
              </w:rPr>
              <w:t>aterials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7318</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Handicraft </w:t>
            </w:r>
            <w:r>
              <w:rPr>
                <w:sz w:val="20"/>
                <w:szCs w:val="20"/>
                <w:lang w:eastAsia="en-AU"/>
              </w:rPr>
              <w:t>W</w:t>
            </w:r>
            <w:r w:rsidRPr="00C32F38">
              <w:rPr>
                <w:sz w:val="20"/>
                <w:szCs w:val="20"/>
                <w:lang w:eastAsia="en-AU"/>
              </w:rPr>
              <w:t xml:space="preserve">orkers in </w:t>
            </w:r>
            <w:r>
              <w:rPr>
                <w:sz w:val="20"/>
                <w:szCs w:val="20"/>
                <w:lang w:eastAsia="en-AU"/>
              </w:rPr>
              <w:t>T</w:t>
            </w:r>
            <w:r w:rsidRPr="00C32F38">
              <w:rPr>
                <w:sz w:val="20"/>
                <w:szCs w:val="20"/>
                <w:lang w:eastAsia="en-AU"/>
              </w:rPr>
              <w:t xml:space="preserve">extile, </w:t>
            </w:r>
            <w:r>
              <w:rPr>
                <w:sz w:val="20"/>
                <w:szCs w:val="20"/>
                <w:lang w:eastAsia="en-AU"/>
              </w:rPr>
              <w:t>L</w:t>
            </w:r>
            <w:r w:rsidRPr="00C32F38">
              <w:rPr>
                <w:sz w:val="20"/>
                <w:szCs w:val="20"/>
                <w:lang w:eastAsia="en-AU"/>
              </w:rPr>
              <w:t xml:space="preserve">eather and </w:t>
            </w:r>
            <w:r>
              <w:rPr>
                <w:sz w:val="20"/>
                <w:szCs w:val="20"/>
                <w:lang w:eastAsia="en-AU"/>
              </w:rPr>
              <w:t>R</w:t>
            </w:r>
            <w:r w:rsidRPr="00C32F38">
              <w:rPr>
                <w:sz w:val="20"/>
                <w:szCs w:val="20"/>
                <w:lang w:eastAsia="en-AU"/>
              </w:rPr>
              <w:t xml:space="preserve">elated </w:t>
            </w:r>
            <w:r>
              <w:rPr>
                <w:sz w:val="20"/>
                <w:szCs w:val="20"/>
                <w:lang w:eastAsia="en-AU"/>
              </w:rPr>
              <w:t>M</w:t>
            </w:r>
            <w:r w:rsidRPr="00C32F38">
              <w:rPr>
                <w:sz w:val="20"/>
                <w:szCs w:val="20"/>
                <w:lang w:eastAsia="en-AU"/>
              </w:rPr>
              <w:t>aterials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Fibre </w:t>
            </w:r>
            <w:r>
              <w:rPr>
                <w:sz w:val="20"/>
                <w:szCs w:val="20"/>
                <w:lang w:eastAsia="en-AU"/>
              </w:rPr>
              <w:t>P</w:t>
            </w:r>
            <w:r w:rsidRPr="00C32F38">
              <w:rPr>
                <w:sz w:val="20"/>
                <w:szCs w:val="20"/>
                <w:lang w:eastAsia="en-AU"/>
              </w:rPr>
              <w:t>reparers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Weavers, </w:t>
            </w:r>
            <w:r>
              <w:rPr>
                <w:sz w:val="20"/>
                <w:szCs w:val="20"/>
                <w:lang w:eastAsia="en-AU"/>
              </w:rPr>
              <w:t>K</w:t>
            </w:r>
            <w:r w:rsidRPr="00C32F38">
              <w:rPr>
                <w:sz w:val="20"/>
                <w:szCs w:val="20"/>
                <w:lang w:eastAsia="en-AU"/>
              </w:rPr>
              <w:t xml:space="preserve">nitters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Handicraft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7319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Machine-tool </w:t>
            </w:r>
            <w:r>
              <w:rPr>
                <w:sz w:val="20"/>
                <w:szCs w:val="20"/>
                <w:lang w:eastAsia="en-AU"/>
              </w:rPr>
              <w:t>S</w:t>
            </w:r>
            <w:r w:rsidRPr="00C32F38">
              <w:rPr>
                <w:sz w:val="20"/>
                <w:szCs w:val="20"/>
                <w:lang w:eastAsia="en-AU"/>
              </w:rPr>
              <w:t xml:space="preserve">etters and </w:t>
            </w:r>
            <w:r>
              <w:rPr>
                <w:sz w:val="20"/>
                <w:szCs w:val="20"/>
                <w:lang w:eastAsia="en-AU"/>
              </w:rPr>
              <w:t>S</w:t>
            </w:r>
            <w:r w:rsidRPr="00C32F38">
              <w:rPr>
                <w:sz w:val="20"/>
                <w:szCs w:val="20"/>
                <w:lang w:eastAsia="en-AU"/>
              </w:rPr>
              <w:t>etter-operators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Metal toymakers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Handicraft </w:t>
            </w:r>
            <w:r>
              <w:rPr>
                <w:sz w:val="20"/>
                <w:szCs w:val="20"/>
                <w:lang w:eastAsia="en-AU"/>
              </w:rPr>
              <w:t>W</w:t>
            </w:r>
            <w:r w:rsidRPr="00C32F38">
              <w:rPr>
                <w:sz w:val="20"/>
                <w:szCs w:val="20"/>
                <w:lang w:eastAsia="en-AU"/>
              </w:rPr>
              <w:t xml:space="preserve">orkers in </w:t>
            </w:r>
            <w:r>
              <w:rPr>
                <w:sz w:val="20"/>
                <w:szCs w:val="20"/>
                <w:lang w:eastAsia="en-AU"/>
              </w:rPr>
              <w:t>W</w:t>
            </w:r>
            <w:r w:rsidRPr="00C32F38">
              <w:rPr>
                <w:sz w:val="20"/>
                <w:szCs w:val="20"/>
                <w:lang w:eastAsia="en-AU"/>
              </w:rPr>
              <w:t xml:space="preserve">ood and </w:t>
            </w:r>
            <w:r>
              <w:rPr>
                <w:sz w:val="20"/>
                <w:szCs w:val="20"/>
                <w:lang w:eastAsia="en-AU"/>
              </w:rPr>
              <w:t>R</w:t>
            </w:r>
            <w:r w:rsidRPr="00C32F38">
              <w:rPr>
                <w:sz w:val="20"/>
                <w:szCs w:val="20"/>
                <w:lang w:eastAsia="en-AU"/>
              </w:rPr>
              <w:t xml:space="preserve">elated </w:t>
            </w:r>
            <w:r>
              <w:rPr>
                <w:sz w:val="20"/>
                <w:szCs w:val="20"/>
                <w:lang w:eastAsia="en-AU"/>
              </w:rPr>
              <w:t>M</w:t>
            </w:r>
            <w:r w:rsidRPr="00C32F38">
              <w:rPr>
                <w:sz w:val="20"/>
                <w:szCs w:val="20"/>
                <w:lang w:eastAsia="en-AU"/>
              </w:rPr>
              <w:t>aterials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Pre-press </w:t>
            </w:r>
            <w:r>
              <w:rPr>
                <w:b/>
                <w:sz w:val="20"/>
                <w:szCs w:val="20"/>
                <w:lang w:eastAsia="en-AU"/>
              </w:rPr>
              <w:t>T</w:t>
            </w:r>
            <w:r w:rsidRPr="00C32F38">
              <w:rPr>
                <w:b/>
                <w:sz w:val="20"/>
                <w:szCs w:val="20"/>
                <w:lang w:eastAsia="en-AU"/>
              </w:rPr>
              <w:t>echnicians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Compositors, </w:t>
            </w:r>
            <w:r>
              <w:rPr>
                <w:sz w:val="20"/>
                <w:szCs w:val="20"/>
                <w:lang w:eastAsia="en-AU"/>
              </w:rPr>
              <w:t>T</w:t>
            </w:r>
            <w:r w:rsidRPr="00C32F38">
              <w:rPr>
                <w:sz w:val="20"/>
                <w:szCs w:val="20"/>
                <w:lang w:eastAsia="en-AU"/>
              </w:rPr>
              <w:t xml:space="preserve">ypesetters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Stereotypers and </w:t>
            </w:r>
            <w:r>
              <w:rPr>
                <w:sz w:val="20"/>
                <w:szCs w:val="20"/>
                <w:lang w:eastAsia="en-AU"/>
              </w:rPr>
              <w:t>E</w:t>
            </w:r>
            <w:r w:rsidRPr="00C32F38">
              <w:rPr>
                <w:sz w:val="20"/>
                <w:szCs w:val="20"/>
                <w:lang w:eastAsia="en-AU"/>
              </w:rPr>
              <w:t>lectrotypers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Printing </w:t>
            </w:r>
            <w:r>
              <w:rPr>
                <w:sz w:val="20"/>
                <w:szCs w:val="20"/>
                <w:lang w:eastAsia="en-AU"/>
              </w:rPr>
              <w:t>E</w:t>
            </w:r>
            <w:r w:rsidRPr="00C32F38">
              <w:rPr>
                <w:sz w:val="20"/>
                <w:szCs w:val="20"/>
                <w:lang w:eastAsia="en-AU"/>
              </w:rPr>
              <w:t xml:space="preserve">ngravers and </w:t>
            </w:r>
            <w:r>
              <w:rPr>
                <w:sz w:val="20"/>
                <w:szCs w:val="20"/>
                <w:lang w:eastAsia="en-AU"/>
              </w:rPr>
              <w:t>E</w:t>
            </w:r>
            <w:r w:rsidRPr="00C32F38">
              <w:rPr>
                <w:sz w:val="20"/>
                <w:szCs w:val="20"/>
                <w:lang w:eastAsia="en-AU"/>
              </w:rPr>
              <w:t>tchers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Printers </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Compositors, </w:t>
            </w:r>
            <w:r>
              <w:rPr>
                <w:sz w:val="20"/>
                <w:szCs w:val="20"/>
                <w:lang w:eastAsia="en-AU"/>
              </w:rPr>
              <w:t>T</w:t>
            </w:r>
            <w:r w:rsidRPr="00C32F38">
              <w:rPr>
                <w:sz w:val="20"/>
                <w:szCs w:val="20"/>
                <w:lang w:eastAsia="en-AU"/>
              </w:rPr>
              <w:t xml:space="preserve">ypesetters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Printers, printing machine setters, takers-off</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Silk-screen, </w:t>
            </w:r>
            <w:r>
              <w:rPr>
                <w:sz w:val="20"/>
                <w:szCs w:val="20"/>
                <w:lang w:eastAsia="en-AU"/>
              </w:rPr>
              <w:t>B</w:t>
            </w:r>
            <w:r w:rsidRPr="00C32F38">
              <w:rPr>
                <w:sz w:val="20"/>
                <w:szCs w:val="20"/>
                <w:lang w:eastAsia="en-AU"/>
              </w:rPr>
              <w:t xml:space="preserve">lock and </w:t>
            </w:r>
            <w:r>
              <w:rPr>
                <w:sz w:val="20"/>
                <w:szCs w:val="20"/>
                <w:lang w:eastAsia="en-AU"/>
              </w:rPr>
              <w:t>T</w:t>
            </w:r>
            <w:r w:rsidRPr="00C32F38">
              <w:rPr>
                <w:sz w:val="20"/>
                <w:szCs w:val="20"/>
                <w:lang w:eastAsia="en-AU"/>
              </w:rPr>
              <w:t xml:space="preserve">extile </w:t>
            </w:r>
            <w:r>
              <w:rPr>
                <w:sz w:val="20"/>
                <w:szCs w:val="20"/>
                <w:lang w:eastAsia="en-AU"/>
              </w:rPr>
              <w:t>P</w:t>
            </w:r>
            <w:r w:rsidRPr="00C32F38">
              <w:rPr>
                <w:sz w:val="20"/>
                <w:szCs w:val="20"/>
                <w:lang w:eastAsia="en-AU"/>
              </w:rPr>
              <w:t>rinters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8251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Printing-machine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Print </w:t>
            </w:r>
            <w:r>
              <w:rPr>
                <w:b/>
                <w:sz w:val="20"/>
                <w:szCs w:val="20"/>
                <w:lang w:eastAsia="en-AU"/>
              </w:rPr>
              <w:t>F</w:t>
            </w:r>
            <w:r w:rsidRPr="00C32F38">
              <w:rPr>
                <w:b/>
                <w:sz w:val="20"/>
                <w:szCs w:val="20"/>
                <w:lang w:eastAsia="en-AU"/>
              </w:rPr>
              <w:t xml:space="preserve">inishing and </w:t>
            </w:r>
            <w:r>
              <w:rPr>
                <w:b/>
                <w:sz w:val="20"/>
                <w:szCs w:val="20"/>
                <w:lang w:eastAsia="en-AU"/>
              </w:rPr>
              <w:t>B</w:t>
            </w:r>
            <w:r w:rsidRPr="00C32F38">
              <w:rPr>
                <w:b/>
                <w:sz w:val="20"/>
                <w:szCs w:val="20"/>
                <w:lang w:eastAsia="en-AU"/>
              </w:rPr>
              <w:t xml:space="preserve">inding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7323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Bookbinders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Bookbinding-machine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Building and </w:t>
            </w:r>
            <w:r>
              <w:rPr>
                <w:b/>
                <w:sz w:val="20"/>
                <w:szCs w:val="20"/>
                <w:lang w:eastAsia="en-AU"/>
              </w:rPr>
              <w:t>R</w:t>
            </w:r>
            <w:r w:rsidRPr="00C32F38">
              <w:rPr>
                <w:b/>
                <w:sz w:val="20"/>
                <w:szCs w:val="20"/>
                <w:lang w:eastAsia="en-AU"/>
              </w:rPr>
              <w:t xml:space="preserve">elated </w:t>
            </w:r>
            <w:r>
              <w:rPr>
                <w:b/>
                <w:sz w:val="20"/>
                <w:szCs w:val="20"/>
                <w:lang w:eastAsia="en-AU"/>
              </w:rPr>
              <w:t>E</w:t>
            </w:r>
            <w:r w:rsidRPr="00C32F38">
              <w:rPr>
                <w:b/>
                <w:sz w:val="20"/>
                <w:szCs w:val="20"/>
                <w:lang w:eastAsia="en-AU"/>
              </w:rPr>
              <w:t>lectricians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7411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7137</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and </w:t>
            </w:r>
            <w:r>
              <w:rPr>
                <w:sz w:val="20"/>
                <w:szCs w:val="20"/>
                <w:lang w:eastAsia="en-AU"/>
              </w:rPr>
              <w:t>R</w:t>
            </w:r>
            <w:r w:rsidRPr="00C32F38">
              <w:rPr>
                <w:sz w:val="20"/>
                <w:szCs w:val="20"/>
                <w:lang w:eastAsia="en-AU"/>
              </w:rPr>
              <w:t xml:space="preserve">elated </w:t>
            </w:r>
            <w:r>
              <w:rPr>
                <w:sz w:val="20"/>
                <w:szCs w:val="20"/>
                <w:lang w:eastAsia="en-AU"/>
              </w:rPr>
              <w:t>E</w:t>
            </w:r>
            <w:r w:rsidRPr="00C32F38">
              <w:rPr>
                <w:sz w:val="20"/>
                <w:szCs w:val="20"/>
                <w:lang w:eastAsia="en-AU"/>
              </w:rPr>
              <w:t>lectricians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Electrical </w:t>
            </w:r>
            <w:r>
              <w:rPr>
                <w:b/>
                <w:sz w:val="20"/>
                <w:szCs w:val="20"/>
                <w:lang w:eastAsia="en-AU"/>
              </w:rPr>
              <w:t>M</w:t>
            </w:r>
            <w:r w:rsidRPr="00C32F38">
              <w:rPr>
                <w:b/>
                <w:sz w:val="20"/>
                <w:szCs w:val="20"/>
                <w:lang w:eastAsia="en-AU"/>
              </w:rPr>
              <w:t xml:space="preserve">echanics and </w:t>
            </w:r>
            <w:r>
              <w:rPr>
                <w:b/>
                <w:sz w:val="20"/>
                <w:szCs w:val="20"/>
                <w:lang w:eastAsia="en-AU"/>
              </w:rPr>
              <w:t>F</w:t>
            </w:r>
            <w:r w:rsidRPr="00C32F38">
              <w:rPr>
                <w:b/>
                <w:sz w:val="20"/>
                <w:szCs w:val="20"/>
                <w:lang w:eastAsia="en-AU"/>
              </w:rPr>
              <w:t>itters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7412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Electrical </w:t>
            </w:r>
            <w:r>
              <w:rPr>
                <w:sz w:val="20"/>
                <w:szCs w:val="20"/>
                <w:lang w:eastAsia="en-AU"/>
              </w:rPr>
              <w:t>M</w:t>
            </w:r>
            <w:r w:rsidRPr="00C32F38">
              <w:rPr>
                <w:sz w:val="20"/>
                <w:szCs w:val="20"/>
                <w:lang w:eastAsia="en-AU"/>
              </w:rPr>
              <w:t xml:space="preserve">echanics and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Electrical </w:t>
            </w:r>
            <w:r>
              <w:rPr>
                <w:b/>
                <w:sz w:val="20"/>
                <w:szCs w:val="20"/>
                <w:lang w:eastAsia="en-AU"/>
              </w:rPr>
              <w:t>L</w:t>
            </w:r>
            <w:r w:rsidRPr="00C32F38">
              <w:rPr>
                <w:b/>
                <w:sz w:val="20"/>
                <w:szCs w:val="20"/>
                <w:lang w:eastAsia="en-AU"/>
              </w:rPr>
              <w:t xml:space="preserve">ine </w:t>
            </w:r>
            <w:r>
              <w:rPr>
                <w:b/>
                <w:sz w:val="20"/>
                <w:szCs w:val="20"/>
                <w:lang w:eastAsia="en-AU"/>
              </w:rPr>
              <w:t>I</w:t>
            </w:r>
            <w:r w:rsidRPr="00C32F38">
              <w:rPr>
                <w:b/>
                <w:sz w:val="20"/>
                <w:szCs w:val="20"/>
                <w:lang w:eastAsia="en-AU"/>
              </w:rPr>
              <w:t xml:space="preserve">nstallers and </w:t>
            </w:r>
            <w:r>
              <w:rPr>
                <w:b/>
                <w:sz w:val="20"/>
                <w:szCs w:val="20"/>
                <w:lang w:eastAsia="en-AU"/>
              </w:rPr>
              <w:t>R</w:t>
            </w:r>
            <w:r w:rsidRPr="00C32F38">
              <w:rPr>
                <w:b/>
                <w:sz w:val="20"/>
                <w:szCs w:val="20"/>
                <w:lang w:eastAsia="en-AU"/>
              </w:rPr>
              <w:t xml:space="preserve">epairers </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7413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Electrical </w:t>
            </w:r>
            <w:r>
              <w:rPr>
                <w:sz w:val="20"/>
                <w:szCs w:val="20"/>
                <w:lang w:eastAsia="en-AU"/>
              </w:rPr>
              <w:t>L</w:t>
            </w:r>
            <w:r w:rsidRPr="00C32F38">
              <w:rPr>
                <w:sz w:val="20"/>
                <w:szCs w:val="20"/>
                <w:lang w:eastAsia="en-AU"/>
              </w:rPr>
              <w:t xml:space="preserve">ine </w:t>
            </w:r>
            <w:r>
              <w:rPr>
                <w:sz w:val="20"/>
                <w:szCs w:val="20"/>
                <w:lang w:eastAsia="en-AU"/>
              </w:rPr>
              <w:t>I</w:t>
            </w:r>
            <w:r w:rsidRPr="00C32F38">
              <w:rPr>
                <w:sz w:val="20"/>
                <w:szCs w:val="20"/>
                <w:lang w:eastAsia="en-AU"/>
              </w:rPr>
              <w:t xml:space="preserve">nstallers, </w:t>
            </w:r>
            <w:r>
              <w:rPr>
                <w:sz w:val="20"/>
                <w:szCs w:val="20"/>
                <w:lang w:eastAsia="en-AU"/>
              </w:rPr>
              <w:t>R</w:t>
            </w:r>
            <w:r w:rsidRPr="00C32F38">
              <w:rPr>
                <w:sz w:val="20"/>
                <w:szCs w:val="20"/>
                <w:lang w:eastAsia="en-AU"/>
              </w:rPr>
              <w:t xml:space="preserve">epairers and </w:t>
            </w:r>
            <w:r>
              <w:rPr>
                <w:sz w:val="20"/>
                <w:szCs w:val="20"/>
                <w:lang w:eastAsia="en-AU"/>
              </w:rPr>
              <w:t>C</w:t>
            </w:r>
            <w:r w:rsidRPr="00C32F38">
              <w:rPr>
                <w:sz w:val="20"/>
                <w:szCs w:val="20"/>
                <w:lang w:eastAsia="en-AU"/>
              </w:rPr>
              <w:t xml:space="preserve">able </w:t>
            </w:r>
            <w:r>
              <w:rPr>
                <w:sz w:val="20"/>
                <w:szCs w:val="20"/>
                <w:lang w:eastAsia="en-AU"/>
              </w:rPr>
              <w:t>J</w:t>
            </w:r>
            <w:r w:rsidRPr="00C32F38">
              <w:rPr>
                <w:sz w:val="20"/>
                <w:szCs w:val="20"/>
                <w:lang w:eastAsia="en-AU"/>
              </w:rPr>
              <w:t>ointers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Electronics </w:t>
            </w:r>
            <w:r>
              <w:rPr>
                <w:b/>
                <w:sz w:val="20"/>
                <w:szCs w:val="20"/>
                <w:lang w:eastAsia="en-AU"/>
              </w:rPr>
              <w:t>M</w:t>
            </w:r>
            <w:r w:rsidRPr="00C32F38">
              <w:rPr>
                <w:b/>
                <w:sz w:val="20"/>
                <w:szCs w:val="20"/>
                <w:lang w:eastAsia="en-AU"/>
              </w:rPr>
              <w:t xml:space="preserve">echanics and </w:t>
            </w:r>
            <w:r>
              <w:rPr>
                <w:b/>
                <w:sz w:val="20"/>
                <w:szCs w:val="20"/>
                <w:lang w:eastAsia="en-AU"/>
              </w:rPr>
              <w:t>S</w:t>
            </w:r>
            <w:r w:rsidRPr="00C32F38">
              <w:rPr>
                <w:b/>
                <w:sz w:val="20"/>
                <w:szCs w:val="20"/>
                <w:lang w:eastAsia="en-AU"/>
              </w:rPr>
              <w:t>ervicers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7421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Electronics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Electronics </w:t>
            </w:r>
            <w:r>
              <w:rPr>
                <w:sz w:val="20"/>
                <w:szCs w:val="20"/>
                <w:lang w:eastAsia="en-AU"/>
              </w:rPr>
              <w:t>M</w:t>
            </w:r>
            <w:r w:rsidRPr="00C32F38">
              <w:rPr>
                <w:sz w:val="20"/>
                <w:szCs w:val="20"/>
                <w:lang w:eastAsia="en-AU"/>
              </w:rPr>
              <w:t xml:space="preserve">echanics and </w:t>
            </w:r>
            <w:r>
              <w:rPr>
                <w:sz w:val="20"/>
                <w:szCs w:val="20"/>
                <w:lang w:eastAsia="en-AU"/>
              </w:rPr>
              <w:t>S</w:t>
            </w:r>
            <w:r w:rsidRPr="00C32F38">
              <w:rPr>
                <w:sz w:val="20"/>
                <w:szCs w:val="20"/>
                <w:lang w:eastAsia="en-AU"/>
              </w:rPr>
              <w:t>ervicers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Information and </w:t>
            </w:r>
            <w:r>
              <w:rPr>
                <w:b/>
                <w:sz w:val="20"/>
                <w:szCs w:val="20"/>
                <w:lang w:eastAsia="en-AU"/>
              </w:rPr>
              <w:t>C</w:t>
            </w:r>
            <w:r w:rsidRPr="00C32F38">
              <w:rPr>
                <w:b/>
                <w:sz w:val="20"/>
                <w:szCs w:val="20"/>
                <w:lang w:eastAsia="en-AU"/>
              </w:rPr>
              <w:t xml:space="preserve">ommunications </w:t>
            </w:r>
            <w:r>
              <w:rPr>
                <w:b/>
                <w:sz w:val="20"/>
                <w:szCs w:val="20"/>
                <w:lang w:eastAsia="en-AU"/>
              </w:rPr>
              <w:t>T</w:t>
            </w:r>
            <w:r w:rsidRPr="00C32F38">
              <w:rPr>
                <w:b/>
                <w:sz w:val="20"/>
                <w:szCs w:val="20"/>
                <w:lang w:eastAsia="en-AU"/>
              </w:rPr>
              <w:t xml:space="preserve">echnology </w:t>
            </w:r>
            <w:r>
              <w:rPr>
                <w:b/>
                <w:sz w:val="20"/>
                <w:szCs w:val="20"/>
                <w:lang w:eastAsia="en-AU"/>
              </w:rPr>
              <w:t>I</w:t>
            </w:r>
            <w:r w:rsidRPr="00C32F38">
              <w:rPr>
                <w:b/>
                <w:sz w:val="20"/>
                <w:szCs w:val="20"/>
                <w:lang w:eastAsia="en-AU"/>
              </w:rPr>
              <w:t xml:space="preserve">nstallers and </w:t>
            </w:r>
            <w:r>
              <w:rPr>
                <w:b/>
                <w:sz w:val="20"/>
                <w:szCs w:val="20"/>
                <w:lang w:eastAsia="en-AU"/>
              </w:rPr>
              <w:t>S</w:t>
            </w:r>
            <w:r w:rsidRPr="00C32F38">
              <w:rPr>
                <w:b/>
                <w:sz w:val="20"/>
                <w:szCs w:val="20"/>
                <w:lang w:eastAsia="en-AU"/>
              </w:rPr>
              <w:t>ervicers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7422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Electronics </w:t>
            </w:r>
            <w:r>
              <w:rPr>
                <w:sz w:val="20"/>
                <w:szCs w:val="20"/>
                <w:lang w:eastAsia="en-AU"/>
              </w:rPr>
              <w:t>F</w:t>
            </w:r>
            <w:r w:rsidRPr="00C32F38">
              <w:rPr>
                <w:sz w:val="20"/>
                <w:szCs w:val="20"/>
                <w:lang w:eastAsia="en-AU"/>
              </w:rPr>
              <w:t>itters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Electronics </w:t>
            </w:r>
            <w:r>
              <w:rPr>
                <w:sz w:val="20"/>
                <w:szCs w:val="20"/>
                <w:lang w:eastAsia="en-AU"/>
              </w:rPr>
              <w:t>M</w:t>
            </w:r>
            <w:r w:rsidRPr="00C32F38">
              <w:rPr>
                <w:sz w:val="20"/>
                <w:szCs w:val="20"/>
                <w:lang w:eastAsia="en-AU"/>
              </w:rPr>
              <w:t xml:space="preserve">echanics and </w:t>
            </w:r>
            <w:r>
              <w:rPr>
                <w:sz w:val="20"/>
                <w:szCs w:val="20"/>
                <w:lang w:eastAsia="en-AU"/>
              </w:rPr>
              <w:t>S</w:t>
            </w:r>
            <w:r w:rsidRPr="00C32F38">
              <w:rPr>
                <w:sz w:val="20"/>
                <w:szCs w:val="20"/>
                <w:lang w:eastAsia="en-AU"/>
              </w:rPr>
              <w:t>ervicers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Telegraph and </w:t>
            </w:r>
            <w:r>
              <w:rPr>
                <w:sz w:val="20"/>
                <w:szCs w:val="20"/>
                <w:lang w:eastAsia="en-AU"/>
              </w:rPr>
              <w:t>T</w:t>
            </w:r>
            <w:r w:rsidRPr="00C32F38">
              <w:rPr>
                <w:sz w:val="20"/>
                <w:szCs w:val="20"/>
                <w:lang w:eastAsia="en-AU"/>
              </w:rPr>
              <w:t xml:space="preserve">elephone </w:t>
            </w:r>
            <w:r>
              <w:rPr>
                <w:sz w:val="20"/>
                <w:szCs w:val="20"/>
                <w:lang w:eastAsia="en-AU"/>
              </w:rPr>
              <w:t>I</w:t>
            </w:r>
            <w:r w:rsidRPr="00C32F38">
              <w:rPr>
                <w:sz w:val="20"/>
                <w:szCs w:val="20"/>
                <w:lang w:eastAsia="en-AU"/>
              </w:rPr>
              <w:t xml:space="preserve">nstallers and </w:t>
            </w:r>
            <w:r>
              <w:rPr>
                <w:sz w:val="20"/>
                <w:szCs w:val="20"/>
                <w:lang w:eastAsia="en-AU"/>
              </w:rPr>
              <w:t>S</w:t>
            </w:r>
            <w:r w:rsidRPr="00C32F38">
              <w:rPr>
                <w:sz w:val="20"/>
                <w:szCs w:val="20"/>
                <w:lang w:eastAsia="en-AU"/>
              </w:rPr>
              <w:t>ervicers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7245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Electrical </w:t>
            </w:r>
            <w:r>
              <w:rPr>
                <w:sz w:val="20"/>
                <w:szCs w:val="20"/>
                <w:lang w:eastAsia="en-AU"/>
              </w:rPr>
              <w:t>L</w:t>
            </w:r>
            <w:r w:rsidRPr="00C32F38">
              <w:rPr>
                <w:sz w:val="20"/>
                <w:szCs w:val="20"/>
                <w:lang w:eastAsia="en-AU"/>
              </w:rPr>
              <w:t xml:space="preserve">ine </w:t>
            </w:r>
            <w:r>
              <w:rPr>
                <w:sz w:val="20"/>
                <w:szCs w:val="20"/>
                <w:lang w:eastAsia="en-AU"/>
              </w:rPr>
              <w:t>I</w:t>
            </w:r>
            <w:r w:rsidRPr="00C32F38">
              <w:rPr>
                <w:sz w:val="20"/>
                <w:szCs w:val="20"/>
                <w:lang w:eastAsia="en-AU"/>
              </w:rPr>
              <w:t xml:space="preserve">nstallers, </w:t>
            </w:r>
            <w:r>
              <w:rPr>
                <w:sz w:val="20"/>
                <w:szCs w:val="20"/>
                <w:lang w:eastAsia="en-AU"/>
              </w:rPr>
              <w:t>R</w:t>
            </w:r>
            <w:r w:rsidRPr="00C32F38">
              <w:rPr>
                <w:sz w:val="20"/>
                <w:szCs w:val="20"/>
                <w:lang w:eastAsia="en-AU"/>
              </w:rPr>
              <w:t xml:space="preserve">epairers and </w:t>
            </w:r>
            <w:r>
              <w:rPr>
                <w:sz w:val="20"/>
                <w:szCs w:val="20"/>
                <w:lang w:eastAsia="en-AU"/>
              </w:rPr>
              <w:t>C</w:t>
            </w:r>
            <w:r w:rsidRPr="00C32F38">
              <w:rPr>
                <w:sz w:val="20"/>
                <w:szCs w:val="20"/>
                <w:lang w:eastAsia="en-AU"/>
              </w:rPr>
              <w:t xml:space="preserve">able </w:t>
            </w:r>
            <w:r>
              <w:rPr>
                <w:sz w:val="20"/>
                <w:szCs w:val="20"/>
                <w:lang w:eastAsia="en-AU"/>
              </w:rPr>
              <w:t>J</w:t>
            </w:r>
            <w:r w:rsidRPr="00C32F38">
              <w:rPr>
                <w:sz w:val="20"/>
                <w:szCs w:val="20"/>
                <w:lang w:eastAsia="en-AU"/>
              </w:rPr>
              <w:t>ointers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Butchers, </w:t>
            </w:r>
            <w:r>
              <w:rPr>
                <w:b/>
                <w:sz w:val="20"/>
                <w:szCs w:val="20"/>
                <w:lang w:eastAsia="en-AU"/>
              </w:rPr>
              <w:t>F</w:t>
            </w:r>
            <w:r w:rsidRPr="00C32F38">
              <w:rPr>
                <w:b/>
                <w:sz w:val="20"/>
                <w:szCs w:val="20"/>
                <w:lang w:eastAsia="en-AU"/>
              </w:rPr>
              <w:t xml:space="preserve">ishmongers and </w:t>
            </w:r>
            <w:r>
              <w:rPr>
                <w:b/>
                <w:sz w:val="20"/>
                <w:szCs w:val="20"/>
                <w:lang w:eastAsia="en-AU"/>
              </w:rPr>
              <w:t>R</w:t>
            </w:r>
            <w:r w:rsidRPr="00C32F38">
              <w:rPr>
                <w:b/>
                <w:sz w:val="20"/>
                <w:szCs w:val="20"/>
                <w:lang w:eastAsia="en-AU"/>
              </w:rPr>
              <w:t xml:space="preserve">elated </w:t>
            </w:r>
            <w:r>
              <w:rPr>
                <w:b/>
                <w:sz w:val="20"/>
                <w:szCs w:val="20"/>
                <w:lang w:eastAsia="en-AU"/>
              </w:rPr>
              <w:t>F</w:t>
            </w:r>
            <w:r w:rsidRPr="00C32F38">
              <w:rPr>
                <w:b/>
                <w:sz w:val="20"/>
                <w:szCs w:val="20"/>
                <w:lang w:eastAsia="en-AU"/>
              </w:rPr>
              <w:t xml:space="preserve">ood </w:t>
            </w:r>
            <w:r>
              <w:rPr>
                <w:b/>
                <w:sz w:val="20"/>
                <w:szCs w:val="20"/>
                <w:lang w:eastAsia="en-AU"/>
              </w:rPr>
              <w:t>P</w:t>
            </w:r>
            <w:r w:rsidRPr="00C32F38">
              <w:rPr>
                <w:b/>
                <w:sz w:val="20"/>
                <w:szCs w:val="20"/>
                <w:lang w:eastAsia="en-AU"/>
              </w:rPr>
              <w:t>reparers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Butchers, </w:t>
            </w:r>
            <w:r>
              <w:rPr>
                <w:sz w:val="20"/>
                <w:szCs w:val="20"/>
                <w:lang w:eastAsia="en-AU"/>
              </w:rPr>
              <w:t>F</w:t>
            </w:r>
            <w:r w:rsidRPr="00C32F38">
              <w:rPr>
                <w:sz w:val="20"/>
                <w:szCs w:val="20"/>
                <w:lang w:eastAsia="en-AU"/>
              </w:rPr>
              <w:t xml:space="preserve">ishmongers and </w:t>
            </w:r>
            <w:r>
              <w:rPr>
                <w:sz w:val="20"/>
                <w:szCs w:val="20"/>
                <w:lang w:eastAsia="en-AU"/>
              </w:rPr>
              <w:t>R</w:t>
            </w:r>
            <w:r w:rsidRPr="00C32F38">
              <w:rPr>
                <w:sz w:val="20"/>
                <w:szCs w:val="20"/>
                <w:lang w:eastAsia="en-AU"/>
              </w:rPr>
              <w:t xml:space="preserve">elated </w:t>
            </w:r>
            <w:r>
              <w:rPr>
                <w:sz w:val="20"/>
                <w:szCs w:val="20"/>
                <w:lang w:eastAsia="en-AU"/>
              </w:rPr>
              <w:t>F</w:t>
            </w:r>
            <w:r w:rsidRPr="00C32F38">
              <w:rPr>
                <w:sz w:val="20"/>
                <w:szCs w:val="20"/>
                <w:lang w:eastAsia="en-AU"/>
              </w:rPr>
              <w:t xml:space="preserve">ood </w:t>
            </w:r>
            <w:r>
              <w:rPr>
                <w:sz w:val="20"/>
                <w:szCs w:val="20"/>
                <w:lang w:eastAsia="en-AU"/>
              </w:rPr>
              <w:t>P</w:t>
            </w:r>
            <w:r w:rsidRPr="00C32F38">
              <w:rPr>
                <w:sz w:val="20"/>
                <w:szCs w:val="20"/>
                <w:lang w:eastAsia="en-AU"/>
              </w:rPr>
              <w:t>reparers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Bakers, </w:t>
            </w:r>
            <w:r>
              <w:rPr>
                <w:b/>
                <w:sz w:val="20"/>
                <w:szCs w:val="20"/>
                <w:lang w:eastAsia="en-AU"/>
              </w:rPr>
              <w:t>P</w:t>
            </w:r>
            <w:r w:rsidRPr="00C32F38">
              <w:rPr>
                <w:b/>
                <w:sz w:val="20"/>
                <w:szCs w:val="20"/>
                <w:lang w:eastAsia="en-AU"/>
              </w:rPr>
              <w:t xml:space="preserve">astry-cooks and </w:t>
            </w:r>
            <w:r>
              <w:rPr>
                <w:b/>
                <w:sz w:val="20"/>
                <w:szCs w:val="20"/>
                <w:lang w:eastAsia="en-AU"/>
              </w:rPr>
              <w:t>C</w:t>
            </w:r>
            <w:r w:rsidRPr="00C32F38">
              <w:rPr>
                <w:b/>
                <w:sz w:val="20"/>
                <w:szCs w:val="20"/>
                <w:lang w:eastAsia="en-AU"/>
              </w:rPr>
              <w:t xml:space="preserve">onfectionery </w:t>
            </w:r>
            <w:r>
              <w:rPr>
                <w:b/>
                <w:sz w:val="20"/>
                <w:szCs w:val="20"/>
                <w:lang w:eastAsia="en-AU"/>
              </w:rPr>
              <w:t>M</w:t>
            </w:r>
            <w:r w:rsidRPr="00C32F38">
              <w:rPr>
                <w:b/>
                <w:sz w:val="20"/>
                <w:szCs w:val="20"/>
                <w:lang w:eastAsia="en-AU"/>
              </w:rPr>
              <w:t>akers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Bakers, </w:t>
            </w:r>
            <w:r>
              <w:rPr>
                <w:sz w:val="20"/>
                <w:szCs w:val="20"/>
                <w:lang w:eastAsia="en-AU"/>
              </w:rPr>
              <w:t>P</w:t>
            </w:r>
            <w:r w:rsidRPr="00C32F38">
              <w:rPr>
                <w:sz w:val="20"/>
                <w:szCs w:val="20"/>
                <w:lang w:eastAsia="en-AU"/>
              </w:rPr>
              <w:t xml:space="preserve">astry-cooks and </w:t>
            </w:r>
            <w:r>
              <w:rPr>
                <w:sz w:val="20"/>
                <w:szCs w:val="20"/>
                <w:lang w:eastAsia="en-AU"/>
              </w:rPr>
              <w:t>C</w:t>
            </w:r>
            <w:r w:rsidRPr="00C32F38">
              <w:rPr>
                <w:sz w:val="20"/>
                <w:szCs w:val="20"/>
                <w:lang w:eastAsia="en-AU"/>
              </w:rPr>
              <w:t xml:space="preserve">onfectionery </w:t>
            </w:r>
            <w:r>
              <w:rPr>
                <w:sz w:val="20"/>
                <w:szCs w:val="20"/>
                <w:lang w:eastAsia="en-AU"/>
              </w:rPr>
              <w:t>M</w:t>
            </w:r>
            <w:r w:rsidRPr="00C32F38">
              <w:rPr>
                <w:sz w:val="20"/>
                <w:szCs w:val="20"/>
                <w:lang w:eastAsia="en-AU"/>
              </w:rPr>
              <w:t>akers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Dairy</w:t>
            </w:r>
            <w:r>
              <w:rPr>
                <w:b/>
                <w:sz w:val="20"/>
                <w:szCs w:val="20"/>
                <w:lang w:eastAsia="en-AU"/>
              </w:rPr>
              <w:t xml:space="preserve"> P</w:t>
            </w:r>
            <w:r w:rsidRPr="00C32F38">
              <w:rPr>
                <w:b/>
                <w:sz w:val="20"/>
                <w:szCs w:val="20"/>
                <w:lang w:eastAsia="en-AU"/>
              </w:rPr>
              <w:t>roducts makers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Dairy-products </w:t>
            </w:r>
            <w:r>
              <w:rPr>
                <w:sz w:val="20"/>
                <w:szCs w:val="20"/>
                <w:lang w:eastAsia="en-AU"/>
              </w:rPr>
              <w:t>M</w:t>
            </w:r>
            <w:r w:rsidRPr="00C32F38">
              <w:rPr>
                <w:sz w:val="20"/>
                <w:szCs w:val="20"/>
                <w:lang w:eastAsia="en-AU"/>
              </w:rPr>
              <w:t>akers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Fruit, </w:t>
            </w:r>
            <w:r>
              <w:rPr>
                <w:b/>
                <w:sz w:val="20"/>
                <w:szCs w:val="20"/>
                <w:lang w:eastAsia="en-AU"/>
              </w:rPr>
              <w:t>V</w:t>
            </w:r>
            <w:r w:rsidRPr="00C32F38">
              <w:rPr>
                <w:b/>
                <w:sz w:val="20"/>
                <w:szCs w:val="20"/>
                <w:lang w:eastAsia="en-AU"/>
              </w:rPr>
              <w:t xml:space="preserve">egetable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reservers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7414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Fruit, </w:t>
            </w:r>
            <w:r>
              <w:rPr>
                <w:sz w:val="20"/>
                <w:szCs w:val="20"/>
                <w:lang w:eastAsia="en-AU"/>
              </w:rPr>
              <w:t>V</w:t>
            </w:r>
            <w:r w:rsidRPr="00C32F38">
              <w:rPr>
                <w:sz w:val="20"/>
                <w:szCs w:val="20"/>
                <w:lang w:eastAsia="en-AU"/>
              </w:rPr>
              <w:t xml:space="preserve">egetable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reservers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Food and </w:t>
            </w:r>
            <w:r>
              <w:rPr>
                <w:b/>
                <w:sz w:val="20"/>
                <w:szCs w:val="20"/>
                <w:lang w:eastAsia="en-AU"/>
              </w:rPr>
              <w:t>B</w:t>
            </w:r>
            <w:r w:rsidRPr="00C32F38">
              <w:rPr>
                <w:b/>
                <w:sz w:val="20"/>
                <w:szCs w:val="20"/>
                <w:lang w:eastAsia="en-AU"/>
              </w:rPr>
              <w:t xml:space="preserve">everage </w:t>
            </w:r>
            <w:r>
              <w:rPr>
                <w:b/>
                <w:sz w:val="20"/>
                <w:szCs w:val="20"/>
                <w:lang w:eastAsia="en-AU"/>
              </w:rPr>
              <w:t>T</w:t>
            </w:r>
            <w:r w:rsidRPr="00C32F38">
              <w:rPr>
                <w:b/>
                <w:sz w:val="20"/>
                <w:szCs w:val="20"/>
                <w:lang w:eastAsia="en-AU"/>
              </w:rPr>
              <w:t xml:space="preserve">asters and </w:t>
            </w:r>
            <w:r>
              <w:rPr>
                <w:b/>
                <w:sz w:val="20"/>
                <w:szCs w:val="20"/>
                <w:lang w:eastAsia="en-AU"/>
              </w:rPr>
              <w:t>G</w:t>
            </w:r>
            <w:r w:rsidRPr="00C32F38">
              <w:rPr>
                <w:b/>
                <w:sz w:val="20"/>
                <w:szCs w:val="20"/>
                <w:lang w:eastAsia="en-AU"/>
              </w:rPr>
              <w:t>raders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7515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7415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Food and </w:t>
            </w:r>
            <w:r>
              <w:rPr>
                <w:sz w:val="20"/>
                <w:szCs w:val="20"/>
                <w:lang w:eastAsia="en-AU"/>
              </w:rPr>
              <w:t>B</w:t>
            </w:r>
            <w:r w:rsidRPr="00C32F38">
              <w:rPr>
                <w:sz w:val="20"/>
                <w:szCs w:val="20"/>
                <w:lang w:eastAsia="en-AU"/>
              </w:rPr>
              <w:t xml:space="preserve">everage </w:t>
            </w:r>
            <w:r>
              <w:rPr>
                <w:sz w:val="20"/>
                <w:szCs w:val="20"/>
                <w:lang w:eastAsia="en-AU"/>
              </w:rPr>
              <w:t>T</w:t>
            </w:r>
            <w:r w:rsidRPr="00C32F38">
              <w:rPr>
                <w:sz w:val="20"/>
                <w:szCs w:val="20"/>
                <w:lang w:eastAsia="en-AU"/>
              </w:rPr>
              <w:t xml:space="preserve">asters and </w:t>
            </w:r>
            <w:r>
              <w:rPr>
                <w:sz w:val="20"/>
                <w:szCs w:val="20"/>
                <w:lang w:eastAsia="en-AU"/>
              </w:rPr>
              <w:t>G</w:t>
            </w:r>
            <w:r w:rsidRPr="00C32F38">
              <w:rPr>
                <w:sz w:val="20"/>
                <w:szCs w:val="20"/>
                <w:lang w:eastAsia="en-AU"/>
              </w:rPr>
              <w:t>raders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Tobacco </w:t>
            </w:r>
            <w:r>
              <w:rPr>
                <w:b/>
                <w:sz w:val="20"/>
                <w:szCs w:val="20"/>
                <w:lang w:eastAsia="en-AU"/>
              </w:rPr>
              <w:t>P</w:t>
            </w:r>
            <w:r w:rsidRPr="00C32F38">
              <w:rPr>
                <w:b/>
                <w:sz w:val="20"/>
                <w:szCs w:val="20"/>
                <w:lang w:eastAsia="en-AU"/>
              </w:rPr>
              <w:t xml:space="preserve">reparers and </w:t>
            </w:r>
            <w:r>
              <w:rPr>
                <w:b/>
                <w:sz w:val="20"/>
                <w:szCs w:val="20"/>
                <w:lang w:eastAsia="en-AU"/>
              </w:rPr>
              <w:t>T</w:t>
            </w:r>
            <w:r w:rsidRPr="00C32F38">
              <w:rPr>
                <w:b/>
                <w:sz w:val="20"/>
                <w:szCs w:val="20"/>
                <w:lang w:eastAsia="en-AU"/>
              </w:rPr>
              <w:t xml:space="preserve">obacco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akers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7516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7416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Tobacco </w:t>
            </w:r>
            <w:r>
              <w:rPr>
                <w:sz w:val="20"/>
                <w:szCs w:val="20"/>
                <w:lang w:eastAsia="en-AU"/>
              </w:rPr>
              <w:t>P</w:t>
            </w:r>
            <w:r w:rsidRPr="00C32F38">
              <w:rPr>
                <w:sz w:val="20"/>
                <w:szCs w:val="20"/>
                <w:lang w:eastAsia="en-AU"/>
              </w:rPr>
              <w:t xml:space="preserve">reparers and </w:t>
            </w:r>
            <w:r>
              <w:rPr>
                <w:sz w:val="20"/>
                <w:szCs w:val="20"/>
                <w:lang w:eastAsia="en-AU"/>
              </w:rPr>
              <w:t>T</w:t>
            </w:r>
            <w:r w:rsidRPr="00C32F38">
              <w:rPr>
                <w:sz w:val="20"/>
                <w:szCs w:val="20"/>
                <w:lang w:eastAsia="en-AU"/>
              </w:rPr>
              <w:t xml:space="preserve">obacco </w:t>
            </w:r>
            <w:r>
              <w:rPr>
                <w:sz w:val="20"/>
                <w:szCs w:val="20"/>
                <w:lang w:eastAsia="en-AU"/>
              </w:rPr>
              <w:t>P</w:t>
            </w:r>
            <w:r w:rsidRPr="00C32F38">
              <w:rPr>
                <w:sz w:val="20"/>
                <w:szCs w:val="20"/>
                <w:lang w:eastAsia="en-AU"/>
              </w:rPr>
              <w:t xml:space="preserve">roducts </w:t>
            </w:r>
            <w:r>
              <w:rPr>
                <w:sz w:val="20"/>
                <w:szCs w:val="20"/>
                <w:lang w:eastAsia="en-AU"/>
              </w:rPr>
              <w:t>M</w:t>
            </w:r>
            <w:r w:rsidRPr="00C32F38">
              <w:rPr>
                <w:sz w:val="20"/>
                <w:szCs w:val="20"/>
                <w:lang w:eastAsia="en-AU"/>
              </w:rPr>
              <w:t>akers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Wood </w:t>
            </w:r>
            <w:r>
              <w:rPr>
                <w:b/>
                <w:sz w:val="20"/>
                <w:szCs w:val="20"/>
                <w:lang w:eastAsia="en-AU"/>
              </w:rPr>
              <w:t>T</w:t>
            </w:r>
            <w:r w:rsidRPr="00C32F38">
              <w:rPr>
                <w:b/>
                <w:sz w:val="20"/>
                <w:szCs w:val="20"/>
                <w:lang w:eastAsia="en-AU"/>
              </w:rPr>
              <w:t>reaters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Wood </w:t>
            </w:r>
            <w:r>
              <w:rPr>
                <w:sz w:val="20"/>
                <w:szCs w:val="20"/>
                <w:lang w:eastAsia="en-AU"/>
              </w:rPr>
              <w:t>T</w:t>
            </w:r>
            <w:r w:rsidRPr="00C32F38">
              <w:rPr>
                <w:sz w:val="20"/>
                <w:szCs w:val="20"/>
                <w:lang w:eastAsia="en-AU"/>
              </w:rPr>
              <w:t>reaters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065B3" w:rsidRDefault="001274AE" w:rsidP="00E92A7D">
            <w:pPr>
              <w:keepLines/>
              <w:widowControl/>
              <w:suppressAutoHyphens/>
              <w:spacing w:after="120" w:afterAutospacing="0"/>
              <w:ind w:left="57" w:right="57"/>
              <w:rPr>
                <w:b/>
                <w:sz w:val="20"/>
                <w:szCs w:val="20"/>
                <w:highlight w:val="yellow"/>
                <w:lang w:eastAsia="en-AU"/>
              </w:rPr>
            </w:pPr>
          </w:p>
        </w:tc>
        <w:tc>
          <w:tcPr>
            <w:tcW w:w="850" w:type="dxa"/>
            <w:noWrap/>
          </w:tcPr>
          <w:p w:rsidR="001274AE" w:rsidRPr="00C065B3" w:rsidRDefault="001274AE" w:rsidP="00E92A7D">
            <w:pPr>
              <w:keepLines/>
              <w:widowControl/>
              <w:suppressAutoHyphens/>
              <w:spacing w:after="120" w:afterAutospacing="0"/>
              <w:ind w:left="57" w:right="57"/>
              <w:rPr>
                <w:b/>
                <w:sz w:val="20"/>
                <w:szCs w:val="20"/>
                <w:highlight w:val="yellow"/>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8240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Wood-products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Wood treating machine operators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Cabinet-makers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Cabinet-makers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Woodworking</w:t>
            </w:r>
            <w:r>
              <w:rPr>
                <w:b/>
                <w:sz w:val="20"/>
                <w:szCs w:val="20"/>
                <w:lang w:eastAsia="en-AU"/>
              </w:rPr>
              <w:t xml:space="preserve"> M</w:t>
            </w:r>
            <w:r w:rsidRPr="00C32F38">
              <w:rPr>
                <w:b/>
                <w:sz w:val="20"/>
                <w:szCs w:val="20"/>
                <w:lang w:eastAsia="en-AU"/>
              </w:rPr>
              <w:t xml:space="preserve">achine </w:t>
            </w:r>
            <w:r>
              <w:rPr>
                <w:b/>
                <w:sz w:val="20"/>
                <w:szCs w:val="20"/>
                <w:lang w:eastAsia="en-AU"/>
              </w:rPr>
              <w:t>T</w:t>
            </w:r>
            <w:r w:rsidRPr="00C32F38">
              <w:rPr>
                <w:b/>
                <w:sz w:val="20"/>
                <w:szCs w:val="20"/>
                <w:lang w:eastAsia="en-AU"/>
              </w:rPr>
              <w:t xml:space="preserve">ool </w:t>
            </w:r>
            <w:r>
              <w:rPr>
                <w:b/>
                <w:sz w:val="20"/>
                <w:szCs w:val="20"/>
                <w:lang w:eastAsia="en-AU"/>
              </w:rPr>
              <w:t>S</w:t>
            </w:r>
            <w:r w:rsidRPr="00C32F38">
              <w:rPr>
                <w:b/>
                <w:sz w:val="20"/>
                <w:szCs w:val="20"/>
                <w:lang w:eastAsia="en-AU"/>
              </w:rPr>
              <w:t xml:space="preserve">etters and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Woodworking-machine </w:t>
            </w:r>
            <w:r>
              <w:rPr>
                <w:sz w:val="20"/>
                <w:szCs w:val="20"/>
                <w:lang w:eastAsia="en-AU"/>
              </w:rPr>
              <w:t>S</w:t>
            </w:r>
            <w:r w:rsidRPr="00C32F38">
              <w:rPr>
                <w:sz w:val="20"/>
                <w:szCs w:val="20"/>
                <w:lang w:eastAsia="en-AU"/>
              </w:rPr>
              <w:t xml:space="preserve">etters and </w:t>
            </w:r>
            <w:r>
              <w:rPr>
                <w:sz w:val="20"/>
                <w:szCs w:val="20"/>
                <w:lang w:eastAsia="en-AU"/>
              </w:rPr>
              <w:t>S</w:t>
            </w:r>
            <w:r w:rsidRPr="00C32F38">
              <w:rPr>
                <w:sz w:val="20"/>
                <w:szCs w:val="20"/>
                <w:lang w:eastAsia="en-AU"/>
              </w:rPr>
              <w:t>etter-operators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8240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Wood-products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Tailors, </w:t>
            </w:r>
            <w:r>
              <w:rPr>
                <w:b/>
                <w:sz w:val="20"/>
                <w:szCs w:val="20"/>
                <w:lang w:eastAsia="en-AU"/>
              </w:rPr>
              <w:t>D</w:t>
            </w:r>
            <w:r w:rsidRPr="00C32F38">
              <w:rPr>
                <w:b/>
                <w:sz w:val="20"/>
                <w:szCs w:val="20"/>
                <w:lang w:eastAsia="en-AU"/>
              </w:rPr>
              <w:t xml:space="preserve">ressmakers, </w:t>
            </w:r>
            <w:r>
              <w:rPr>
                <w:b/>
                <w:sz w:val="20"/>
                <w:szCs w:val="20"/>
                <w:lang w:eastAsia="en-AU"/>
              </w:rPr>
              <w:t>F</w:t>
            </w:r>
            <w:r w:rsidRPr="00C32F38">
              <w:rPr>
                <w:b/>
                <w:sz w:val="20"/>
                <w:szCs w:val="20"/>
                <w:lang w:eastAsia="en-AU"/>
              </w:rPr>
              <w:t xml:space="preserve">urriers and </w:t>
            </w:r>
            <w:r>
              <w:rPr>
                <w:b/>
                <w:sz w:val="20"/>
                <w:szCs w:val="20"/>
                <w:lang w:eastAsia="en-AU"/>
              </w:rPr>
              <w:t>H</w:t>
            </w:r>
            <w:r w:rsidRPr="00C32F38">
              <w:rPr>
                <w:b/>
                <w:sz w:val="20"/>
                <w:szCs w:val="20"/>
                <w:lang w:eastAsia="en-AU"/>
              </w:rPr>
              <w:t>atters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Tailors, </w:t>
            </w:r>
            <w:r>
              <w:rPr>
                <w:sz w:val="20"/>
                <w:szCs w:val="20"/>
                <w:lang w:eastAsia="en-AU"/>
              </w:rPr>
              <w:t>D</w:t>
            </w:r>
            <w:r w:rsidRPr="00C32F38">
              <w:rPr>
                <w:sz w:val="20"/>
                <w:szCs w:val="20"/>
                <w:lang w:eastAsia="en-AU"/>
              </w:rPr>
              <w:t xml:space="preserve">ressmakers and </w:t>
            </w:r>
            <w:r>
              <w:rPr>
                <w:sz w:val="20"/>
                <w:szCs w:val="20"/>
                <w:lang w:eastAsia="en-AU"/>
              </w:rPr>
              <w:t>H</w:t>
            </w:r>
            <w:r w:rsidRPr="00C32F38">
              <w:rPr>
                <w:sz w:val="20"/>
                <w:szCs w:val="20"/>
                <w:lang w:eastAsia="en-AU"/>
              </w:rPr>
              <w:t>atters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Furriers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Garment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 xml:space="preserve">atternmakers and </w:t>
            </w:r>
            <w:r>
              <w:rPr>
                <w:b/>
                <w:sz w:val="20"/>
                <w:szCs w:val="20"/>
                <w:lang w:eastAsia="en-AU"/>
              </w:rPr>
              <w:lastRenderedPageBreak/>
              <w:t>C</w:t>
            </w:r>
            <w:r w:rsidRPr="00C32F38">
              <w:rPr>
                <w:b/>
                <w:sz w:val="20"/>
                <w:szCs w:val="20"/>
                <w:lang w:eastAsia="en-AU"/>
              </w:rPr>
              <w:t>utters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7532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Textile, </w:t>
            </w:r>
            <w:r>
              <w:rPr>
                <w:sz w:val="20"/>
                <w:szCs w:val="20"/>
                <w:lang w:eastAsia="en-AU"/>
              </w:rPr>
              <w:t>L</w:t>
            </w:r>
            <w:r w:rsidRPr="00C32F38">
              <w:rPr>
                <w:sz w:val="20"/>
                <w:szCs w:val="20"/>
                <w:lang w:eastAsia="en-AU"/>
              </w:rPr>
              <w:t xml:space="preserve">eather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attern-makers and </w:t>
            </w:r>
            <w:r>
              <w:rPr>
                <w:sz w:val="20"/>
                <w:szCs w:val="20"/>
                <w:lang w:eastAsia="en-AU"/>
              </w:rPr>
              <w:t>C</w:t>
            </w:r>
            <w:r w:rsidRPr="00C32F38">
              <w:rPr>
                <w:sz w:val="20"/>
                <w:szCs w:val="20"/>
                <w:lang w:eastAsia="en-AU"/>
              </w:rPr>
              <w:t>utters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Sewing, </w:t>
            </w:r>
            <w:r>
              <w:rPr>
                <w:b/>
                <w:sz w:val="20"/>
                <w:szCs w:val="20"/>
                <w:lang w:eastAsia="en-AU"/>
              </w:rPr>
              <w:t>E</w:t>
            </w:r>
            <w:r w:rsidRPr="00C32F38">
              <w:rPr>
                <w:b/>
                <w:sz w:val="20"/>
                <w:szCs w:val="20"/>
                <w:lang w:eastAsia="en-AU"/>
              </w:rPr>
              <w:t xml:space="preserve">mbroidery and </w:t>
            </w:r>
            <w:r>
              <w:rPr>
                <w:b/>
                <w:sz w:val="20"/>
                <w:szCs w:val="20"/>
                <w:lang w:eastAsia="en-AU"/>
              </w:rPr>
              <w:t>R</w:t>
            </w:r>
            <w:r w:rsidRPr="00C32F38">
              <w:rPr>
                <w:b/>
                <w:sz w:val="20"/>
                <w:szCs w:val="20"/>
                <w:lang w:eastAsia="en-AU"/>
              </w:rPr>
              <w:t>elated workers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7533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Sewers, </w:t>
            </w:r>
            <w:r>
              <w:rPr>
                <w:sz w:val="20"/>
                <w:szCs w:val="20"/>
                <w:lang w:eastAsia="en-AU"/>
              </w:rPr>
              <w:t>E</w:t>
            </w:r>
            <w:r w:rsidRPr="00C32F38">
              <w:rPr>
                <w:sz w:val="20"/>
                <w:szCs w:val="20"/>
                <w:lang w:eastAsia="en-AU"/>
              </w:rPr>
              <w:t xml:space="preserve">mbroiderers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Upholsterers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7534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7437</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Upholsterers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Pelt </w:t>
            </w:r>
            <w:r>
              <w:rPr>
                <w:b/>
                <w:sz w:val="20"/>
                <w:szCs w:val="20"/>
                <w:lang w:eastAsia="en-AU"/>
              </w:rPr>
              <w:t>D</w:t>
            </w:r>
            <w:r w:rsidRPr="00C32F38">
              <w:rPr>
                <w:b/>
                <w:sz w:val="20"/>
                <w:szCs w:val="20"/>
                <w:lang w:eastAsia="en-AU"/>
              </w:rPr>
              <w:t xml:space="preserve">ressers, </w:t>
            </w:r>
            <w:r>
              <w:rPr>
                <w:b/>
                <w:sz w:val="20"/>
                <w:szCs w:val="20"/>
                <w:lang w:eastAsia="en-AU"/>
              </w:rPr>
              <w:t>T</w:t>
            </w:r>
            <w:r w:rsidRPr="00C32F38">
              <w:rPr>
                <w:b/>
                <w:sz w:val="20"/>
                <w:szCs w:val="20"/>
                <w:lang w:eastAsia="en-AU"/>
              </w:rPr>
              <w:t xml:space="preserve">anners and </w:t>
            </w:r>
            <w:r>
              <w:rPr>
                <w:b/>
                <w:sz w:val="20"/>
                <w:szCs w:val="20"/>
                <w:lang w:eastAsia="en-AU"/>
              </w:rPr>
              <w:t>F</w:t>
            </w:r>
            <w:r w:rsidRPr="00C32F38">
              <w:rPr>
                <w:b/>
                <w:sz w:val="20"/>
                <w:szCs w:val="20"/>
                <w:lang w:eastAsia="en-AU"/>
              </w:rPr>
              <w:t>ellmongers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7535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Pelt </w:t>
            </w:r>
            <w:r>
              <w:rPr>
                <w:sz w:val="20"/>
                <w:szCs w:val="20"/>
                <w:lang w:eastAsia="en-AU"/>
              </w:rPr>
              <w:t>D</w:t>
            </w:r>
            <w:r w:rsidRPr="00C32F38">
              <w:rPr>
                <w:sz w:val="20"/>
                <w:szCs w:val="20"/>
                <w:lang w:eastAsia="en-AU"/>
              </w:rPr>
              <w:t xml:space="preserve">ressers, </w:t>
            </w:r>
            <w:r>
              <w:rPr>
                <w:sz w:val="20"/>
                <w:szCs w:val="20"/>
                <w:lang w:eastAsia="en-AU"/>
              </w:rPr>
              <w:t>T</w:t>
            </w:r>
            <w:r w:rsidRPr="00C32F38">
              <w:rPr>
                <w:sz w:val="20"/>
                <w:szCs w:val="20"/>
                <w:lang w:eastAsia="en-AU"/>
              </w:rPr>
              <w:t xml:space="preserve">anners and </w:t>
            </w:r>
            <w:r>
              <w:rPr>
                <w:sz w:val="20"/>
                <w:szCs w:val="20"/>
                <w:lang w:eastAsia="en-AU"/>
              </w:rPr>
              <w:t>F</w:t>
            </w:r>
            <w:r w:rsidRPr="00C32F38">
              <w:rPr>
                <w:sz w:val="20"/>
                <w:szCs w:val="20"/>
                <w:lang w:eastAsia="en-AU"/>
              </w:rPr>
              <w:t>ellmongers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Shoemakers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7536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Shoe-makers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Underwater </w:t>
            </w:r>
            <w:r>
              <w:rPr>
                <w:b/>
                <w:sz w:val="20"/>
                <w:szCs w:val="20"/>
                <w:lang w:eastAsia="en-AU"/>
              </w:rPr>
              <w:t>D</w:t>
            </w:r>
            <w:r w:rsidRPr="00C32F38">
              <w:rPr>
                <w:b/>
                <w:sz w:val="20"/>
                <w:szCs w:val="20"/>
                <w:lang w:eastAsia="en-AU"/>
              </w:rPr>
              <w:t>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7541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Inland and </w:t>
            </w:r>
            <w:r>
              <w:rPr>
                <w:sz w:val="20"/>
                <w:szCs w:val="20"/>
                <w:lang w:eastAsia="en-AU"/>
              </w:rPr>
              <w:t>C</w:t>
            </w:r>
            <w:r w:rsidRPr="00C32F38">
              <w:rPr>
                <w:sz w:val="20"/>
                <w:szCs w:val="20"/>
                <w:lang w:eastAsia="en-AU"/>
              </w:rPr>
              <w:t xml:space="preserve">oastal </w:t>
            </w:r>
            <w:r>
              <w:rPr>
                <w:sz w:val="20"/>
                <w:szCs w:val="20"/>
                <w:lang w:eastAsia="en-AU"/>
              </w:rPr>
              <w:t>W</w:t>
            </w:r>
            <w:r w:rsidRPr="00C32F38">
              <w:rPr>
                <w:sz w:val="20"/>
                <w:szCs w:val="20"/>
                <w:lang w:eastAsia="en-AU"/>
              </w:rPr>
              <w:t xml:space="preserve">aters </w:t>
            </w:r>
            <w:r>
              <w:rPr>
                <w:sz w:val="20"/>
                <w:szCs w:val="20"/>
                <w:lang w:eastAsia="en-AU"/>
              </w:rPr>
              <w:t>F</w:t>
            </w:r>
            <w:r w:rsidRPr="00C32F38">
              <w:rPr>
                <w:sz w:val="20"/>
                <w:szCs w:val="20"/>
                <w:lang w:eastAsia="en-AU"/>
              </w:rPr>
              <w:t xml:space="preserve">ishery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Divers for sponges,  pearls and other aquatic products</w:t>
            </w:r>
          </w:p>
        </w:tc>
      </w:tr>
      <w:tr w:rsidR="001274AE" w:rsidRPr="00D21E12" w:rsidTr="002978C0">
        <w:trPr>
          <w:trHeight w:val="24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7216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Underwater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4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Shotfirers and </w:t>
            </w:r>
            <w:r>
              <w:rPr>
                <w:b/>
                <w:sz w:val="20"/>
                <w:szCs w:val="20"/>
                <w:lang w:eastAsia="en-AU"/>
              </w:rPr>
              <w:t>B</w:t>
            </w:r>
            <w:r w:rsidRPr="00C32F38">
              <w:rPr>
                <w:b/>
                <w:sz w:val="20"/>
                <w:szCs w:val="20"/>
                <w:lang w:eastAsia="en-AU"/>
              </w:rPr>
              <w:t>lasters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7542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Shotfirers and </w:t>
            </w:r>
            <w:r>
              <w:rPr>
                <w:sz w:val="20"/>
                <w:szCs w:val="20"/>
                <w:lang w:eastAsia="en-AU"/>
              </w:rPr>
              <w:t>B</w:t>
            </w:r>
            <w:r w:rsidRPr="00C32F38">
              <w:rPr>
                <w:sz w:val="20"/>
                <w:szCs w:val="20"/>
                <w:lang w:eastAsia="en-AU"/>
              </w:rPr>
              <w:t>lasters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76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Product </w:t>
            </w:r>
            <w:r>
              <w:rPr>
                <w:b/>
                <w:sz w:val="20"/>
                <w:szCs w:val="20"/>
                <w:lang w:eastAsia="en-AU"/>
              </w:rPr>
              <w:t>G</w:t>
            </w:r>
            <w:r w:rsidRPr="00C32F38">
              <w:rPr>
                <w:b/>
                <w:sz w:val="20"/>
                <w:szCs w:val="20"/>
                <w:lang w:eastAsia="en-AU"/>
              </w:rPr>
              <w:t xml:space="preserve">raders and </w:t>
            </w:r>
            <w:r>
              <w:rPr>
                <w:b/>
                <w:sz w:val="20"/>
                <w:szCs w:val="20"/>
                <w:lang w:eastAsia="en-AU"/>
              </w:rPr>
              <w:t>T</w:t>
            </w:r>
            <w:r w:rsidRPr="00C32F38">
              <w:rPr>
                <w:b/>
                <w:sz w:val="20"/>
                <w:szCs w:val="20"/>
                <w:lang w:eastAsia="en-AU"/>
              </w:rPr>
              <w:t xml:space="preserve">esters (excluding </w:t>
            </w:r>
            <w:r>
              <w:rPr>
                <w:b/>
                <w:sz w:val="20"/>
                <w:szCs w:val="20"/>
                <w:lang w:eastAsia="en-AU"/>
              </w:rPr>
              <w:t>F</w:t>
            </w:r>
            <w:r w:rsidRPr="00C32F38">
              <w:rPr>
                <w:b/>
                <w:sz w:val="20"/>
                <w:szCs w:val="20"/>
                <w:lang w:eastAsia="en-AU"/>
              </w:rPr>
              <w:t xml:space="preserve">oods and </w:t>
            </w:r>
            <w:r>
              <w:rPr>
                <w:b/>
                <w:sz w:val="20"/>
                <w:szCs w:val="20"/>
                <w:lang w:eastAsia="en-AU"/>
              </w:rPr>
              <w:t>B</w:t>
            </w:r>
            <w:r w:rsidRPr="00C32F38">
              <w:rPr>
                <w:b/>
                <w:sz w:val="20"/>
                <w:szCs w:val="20"/>
                <w:lang w:eastAsia="en-AU"/>
              </w:rPr>
              <w:t>everages)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7543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3152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Safety, </w:t>
            </w:r>
            <w:r>
              <w:rPr>
                <w:sz w:val="20"/>
                <w:szCs w:val="20"/>
                <w:lang w:eastAsia="en-AU"/>
              </w:rPr>
              <w:t>H</w:t>
            </w:r>
            <w:r w:rsidRPr="00C32F38">
              <w:rPr>
                <w:sz w:val="20"/>
                <w:szCs w:val="20"/>
                <w:lang w:eastAsia="en-AU"/>
              </w:rPr>
              <w:t xml:space="preserve">ealth and </w:t>
            </w:r>
            <w:r>
              <w:rPr>
                <w:sz w:val="20"/>
                <w:szCs w:val="20"/>
                <w:lang w:eastAsia="en-AU"/>
              </w:rPr>
              <w:t>Q</w:t>
            </w:r>
            <w:r w:rsidRPr="00C32F38">
              <w:rPr>
                <w:sz w:val="20"/>
                <w:szCs w:val="20"/>
                <w:lang w:eastAsia="en-AU"/>
              </w:rPr>
              <w:t xml:space="preserve">uality </w:t>
            </w:r>
            <w:r>
              <w:rPr>
                <w:sz w:val="20"/>
                <w:szCs w:val="20"/>
                <w:lang w:eastAsia="en-AU"/>
              </w:rPr>
              <w:t>I</w:t>
            </w:r>
            <w:r w:rsidRPr="00C32F38">
              <w:rPr>
                <w:sz w:val="20"/>
                <w:szCs w:val="20"/>
                <w:lang w:eastAsia="en-AU"/>
              </w:rPr>
              <w:t>nspectors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Product quality inspectors. Note that in ISCO-88 some product testers were classified in the same unit group as the workers producing the goods. </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Fumigators and </w:t>
            </w:r>
            <w:r>
              <w:rPr>
                <w:b/>
                <w:sz w:val="20"/>
                <w:szCs w:val="20"/>
                <w:lang w:eastAsia="en-AU"/>
              </w:rPr>
              <w:t>O</w:t>
            </w:r>
            <w:r w:rsidRPr="00C32F38">
              <w:rPr>
                <w:b/>
                <w:sz w:val="20"/>
                <w:szCs w:val="20"/>
                <w:lang w:eastAsia="en-AU"/>
              </w:rPr>
              <w:t xml:space="preserve">ther </w:t>
            </w:r>
            <w:smartTag w:uri="urn:schemas-microsoft-com:office:smarttags" w:element="place">
              <w:r>
                <w:rPr>
                  <w:b/>
                  <w:sz w:val="20"/>
                  <w:szCs w:val="20"/>
                  <w:lang w:eastAsia="en-AU"/>
                </w:rPr>
                <w:t>P</w:t>
              </w:r>
              <w:r w:rsidRPr="00C32F38">
                <w:rPr>
                  <w:b/>
                  <w:sz w:val="20"/>
                  <w:szCs w:val="20"/>
                  <w:lang w:eastAsia="en-AU"/>
                </w:rPr>
                <w:t>est</w:t>
              </w:r>
            </w:smartTag>
            <w:r w:rsidRPr="00C32F38">
              <w:rPr>
                <w:b/>
                <w:sz w:val="20"/>
                <w:szCs w:val="20"/>
                <w:lang w:eastAsia="en-AU"/>
              </w:rPr>
              <w:t xml:space="preserve"> and </w:t>
            </w:r>
            <w:r>
              <w:rPr>
                <w:b/>
                <w:sz w:val="20"/>
                <w:szCs w:val="20"/>
                <w:lang w:eastAsia="en-AU"/>
              </w:rPr>
              <w:t>W</w:t>
            </w:r>
            <w:r w:rsidRPr="00C32F38">
              <w:rPr>
                <w:b/>
                <w:sz w:val="20"/>
                <w:szCs w:val="20"/>
                <w:lang w:eastAsia="en-AU"/>
              </w:rPr>
              <w:t xml:space="preserve">eed </w:t>
            </w:r>
            <w:r>
              <w:rPr>
                <w:b/>
                <w:sz w:val="20"/>
                <w:szCs w:val="20"/>
                <w:lang w:eastAsia="en-AU"/>
              </w:rPr>
              <w:t>C</w:t>
            </w:r>
            <w:r w:rsidRPr="00C32F38">
              <w:rPr>
                <w:b/>
                <w:sz w:val="20"/>
                <w:szCs w:val="20"/>
                <w:lang w:eastAsia="en-AU"/>
              </w:rPr>
              <w:t>ontrollers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7544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S</w:t>
            </w:r>
            <w:r w:rsidRPr="00C32F38">
              <w:rPr>
                <w:sz w:val="20"/>
                <w:szCs w:val="20"/>
                <w:lang w:eastAsia="en-AU"/>
              </w:rPr>
              <w:t xml:space="preserve">tructure </w:t>
            </w:r>
            <w:r>
              <w:rPr>
                <w:sz w:val="20"/>
                <w:szCs w:val="20"/>
                <w:lang w:eastAsia="en-AU"/>
              </w:rPr>
              <w:t>C</w:t>
            </w:r>
            <w:r w:rsidRPr="00C32F38">
              <w:rPr>
                <w:sz w:val="20"/>
                <w:szCs w:val="20"/>
                <w:lang w:eastAsia="en-AU"/>
              </w:rPr>
              <w:t>leaners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Craft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7549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Glass-makers, </w:t>
            </w:r>
            <w:r>
              <w:rPr>
                <w:sz w:val="20"/>
                <w:szCs w:val="20"/>
                <w:lang w:eastAsia="en-AU"/>
              </w:rPr>
              <w:t>C</w:t>
            </w:r>
            <w:r w:rsidRPr="00C32F38">
              <w:rPr>
                <w:sz w:val="20"/>
                <w:szCs w:val="20"/>
                <w:lang w:eastAsia="en-AU"/>
              </w:rPr>
              <w:t xml:space="preserve">utters, </w:t>
            </w:r>
            <w:r>
              <w:rPr>
                <w:sz w:val="20"/>
                <w:szCs w:val="20"/>
                <w:lang w:eastAsia="en-AU"/>
              </w:rPr>
              <w:t>G</w:t>
            </w:r>
            <w:r w:rsidRPr="00C32F38">
              <w:rPr>
                <w:sz w:val="20"/>
                <w:szCs w:val="20"/>
                <w:lang w:eastAsia="en-AU"/>
              </w:rPr>
              <w:t xml:space="preserve">rinders and </w:t>
            </w:r>
            <w:r>
              <w:rPr>
                <w:sz w:val="20"/>
                <w:szCs w:val="20"/>
                <w:lang w:eastAsia="en-AU"/>
              </w:rPr>
              <w:t>F</w:t>
            </w:r>
            <w:r w:rsidRPr="00C32F38">
              <w:rPr>
                <w:sz w:val="20"/>
                <w:szCs w:val="20"/>
                <w:lang w:eastAsia="en-AU"/>
              </w:rPr>
              <w:t>inishers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Lens polishers, grinders, moulders and slicers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Miners and </w:t>
            </w:r>
            <w:r>
              <w:rPr>
                <w:b/>
                <w:sz w:val="20"/>
                <w:szCs w:val="20"/>
                <w:lang w:eastAsia="en-AU"/>
              </w:rPr>
              <w:t>Q</w:t>
            </w:r>
            <w:r w:rsidRPr="00C32F38">
              <w:rPr>
                <w:b/>
                <w:sz w:val="20"/>
                <w:szCs w:val="20"/>
                <w:lang w:eastAsia="en-AU"/>
              </w:rPr>
              <w:t>uarriers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Miners and </w:t>
            </w:r>
            <w:r>
              <w:rPr>
                <w:sz w:val="20"/>
                <w:szCs w:val="20"/>
                <w:lang w:eastAsia="en-AU"/>
              </w:rPr>
              <w:t>Q</w:t>
            </w:r>
            <w:r w:rsidRPr="00C32F38">
              <w:rPr>
                <w:sz w:val="20"/>
                <w:szCs w:val="20"/>
                <w:lang w:eastAsia="en-AU"/>
              </w:rPr>
              <w:t xml:space="preserve">uarry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Mining-plant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Mineral and </w:t>
            </w:r>
            <w:r>
              <w:rPr>
                <w:b/>
                <w:sz w:val="20"/>
                <w:szCs w:val="20"/>
                <w:lang w:eastAsia="en-AU"/>
              </w:rPr>
              <w:t>S</w:t>
            </w:r>
            <w:r w:rsidRPr="00C32F38">
              <w:rPr>
                <w:b/>
                <w:sz w:val="20"/>
                <w:szCs w:val="20"/>
                <w:lang w:eastAsia="en-AU"/>
              </w:rPr>
              <w:t xml:space="preserve">tone </w:t>
            </w:r>
            <w:r>
              <w:rPr>
                <w:b/>
                <w:sz w:val="20"/>
                <w:szCs w:val="20"/>
                <w:lang w:eastAsia="en-AU"/>
              </w:rPr>
              <w:t>P</w:t>
            </w:r>
            <w:r w:rsidRPr="00C32F38">
              <w:rPr>
                <w:b/>
                <w:sz w:val="20"/>
                <w:szCs w:val="20"/>
                <w:lang w:eastAsia="en-AU"/>
              </w:rPr>
              <w:t xml:space="preserve">rocessing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Mineral-ore- and </w:t>
            </w:r>
            <w:r>
              <w:rPr>
                <w:sz w:val="20"/>
                <w:szCs w:val="20"/>
                <w:lang w:eastAsia="en-AU"/>
              </w:rPr>
              <w:t>S</w:t>
            </w:r>
            <w:r w:rsidRPr="00C32F38">
              <w:rPr>
                <w:sz w:val="20"/>
                <w:szCs w:val="20"/>
                <w:lang w:eastAsia="en-AU"/>
              </w:rPr>
              <w:t xml:space="preserve">tone-processing-plant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Well </w:t>
            </w:r>
            <w:r>
              <w:rPr>
                <w:b/>
                <w:sz w:val="20"/>
                <w:szCs w:val="20"/>
                <w:lang w:eastAsia="en-AU"/>
              </w:rPr>
              <w:t>D</w:t>
            </w:r>
            <w:r w:rsidRPr="00C32F38">
              <w:rPr>
                <w:b/>
                <w:sz w:val="20"/>
                <w:szCs w:val="20"/>
                <w:lang w:eastAsia="en-AU"/>
              </w:rPr>
              <w:t xml:space="preserve">rillers and </w:t>
            </w:r>
            <w:r>
              <w:rPr>
                <w:b/>
                <w:sz w:val="20"/>
                <w:szCs w:val="20"/>
                <w:lang w:eastAsia="en-AU"/>
              </w:rPr>
              <w:t>B</w:t>
            </w:r>
            <w:r w:rsidRPr="00C32F38">
              <w:rPr>
                <w:b/>
                <w:sz w:val="20"/>
                <w:szCs w:val="20"/>
                <w:lang w:eastAsia="en-AU"/>
              </w:rPr>
              <w:t xml:space="preserve">orers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Well </w:t>
            </w:r>
            <w:r>
              <w:rPr>
                <w:sz w:val="20"/>
                <w:szCs w:val="20"/>
                <w:lang w:eastAsia="en-AU"/>
              </w:rPr>
              <w:t>D</w:t>
            </w:r>
            <w:r w:rsidRPr="00C32F38">
              <w:rPr>
                <w:sz w:val="20"/>
                <w:szCs w:val="20"/>
                <w:lang w:eastAsia="en-AU"/>
              </w:rPr>
              <w:t xml:space="preserve">rillers and </w:t>
            </w:r>
            <w:r>
              <w:rPr>
                <w:sz w:val="20"/>
                <w:szCs w:val="20"/>
                <w:lang w:eastAsia="en-AU"/>
              </w:rPr>
              <w:t>B</w:t>
            </w:r>
            <w:r w:rsidRPr="00C32F38">
              <w:rPr>
                <w:sz w:val="20"/>
                <w:szCs w:val="20"/>
                <w:lang w:eastAsia="en-AU"/>
              </w:rPr>
              <w:t xml:space="preserve">orers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Cement, </w:t>
            </w:r>
            <w:r>
              <w:rPr>
                <w:b/>
                <w:sz w:val="20"/>
                <w:szCs w:val="20"/>
                <w:lang w:eastAsia="en-AU"/>
              </w:rPr>
              <w:t>S</w:t>
            </w:r>
            <w:r w:rsidRPr="00C32F38">
              <w:rPr>
                <w:b/>
                <w:sz w:val="20"/>
                <w:szCs w:val="20"/>
                <w:lang w:eastAsia="en-AU"/>
              </w:rPr>
              <w:t xml:space="preserve">tone and </w:t>
            </w:r>
            <w:r>
              <w:rPr>
                <w:b/>
                <w:sz w:val="20"/>
                <w:szCs w:val="20"/>
                <w:lang w:eastAsia="en-AU"/>
              </w:rPr>
              <w:t>O</w:t>
            </w:r>
            <w:r w:rsidRPr="00C32F38">
              <w:rPr>
                <w:b/>
                <w:sz w:val="20"/>
                <w:szCs w:val="20"/>
                <w:lang w:eastAsia="en-AU"/>
              </w:rPr>
              <w:t xml:space="preserve">ther </w:t>
            </w:r>
            <w:r>
              <w:rPr>
                <w:b/>
                <w:sz w:val="20"/>
                <w:szCs w:val="20"/>
                <w:lang w:eastAsia="en-AU"/>
              </w:rPr>
              <w:t>M</w:t>
            </w:r>
            <w:r w:rsidRPr="00C32F38">
              <w:rPr>
                <w:b/>
                <w:sz w:val="20"/>
                <w:szCs w:val="20"/>
                <w:lang w:eastAsia="en-AU"/>
              </w:rPr>
              <w:t xml:space="preserve">ineral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Cement and </w:t>
            </w:r>
            <w:r>
              <w:rPr>
                <w:sz w:val="20"/>
                <w:szCs w:val="20"/>
                <w:lang w:eastAsia="en-AU"/>
              </w:rPr>
              <w:t>O</w:t>
            </w:r>
            <w:r w:rsidRPr="00C32F38">
              <w:rPr>
                <w:sz w:val="20"/>
                <w:szCs w:val="20"/>
                <w:lang w:eastAsia="en-AU"/>
              </w:rPr>
              <w:t xml:space="preserve">ther </w:t>
            </w:r>
            <w:r>
              <w:rPr>
                <w:sz w:val="20"/>
                <w:szCs w:val="20"/>
                <w:lang w:eastAsia="en-AU"/>
              </w:rPr>
              <w:t>M</w:t>
            </w:r>
            <w:r w:rsidRPr="00C32F38">
              <w:rPr>
                <w:sz w:val="20"/>
                <w:szCs w:val="20"/>
                <w:lang w:eastAsia="en-AU"/>
              </w:rPr>
              <w:t xml:space="preserve">ineral </w:t>
            </w:r>
            <w:r>
              <w:rPr>
                <w:sz w:val="20"/>
                <w:szCs w:val="20"/>
                <w:lang w:eastAsia="en-AU"/>
              </w:rPr>
              <w:t>P</w:t>
            </w:r>
            <w:r w:rsidRPr="00C32F38">
              <w:rPr>
                <w:sz w:val="20"/>
                <w:szCs w:val="20"/>
                <w:lang w:eastAsia="en-AU"/>
              </w:rPr>
              <w:t xml:space="preserve">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Metal </w:t>
            </w:r>
            <w:r>
              <w:rPr>
                <w:b/>
                <w:sz w:val="20"/>
                <w:szCs w:val="20"/>
                <w:lang w:eastAsia="en-AU"/>
              </w:rPr>
              <w:t>P</w:t>
            </w:r>
            <w:r w:rsidRPr="00C32F38">
              <w:rPr>
                <w:b/>
                <w:sz w:val="20"/>
                <w:szCs w:val="20"/>
                <w:lang w:eastAsia="en-AU"/>
              </w:rPr>
              <w:t xml:space="preserve">rocessing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smartTag w:uri="urn:schemas-microsoft-com:office:smarttags" w:element="place">
              <w:smartTag w:uri="urn:schemas-microsoft-com:office:smarttags" w:element="State">
                <w:r w:rsidRPr="00C32F38">
                  <w:rPr>
                    <w:sz w:val="20"/>
                    <w:szCs w:val="20"/>
                    <w:lang w:eastAsia="en-AU"/>
                  </w:rPr>
                  <w:t>Ore</w:t>
                </w:r>
              </w:smartTag>
            </w:smartTag>
            <w:r w:rsidRPr="00C32F38">
              <w:rPr>
                <w:sz w:val="20"/>
                <w:szCs w:val="20"/>
                <w:lang w:eastAsia="en-AU"/>
              </w:rPr>
              <w:t xml:space="preserve"> and </w:t>
            </w:r>
            <w:r>
              <w:rPr>
                <w:sz w:val="20"/>
                <w:szCs w:val="20"/>
                <w:lang w:eastAsia="en-AU"/>
              </w:rPr>
              <w:t>M</w:t>
            </w:r>
            <w:r w:rsidRPr="00C32F38">
              <w:rPr>
                <w:sz w:val="20"/>
                <w:szCs w:val="20"/>
                <w:lang w:eastAsia="en-AU"/>
              </w:rPr>
              <w:t xml:space="preserve">etal </w:t>
            </w:r>
            <w:r>
              <w:rPr>
                <w:sz w:val="20"/>
                <w:szCs w:val="20"/>
                <w:lang w:eastAsia="en-AU"/>
              </w:rPr>
              <w:t>F</w:t>
            </w:r>
            <w:r w:rsidRPr="00C32F38">
              <w:rPr>
                <w:sz w:val="20"/>
                <w:szCs w:val="20"/>
                <w:lang w:eastAsia="en-AU"/>
              </w:rPr>
              <w:t xml:space="preserve">urnace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M</w:t>
            </w:r>
            <w:r w:rsidRPr="00C32F38">
              <w:rPr>
                <w:sz w:val="20"/>
                <w:szCs w:val="20"/>
                <w:lang w:eastAsia="en-AU"/>
              </w:rPr>
              <w:t xml:space="preserve">elters, </w:t>
            </w:r>
            <w:r>
              <w:rPr>
                <w:sz w:val="20"/>
                <w:szCs w:val="20"/>
                <w:lang w:eastAsia="en-AU"/>
              </w:rPr>
              <w:t>C</w:t>
            </w:r>
            <w:r w:rsidRPr="00C32F38">
              <w:rPr>
                <w:sz w:val="20"/>
                <w:szCs w:val="20"/>
                <w:lang w:eastAsia="en-AU"/>
              </w:rPr>
              <w:t xml:space="preserve">asters and </w:t>
            </w:r>
            <w:r>
              <w:rPr>
                <w:sz w:val="20"/>
                <w:szCs w:val="20"/>
                <w:lang w:eastAsia="en-AU"/>
              </w:rPr>
              <w:t>R</w:t>
            </w:r>
            <w:r w:rsidRPr="00C32F38">
              <w:rPr>
                <w:sz w:val="20"/>
                <w:szCs w:val="20"/>
                <w:lang w:eastAsia="en-AU"/>
              </w:rPr>
              <w:t xml:space="preserve">olling-mill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Metal-heat-treating-plant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D</w:t>
            </w:r>
            <w:r w:rsidRPr="00C32F38">
              <w:rPr>
                <w:sz w:val="20"/>
                <w:szCs w:val="20"/>
                <w:lang w:eastAsia="en-AU"/>
              </w:rPr>
              <w:t xml:space="preserve">rawers and </w:t>
            </w:r>
            <w:r>
              <w:rPr>
                <w:sz w:val="20"/>
                <w:szCs w:val="20"/>
                <w:lang w:eastAsia="en-AU"/>
              </w:rPr>
              <w:t>E</w:t>
            </w:r>
            <w:r w:rsidRPr="00C32F38">
              <w:rPr>
                <w:sz w:val="20"/>
                <w:szCs w:val="20"/>
                <w:lang w:eastAsia="en-AU"/>
              </w:rPr>
              <w:t>xtruders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Metal </w:t>
            </w:r>
            <w:r>
              <w:rPr>
                <w:b/>
                <w:sz w:val="20"/>
                <w:szCs w:val="20"/>
                <w:lang w:eastAsia="en-AU"/>
              </w:rPr>
              <w:t>F</w:t>
            </w:r>
            <w:r w:rsidRPr="00C32F38">
              <w:rPr>
                <w:b/>
                <w:sz w:val="20"/>
                <w:szCs w:val="20"/>
                <w:lang w:eastAsia="en-AU"/>
              </w:rPr>
              <w:t xml:space="preserve">inishing, </w:t>
            </w:r>
            <w:r>
              <w:rPr>
                <w:b/>
                <w:sz w:val="20"/>
                <w:szCs w:val="20"/>
                <w:lang w:eastAsia="en-AU"/>
              </w:rPr>
              <w:t>P</w:t>
            </w:r>
            <w:r w:rsidRPr="00C32F38">
              <w:rPr>
                <w:b/>
                <w:sz w:val="20"/>
                <w:szCs w:val="20"/>
                <w:lang w:eastAsia="en-AU"/>
              </w:rPr>
              <w:t xml:space="preserve">lating and </w:t>
            </w:r>
            <w:r>
              <w:rPr>
                <w:b/>
                <w:sz w:val="20"/>
                <w:szCs w:val="20"/>
                <w:lang w:eastAsia="en-AU"/>
              </w:rPr>
              <w:t>C</w:t>
            </w:r>
            <w:r w:rsidRPr="00C32F38">
              <w:rPr>
                <w:b/>
                <w:sz w:val="20"/>
                <w:szCs w:val="20"/>
                <w:lang w:eastAsia="en-AU"/>
              </w:rPr>
              <w:t xml:space="preserve">oating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F</w:t>
            </w:r>
            <w:r w:rsidRPr="00C32F38">
              <w:rPr>
                <w:sz w:val="20"/>
                <w:szCs w:val="20"/>
                <w:lang w:eastAsia="en-AU"/>
              </w:rPr>
              <w:t xml:space="preserve">inishing-, </w:t>
            </w:r>
            <w:r>
              <w:rPr>
                <w:sz w:val="20"/>
                <w:szCs w:val="20"/>
                <w:lang w:eastAsia="en-AU"/>
              </w:rPr>
              <w:t>P</w:t>
            </w:r>
            <w:r w:rsidRPr="00C32F38">
              <w:rPr>
                <w:sz w:val="20"/>
                <w:szCs w:val="20"/>
                <w:lang w:eastAsia="en-AU"/>
              </w:rPr>
              <w:t xml:space="preserve">lating- and </w:t>
            </w:r>
            <w:r>
              <w:rPr>
                <w:sz w:val="20"/>
                <w:szCs w:val="20"/>
                <w:lang w:eastAsia="en-AU"/>
              </w:rPr>
              <w:t>C</w:t>
            </w:r>
            <w:r w:rsidRPr="00C32F38">
              <w:rPr>
                <w:sz w:val="20"/>
                <w:szCs w:val="20"/>
                <w:lang w:eastAsia="en-AU"/>
              </w:rPr>
              <w:t xml:space="preserve">oating-machine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Chemical </w:t>
            </w:r>
            <w:r>
              <w:rPr>
                <w:b/>
                <w:sz w:val="20"/>
                <w:szCs w:val="20"/>
                <w:lang w:eastAsia="en-AU"/>
              </w:rPr>
              <w:t>P</w:t>
            </w:r>
            <w:r w:rsidRPr="00C32F38">
              <w:rPr>
                <w:b/>
                <w:sz w:val="20"/>
                <w:szCs w:val="20"/>
                <w:lang w:eastAsia="en-AU"/>
              </w:rPr>
              <w:t xml:space="preserve">roducts </w:t>
            </w:r>
            <w:r>
              <w:rPr>
                <w:b/>
                <w:sz w:val="20"/>
                <w:szCs w:val="20"/>
                <w:lang w:eastAsia="en-AU"/>
              </w:rPr>
              <w:t>P</w:t>
            </w:r>
            <w:r w:rsidRPr="00C32F38">
              <w:rPr>
                <w:b/>
                <w:sz w:val="20"/>
                <w:szCs w:val="20"/>
                <w:lang w:eastAsia="en-AU"/>
              </w:rPr>
              <w:t xml:space="preserve">lant and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8151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Crushing-, </w:t>
            </w:r>
            <w:r>
              <w:rPr>
                <w:sz w:val="20"/>
                <w:szCs w:val="20"/>
                <w:lang w:eastAsia="en-AU"/>
              </w:rPr>
              <w:t>G</w:t>
            </w:r>
            <w:r w:rsidRPr="00C32F38">
              <w:rPr>
                <w:sz w:val="20"/>
                <w:szCs w:val="20"/>
                <w:lang w:eastAsia="en-AU"/>
              </w:rPr>
              <w:t xml:space="preserve">rinding- and </w:t>
            </w:r>
            <w:r>
              <w:rPr>
                <w:sz w:val="20"/>
                <w:szCs w:val="20"/>
                <w:lang w:eastAsia="en-AU"/>
              </w:rPr>
              <w:t>C</w:t>
            </w:r>
            <w:r w:rsidRPr="00C32F38">
              <w:rPr>
                <w:sz w:val="20"/>
                <w:szCs w:val="20"/>
                <w:lang w:eastAsia="en-AU"/>
              </w:rPr>
              <w:t xml:space="preserve">hemical-mixing </w:t>
            </w:r>
            <w:r>
              <w:rPr>
                <w:sz w:val="20"/>
                <w:szCs w:val="20"/>
                <w:lang w:eastAsia="en-AU"/>
              </w:rPr>
              <w:t>M</w:t>
            </w:r>
            <w:r w:rsidRPr="00C32F38">
              <w:rPr>
                <w:sz w:val="20"/>
                <w:szCs w:val="20"/>
                <w:lang w:eastAsia="en-AU"/>
              </w:rPr>
              <w:t xml:space="preserve">achinery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Chemical-heat-treating-plant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8153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Chemical-filtering- and </w:t>
            </w:r>
            <w:r>
              <w:rPr>
                <w:sz w:val="20"/>
                <w:szCs w:val="20"/>
                <w:lang w:eastAsia="en-AU"/>
              </w:rPr>
              <w:t>S</w:t>
            </w:r>
            <w:r w:rsidRPr="00C32F38">
              <w:rPr>
                <w:sz w:val="20"/>
                <w:szCs w:val="20"/>
                <w:lang w:eastAsia="en-AU"/>
              </w:rPr>
              <w:t xml:space="preserve">eparating-equipment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8154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Chemical-still and </w:t>
            </w:r>
            <w:r>
              <w:rPr>
                <w:sz w:val="20"/>
                <w:szCs w:val="20"/>
                <w:lang w:eastAsia="en-AU"/>
              </w:rPr>
              <w:t>R</w:t>
            </w:r>
            <w:r w:rsidRPr="00C32F38">
              <w:rPr>
                <w:sz w:val="20"/>
                <w:szCs w:val="20"/>
                <w:lang w:eastAsia="en-AU"/>
              </w:rPr>
              <w:t xml:space="preserve">eactor </w:t>
            </w:r>
            <w:r>
              <w:rPr>
                <w:sz w:val="20"/>
                <w:szCs w:val="20"/>
                <w:lang w:eastAsia="en-AU"/>
              </w:rPr>
              <w:t>O</w:t>
            </w:r>
            <w:r w:rsidRPr="00C32F38">
              <w:rPr>
                <w:sz w:val="20"/>
                <w:szCs w:val="20"/>
                <w:lang w:eastAsia="en-AU"/>
              </w:rPr>
              <w:t xml:space="preserve">perators (except </w:t>
            </w:r>
            <w:r>
              <w:rPr>
                <w:sz w:val="20"/>
                <w:szCs w:val="20"/>
                <w:lang w:eastAsia="en-AU"/>
              </w:rPr>
              <w:t>P</w:t>
            </w:r>
            <w:r w:rsidRPr="00C32F38">
              <w:rPr>
                <w:sz w:val="20"/>
                <w:szCs w:val="20"/>
                <w:lang w:eastAsia="en-AU"/>
              </w:rPr>
              <w:t xml:space="preserve">etroleum and </w:t>
            </w:r>
            <w:r>
              <w:rPr>
                <w:sz w:val="20"/>
                <w:szCs w:val="20"/>
                <w:lang w:eastAsia="en-AU"/>
              </w:rPr>
              <w:t>N</w:t>
            </w:r>
            <w:r w:rsidRPr="00C32F38">
              <w:rPr>
                <w:sz w:val="20"/>
                <w:szCs w:val="20"/>
                <w:lang w:eastAsia="en-AU"/>
              </w:rPr>
              <w:t xml:space="preserve">atural </w:t>
            </w:r>
            <w:r>
              <w:rPr>
                <w:sz w:val="20"/>
                <w:szCs w:val="20"/>
                <w:lang w:eastAsia="en-AU"/>
              </w:rPr>
              <w:t>G</w:t>
            </w:r>
            <w:r w:rsidRPr="00C32F38">
              <w:rPr>
                <w:sz w:val="20"/>
                <w:szCs w:val="20"/>
                <w:lang w:eastAsia="en-AU"/>
              </w:rPr>
              <w:t>as)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8155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Petroleum- and </w:t>
            </w:r>
            <w:r>
              <w:rPr>
                <w:sz w:val="20"/>
                <w:szCs w:val="20"/>
                <w:lang w:eastAsia="en-AU"/>
              </w:rPr>
              <w:t>N</w:t>
            </w:r>
            <w:r w:rsidRPr="00C32F38">
              <w:rPr>
                <w:sz w:val="20"/>
                <w:szCs w:val="20"/>
                <w:lang w:eastAsia="en-AU"/>
              </w:rPr>
              <w:t xml:space="preserve">atural-gas-refining-plant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Operators of compounders and other single process plant and machinery in petroleum and gas refineries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8159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Chemical-processing-plant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Pharmaceutical- and </w:t>
            </w:r>
            <w:r>
              <w:rPr>
                <w:sz w:val="20"/>
                <w:szCs w:val="20"/>
                <w:lang w:eastAsia="en-AU"/>
              </w:rPr>
              <w:t>T</w:t>
            </w:r>
            <w:r w:rsidRPr="00C32F38">
              <w:rPr>
                <w:sz w:val="20"/>
                <w:szCs w:val="20"/>
                <w:lang w:eastAsia="en-AU"/>
              </w:rPr>
              <w:t xml:space="preserve">oiletry-products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Ammunition- and </w:t>
            </w:r>
            <w:r>
              <w:rPr>
                <w:sz w:val="20"/>
                <w:szCs w:val="20"/>
                <w:lang w:eastAsia="en-AU"/>
              </w:rPr>
              <w:t>E</w:t>
            </w:r>
            <w:r w:rsidRPr="00C32F38">
              <w:rPr>
                <w:sz w:val="20"/>
                <w:szCs w:val="20"/>
                <w:lang w:eastAsia="en-AU"/>
              </w:rPr>
              <w:t xml:space="preserve">xplosive-products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8229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Chemical-products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Photographic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7344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Photographic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Photographic-products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Rubber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8141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Rubber-products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Plastic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8142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Plastic-products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Paper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8143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8253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Paper-products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Fibre </w:t>
            </w:r>
            <w:r>
              <w:rPr>
                <w:b/>
                <w:sz w:val="20"/>
                <w:szCs w:val="20"/>
                <w:lang w:eastAsia="en-AU"/>
              </w:rPr>
              <w:t>P</w:t>
            </w:r>
            <w:r w:rsidRPr="00C32F38">
              <w:rPr>
                <w:b/>
                <w:sz w:val="20"/>
                <w:szCs w:val="20"/>
                <w:lang w:eastAsia="en-AU"/>
              </w:rPr>
              <w:t xml:space="preserve">reparing, </w:t>
            </w:r>
            <w:r>
              <w:rPr>
                <w:b/>
                <w:sz w:val="20"/>
                <w:szCs w:val="20"/>
                <w:lang w:eastAsia="en-AU"/>
              </w:rPr>
              <w:t>S</w:t>
            </w:r>
            <w:r w:rsidRPr="00C32F38">
              <w:rPr>
                <w:b/>
                <w:sz w:val="20"/>
                <w:szCs w:val="20"/>
                <w:lang w:eastAsia="en-AU"/>
              </w:rPr>
              <w:t xml:space="preserve">pinning and </w:t>
            </w:r>
            <w:r>
              <w:rPr>
                <w:b/>
                <w:sz w:val="20"/>
                <w:szCs w:val="20"/>
                <w:lang w:eastAsia="en-AU"/>
              </w:rPr>
              <w:t>W</w:t>
            </w:r>
            <w:r w:rsidRPr="00C32F38">
              <w:rPr>
                <w:b/>
                <w:sz w:val="20"/>
                <w:szCs w:val="20"/>
                <w:lang w:eastAsia="en-AU"/>
              </w:rPr>
              <w:t xml:space="preserve">inding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Fibre-preparing-, </w:t>
            </w:r>
            <w:r>
              <w:rPr>
                <w:sz w:val="20"/>
                <w:szCs w:val="20"/>
                <w:lang w:eastAsia="en-AU"/>
              </w:rPr>
              <w:t>S</w:t>
            </w:r>
            <w:r w:rsidRPr="00C32F38">
              <w:rPr>
                <w:sz w:val="20"/>
                <w:szCs w:val="20"/>
                <w:lang w:eastAsia="en-AU"/>
              </w:rPr>
              <w:t xml:space="preserve">pinning- and </w:t>
            </w:r>
            <w:r>
              <w:rPr>
                <w:sz w:val="20"/>
                <w:szCs w:val="20"/>
                <w:lang w:eastAsia="en-AU"/>
              </w:rPr>
              <w:t>W</w:t>
            </w:r>
            <w:r w:rsidRPr="00C32F38">
              <w:rPr>
                <w:sz w:val="20"/>
                <w:szCs w:val="20"/>
                <w:lang w:eastAsia="en-AU"/>
              </w:rPr>
              <w:t xml:space="preserve">inding-machine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Weaving and </w:t>
            </w:r>
            <w:r>
              <w:rPr>
                <w:b/>
                <w:sz w:val="20"/>
                <w:szCs w:val="20"/>
                <w:lang w:eastAsia="en-AU"/>
              </w:rPr>
              <w:t>K</w:t>
            </w:r>
            <w:r w:rsidRPr="00C32F38">
              <w:rPr>
                <w:b/>
                <w:sz w:val="20"/>
                <w:szCs w:val="20"/>
                <w:lang w:eastAsia="en-AU"/>
              </w:rPr>
              <w:t xml:space="preserve">nitting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7432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Weavers, </w:t>
            </w:r>
            <w:r>
              <w:rPr>
                <w:sz w:val="20"/>
                <w:szCs w:val="20"/>
                <w:lang w:eastAsia="en-AU"/>
              </w:rPr>
              <w:t>K</w:t>
            </w:r>
            <w:r w:rsidRPr="00C32F38">
              <w:rPr>
                <w:sz w:val="20"/>
                <w:szCs w:val="20"/>
                <w:lang w:eastAsia="en-AU"/>
              </w:rPr>
              <w:t xml:space="preserve">nitters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Weaving and knitting machine setters</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Weaving- and </w:t>
            </w:r>
            <w:r>
              <w:rPr>
                <w:sz w:val="20"/>
                <w:szCs w:val="20"/>
                <w:lang w:eastAsia="en-AU"/>
              </w:rPr>
              <w:t>K</w:t>
            </w:r>
            <w:r w:rsidRPr="00C32F38">
              <w:rPr>
                <w:sz w:val="20"/>
                <w:szCs w:val="20"/>
                <w:lang w:eastAsia="en-AU"/>
              </w:rPr>
              <w:t xml:space="preserve">nitting-machine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Sewing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Sewing-machine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Bleaching, </w:t>
            </w:r>
            <w:r>
              <w:rPr>
                <w:b/>
                <w:sz w:val="20"/>
                <w:szCs w:val="20"/>
                <w:lang w:eastAsia="en-AU"/>
              </w:rPr>
              <w:t>D</w:t>
            </w:r>
            <w:r w:rsidRPr="00C32F38">
              <w:rPr>
                <w:b/>
                <w:sz w:val="20"/>
                <w:szCs w:val="20"/>
                <w:lang w:eastAsia="en-AU"/>
              </w:rPr>
              <w:t xml:space="preserve">yeing and </w:t>
            </w:r>
            <w:r>
              <w:rPr>
                <w:b/>
                <w:sz w:val="20"/>
                <w:szCs w:val="20"/>
                <w:lang w:eastAsia="en-AU"/>
              </w:rPr>
              <w:t>F</w:t>
            </w:r>
            <w:r w:rsidRPr="00C32F38">
              <w:rPr>
                <w:b/>
                <w:sz w:val="20"/>
                <w:szCs w:val="20"/>
                <w:lang w:eastAsia="en-AU"/>
              </w:rPr>
              <w:t xml:space="preserve">abric </w:t>
            </w:r>
            <w:r>
              <w:rPr>
                <w:b/>
                <w:sz w:val="20"/>
                <w:szCs w:val="20"/>
                <w:lang w:eastAsia="en-AU"/>
              </w:rPr>
              <w:t>C</w:t>
            </w:r>
            <w:r w:rsidRPr="00C32F38">
              <w:rPr>
                <w:b/>
                <w:sz w:val="20"/>
                <w:szCs w:val="20"/>
                <w:lang w:eastAsia="en-AU"/>
              </w:rPr>
              <w:t xml:space="preserve">leaning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Bleaching-, </w:t>
            </w:r>
            <w:r>
              <w:rPr>
                <w:sz w:val="20"/>
                <w:szCs w:val="20"/>
                <w:lang w:eastAsia="en-AU"/>
              </w:rPr>
              <w:t>D</w:t>
            </w:r>
            <w:r w:rsidRPr="00C32F38">
              <w:rPr>
                <w:sz w:val="20"/>
                <w:szCs w:val="20"/>
                <w:lang w:eastAsia="en-AU"/>
              </w:rPr>
              <w:t xml:space="preserve">yeing- and </w:t>
            </w:r>
            <w:r>
              <w:rPr>
                <w:sz w:val="20"/>
                <w:szCs w:val="20"/>
                <w:lang w:eastAsia="en-AU"/>
              </w:rPr>
              <w:t>C</w:t>
            </w:r>
            <w:r w:rsidRPr="00C32F38">
              <w:rPr>
                <w:sz w:val="20"/>
                <w:szCs w:val="20"/>
                <w:lang w:eastAsia="en-AU"/>
              </w:rPr>
              <w:t xml:space="preserve">leaning-machine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Fur and </w:t>
            </w:r>
            <w:r>
              <w:rPr>
                <w:b/>
                <w:sz w:val="20"/>
                <w:szCs w:val="20"/>
                <w:lang w:eastAsia="en-AU"/>
              </w:rPr>
              <w:t>L</w:t>
            </w:r>
            <w:r w:rsidRPr="00C32F38">
              <w:rPr>
                <w:b/>
                <w:sz w:val="20"/>
                <w:szCs w:val="20"/>
                <w:lang w:eastAsia="en-AU"/>
              </w:rPr>
              <w:t xml:space="preserve">eather </w:t>
            </w:r>
            <w:r>
              <w:rPr>
                <w:b/>
                <w:sz w:val="20"/>
                <w:szCs w:val="20"/>
                <w:lang w:eastAsia="en-AU"/>
              </w:rPr>
              <w:t>P</w:t>
            </w:r>
            <w:r w:rsidRPr="00C32F38">
              <w:rPr>
                <w:b/>
                <w:sz w:val="20"/>
                <w:szCs w:val="20"/>
                <w:lang w:eastAsia="en-AU"/>
              </w:rPr>
              <w:t xml:space="preserve">reparing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Fur- and </w:t>
            </w:r>
            <w:r>
              <w:rPr>
                <w:sz w:val="20"/>
                <w:szCs w:val="20"/>
                <w:lang w:eastAsia="en-AU"/>
              </w:rPr>
              <w:t>L</w:t>
            </w:r>
            <w:r w:rsidRPr="00C32F38">
              <w:rPr>
                <w:sz w:val="20"/>
                <w:szCs w:val="20"/>
                <w:lang w:eastAsia="en-AU"/>
              </w:rPr>
              <w:t xml:space="preserve">eather-preparing-machine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Shoemaking and </w:t>
            </w:r>
            <w:r>
              <w:rPr>
                <w:b/>
                <w:sz w:val="20"/>
                <w:szCs w:val="20"/>
                <w:lang w:eastAsia="en-AU"/>
              </w:rPr>
              <w:t>R</w:t>
            </w:r>
            <w:r w:rsidRPr="00C32F38">
              <w:rPr>
                <w:b/>
                <w:sz w:val="20"/>
                <w:szCs w:val="20"/>
                <w:lang w:eastAsia="en-AU"/>
              </w:rPr>
              <w:t xml:space="preserve">elated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Shoemaking- and </w:t>
            </w:r>
            <w:r>
              <w:rPr>
                <w:sz w:val="20"/>
                <w:szCs w:val="20"/>
                <w:lang w:eastAsia="en-AU"/>
              </w:rPr>
              <w:t>R</w:t>
            </w:r>
            <w:r w:rsidRPr="00C32F38">
              <w:rPr>
                <w:sz w:val="20"/>
                <w:szCs w:val="20"/>
                <w:lang w:eastAsia="en-AU"/>
              </w:rPr>
              <w:t>elated</w:t>
            </w:r>
            <w:r>
              <w:rPr>
                <w:sz w:val="20"/>
                <w:szCs w:val="20"/>
                <w:lang w:eastAsia="en-AU"/>
              </w:rPr>
              <w:t xml:space="preserve"> 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Laundry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8157</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Bleaching-, </w:t>
            </w:r>
            <w:r>
              <w:rPr>
                <w:sz w:val="20"/>
                <w:szCs w:val="20"/>
                <w:lang w:eastAsia="en-AU"/>
              </w:rPr>
              <w:t>D</w:t>
            </w:r>
            <w:r w:rsidRPr="00C32F38">
              <w:rPr>
                <w:sz w:val="20"/>
                <w:szCs w:val="20"/>
                <w:lang w:eastAsia="en-AU"/>
              </w:rPr>
              <w:t xml:space="preserve">yeing- and </w:t>
            </w:r>
            <w:r>
              <w:rPr>
                <w:sz w:val="20"/>
                <w:szCs w:val="20"/>
                <w:lang w:eastAsia="en-AU"/>
              </w:rPr>
              <w:t>C</w:t>
            </w:r>
            <w:r w:rsidRPr="00C32F38">
              <w:rPr>
                <w:sz w:val="20"/>
                <w:szCs w:val="20"/>
                <w:lang w:eastAsia="en-AU"/>
              </w:rPr>
              <w:t xml:space="preserve">leaning-machine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Textile, </w:t>
            </w:r>
            <w:r>
              <w:rPr>
                <w:b/>
                <w:sz w:val="20"/>
                <w:szCs w:val="20"/>
                <w:lang w:eastAsia="en-AU"/>
              </w:rPr>
              <w:t>F</w:t>
            </w:r>
            <w:r w:rsidRPr="00C32F38">
              <w:rPr>
                <w:b/>
                <w:sz w:val="20"/>
                <w:szCs w:val="20"/>
                <w:lang w:eastAsia="en-AU"/>
              </w:rPr>
              <w:t xml:space="preserve">ur and </w:t>
            </w:r>
            <w:r>
              <w:rPr>
                <w:b/>
                <w:sz w:val="20"/>
                <w:szCs w:val="20"/>
                <w:lang w:eastAsia="en-AU"/>
              </w:rPr>
              <w:t>L</w:t>
            </w:r>
            <w:r w:rsidRPr="00C32F38">
              <w:rPr>
                <w:b/>
                <w:sz w:val="20"/>
                <w:szCs w:val="20"/>
                <w:lang w:eastAsia="en-AU"/>
              </w:rPr>
              <w:t xml:space="preserve">eather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 xml:space="preserve">perators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8159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8269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Textile-, </w:t>
            </w:r>
            <w:r>
              <w:rPr>
                <w:sz w:val="20"/>
                <w:szCs w:val="20"/>
                <w:lang w:eastAsia="en-AU"/>
              </w:rPr>
              <w:t>F</w:t>
            </w:r>
            <w:r w:rsidRPr="00C32F38">
              <w:rPr>
                <w:sz w:val="20"/>
                <w:szCs w:val="20"/>
                <w:lang w:eastAsia="en-AU"/>
              </w:rPr>
              <w:t xml:space="preserve">ur- and </w:t>
            </w:r>
            <w:r>
              <w:rPr>
                <w:sz w:val="20"/>
                <w:szCs w:val="20"/>
                <w:lang w:eastAsia="en-AU"/>
              </w:rPr>
              <w:t>L</w:t>
            </w:r>
            <w:r w:rsidRPr="00C32F38">
              <w:rPr>
                <w:sz w:val="20"/>
                <w:szCs w:val="20"/>
                <w:lang w:eastAsia="en-AU"/>
              </w:rPr>
              <w:t xml:space="preserve">eather-products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Food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 xml:space="preserve">roducts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8160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Meat- and </w:t>
            </w:r>
            <w:r>
              <w:rPr>
                <w:sz w:val="20"/>
                <w:szCs w:val="20"/>
                <w:lang w:eastAsia="en-AU"/>
              </w:rPr>
              <w:t>F</w:t>
            </w:r>
            <w:r w:rsidRPr="00C32F38">
              <w:rPr>
                <w:sz w:val="20"/>
                <w:szCs w:val="20"/>
                <w:lang w:eastAsia="en-AU"/>
              </w:rPr>
              <w:t xml:space="preserve">ish-processing-machine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Dairy-products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Grain- and </w:t>
            </w:r>
            <w:r>
              <w:rPr>
                <w:sz w:val="20"/>
                <w:szCs w:val="20"/>
                <w:lang w:eastAsia="en-AU"/>
              </w:rPr>
              <w:t>S</w:t>
            </w:r>
            <w:r w:rsidRPr="00C32F38">
              <w:rPr>
                <w:sz w:val="20"/>
                <w:szCs w:val="20"/>
                <w:lang w:eastAsia="en-AU"/>
              </w:rPr>
              <w:t xml:space="preserve">pice-milling-machine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Baked-goods, </w:t>
            </w:r>
            <w:r>
              <w:rPr>
                <w:sz w:val="20"/>
                <w:szCs w:val="20"/>
                <w:lang w:eastAsia="en-AU"/>
              </w:rPr>
              <w:t>C</w:t>
            </w:r>
            <w:r w:rsidRPr="00C32F38">
              <w:rPr>
                <w:sz w:val="20"/>
                <w:szCs w:val="20"/>
                <w:lang w:eastAsia="en-AU"/>
              </w:rPr>
              <w:t xml:space="preserve">ereal and </w:t>
            </w:r>
            <w:r>
              <w:rPr>
                <w:sz w:val="20"/>
                <w:szCs w:val="20"/>
                <w:lang w:eastAsia="en-AU"/>
              </w:rPr>
              <w:t>C</w:t>
            </w:r>
            <w:r w:rsidRPr="00C32F38">
              <w:rPr>
                <w:sz w:val="20"/>
                <w:szCs w:val="20"/>
                <w:lang w:eastAsia="en-AU"/>
              </w:rPr>
              <w:t xml:space="preserve">hocolate-products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Fruit-, </w:t>
            </w:r>
            <w:r>
              <w:rPr>
                <w:sz w:val="20"/>
                <w:szCs w:val="20"/>
                <w:lang w:eastAsia="en-AU"/>
              </w:rPr>
              <w:t>V</w:t>
            </w:r>
            <w:r w:rsidRPr="00C32F38">
              <w:rPr>
                <w:sz w:val="20"/>
                <w:szCs w:val="20"/>
                <w:lang w:eastAsia="en-AU"/>
              </w:rPr>
              <w:t xml:space="preserve">egetable- and </w:t>
            </w:r>
            <w:r>
              <w:rPr>
                <w:sz w:val="20"/>
                <w:szCs w:val="20"/>
                <w:lang w:eastAsia="en-AU"/>
              </w:rPr>
              <w:t>N</w:t>
            </w:r>
            <w:r w:rsidRPr="00C32F38">
              <w:rPr>
                <w:sz w:val="20"/>
                <w:szCs w:val="20"/>
                <w:lang w:eastAsia="en-AU"/>
              </w:rPr>
              <w:t xml:space="preserve">ut-processing-machine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Sugar </w:t>
            </w:r>
            <w:r>
              <w:rPr>
                <w:sz w:val="20"/>
                <w:szCs w:val="20"/>
                <w:lang w:eastAsia="en-AU"/>
              </w:rPr>
              <w:t>P</w:t>
            </w:r>
            <w:r w:rsidRPr="00C32F38">
              <w:rPr>
                <w:sz w:val="20"/>
                <w:szCs w:val="20"/>
                <w:lang w:eastAsia="en-AU"/>
              </w:rPr>
              <w:t xml:space="preserve">roduction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8277</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Tea-, </w:t>
            </w:r>
            <w:r>
              <w:rPr>
                <w:sz w:val="20"/>
                <w:szCs w:val="20"/>
                <w:lang w:eastAsia="en-AU"/>
              </w:rPr>
              <w:t>C</w:t>
            </w:r>
            <w:r w:rsidRPr="00C32F38">
              <w:rPr>
                <w:sz w:val="20"/>
                <w:szCs w:val="20"/>
                <w:lang w:eastAsia="en-AU"/>
              </w:rPr>
              <w:t xml:space="preserve">offee-, and </w:t>
            </w:r>
            <w:r>
              <w:rPr>
                <w:sz w:val="20"/>
                <w:szCs w:val="20"/>
                <w:lang w:eastAsia="en-AU"/>
              </w:rPr>
              <w:t>C</w:t>
            </w:r>
            <w:r w:rsidRPr="00C32F38">
              <w:rPr>
                <w:sz w:val="20"/>
                <w:szCs w:val="20"/>
                <w:lang w:eastAsia="en-AU"/>
              </w:rPr>
              <w:t xml:space="preserve">ocoa-processing-machine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8278</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Brewers-, </w:t>
            </w:r>
            <w:r>
              <w:rPr>
                <w:sz w:val="20"/>
                <w:szCs w:val="20"/>
                <w:lang w:eastAsia="en-AU"/>
              </w:rPr>
              <w:t>W</w:t>
            </w:r>
            <w:r w:rsidRPr="00C32F38">
              <w:rPr>
                <w:sz w:val="20"/>
                <w:szCs w:val="20"/>
                <w:lang w:eastAsia="en-AU"/>
              </w:rPr>
              <w:t xml:space="preserve">ine and </w:t>
            </w:r>
            <w:r>
              <w:rPr>
                <w:sz w:val="20"/>
                <w:szCs w:val="20"/>
                <w:lang w:eastAsia="en-AU"/>
              </w:rPr>
              <w:t>O</w:t>
            </w:r>
            <w:r w:rsidRPr="00C32F38">
              <w:rPr>
                <w:sz w:val="20"/>
                <w:szCs w:val="20"/>
                <w:lang w:eastAsia="en-AU"/>
              </w:rPr>
              <w:t xml:space="preserve">ther </w:t>
            </w:r>
            <w:r>
              <w:rPr>
                <w:sz w:val="20"/>
                <w:szCs w:val="20"/>
                <w:lang w:eastAsia="en-AU"/>
              </w:rPr>
              <w:t>B</w:t>
            </w:r>
            <w:r w:rsidRPr="00C32F38">
              <w:rPr>
                <w:sz w:val="20"/>
                <w:szCs w:val="20"/>
                <w:lang w:eastAsia="en-AU"/>
              </w:rPr>
              <w:t xml:space="preserve">everage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8279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Tobacco </w:t>
            </w:r>
            <w:r>
              <w:rPr>
                <w:sz w:val="20"/>
                <w:szCs w:val="20"/>
                <w:lang w:eastAsia="en-AU"/>
              </w:rPr>
              <w:t>P</w:t>
            </w:r>
            <w:r w:rsidRPr="00C32F38">
              <w:rPr>
                <w:sz w:val="20"/>
                <w:szCs w:val="20"/>
                <w:lang w:eastAsia="en-AU"/>
              </w:rPr>
              <w:t xml:space="preserve">roduction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Pulp and </w:t>
            </w:r>
            <w:r>
              <w:rPr>
                <w:b/>
                <w:sz w:val="20"/>
                <w:szCs w:val="20"/>
                <w:lang w:eastAsia="en-AU"/>
              </w:rPr>
              <w:t>P</w:t>
            </w:r>
            <w:r w:rsidRPr="00C32F38">
              <w:rPr>
                <w:b/>
                <w:sz w:val="20"/>
                <w:szCs w:val="20"/>
                <w:lang w:eastAsia="en-AU"/>
              </w:rPr>
              <w:t xml:space="preserve">apermaking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8171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Paper-pulp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8143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Papermaking-plant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Wood </w:t>
            </w:r>
            <w:r>
              <w:rPr>
                <w:b/>
                <w:sz w:val="20"/>
                <w:szCs w:val="20"/>
                <w:lang w:eastAsia="en-AU"/>
              </w:rPr>
              <w:t>P</w:t>
            </w:r>
            <w:r w:rsidRPr="00C32F38">
              <w:rPr>
                <w:b/>
                <w:sz w:val="20"/>
                <w:szCs w:val="20"/>
                <w:lang w:eastAsia="en-AU"/>
              </w:rPr>
              <w:t xml:space="preserve">rocessing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8172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8141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Wood-processing-plant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Glass and </w:t>
            </w:r>
            <w:r>
              <w:rPr>
                <w:b/>
                <w:sz w:val="20"/>
                <w:szCs w:val="20"/>
                <w:lang w:eastAsia="en-AU"/>
              </w:rPr>
              <w:t>C</w:t>
            </w:r>
            <w:r w:rsidRPr="00C32F38">
              <w:rPr>
                <w:b/>
                <w:sz w:val="20"/>
                <w:szCs w:val="20"/>
                <w:lang w:eastAsia="en-AU"/>
              </w:rPr>
              <w:t xml:space="preserve">eramics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8181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Glass and </w:t>
            </w:r>
            <w:r>
              <w:rPr>
                <w:sz w:val="20"/>
                <w:szCs w:val="20"/>
                <w:lang w:eastAsia="en-AU"/>
              </w:rPr>
              <w:t>C</w:t>
            </w:r>
            <w:r w:rsidRPr="00C32F38">
              <w:rPr>
                <w:sz w:val="20"/>
                <w:szCs w:val="20"/>
                <w:lang w:eastAsia="en-AU"/>
              </w:rPr>
              <w:t xml:space="preserve">eramics </w:t>
            </w:r>
            <w:r>
              <w:rPr>
                <w:sz w:val="20"/>
                <w:szCs w:val="20"/>
                <w:lang w:eastAsia="en-AU"/>
              </w:rPr>
              <w:t>K</w:t>
            </w:r>
            <w:r w:rsidRPr="00C32F38">
              <w:rPr>
                <w:sz w:val="20"/>
                <w:szCs w:val="20"/>
                <w:lang w:eastAsia="en-AU"/>
              </w:rPr>
              <w:t xml:space="preserve">iln and </w:t>
            </w:r>
            <w:r>
              <w:rPr>
                <w:sz w:val="20"/>
                <w:szCs w:val="20"/>
                <w:lang w:eastAsia="en-AU"/>
              </w:rPr>
              <w:t>R</w:t>
            </w:r>
            <w:r w:rsidRPr="00C32F38">
              <w:rPr>
                <w:sz w:val="20"/>
                <w:szCs w:val="20"/>
                <w:lang w:eastAsia="en-AU"/>
              </w:rPr>
              <w:t xml:space="preserve">elated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8139</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Glass, </w:t>
            </w:r>
            <w:r>
              <w:rPr>
                <w:sz w:val="20"/>
                <w:szCs w:val="20"/>
                <w:lang w:eastAsia="en-AU"/>
              </w:rPr>
              <w:t>C</w:t>
            </w:r>
            <w:r w:rsidRPr="00C32F38">
              <w:rPr>
                <w:sz w:val="20"/>
                <w:szCs w:val="20"/>
                <w:lang w:eastAsia="en-AU"/>
              </w:rPr>
              <w:t xml:space="preserve">eramics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 xml:space="preserve">perators </w:t>
            </w:r>
            <w:r>
              <w:rPr>
                <w:sz w:val="20"/>
                <w:szCs w:val="20"/>
                <w:lang w:eastAsia="en-AU"/>
              </w:rPr>
              <w:t>N</w:t>
            </w:r>
            <w:r w:rsidRPr="00C32F38">
              <w:rPr>
                <w:sz w:val="20"/>
                <w:szCs w:val="20"/>
                <w:lang w:eastAsia="en-AU"/>
              </w:rPr>
              <w:t xml:space="preserve">ot </w:t>
            </w:r>
            <w:r>
              <w:rPr>
                <w:sz w:val="20"/>
                <w:szCs w:val="20"/>
                <w:lang w:eastAsia="en-AU"/>
              </w:rPr>
              <w:t>E</w:t>
            </w:r>
            <w:r w:rsidRPr="00C32F38">
              <w:rPr>
                <w:sz w:val="20"/>
                <w:szCs w:val="20"/>
                <w:lang w:eastAsia="en-AU"/>
              </w:rPr>
              <w:t xml:space="preserve">lsewhere </w:t>
            </w:r>
            <w:r>
              <w:rPr>
                <w:sz w:val="20"/>
                <w:szCs w:val="20"/>
                <w:lang w:eastAsia="en-AU"/>
              </w:rPr>
              <w:t>C</w:t>
            </w:r>
            <w:r w:rsidRPr="00C32F38">
              <w:rPr>
                <w:sz w:val="20"/>
                <w:szCs w:val="20"/>
                <w:lang w:eastAsia="en-AU"/>
              </w:rPr>
              <w:t>lassified</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Steam </w:t>
            </w:r>
            <w:r>
              <w:rPr>
                <w:b/>
                <w:sz w:val="20"/>
                <w:szCs w:val="20"/>
                <w:lang w:eastAsia="en-AU"/>
              </w:rPr>
              <w:t>E</w:t>
            </w:r>
            <w:r w:rsidRPr="00C32F38">
              <w:rPr>
                <w:b/>
                <w:sz w:val="20"/>
                <w:szCs w:val="20"/>
                <w:lang w:eastAsia="en-AU"/>
              </w:rPr>
              <w:t xml:space="preserve">ngine and </w:t>
            </w:r>
            <w:r>
              <w:rPr>
                <w:b/>
                <w:sz w:val="20"/>
                <w:szCs w:val="20"/>
                <w:lang w:eastAsia="en-AU"/>
              </w:rPr>
              <w:t>B</w:t>
            </w:r>
            <w:r w:rsidRPr="00C32F38">
              <w:rPr>
                <w:b/>
                <w:sz w:val="20"/>
                <w:szCs w:val="20"/>
                <w:lang w:eastAsia="en-AU"/>
              </w:rPr>
              <w:t xml:space="preserve">oiler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8182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8162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Steam-engine and </w:t>
            </w:r>
            <w:r>
              <w:rPr>
                <w:sz w:val="20"/>
                <w:szCs w:val="20"/>
                <w:lang w:eastAsia="en-AU"/>
              </w:rPr>
              <w:t>B</w:t>
            </w:r>
            <w:r w:rsidRPr="00C32F38">
              <w:rPr>
                <w:sz w:val="20"/>
                <w:szCs w:val="20"/>
                <w:lang w:eastAsia="en-AU"/>
              </w:rPr>
              <w:t xml:space="preserve">oiler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Packing, </w:t>
            </w:r>
            <w:r>
              <w:rPr>
                <w:b/>
                <w:sz w:val="20"/>
                <w:szCs w:val="20"/>
                <w:lang w:eastAsia="en-AU"/>
              </w:rPr>
              <w:t>B</w:t>
            </w:r>
            <w:r w:rsidRPr="00C32F38">
              <w:rPr>
                <w:b/>
                <w:sz w:val="20"/>
                <w:szCs w:val="20"/>
                <w:lang w:eastAsia="en-AU"/>
              </w:rPr>
              <w:t xml:space="preserve">ottling and </w:t>
            </w:r>
            <w:r>
              <w:rPr>
                <w:b/>
                <w:sz w:val="20"/>
                <w:szCs w:val="20"/>
                <w:lang w:eastAsia="en-AU"/>
              </w:rPr>
              <w:t>L</w:t>
            </w:r>
            <w:r w:rsidRPr="00C32F38">
              <w:rPr>
                <w:b/>
                <w:sz w:val="20"/>
                <w:szCs w:val="20"/>
                <w:lang w:eastAsia="en-AU"/>
              </w:rPr>
              <w:t xml:space="preserve">abelling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8183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and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Stationary </w:t>
            </w:r>
            <w:r>
              <w:rPr>
                <w:b/>
                <w:sz w:val="20"/>
                <w:szCs w:val="20"/>
                <w:lang w:eastAsia="en-AU"/>
              </w:rPr>
              <w:t>P</w:t>
            </w:r>
            <w:r w:rsidRPr="00C32F38">
              <w:rPr>
                <w:b/>
                <w:sz w:val="20"/>
                <w:szCs w:val="20"/>
                <w:lang w:eastAsia="en-AU"/>
              </w:rPr>
              <w:t xml:space="preserve">lant and </w:t>
            </w:r>
            <w:r>
              <w:rPr>
                <w:b/>
                <w:sz w:val="20"/>
                <w:szCs w:val="20"/>
                <w:lang w:eastAsia="en-AU"/>
              </w:rPr>
              <w:t>M</w:t>
            </w:r>
            <w:r w:rsidRPr="00C32F38">
              <w:rPr>
                <w:b/>
                <w:sz w:val="20"/>
                <w:szCs w:val="20"/>
                <w:lang w:eastAsia="en-AU"/>
              </w:rPr>
              <w:t xml:space="preserve">achine </w:t>
            </w:r>
            <w:r>
              <w:rPr>
                <w:b/>
                <w:sz w:val="20"/>
                <w:szCs w:val="20"/>
                <w:lang w:eastAsia="en-AU"/>
              </w:rPr>
              <w:t>O</w:t>
            </w:r>
            <w:r w:rsidRPr="00C32F38">
              <w:rPr>
                <w:b/>
                <w:sz w:val="20"/>
                <w:szCs w:val="20"/>
                <w:lang w:eastAsia="en-AU"/>
              </w:rPr>
              <w:t xml:space="preserve">perators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8189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and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Mechanical </w:t>
            </w:r>
            <w:r>
              <w:rPr>
                <w:b/>
                <w:sz w:val="20"/>
                <w:szCs w:val="20"/>
                <w:lang w:eastAsia="en-AU"/>
              </w:rPr>
              <w:t>M</w:t>
            </w:r>
            <w:r w:rsidRPr="00C32F38">
              <w:rPr>
                <w:b/>
                <w:sz w:val="20"/>
                <w:szCs w:val="20"/>
                <w:lang w:eastAsia="en-AU"/>
              </w:rPr>
              <w:t xml:space="preserve">achinery </w:t>
            </w:r>
            <w:r>
              <w:rPr>
                <w:b/>
                <w:sz w:val="20"/>
                <w:szCs w:val="20"/>
                <w:lang w:eastAsia="en-AU"/>
              </w:rPr>
              <w:t>A</w:t>
            </w:r>
            <w:r w:rsidRPr="00C32F38">
              <w:rPr>
                <w:b/>
                <w:sz w:val="20"/>
                <w:szCs w:val="20"/>
                <w:lang w:eastAsia="en-AU"/>
              </w:rPr>
              <w:t>ssemblers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8211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8281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Mechanical-machinery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Electrical and </w:t>
            </w:r>
            <w:r>
              <w:rPr>
                <w:b/>
                <w:sz w:val="20"/>
                <w:szCs w:val="20"/>
                <w:lang w:eastAsia="en-AU"/>
              </w:rPr>
              <w:t>E</w:t>
            </w:r>
            <w:r w:rsidRPr="00C32F38">
              <w:rPr>
                <w:b/>
                <w:sz w:val="20"/>
                <w:szCs w:val="20"/>
                <w:lang w:eastAsia="en-AU"/>
              </w:rPr>
              <w:t xml:space="preserve">lectronic </w:t>
            </w:r>
            <w:r>
              <w:rPr>
                <w:b/>
                <w:sz w:val="20"/>
                <w:szCs w:val="20"/>
                <w:lang w:eastAsia="en-AU"/>
              </w:rPr>
              <w:t>E</w:t>
            </w:r>
            <w:r w:rsidRPr="00C32F38">
              <w:rPr>
                <w:b/>
                <w:sz w:val="20"/>
                <w:szCs w:val="20"/>
                <w:lang w:eastAsia="en-AU"/>
              </w:rPr>
              <w:t xml:space="preserve">quipment </w:t>
            </w:r>
            <w:r>
              <w:rPr>
                <w:b/>
                <w:sz w:val="20"/>
                <w:szCs w:val="20"/>
                <w:lang w:eastAsia="en-AU"/>
              </w:rPr>
              <w:t>A</w:t>
            </w:r>
            <w:r w:rsidRPr="00C32F38">
              <w:rPr>
                <w:b/>
                <w:sz w:val="20"/>
                <w:szCs w:val="20"/>
                <w:lang w:eastAsia="en-AU"/>
              </w:rPr>
              <w:t>ssemblers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8212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8282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Electrical-equipment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8283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Electronic-equipment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Assemblers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8219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8284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Metal-, </w:t>
            </w:r>
            <w:r>
              <w:rPr>
                <w:sz w:val="20"/>
                <w:szCs w:val="20"/>
                <w:lang w:eastAsia="en-AU"/>
              </w:rPr>
              <w:t>R</w:t>
            </w:r>
            <w:r w:rsidRPr="00C32F38">
              <w:rPr>
                <w:sz w:val="20"/>
                <w:szCs w:val="20"/>
                <w:lang w:eastAsia="en-AU"/>
              </w:rPr>
              <w:t xml:space="preserve">ubber- and </w:t>
            </w:r>
            <w:r>
              <w:rPr>
                <w:sz w:val="20"/>
                <w:szCs w:val="20"/>
                <w:lang w:eastAsia="en-AU"/>
              </w:rPr>
              <w:t>P</w:t>
            </w:r>
            <w:r w:rsidRPr="00C32F38">
              <w:rPr>
                <w:sz w:val="20"/>
                <w:szCs w:val="20"/>
                <w:lang w:eastAsia="en-AU"/>
              </w:rPr>
              <w:t xml:space="preserve">lastic-products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8285</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Wood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roducts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8286</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Paperboard, </w:t>
            </w:r>
            <w:r>
              <w:rPr>
                <w:sz w:val="20"/>
                <w:szCs w:val="20"/>
                <w:lang w:eastAsia="en-AU"/>
              </w:rPr>
              <w:t>T</w:t>
            </w:r>
            <w:r w:rsidRPr="00C32F38">
              <w:rPr>
                <w:sz w:val="20"/>
                <w:szCs w:val="20"/>
                <w:lang w:eastAsia="en-AU"/>
              </w:rPr>
              <w:t xml:space="preserve">extile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roducts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8290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Other </w:t>
            </w:r>
            <w:r>
              <w:rPr>
                <w:sz w:val="20"/>
                <w:szCs w:val="20"/>
                <w:lang w:eastAsia="en-AU"/>
              </w:rPr>
              <w:t>M</w:t>
            </w:r>
            <w:r w:rsidRPr="00C32F38">
              <w:rPr>
                <w:sz w:val="20"/>
                <w:szCs w:val="20"/>
                <w:lang w:eastAsia="en-AU"/>
              </w:rPr>
              <w:t xml:space="preserve">achine </w:t>
            </w:r>
            <w:r>
              <w:rPr>
                <w:sz w:val="20"/>
                <w:szCs w:val="20"/>
                <w:lang w:eastAsia="en-AU"/>
              </w:rPr>
              <w:t>O</w:t>
            </w:r>
            <w:r w:rsidRPr="00C32F38">
              <w:rPr>
                <w:sz w:val="20"/>
                <w:szCs w:val="20"/>
                <w:lang w:eastAsia="en-AU"/>
              </w:rPr>
              <w:t xml:space="preserve">perators and </w:t>
            </w:r>
            <w:r>
              <w:rPr>
                <w:sz w:val="20"/>
                <w:szCs w:val="20"/>
                <w:lang w:eastAsia="en-AU"/>
              </w:rPr>
              <w:t>A</w:t>
            </w:r>
            <w:r w:rsidRPr="00C32F38">
              <w:rPr>
                <w:sz w:val="20"/>
                <w:szCs w:val="20"/>
                <w:lang w:eastAsia="en-AU"/>
              </w:rPr>
              <w:t>ssemblers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Locomotive </w:t>
            </w:r>
            <w:r>
              <w:rPr>
                <w:b/>
                <w:sz w:val="20"/>
                <w:szCs w:val="20"/>
                <w:lang w:eastAsia="en-AU"/>
              </w:rPr>
              <w:t>E</w:t>
            </w:r>
            <w:r w:rsidRPr="00C32F38">
              <w:rPr>
                <w:b/>
                <w:sz w:val="20"/>
                <w:szCs w:val="20"/>
                <w:lang w:eastAsia="en-AU"/>
              </w:rPr>
              <w:t xml:space="preserve">ngine </w:t>
            </w:r>
            <w:r>
              <w:rPr>
                <w:b/>
                <w:sz w:val="20"/>
                <w:szCs w:val="20"/>
                <w:lang w:eastAsia="en-AU"/>
              </w:rPr>
              <w:t>D</w:t>
            </w:r>
            <w:r w:rsidRPr="00C32F38">
              <w:rPr>
                <w:b/>
                <w:sz w:val="20"/>
                <w:szCs w:val="20"/>
                <w:lang w:eastAsia="en-AU"/>
              </w:rPr>
              <w:t>rivers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Locomotive-engine </w:t>
            </w:r>
            <w:r>
              <w:rPr>
                <w:sz w:val="20"/>
                <w:szCs w:val="20"/>
                <w:lang w:eastAsia="en-AU"/>
              </w:rPr>
              <w:t>D</w:t>
            </w:r>
            <w:r w:rsidRPr="00C32F38">
              <w:rPr>
                <w:sz w:val="20"/>
                <w:szCs w:val="20"/>
                <w:lang w:eastAsia="en-AU"/>
              </w:rPr>
              <w:t>rivers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Railway </w:t>
            </w:r>
            <w:r>
              <w:rPr>
                <w:b/>
                <w:sz w:val="20"/>
                <w:szCs w:val="20"/>
                <w:lang w:eastAsia="en-AU"/>
              </w:rPr>
              <w:t>B</w:t>
            </w:r>
            <w:r w:rsidRPr="00C32F38">
              <w:rPr>
                <w:b/>
                <w:sz w:val="20"/>
                <w:szCs w:val="20"/>
                <w:lang w:eastAsia="en-AU"/>
              </w:rPr>
              <w:t xml:space="preserve">rake, </w:t>
            </w:r>
            <w:r>
              <w:rPr>
                <w:b/>
                <w:sz w:val="20"/>
                <w:szCs w:val="20"/>
                <w:lang w:eastAsia="en-AU"/>
              </w:rPr>
              <w:t>S</w:t>
            </w:r>
            <w:r w:rsidRPr="00C32F38">
              <w:rPr>
                <w:b/>
                <w:sz w:val="20"/>
                <w:szCs w:val="20"/>
                <w:lang w:eastAsia="en-AU"/>
              </w:rPr>
              <w:t xml:space="preserve">ignal and </w:t>
            </w:r>
            <w:r>
              <w:rPr>
                <w:b/>
                <w:sz w:val="20"/>
                <w:szCs w:val="20"/>
                <w:lang w:eastAsia="en-AU"/>
              </w:rPr>
              <w:t>S</w:t>
            </w:r>
            <w:r w:rsidRPr="00C32F38">
              <w:rPr>
                <w:b/>
                <w:sz w:val="20"/>
                <w:szCs w:val="20"/>
                <w:lang w:eastAsia="en-AU"/>
              </w:rPr>
              <w:t xml:space="preserve">witch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Railway </w:t>
            </w:r>
            <w:r>
              <w:rPr>
                <w:sz w:val="20"/>
                <w:szCs w:val="20"/>
                <w:lang w:eastAsia="en-AU"/>
              </w:rPr>
              <w:t>B</w:t>
            </w:r>
            <w:r w:rsidRPr="00C32F38">
              <w:rPr>
                <w:sz w:val="20"/>
                <w:szCs w:val="20"/>
                <w:lang w:eastAsia="en-AU"/>
              </w:rPr>
              <w:t xml:space="preserve">rakers, </w:t>
            </w:r>
            <w:r>
              <w:rPr>
                <w:sz w:val="20"/>
                <w:szCs w:val="20"/>
                <w:lang w:eastAsia="en-AU"/>
              </w:rPr>
              <w:t>S</w:t>
            </w:r>
            <w:r w:rsidRPr="00C32F38">
              <w:rPr>
                <w:sz w:val="20"/>
                <w:szCs w:val="20"/>
                <w:lang w:eastAsia="en-AU"/>
              </w:rPr>
              <w:t xml:space="preserve">ignallers and </w:t>
            </w:r>
            <w:r>
              <w:rPr>
                <w:sz w:val="20"/>
                <w:szCs w:val="20"/>
                <w:lang w:eastAsia="en-AU"/>
              </w:rPr>
              <w:t>S</w:t>
            </w:r>
            <w:r w:rsidRPr="00C32F38">
              <w:rPr>
                <w:sz w:val="20"/>
                <w:szCs w:val="20"/>
                <w:lang w:eastAsia="en-AU"/>
              </w:rPr>
              <w:t>hunters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Motorcycle </w:t>
            </w:r>
            <w:r>
              <w:rPr>
                <w:b/>
                <w:sz w:val="20"/>
                <w:szCs w:val="20"/>
                <w:lang w:eastAsia="en-AU"/>
              </w:rPr>
              <w:t>D</w:t>
            </w:r>
            <w:r w:rsidRPr="00C32F38">
              <w:rPr>
                <w:b/>
                <w:sz w:val="20"/>
                <w:szCs w:val="20"/>
                <w:lang w:eastAsia="en-AU"/>
              </w:rPr>
              <w:t>rivers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Motor-cycle </w:t>
            </w:r>
            <w:r>
              <w:rPr>
                <w:sz w:val="20"/>
                <w:szCs w:val="20"/>
                <w:lang w:eastAsia="en-AU"/>
              </w:rPr>
              <w:t>D</w:t>
            </w:r>
            <w:r w:rsidRPr="00C32F38">
              <w:rPr>
                <w:sz w:val="20"/>
                <w:szCs w:val="20"/>
                <w:lang w:eastAsia="en-AU"/>
              </w:rPr>
              <w:t>rivers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Car, </w:t>
            </w:r>
            <w:r>
              <w:rPr>
                <w:b/>
                <w:sz w:val="20"/>
                <w:szCs w:val="20"/>
                <w:lang w:eastAsia="en-AU"/>
              </w:rPr>
              <w:t>T</w:t>
            </w:r>
            <w:r w:rsidRPr="00C32F38">
              <w:rPr>
                <w:b/>
                <w:sz w:val="20"/>
                <w:szCs w:val="20"/>
                <w:lang w:eastAsia="en-AU"/>
              </w:rPr>
              <w:t xml:space="preserve">axi and </w:t>
            </w:r>
            <w:r>
              <w:rPr>
                <w:b/>
                <w:sz w:val="20"/>
                <w:szCs w:val="20"/>
                <w:lang w:eastAsia="en-AU"/>
              </w:rPr>
              <w:t>V</w:t>
            </w:r>
            <w:r w:rsidRPr="00C32F38">
              <w:rPr>
                <w:b/>
                <w:sz w:val="20"/>
                <w:szCs w:val="20"/>
                <w:lang w:eastAsia="en-AU"/>
              </w:rPr>
              <w:t xml:space="preserve">an </w:t>
            </w:r>
            <w:r>
              <w:rPr>
                <w:b/>
                <w:sz w:val="20"/>
                <w:szCs w:val="20"/>
                <w:lang w:eastAsia="en-AU"/>
              </w:rPr>
              <w:t>D</w:t>
            </w:r>
            <w:r w:rsidRPr="00C32F38">
              <w:rPr>
                <w:b/>
                <w:sz w:val="20"/>
                <w:szCs w:val="20"/>
                <w:lang w:eastAsia="en-AU"/>
              </w:rPr>
              <w:t>rivers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Car, </w:t>
            </w:r>
            <w:r>
              <w:rPr>
                <w:sz w:val="20"/>
                <w:szCs w:val="20"/>
                <w:lang w:eastAsia="en-AU"/>
              </w:rPr>
              <w:t>T</w:t>
            </w:r>
            <w:r w:rsidRPr="00C32F38">
              <w:rPr>
                <w:sz w:val="20"/>
                <w:szCs w:val="20"/>
                <w:lang w:eastAsia="en-AU"/>
              </w:rPr>
              <w:t xml:space="preserve">axi and </w:t>
            </w:r>
            <w:r>
              <w:rPr>
                <w:sz w:val="20"/>
                <w:szCs w:val="20"/>
                <w:lang w:eastAsia="en-AU"/>
              </w:rPr>
              <w:t>V</w:t>
            </w:r>
            <w:r w:rsidRPr="00C32F38">
              <w:rPr>
                <w:sz w:val="20"/>
                <w:szCs w:val="20"/>
                <w:lang w:eastAsia="en-AU"/>
              </w:rPr>
              <w:t xml:space="preserve">an </w:t>
            </w:r>
            <w:r>
              <w:rPr>
                <w:sz w:val="20"/>
                <w:szCs w:val="20"/>
                <w:lang w:eastAsia="en-AU"/>
              </w:rPr>
              <w:t>D</w:t>
            </w:r>
            <w:r w:rsidRPr="00C32F38">
              <w:rPr>
                <w:sz w:val="20"/>
                <w:szCs w:val="20"/>
                <w:lang w:eastAsia="en-AU"/>
              </w:rPr>
              <w:t>rivers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Bus and </w:t>
            </w:r>
            <w:r>
              <w:rPr>
                <w:b/>
                <w:sz w:val="20"/>
                <w:szCs w:val="20"/>
                <w:lang w:eastAsia="en-AU"/>
              </w:rPr>
              <w:t>T</w:t>
            </w:r>
            <w:r w:rsidRPr="00C32F38">
              <w:rPr>
                <w:b/>
                <w:sz w:val="20"/>
                <w:szCs w:val="20"/>
                <w:lang w:eastAsia="en-AU"/>
              </w:rPr>
              <w:t xml:space="preserve">ram </w:t>
            </w:r>
            <w:r>
              <w:rPr>
                <w:b/>
                <w:sz w:val="20"/>
                <w:szCs w:val="20"/>
                <w:lang w:eastAsia="en-AU"/>
              </w:rPr>
              <w:t>D</w:t>
            </w:r>
            <w:r w:rsidRPr="00C32F38">
              <w:rPr>
                <w:b/>
                <w:sz w:val="20"/>
                <w:szCs w:val="20"/>
                <w:lang w:eastAsia="en-AU"/>
              </w:rPr>
              <w:t>rivers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8323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Bus and </w:t>
            </w:r>
            <w:r>
              <w:rPr>
                <w:sz w:val="20"/>
                <w:szCs w:val="20"/>
                <w:lang w:eastAsia="en-AU"/>
              </w:rPr>
              <w:t>T</w:t>
            </w:r>
            <w:r w:rsidRPr="00C32F38">
              <w:rPr>
                <w:sz w:val="20"/>
                <w:szCs w:val="20"/>
                <w:lang w:eastAsia="en-AU"/>
              </w:rPr>
              <w:t xml:space="preserve">ram </w:t>
            </w:r>
            <w:r>
              <w:rPr>
                <w:sz w:val="20"/>
                <w:szCs w:val="20"/>
                <w:lang w:eastAsia="en-AU"/>
              </w:rPr>
              <w:t>D</w:t>
            </w:r>
            <w:r w:rsidRPr="00C32F38">
              <w:rPr>
                <w:sz w:val="20"/>
                <w:szCs w:val="20"/>
                <w:lang w:eastAsia="en-AU"/>
              </w:rPr>
              <w:t>rivers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Heavy </w:t>
            </w:r>
            <w:r>
              <w:rPr>
                <w:b/>
                <w:sz w:val="20"/>
                <w:szCs w:val="20"/>
                <w:lang w:eastAsia="en-AU"/>
              </w:rPr>
              <w:t>T</w:t>
            </w:r>
            <w:r w:rsidRPr="00C32F38">
              <w:rPr>
                <w:b/>
                <w:sz w:val="20"/>
                <w:szCs w:val="20"/>
                <w:lang w:eastAsia="en-AU"/>
              </w:rPr>
              <w:t xml:space="preserve">ruck and </w:t>
            </w:r>
            <w:r>
              <w:rPr>
                <w:b/>
                <w:sz w:val="20"/>
                <w:szCs w:val="20"/>
                <w:lang w:eastAsia="en-AU"/>
              </w:rPr>
              <w:t>L</w:t>
            </w:r>
            <w:r w:rsidRPr="00C32F38">
              <w:rPr>
                <w:b/>
                <w:sz w:val="20"/>
                <w:szCs w:val="20"/>
                <w:lang w:eastAsia="en-AU"/>
              </w:rPr>
              <w:t xml:space="preserve">orry </w:t>
            </w:r>
            <w:r>
              <w:rPr>
                <w:b/>
                <w:sz w:val="20"/>
                <w:szCs w:val="20"/>
                <w:lang w:eastAsia="en-AU"/>
              </w:rPr>
              <w:t>D</w:t>
            </w:r>
            <w:r w:rsidRPr="00C32F38">
              <w:rPr>
                <w:b/>
                <w:sz w:val="20"/>
                <w:szCs w:val="20"/>
                <w:lang w:eastAsia="en-AU"/>
              </w:rPr>
              <w:t>rivers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8324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Heavy </w:t>
            </w:r>
            <w:r>
              <w:rPr>
                <w:sz w:val="20"/>
                <w:szCs w:val="20"/>
                <w:lang w:eastAsia="en-AU"/>
              </w:rPr>
              <w:t>T</w:t>
            </w:r>
            <w:r w:rsidRPr="00C32F38">
              <w:rPr>
                <w:sz w:val="20"/>
                <w:szCs w:val="20"/>
                <w:lang w:eastAsia="en-AU"/>
              </w:rPr>
              <w:t xml:space="preserve">ruck and </w:t>
            </w:r>
            <w:r>
              <w:rPr>
                <w:sz w:val="20"/>
                <w:szCs w:val="20"/>
                <w:lang w:eastAsia="en-AU"/>
              </w:rPr>
              <w:t>L</w:t>
            </w:r>
            <w:r w:rsidRPr="00C32F38">
              <w:rPr>
                <w:sz w:val="20"/>
                <w:szCs w:val="20"/>
                <w:lang w:eastAsia="en-AU"/>
              </w:rPr>
              <w:t xml:space="preserve">orry </w:t>
            </w:r>
            <w:r>
              <w:rPr>
                <w:sz w:val="20"/>
                <w:szCs w:val="20"/>
                <w:lang w:eastAsia="en-AU"/>
              </w:rPr>
              <w:t>D</w:t>
            </w:r>
            <w:r w:rsidRPr="00C32F38">
              <w:rPr>
                <w:sz w:val="20"/>
                <w:szCs w:val="20"/>
                <w:lang w:eastAsia="en-AU"/>
              </w:rPr>
              <w:t>rivers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Mobile </w:t>
            </w:r>
            <w:r>
              <w:rPr>
                <w:b/>
                <w:sz w:val="20"/>
                <w:szCs w:val="20"/>
                <w:lang w:eastAsia="en-AU"/>
              </w:rPr>
              <w:t>F</w:t>
            </w:r>
            <w:r w:rsidRPr="00C32F38">
              <w:rPr>
                <w:b/>
                <w:sz w:val="20"/>
                <w:szCs w:val="20"/>
                <w:lang w:eastAsia="en-AU"/>
              </w:rPr>
              <w:t xml:space="preserve">arm and </w:t>
            </w:r>
            <w:r>
              <w:rPr>
                <w:b/>
                <w:sz w:val="20"/>
                <w:szCs w:val="20"/>
                <w:lang w:eastAsia="en-AU"/>
              </w:rPr>
              <w:t>F</w:t>
            </w:r>
            <w:r w:rsidRPr="00C32F38">
              <w:rPr>
                <w:b/>
                <w:sz w:val="20"/>
                <w:szCs w:val="20"/>
                <w:lang w:eastAsia="en-AU"/>
              </w:rPr>
              <w:t xml:space="preserve">orestry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8341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Motorised </w:t>
            </w:r>
            <w:r>
              <w:rPr>
                <w:sz w:val="20"/>
                <w:szCs w:val="20"/>
                <w:lang w:eastAsia="en-AU"/>
              </w:rPr>
              <w:t>F</w:t>
            </w:r>
            <w:r w:rsidRPr="00C32F38">
              <w:rPr>
                <w:sz w:val="20"/>
                <w:szCs w:val="20"/>
                <w:lang w:eastAsia="en-AU"/>
              </w:rPr>
              <w:t xml:space="preserve">arm and </w:t>
            </w:r>
            <w:r>
              <w:rPr>
                <w:sz w:val="20"/>
                <w:szCs w:val="20"/>
                <w:lang w:eastAsia="en-AU"/>
              </w:rPr>
              <w:t>F</w:t>
            </w:r>
            <w:r w:rsidRPr="00C32F38">
              <w:rPr>
                <w:sz w:val="20"/>
                <w:szCs w:val="20"/>
                <w:lang w:eastAsia="en-AU"/>
              </w:rPr>
              <w:t xml:space="preserve">orestry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Earthmoving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8342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Earth-moving-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Crane, </w:t>
            </w:r>
            <w:r>
              <w:rPr>
                <w:b/>
                <w:sz w:val="20"/>
                <w:szCs w:val="20"/>
                <w:lang w:eastAsia="en-AU"/>
              </w:rPr>
              <w:t>H</w:t>
            </w:r>
            <w:r w:rsidRPr="00C32F38">
              <w:rPr>
                <w:b/>
                <w:sz w:val="20"/>
                <w:szCs w:val="20"/>
                <w:lang w:eastAsia="en-AU"/>
              </w:rPr>
              <w:t xml:space="preserve">oist and </w:t>
            </w:r>
            <w:r>
              <w:rPr>
                <w:b/>
                <w:sz w:val="20"/>
                <w:szCs w:val="20"/>
                <w:lang w:eastAsia="en-AU"/>
              </w:rPr>
              <w:t>R</w:t>
            </w:r>
            <w:r w:rsidRPr="00C32F38">
              <w:rPr>
                <w:b/>
                <w:sz w:val="20"/>
                <w:szCs w:val="20"/>
                <w:lang w:eastAsia="en-AU"/>
              </w:rPr>
              <w:t xml:space="preserve">elated </w:t>
            </w:r>
            <w:r>
              <w:rPr>
                <w:b/>
                <w:sz w:val="20"/>
                <w:szCs w:val="20"/>
                <w:lang w:eastAsia="en-AU"/>
              </w:rPr>
              <w:t>P</w:t>
            </w:r>
            <w:r w:rsidRPr="00C32F38">
              <w:rPr>
                <w:b/>
                <w:sz w:val="20"/>
                <w:szCs w:val="20"/>
                <w:lang w:eastAsia="en-AU"/>
              </w:rPr>
              <w:t xml:space="preserve">lant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8343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Crane, </w:t>
            </w:r>
            <w:r>
              <w:rPr>
                <w:sz w:val="20"/>
                <w:szCs w:val="20"/>
                <w:lang w:eastAsia="en-AU"/>
              </w:rPr>
              <w:t>H</w:t>
            </w:r>
            <w:r w:rsidRPr="00C32F38">
              <w:rPr>
                <w:sz w:val="20"/>
                <w:szCs w:val="20"/>
                <w:lang w:eastAsia="en-AU"/>
              </w:rPr>
              <w:t xml:space="preserve">oist and </w:t>
            </w:r>
            <w:r>
              <w:rPr>
                <w:sz w:val="20"/>
                <w:szCs w:val="20"/>
                <w:lang w:eastAsia="en-AU"/>
              </w:rPr>
              <w:t>R</w:t>
            </w:r>
            <w:r w:rsidRPr="00C32F38">
              <w:rPr>
                <w:sz w:val="20"/>
                <w:szCs w:val="20"/>
                <w:lang w:eastAsia="en-AU"/>
              </w:rPr>
              <w:t xml:space="preserve">elated </w:t>
            </w:r>
            <w:r>
              <w:rPr>
                <w:sz w:val="20"/>
                <w:szCs w:val="20"/>
                <w:lang w:eastAsia="en-AU"/>
              </w:rPr>
              <w:t>P</w:t>
            </w:r>
            <w:r w:rsidRPr="00C32F38">
              <w:rPr>
                <w:sz w:val="20"/>
                <w:szCs w:val="20"/>
                <w:lang w:eastAsia="en-AU"/>
              </w:rPr>
              <w:t xml:space="preserve">lant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Lifting </w:t>
            </w:r>
            <w:r>
              <w:rPr>
                <w:b/>
                <w:sz w:val="20"/>
                <w:szCs w:val="20"/>
                <w:lang w:eastAsia="en-AU"/>
              </w:rPr>
              <w:t>T</w:t>
            </w:r>
            <w:r w:rsidRPr="00C32F38">
              <w:rPr>
                <w:b/>
                <w:sz w:val="20"/>
                <w:szCs w:val="20"/>
                <w:lang w:eastAsia="en-AU"/>
              </w:rPr>
              <w:t xml:space="preserve">ruck </w:t>
            </w:r>
            <w:r>
              <w:rPr>
                <w:b/>
                <w:sz w:val="20"/>
                <w:szCs w:val="20"/>
                <w:lang w:eastAsia="en-AU"/>
              </w:rPr>
              <w:t>O</w:t>
            </w:r>
            <w:r w:rsidRPr="00C32F38">
              <w:rPr>
                <w:b/>
                <w:sz w:val="20"/>
                <w:szCs w:val="20"/>
                <w:lang w:eastAsia="en-AU"/>
              </w:rPr>
              <w:t>perators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8344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8334</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Lifting-truck </w:t>
            </w:r>
            <w:r>
              <w:rPr>
                <w:sz w:val="20"/>
                <w:szCs w:val="20"/>
                <w:lang w:eastAsia="en-AU"/>
              </w:rPr>
              <w:t>O</w:t>
            </w:r>
            <w:r w:rsidRPr="00C32F38">
              <w:rPr>
                <w:sz w:val="20"/>
                <w:szCs w:val="20"/>
                <w:lang w:eastAsia="en-AU"/>
              </w:rPr>
              <w:t>perators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Ships</w:t>
            </w:r>
            <w:r>
              <w:rPr>
                <w:b/>
                <w:sz w:val="20"/>
                <w:szCs w:val="20"/>
                <w:lang w:eastAsia="en-AU"/>
              </w:rPr>
              <w:t>’</w:t>
            </w:r>
            <w:r w:rsidRPr="00C32F38">
              <w:rPr>
                <w:b/>
                <w:sz w:val="20"/>
                <w:szCs w:val="20"/>
                <w:lang w:eastAsia="en-AU"/>
              </w:rPr>
              <w:t xml:space="preserve"> </w:t>
            </w:r>
            <w:r>
              <w:rPr>
                <w:b/>
                <w:sz w:val="20"/>
                <w:szCs w:val="20"/>
                <w:lang w:eastAsia="en-AU"/>
              </w:rPr>
              <w:t>D</w:t>
            </w:r>
            <w:r w:rsidRPr="00C32F38">
              <w:rPr>
                <w:b/>
                <w:sz w:val="20"/>
                <w:szCs w:val="20"/>
                <w:lang w:eastAsia="en-AU"/>
              </w:rPr>
              <w:t xml:space="preserve">eck </w:t>
            </w:r>
            <w:r>
              <w:rPr>
                <w:b/>
                <w:sz w:val="20"/>
                <w:szCs w:val="20"/>
                <w:lang w:eastAsia="en-AU"/>
              </w:rPr>
              <w:t>C</w:t>
            </w:r>
            <w:r w:rsidRPr="00C32F38">
              <w:rPr>
                <w:b/>
                <w:sz w:val="20"/>
                <w:szCs w:val="20"/>
                <w:lang w:eastAsia="en-AU"/>
              </w:rPr>
              <w:t xml:space="preserve">rews and </w:t>
            </w:r>
            <w:r>
              <w:rPr>
                <w:b/>
                <w:sz w:val="20"/>
                <w:szCs w:val="20"/>
                <w:lang w:eastAsia="en-AU"/>
              </w:rPr>
              <w:t>R</w:t>
            </w:r>
            <w:r w:rsidRPr="00C32F38">
              <w:rPr>
                <w:b/>
                <w:sz w:val="20"/>
                <w:szCs w:val="20"/>
                <w:lang w:eastAsia="en-AU"/>
              </w:rPr>
              <w:t xml:space="preserve">elated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8350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8340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Ships</w:t>
            </w:r>
            <w:r>
              <w:rPr>
                <w:sz w:val="20"/>
                <w:szCs w:val="20"/>
                <w:lang w:eastAsia="en-AU"/>
              </w:rPr>
              <w:t>’</w:t>
            </w:r>
            <w:r w:rsidRPr="00C32F38">
              <w:rPr>
                <w:sz w:val="20"/>
                <w:szCs w:val="20"/>
                <w:lang w:eastAsia="en-AU"/>
              </w:rPr>
              <w:t xml:space="preserve"> </w:t>
            </w:r>
            <w:r>
              <w:rPr>
                <w:sz w:val="20"/>
                <w:szCs w:val="20"/>
                <w:lang w:eastAsia="en-AU"/>
              </w:rPr>
              <w:t>D</w:t>
            </w:r>
            <w:r w:rsidRPr="00C32F38">
              <w:rPr>
                <w:sz w:val="20"/>
                <w:szCs w:val="20"/>
                <w:lang w:eastAsia="en-AU"/>
              </w:rPr>
              <w:t xml:space="preserve">eck </w:t>
            </w:r>
            <w:r>
              <w:rPr>
                <w:sz w:val="20"/>
                <w:szCs w:val="20"/>
                <w:lang w:eastAsia="en-AU"/>
              </w:rPr>
              <w:t>C</w:t>
            </w:r>
            <w:r w:rsidRPr="00C32F38">
              <w:rPr>
                <w:sz w:val="20"/>
                <w:szCs w:val="20"/>
                <w:lang w:eastAsia="en-AU"/>
              </w:rPr>
              <w:t xml:space="preserve">rews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Domestic </w:t>
            </w:r>
            <w:r>
              <w:rPr>
                <w:b/>
                <w:sz w:val="20"/>
                <w:szCs w:val="20"/>
                <w:lang w:eastAsia="en-AU"/>
              </w:rPr>
              <w:t>C</w:t>
            </w:r>
            <w:r w:rsidRPr="00C32F38">
              <w:rPr>
                <w:b/>
                <w:sz w:val="20"/>
                <w:szCs w:val="20"/>
                <w:lang w:eastAsia="en-AU"/>
              </w:rPr>
              <w:t xml:space="preserve">leaners and </w:t>
            </w:r>
            <w:r>
              <w:rPr>
                <w:b/>
                <w:sz w:val="20"/>
                <w:szCs w:val="20"/>
                <w:lang w:eastAsia="en-AU"/>
              </w:rPr>
              <w:t>H</w:t>
            </w:r>
            <w:r w:rsidRPr="00C32F38">
              <w:rPr>
                <w:b/>
                <w:sz w:val="20"/>
                <w:szCs w:val="20"/>
                <w:lang w:eastAsia="en-AU"/>
              </w:rPr>
              <w:t>elpers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9111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Domestic </w:t>
            </w:r>
            <w:r>
              <w:rPr>
                <w:sz w:val="20"/>
                <w:szCs w:val="20"/>
                <w:lang w:eastAsia="en-AU"/>
              </w:rPr>
              <w:t>H</w:t>
            </w:r>
            <w:r w:rsidRPr="00C32F38">
              <w:rPr>
                <w:sz w:val="20"/>
                <w:szCs w:val="20"/>
                <w:lang w:eastAsia="en-AU"/>
              </w:rPr>
              <w:t xml:space="preserve">elpers and </w:t>
            </w:r>
            <w:r>
              <w:rPr>
                <w:sz w:val="20"/>
                <w:szCs w:val="20"/>
                <w:lang w:eastAsia="en-AU"/>
              </w:rPr>
              <w:t>C</w:t>
            </w:r>
            <w:r w:rsidRPr="00C32F38">
              <w:rPr>
                <w:sz w:val="20"/>
                <w:szCs w:val="20"/>
                <w:lang w:eastAsia="en-AU"/>
              </w:rPr>
              <w:t>leaners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Cleaners and </w:t>
            </w:r>
            <w:r>
              <w:rPr>
                <w:b/>
                <w:sz w:val="20"/>
                <w:szCs w:val="20"/>
                <w:lang w:eastAsia="en-AU"/>
              </w:rPr>
              <w:t>H</w:t>
            </w:r>
            <w:r w:rsidRPr="00C32F38">
              <w:rPr>
                <w:b/>
                <w:sz w:val="20"/>
                <w:szCs w:val="20"/>
                <w:lang w:eastAsia="en-AU"/>
              </w:rPr>
              <w:t xml:space="preserve">elpers in </w:t>
            </w:r>
            <w:r>
              <w:rPr>
                <w:b/>
                <w:sz w:val="20"/>
                <w:szCs w:val="20"/>
                <w:lang w:eastAsia="en-AU"/>
              </w:rPr>
              <w:t>O</w:t>
            </w:r>
            <w:r w:rsidRPr="00C32F38">
              <w:rPr>
                <w:b/>
                <w:sz w:val="20"/>
                <w:szCs w:val="20"/>
                <w:lang w:eastAsia="en-AU"/>
              </w:rPr>
              <w:t xml:space="preserve">ffices, </w:t>
            </w:r>
            <w:r>
              <w:rPr>
                <w:b/>
                <w:sz w:val="20"/>
                <w:szCs w:val="20"/>
                <w:lang w:eastAsia="en-AU"/>
              </w:rPr>
              <w:t>H</w:t>
            </w:r>
            <w:r w:rsidRPr="00C32F38">
              <w:rPr>
                <w:b/>
                <w:sz w:val="20"/>
                <w:szCs w:val="20"/>
                <w:lang w:eastAsia="en-AU"/>
              </w:rPr>
              <w:t xml:space="preserve">otels and </w:t>
            </w:r>
            <w:r>
              <w:rPr>
                <w:b/>
                <w:sz w:val="20"/>
                <w:szCs w:val="20"/>
                <w:lang w:eastAsia="en-AU"/>
              </w:rPr>
              <w:t>O</w:t>
            </w:r>
            <w:r w:rsidRPr="00C32F38">
              <w:rPr>
                <w:b/>
                <w:sz w:val="20"/>
                <w:szCs w:val="20"/>
                <w:lang w:eastAsia="en-AU"/>
              </w:rPr>
              <w:t xml:space="preserve">ther </w:t>
            </w:r>
            <w:r>
              <w:rPr>
                <w:b/>
                <w:sz w:val="20"/>
                <w:szCs w:val="20"/>
                <w:lang w:eastAsia="en-AU"/>
              </w:rPr>
              <w:t>E</w:t>
            </w:r>
            <w:r w:rsidRPr="00C32F38">
              <w:rPr>
                <w:b/>
                <w:sz w:val="20"/>
                <w:szCs w:val="20"/>
                <w:lang w:eastAsia="en-AU"/>
              </w:rPr>
              <w:t>stablishments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9112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Helpers and </w:t>
            </w:r>
            <w:r>
              <w:rPr>
                <w:sz w:val="20"/>
                <w:szCs w:val="20"/>
                <w:lang w:eastAsia="en-AU"/>
              </w:rPr>
              <w:t>C</w:t>
            </w:r>
            <w:r w:rsidRPr="00C32F38">
              <w:rPr>
                <w:sz w:val="20"/>
                <w:szCs w:val="20"/>
                <w:lang w:eastAsia="en-AU"/>
              </w:rPr>
              <w:t xml:space="preserve">leaners in </w:t>
            </w:r>
            <w:r>
              <w:rPr>
                <w:sz w:val="20"/>
                <w:szCs w:val="20"/>
                <w:lang w:eastAsia="en-AU"/>
              </w:rPr>
              <w:t>O</w:t>
            </w:r>
            <w:r w:rsidRPr="00C32F38">
              <w:rPr>
                <w:sz w:val="20"/>
                <w:szCs w:val="20"/>
                <w:lang w:eastAsia="en-AU"/>
              </w:rPr>
              <w:t xml:space="preserve">ffices, </w:t>
            </w:r>
            <w:r>
              <w:rPr>
                <w:sz w:val="20"/>
                <w:szCs w:val="20"/>
                <w:lang w:eastAsia="en-AU"/>
              </w:rPr>
              <w:t>H</w:t>
            </w:r>
            <w:r w:rsidRPr="00C32F38">
              <w:rPr>
                <w:sz w:val="20"/>
                <w:szCs w:val="20"/>
                <w:lang w:eastAsia="en-AU"/>
              </w:rPr>
              <w:t xml:space="preserve">otels and </w:t>
            </w:r>
            <w:r>
              <w:rPr>
                <w:sz w:val="20"/>
                <w:szCs w:val="20"/>
                <w:lang w:eastAsia="en-AU"/>
              </w:rPr>
              <w:t>O</w:t>
            </w:r>
            <w:r w:rsidRPr="00C32F38">
              <w:rPr>
                <w:sz w:val="20"/>
                <w:szCs w:val="20"/>
                <w:lang w:eastAsia="en-AU"/>
              </w:rPr>
              <w:t xml:space="preserve">ther </w:t>
            </w:r>
            <w:r>
              <w:rPr>
                <w:sz w:val="20"/>
                <w:szCs w:val="20"/>
                <w:lang w:eastAsia="en-AU"/>
              </w:rPr>
              <w:t>E</w:t>
            </w:r>
            <w:r w:rsidRPr="00C32F38">
              <w:rPr>
                <w:sz w:val="20"/>
                <w:szCs w:val="20"/>
                <w:lang w:eastAsia="en-AU"/>
              </w:rPr>
              <w:t>stablishments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Hand </w:t>
            </w:r>
            <w:r>
              <w:rPr>
                <w:b/>
                <w:sz w:val="20"/>
                <w:szCs w:val="20"/>
                <w:lang w:eastAsia="en-AU"/>
              </w:rPr>
              <w:t>L</w:t>
            </w:r>
            <w:r w:rsidRPr="00C32F38">
              <w:rPr>
                <w:b/>
                <w:sz w:val="20"/>
                <w:szCs w:val="20"/>
                <w:lang w:eastAsia="en-AU"/>
              </w:rPr>
              <w:t xml:space="preserve">aunderers and </w:t>
            </w:r>
            <w:r>
              <w:rPr>
                <w:b/>
                <w:sz w:val="20"/>
                <w:szCs w:val="20"/>
                <w:lang w:eastAsia="en-AU"/>
              </w:rPr>
              <w:t>P</w:t>
            </w:r>
            <w:r w:rsidRPr="00C32F38">
              <w:rPr>
                <w:b/>
                <w:sz w:val="20"/>
                <w:szCs w:val="20"/>
                <w:lang w:eastAsia="en-AU"/>
              </w:rPr>
              <w:t>ressers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9121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Hand-launderers and </w:t>
            </w:r>
            <w:r>
              <w:rPr>
                <w:sz w:val="20"/>
                <w:szCs w:val="20"/>
                <w:lang w:eastAsia="en-AU"/>
              </w:rPr>
              <w:t>P</w:t>
            </w:r>
            <w:r w:rsidRPr="00C32F38">
              <w:rPr>
                <w:sz w:val="20"/>
                <w:szCs w:val="20"/>
                <w:lang w:eastAsia="en-AU"/>
              </w:rPr>
              <w:t>ressers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Vehicle </w:t>
            </w:r>
            <w:r>
              <w:rPr>
                <w:b/>
                <w:sz w:val="20"/>
                <w:szCs w:val="20"/>
                <w:lang w:eastAsia="en-AU"/>
              </w:rPr>
              <w:t>C</w:t>
            </w:r>
            <w:r w:rsidRPr="00C32F38">
              <w:rPr>
                <w:b/>
                <w:sz w:val="20"/>
                <w:szCs w:val="20"/>
                <w:lang w:eastAsia="en-AU"/>
              </w:rPr>
              <w:t>leaners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9122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Vehicle, </w:t>
            </w:r>
            <w:r>
              <w:rPr>
                <w:sz w:val="20"/>
                <w:szCs w:val="20"/>
                <w:lang w:eastAsia="en-AU"/>
              </w:rPr>
              <w:t>W</w:t>
            </w:r>
            <w:r w:rsidRPr="00C32F38">
              <w:rPr>
                <w:sz w:val="20"/>
                <w:szCs w:val="20"/>
                <w:lang w:eastAsia="en-AU"/>
              </w:rPr>
              <w:t xml:space="preserve">indow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leaners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Window </w:t>
            </w:r>
            <w:r>
              <w:rPr>
                <w:b/>
                <w:sz w:val="20"/>
                <w:szCs w:val="20"/>
                <w:lang w:eastAsia="en-AU"/>
              </w:rPr>
              <w:t>C</w:t>
            </w:r>
            <w:r w:rsidRPr="00C32F38">
              <w:rPr>
                <w:b/>
                <w:sz w:val="20"/>
                <w:szCs w:val="20"/>
                <w:lang w:eastAsia="en-AU"/>
              </w:rPr>
              <w:t>leaners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9123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Vehicle, </w:t>
            </w:r>
            <w:r>
              <w:rPr>
                <w:sz w:val="20"/>
                <w:szCs w:val="20"/>
                <w:lang w:eastAsia="en-AU"/>
              </w:rPr>
              <w:t>W</w:t>
            </w:r>
            <w:r w:rsidRPr="00C32F38">
              <w:rPr>
                <w:sz w:val="20"/>
                <w:szCs w:val="20"/>
                <w:lang w:eastAsia="en-AU"/>
              </w:rPr>
              <w:t xml:space="preserve">indow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leaners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Other </w:t>
            </w:r>
            <w:r>
              <w:rPr>
                <w:b/>
                <w:sz w:val="20"/>
                <w:szCs w:val="20"/>
                <w:lang w:eastAsia="en-AU"/>
              </w:rPr>
              <w:t>C</w:t>
            </w:r>
            <w:r w:rsidRPr="00C32F38">
              <w:rPr>
                <w:b/>
                <w:sz w:val="20"/>
                <w:szCs w:val="20"/>
                <w:lang w:eastAsia="en-AU"/>
              </w:rPr>
              <w:t xml:space="preserve">leaning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9129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9142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Vehicle, </w:t>
            </w:r>
            <w:r>
              <w:rPr>
                <w:sz w:val="20"/>
                <w:szCs w:val="20"/>
                <w:lang w:eastAsia="en-AU"/>
              </w:rPr>
              <w:t>W</w:t>
            </w:r>
            <w:r w:rsidRPr="00C32F38">
              <w:rPr>
                <w:sz w:val="20"/>
                <w:szCs w:val="20"/>
                <w:lang w:eastAsia="en-AU"/>
              </w:rPr>
              <w:t xml:space="preserve">indow and </w:t>
            </w:r>
            <w:r>
              <w:rPr>
                <w:sz w:val="20"/>
                <w:szCs w:val="20"/>
                <w:lang w:eastAsia="en-AU"/>
              </w:rPr>
              <w:t>R</w:t>
            </w:r>
            <w:r w:rsidRPr="00C32F38">
              <w:rPr>
                <w:sz w:val="20"/>
                <w:szCs w:val="20"/>
                <w:lang w:eastAsia="en-AU"/>
              </w:rPr>
              <w:t xml:space="preserve">elated </w:t>
            </w:r>
            <w:r>
              <w:rPr>
                <w:sz w:val="20"/>
                <w:szCs w:val="20"/>
                <w:lang w:eastAsia="en-AU"/>
              </w:rPr>
              <w:t>C</w:t>
            </w:r>
            <w:r w:rsidRPr="00C32F38">
              <w:rPr>
                <w:sz w:val="20"/>
                <w:szCs w:val="20"/>
                <w:lang w:eastAsia="en-AU"/>
              </w:rPr>
              <w:t>leaners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Crop </w:t>
            </w:r>
            <w:r>
              <w:rPr>
                <w:b/>
                <w:sz w:val="20"/>
                <w:szCs w:val="20"/>
                <w:lang w:eastAsia="en-AU"/>
              </w:rPr>
              <w:t>F</w:t>
            </w:r>
            <w:r w:rsidRPr="00C32F38">
              <w:rPr>
                <w:b/>
                <w:sz w:val="20"/>
                <w:szCs w:val="20"/>
                <w:lang w:eastAsia="en-AU"/>
              </w:rPr>
              <w:t xml:space="preserve">arm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9211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Farm-hands and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Livestock </w:t>
            </w:r>
            <w:r>
              <w:rPr>
                <w:b/>
                <w:sz w:val="20"/>
                <w:szCs w:val="20"/>
                <w:lang w:eastAsia="en-AU"/>
              </w:rPr>
              <w:t>F</w:t>
            </w:r>
            <w:r w:rsidRPr="00C32F38">
              <w:rPr>
                <w:b/>
                <w:sz w:val="20"/>
                <w:szCs w:val="20"/>
                <w:lang w:eastAsia="en-AU"/>
              </w:rPr>
              <w:t>arm labourers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9212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Farm-hands and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Mixed </w:t>
            </w:r>
            <w:r>
              <w:rPr>
                <w:b/>
                <w:sz w:val="20"/>
                <w:szCs w:val="20"/>
                <w:lang w:eastAsia="en-AU"/>
              </w:rPr>
              <w:t>C</w:t>
            </w:r>
            <w:r w:rsidRPr="00C32F38">
              <w:rPr>
                <w:b/>
                <w:sz w:val="20"/>
                <w:szCs w:val="20"/>
                <w:lang w:eastAsia="en-AU"/>
              </w:rPr>
              <w:t xml:space="preserve">rop and </w:t>
            </w:r>
            <w:r>
              <w:rPr>
                <w:b/>
                <w:sz w:val="20"/>
                <w:szCs w:val="20"/>
                <w:lang w:eastAsia="en-AU"/>
              </w:rPr>
              <w:t>L</w:t>
            </w:r>
            <w:r w:rsidRPr="00C32F38">
              <w:rPr>
                <w:b/>
                <w:sz w:val="20"/>
                <w:szCs w:val="20"/>
                <w:lang w:eastAsia="en-AU"/>
              </w:rPr>
              <w:t xml:space="preserve">ivestock </w:t>
            </w:r>
            <w:r>
              <w:rPr>
                <w:b/>
                <w:sz w:val="20"/>
                <w:szCs w:val="20"/>
                <w:lang w:eastAsia="en-AU"/>
              </w:rPr>
              <w:t>F</w:t>
            </w:r>
            <w:r w:rsidRPr="00C32F38">
              <w:rPr>
                <w:b/>
                <w:sz w:val="20"/>
                <w:szCs w:val="20"/>
                <w:lang w:eastAsia="en-AU"/>
              </w:rPr>
              <w:t xml:space="preserve">arm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9213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Farm-hands and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127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Garden and </w:t>
            </w:r>
            <w:r>
              <w:rPr>
                <w:b/>
                <w:sz w:val="20"/>
                <w:szCs w:val="20"/>
                <w:lang w:eastAsia="en-AU"/>
              </w:rPr>
              <w:t>H</w:t>
            </w:r>
            <w:r w:rsidRPr="00C32F38">
              <w:rPr>
                <w:b/>
                <w:sz w:val="20"/>
                <w:szCs w:val="20"/>
                <w:lang w:eastAsia="en-AU"/>
              </w:rPr>
              <w:t xml:space="preserve">orticultural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9214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6113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Gardeners</w:t>
            </w:r>
            <w:r>
              <w:rPr>
                <w:sz w:val="20"/>
                <w:szCs w:val="20"/>
                <w:lang w:eastAsia="en-AU"/>
              </w:rPr>
              <w:t>, H</w:t>
            </w:r>
            <w:r w:rsidRPr="00C32F38">
              <w:rPr>
                <w:sz w:val="20"/>
                <w:szCs w:val="20"/>
                <w:lang w:eastAsia="en-AU"/>
              </w:rPr>
              <w:t xml:space="preserve">orticultural and </w:t>
            </w:r>
            <w:r>
              <w:rPr>
                <w:sz w:val="20"/>
                <w:szCs w:val="20"/>
                <w:lang w:eastAsia="en-AU"/>
              </w:rPr>
              <w:t>N</w:t>
            </w:r>
            <w:r w:rsidRPr="00C32F38">
              <w:rPr>
                <w:sz w:val="20"/>
                <w:szCs w:val="20"/>
                <w:lang w:eastAsia="en-AU"/>
              </w:rPr>
              <w:t xml:space="preserve">ursery </w:t>
            </w:r>
            <w:r>
              <w:rPr>
                <w:sz w:val="20"/>
                <w:szCs w:val="20"/>
                <w:lang w:eastAsia="en-AU"/>
              </w:rPr>
              <w:t>G</w:t>
            </w:r>
            <w:r w:rsidRPr="00C32F38">
              <w:rPr>
                <w:sz w:val="20"/>
                <w:szCs w:val="20"/>
                <w:lang w:eastAsia="en-AU"/>
              </w:rPr>
              <w:t>rowers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Although garden labourers should logically be classified in ISCO-88 9211, they were not specifically mentioned in the definition or the index.  It is likely that some garden </w:t>
            </w:r>
            <w:r w:rsidRPr="00C32F38">
              <w:rPr>
                <w:sz w:val="20"/>
                <w:szCs w:val="20"/>
                <w:lang w:eastAsia="en-AU"/>
              </w:rPr>
              <w:lastRenderedPageBreak/>
              <w:t xml:space="preserve">and horticultural workers classified in ISCO-08 9214 were classified in certain national contexts in ISCO-88 6113.  </w:t>
            </w: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9211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Farm-hands and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Forestry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9215</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9212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Forestry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Fishery and </w:t>
            </w:r>
            <w:r>
              <w:rPr>
                <w:b/>
                <w:sz w:val="20"/>
                <w:szCs w:val="20"/>
                <w:lang w:eastAsia="en-AU"/>
              </w:rPr>
              <w:t>A</w:t>
            </w:r>
            <w:r w:rsidRPr="00C32F38">
              <w:rPr>
                <w:b/>
                <w:sz w:val="20"/>
                <w:szCs w:val="20"/>
                <w:lang w:eastAsia="en-AU"/>
              </w:rPr>
              <w:t xml:space="preserve">quaculture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9216</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9213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Fishery, </w:t>
            </w:r>
            <w:r>
              <w:rPr>
                <w:sz w:val="20"/>
                <w:szCs w:val="20"/>
                <w:lang w:eastAsia="en-AU"/>
              </w:rPr>
              <w:t>H</w:t>
            </w:r>
            <w:r w:rsidRPr="00C32F38">
              <w:rPr>
                <w:sz w:val="20"/>
                <w:szCs w:val="20"/>
                <w:lang w:eastAsia="en-AU"/>
              </w:rPr>
              <w:t xml:space="preserve">unting and </w:t>
            </w:r>
            <w:r>
              <w:rPr>
                <w:sz w:val="20"/>
                <w:szCs w:val="20"/>
                <w:lang w:eastAsia="en-AU"/>
              </w:rPr>
              <w:t>T</w:t>
            </w:r>
            <w:r w:rsidRPr="00C32F38">
              <w:rPr>
                <w:sz w:val="20"/>
                <w:szCs w:val="20"/>
                <w:lang w:eastAsia="en-AU"/>
              </w:rPr>
              <w:t xml:space="preserve">rapping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Mining and </w:t>
            </w:r>
            <w:r>
              <w:rPr>
                <w:b/>
                <w:sz w:val="20"/>
                <w:szCs w:val="20"/>
                <w:lang w:eastAsia="en-AU"/>
              </w:rPr>
              <w:t>Q</w:t>
            </w:r>
            <w:r w:rsidRPr="00C32F38">
              <w:rPr>
                <w:b/>
                <w:sz w:val="20"/>
                <w:szCs w:val="20"/>
                <w:lang w:eastAsia="en-AU"/>
              </w:rPr>
              <w:t xml:space="preserve">uarrying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9311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Mining and </w:t>
            </w:r>
            <w:r>
              <w:rPr>
                <w:sz w:val="20"/>
                <w:szCs w:val="20"/>
                <w:lang w:eastAsia="en-AU"/>
              </w:rPr>
              <w:t>Q</w:t>
            </w:r>
            <w:r w:rsidRPr="00C32F38">
              <w:rPr>
                <w:sz w:val="20"/>
                <w:szCs w:val="20"/>
                <w:lang w:eastAsia="en-AU"/>
              </w:rPr>
              <w:t xml:space="preserve">uarrying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Civil </w:t>
            </w:r>
            <w:r>
              <w:rPr>
                <w:b/>
                <w:sz w:val="20"/>
                <w:szCs w:val="20"/>
                <w:lang w:eastAsia="en-AU"/>
              </w:rPr>
              <w:t>E</w:t>
            </w:r>
            <w:r w:rsidRPr="00C32F38">
              <w:rPr>
                <w:b/>
                <w:sz w:val="20"/>
                <w:szCs w:val="20"/>
                <w:lang w:eastAsia="en-AU"/>
              </w:rPr>
              <w:t xml:space="preserve">ngineering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Construction and </w:t>
            </w:r>
            <w:r>
              <w:rPr>
                <w:sz w:val="20"/>
                <w:szCs w:val="20"/>
                <w:lang w:eastAsia="en-AU"/>
              </w:rPr>
              <w:t>M</w:t>
            </w:r>
            <w:r w:rsidRPr="00C32F38">
              <w:rPr>
                <w:sz w:val="20"/>
                <w:szCs w:val="20"/>
                <w:lang w:eastAsia="en-AU"/>
              </w:rPr>
              <w:t xml:space="preserve">aintenance </w:t>
            </w:r>
            <w:r>
              <w:rPr>
                <w:sz w:val="20"/>
                <w:szCs w:val="20"/>
                <w:lang w:eastAsia="en-AU"/>
              </w:rPr>
              <w:t>L</w:t>
            </w:r>
            <w:r w:rsidRPr="00C32F38">
              <w:rPr>
                <w:sz w:val="20"/>
                <w:szCs w:val="20"/>
                <w:lang w:eastAsia="en-AU"/>
              </w:rPr>
              <w:t xml:space="preserve">abourers: </w:t>
            </w:r>
            <w:r>
              <w:rPr>
                <w:sz w:val="20"/>
                <w:szCs w:val="20"/>
                <w:lang w:eastAsia="en-AU"/>
              </w:rPr>
              <w:t>R</w:t>
            </w:r>
            <w:r w:rsidRPr="00C32F38">
              <w:rPr>
                <w:sz w:val="20"/>
                <w:szCs w:val="20"/>
                <w:lang w:eastAsia="en-AU"/>
              </w:rPr>
              <w:t xml:space="preserve">oads, </w:t>
            </w:r>
            <w:r>
              <w:rPr>
                <w:sz w:val="20"/>
                <w:szCs w:val="20"/>
                <w:lang w:eastAsia="en-AU"/>
              </w:rPr>
              <w:t>D</w:t>
            </w:r>
            <w:r w:rsidRPr="00C32F38">
              <w:rPr>
                <w:sz w:val="20"/>
                <w:szCs w:val="20"/>
                <w:lang w:eastAsia="en-AU"/>
              </w:rPr>
              <w:t xml:space="preserve">ams and </w:t>
            </w:r>
            <w:r>
              <w:rPr>
                <w:sz w:val="20"/>
                <w:szCs w:val="20"/>
                <w:lang w:eastAsia="en-AU"/>
              </w:rPr>
              <w:t>S</w:t>
            </w:r>
            <w:r w:rsidRPr="00C32F38">
              <w:rPr>
                <w:sz w:val="20"/>
                <w:szCs w:val="20"/>
                <w:lang w:eastAsia="en-AU"/>
              </w:rPr>
              <w:t xml:space="preserve">imilar </w:t>
            </w:r>
            <w:r>
              <w:rPr>
                <w:sz w:val="20"/>
                <w:szCs w:val="20"/>
                <w:lang w:eastAsia="en-AU"/>
              </w:rPr>
              <w:t>C</w:t>
            </w:r>
            <w:r w:rsidRPr="00C32F38">
              <w:rPr>
                <w:sz w:val="20"/>
                <w:szCs w:val="20"/>
                <w:lang w:eastAsia="en-AU"/>
              </w:rPr>
              <w:t>onstructions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Building </w:t>
            </w:r>
            <w:r>
              <w:rPr>
                <w:b/>
                <w:sz w:val="20"/>
                <w:szCs w:val="20"/>
                <w:lang w:eastAsia="en-AU"/>
              </w:rPr>
              <w:t>C</w:t>
            </w:r>
            <w:r w:rsidRPr="00C32F38">
              <w:rPr>
                <w:b/>
                <w:sz w:val="20"/>
                <w:szCs w:val="20"/>
                <w:lang w:eastAsia="en-AU"/>
              </w:rPr>
              <w:t xml:space="preserve">onstruction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9313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Building </w:t>
            </w:r>
            <w:r>
              <w:rPr>
                <w:sz w:val="20"/>
                <w:szCs w:val="20"/>
                <w:lang w:eastAsia="en-AU"/>
              </w:rPr>
              <w:t>C</w:t>
            </w:r>
            <w:r w:rsidRPr="00C32F38">
              <w:rPr>
                <w:sz w:val="20"/>
                <w:szCs w:val="20"/>
                <w:lang w:eastAsia="en-AU"/>
              </w:rPr>
              <w:t xml:space="preserve">onstruction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Hand </w:t>
            </w:r>
            <w:r>
              <w:rPr>
                <w:b/>
                <w:sz w:val="20"/>
                <w:szCs w:val="20"/>
                <w:lang w:eastAsia="en-AU"/>
              </w:rPr>
              <w:t>P</w:t>
            </w:r>
            <w:r w:rsidRPr="00C32F38">
              <w:rPr>
                <w:b/>
                <w:sz w:val="20"/>
                <w:szCs w:val="20"/>
                <w:lang w:eastAsia="en-AU"/>
              </w:rPr>
              <w:t>ackers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 </w:t>
            </w:r>
            <w:r>
              <w:rPr>
                <w:sz w:val="20"/>
                <w:szCs w:val="20"/>
                <w:lang w:eastAsia="en-AU"/>
              </w:rPr>
              <w:t>P</w:t>
            </w:r>
            <w:r w:rsidRPr="00C32F38">
              <w:rPr>
                <w:sz w:val="20"/>
                <w:szCs w:val="20"/>
                <w:lang w:eastAsia="en-AU"/>
              </w:rPr>
              <w:t xml:space="preserve">ackers and </w:t>
            </w:r>
            <w:r>
              <w:rPr>
                <w:sz w:val="20"/>
                <w:szCs w:val="20"/>
                <w:lang w:eastAsia="en-AU"/>
              </w:rPr>
              <w:t>O</w:t>
            </w:r>
            <w:r w:rsidRPr="00C32F38">
              <w:rPr>
                <w:sz w:val="20"/>
                <w:szCs w:val="20"/>
                <w:lang w:eastAsia="en-AU"/>
              </w:rPr>
              <w:t xml:space="preserve">ther </w:t>
            </w:r>
            <w:r>
              <w:rPr>
                <w:sz w:val="20"/>
                <w:szCs w:val="20"/>
                <w:lang w:eastAsia="en-AU"/>
              </w:rPr>
              <w:t>M</w:t>
            </w:r>
            <w:r w:rsidRPr="00C32F38">
              <w:rPr>
                <w:sz w:val="20"/>
                <w:szCs w:val="20"/>
                <w:lang w:eastAsia="en-AU"/>
              </w:rPr>
              <w:t xml:space="preserve">anufacturing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Manufacturing </w:t>
            </w:r>
            <w:r>
              <w:rPr>
                <w:b/>
                <w:sz w:val="20"/>
                <w:szCs w:val="20"/>
                <w:lang w:eastAsia="en-AU"/>
              </w:rPr>
              <w:t>L</w:t>
            </w:r>
            <w:r w:rsidRPr="00C32F38">
              <w:rPr>
                <w:b/>
                <w:sz w:val="20"/>
                <w:szCs w:val="20"/>
                <w:lang w:eastAsia="en-AU"/>
              </w:rPr>
              <w:t xml:space="preserve">abourers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9329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9321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Assembling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 </w:t>
            </w:r>
            <w:r>
              <w:rPr>
                <w:sz w:val="20"/>
                <w:szCs w:val="20"/>
                <w:lang w:eastAsia="en-AU"/>
              </w:rPr>
              <w:t>P</w:t>
            </w:r>
            <w:r w:rsidRPr="00C32F38">
              <w:rPr>
                <w:sz w:val="20"/>
                <w:szCs w:val="20"/>
                <w:lang w:eastAsia="en-AU"/>
              </w:rPr>
              <w:t xml:space="preserve">ackers and </w:t>
            </w:r>
            <w:r>
              <w:rPr>
                <w:sz w:val="20"/>
                <w:szCs w:val="20"/>
                <w:lang w:eastAsia="en-AU"/>
              </w:rPr>
              <w:t>O</w:t>
            </w:r>
            <w:r w:rsidRPr="00C32F38">
              <w:rPr>
                <w:sz w:val="20"/>
                <w:szCs w:val="20"/>
                <w:lang w:eastAsia="en-AU"/>
              </w:rPr>
              <w:t xml:space="preserve">ther </w:t>
            </w:r>
            <w:r>
              <w:rPr>
                <w:sz w:val="20"/>
                <w:szCs w:val="20"/>
                <w:lang w:eastAsia="en-AU"/>
              </w:rPr>
              <w:t>M</w:t>
            </w:r>
            <w:r w:rsidRPr="00C32F38">
              <w:rPr>
                <w:sz w:val="20"/>
                <w:szCs w:val="20"/>
                <w:lang w:eastAsia="en-AU"/>
              </w:rPr>
              <w:t xml:space="preserve">anufacturing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Hand and </w:t>
            </w:r>
            <w:r>
              <w:rPr>
                <w:b/>
                <w:sz w:val="20"/>
                <w:szCs w:val="20"/>
                <w:lang w:eastAsia="en-AU"/>
              </w:rPr>
              <w:t>P</w:t>
            </w:r>
            <w:r w:rsidRPr="00C32F38">
              <w:rPr>
                <w:b/>
                <w:sz w:val="20"/>
                <w:szCs w:val="20"/>
                <w:lang w:eastAsia="en-AU"/>
              </w:rPr>
              <w:t xml:space="preserve">edal </w:t>
            </w:r>
            <w:r>
              <w:rPr>
                <w:b/>
                <w:sz w:val="20"/>
                <w:szCs w:val="20"/>
                <w:lang w:eastAsia="en-AU"/>
              </w:rPr>
              <w:t>V</w:t>
            </w:r>
            <w:r w:rsidRPr="00C32F38">
              <w:rPr>
                <w:b/>
                <w:sz w:val="20"/>
                <w:szCs w:val="20"/>
                <w:lang w:eastAsia="en-AU"/>
              </w:rPr>
              <w:t xml:space="preserve">ehicle </w:t>
            </w:r>
            <w:r>
              <w:rPr>
                <w:b/>
                <w:sz w:val="20"/>
                <w:szCs w:val="20"/>
                <w:lang w:eastAsia="en-AU"/>
              </w:rPr>
              <w:t>D</w:t>
            </w:r>
            <w:r w:rsidRPr="00C32F38">
              <w:rPr>
                <w:b/>
                <w:sz w:val="20"/>
                <w:szCs w:val="20"/>
                <w:lang w:eastAsia="en-AU"/>
              </w:rPr>
              <w:t>rivers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9331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9331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Hand or </w:t>
            </w:r>
            <w:r>
              <w:rPr>
                <w:sz w:val="20"/>
                <w:szCs w:val="20"/>
                <w:lang w:eastAsia="en-AU"/>
              </w:rPr>
              <w:t>P</w:t>
            </w:r>
            <w:r w:rsidRPr="00C32F38">
              <w:rPr>
                <w:sz w:val="20"/>
                <w:szCs w:val="20"/>
                <w:lang w:eastAsia="en-AU"/>
              </w:rPr>
              <w:t xml:space="preserve">edal </w:t>
            </w:r>
            <w:r>
              <w:rPr>
                <w:sz w:val="20"/>
                <w:szCs w:val="20"/>
                <w:lang w:eastAsia="en-AU"/>
              </w:rPr>
              <w:t>V</w:t>
            </w:r>
            <w:r w:rsidRPr="00C32F38">
              <w:rPr>
                <w:sz w:val="20"/>
                <w:szCs w:val="20"/>
                <w:lang w:eastAsia="en-AU"/>
              </w:rPr>
              <w:t xml:space="preserve">ehicle </w:t>
            </w:r>
            <w:r>
              <w:rPr>
                <w:sz w:val="20"/>
                <w:szCs w:val="20"/>
                <w:lang w:eastAsia="en-AU"/>
              </w:rPr>
              <w:t>D</w:t>
            </w:r>
            <w:r w:rsidRPr="00C32F38">
              <w:rPr>
                <w:sz w:val="20"/>
                <w:szCs w:val="20"/>
                <w:lang w:eastAsia="en-AU"/>
              </w:rPr>
              <w:t>rivers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Drivers of </w:t>
            </w:r>
            <w:r>
              <w:rPr>
                <w:b/>
                <w:sz w:val="20"/>
                <w:szCs w:val="20"/>
                <w:lang w:eastAsia="en-AU"/>
              </w:rPr>
              <w:t>A</w:t>
            </w:r>
            <w:r w:rsidRPr="00C32F38">
              <w:rPr>
                <w:b/>
                <w:sz w:val="20"/>
                <w:szCs w:val="20"/>
                <w:lang w:eastAsia="en-AU"/>
              </w:rPr>
              <w:t xml:space="preserve">nimal-drawn </w:t>
            </w:r>
            <w:r>
              <w:rPr>
                <w:b/>
                <w:sz w:val="20"/>
                <w:szCs w:val="20"/>
                <w:lang w:eastAsia="en-AU"/>
              </w:rPr>
              <w:t>V</w:t>
            </w:r>
            <w:r w:rsidRPr="00C32F38">
              <w:rPr>
                <w:b/>
                <w:sz w:val="20"/>
                <w:szCs w:val="20"/>
                <w:lang w:eastAsia="en-AU"/>
              </w:rPr>
              <w:t xml:space="preserve">ehicles and </w:t>
            </w:r>
            <w:r>
              <w:rPr>
                <w:b/>
                <w:sz w:val="20"/>
                <w:szCs w:val="20"/>
                <w:lang w:eastAsia="en-AU"/>
              </w:rPr>
              <w:t>M</w:t>
            </w:r>
            <w:r w:rsidRPr="00C32F38">
              <w:rPr>
                <w:b/>
                <w:sz w:val="20"/>
                <w:szCs w:val="20"/>
                <w:lang w:eastAsia="en-AU"/>
              </w:rPr>
              <w:t>achinery</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9332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Drivers of </w:t>
            </w:r>
            <w:r>
              <w:rPr>
                <w:sz w:val="20"/>
                <w:szCs w:val="20"/>
                <w:lang w:eastAsia="en-AU"/>
              </w:rPr>
              <w:t>A</w:t>
            </w:r>
            <w:r w:rsidRPr="00C32F38">
              <w:rPr>
                <w:sz w:val="20"/>
                <w:szCs w:val="20"/>
                <w:lang w:eastAsia="en-AU"/>
              </w:rPr>
              <w:t xml:space="preserve">nimal-drawn </w:t>
            </w:r>
            <w:r>
              <w:rPr>
                <w:sz w:val="20"/>
                <w:szCs w:val="20"/>
                <w:lang w:eastAsia="en-AU"/>
              </w:rPr>
              <w:t>V</w:t>
            </w:r>
            <w:r w:rsidRPr="00C32F38">
              <w:rPr>
                <w:sz w:val="20"/>
                <w:szCs w:val="20"/>
                <w:lang w:eastAsia="en-AU"/>
              </w:rPr>
              <w:t xml:space="preserve">ehicles and </w:t>
            </w:r>
            <w:r>
              <w:rPr>
                <w:sz w:val="20"/>
                <w:szCs w:val="20"/>
                <w:lang w:eastAsia="en-AU"/>
              </w:rPr>
              <w:t>M</w:t>
            </w:r>
            <w:r w:rsidRPr="00C32F38">
              <w:rPr>
                <w:sz w:val="20"/>
                <w:szCs w:val="20"/>
                <w:lang w:eastAsia="en-AU"/>
              </w:rPr>
              <w:t>achinery</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Freight </w:t>
            </w:r>
            <w:r>
              <w:rPr>
                <w:b/>
                <w:sz w:val="20"/>
                <w:szCs w:val="20"/>
                <w:lang w:eastAsia="en-AU"/>
              </w:rPr>
              <w:t>H</w:t>
            </w:r>
            <w:r w:rsidRPr="00C32F38">
              <w:rPr>
                <w:b/>
                <w:sz w:val="20"/>
                <w:szCs w:val="20"/>
                <w:lang w:eastAsia="en-AU"/>
              </w:rPr>
              <w:t>andlers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9333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Freight </w:t>
            </w:r>
            <w:r>
              <w:rPr>
                <w:sz w:val="20"/>
                <w:szCs w:val="20"/>
                <w:lang w:eastAsia="en-AU"/>
              </w:rPr>
              <w:t>H</w:t>
            </w:r>
            <w:r w:rsidRPr="00C32F38">
              <w:rPr>
                <w:sz w:val="20"/>
                <w:szCs w:val="20"/>
                <w:lang w:eastAsia="en-AU"/>
              </w:rPr>
              <w:t>andlers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Shelf </w:t>
            </w:r>
            <w:r>
              <w:rPr>
                <w:b/>
                <w:sz w:val="20"/>
                <w:szCs w:val="20"/>
                <w:lang w:eastAsia="en-AU"/>
              </w:rPr>
              <w:t>F</w:t>
            </w:r>
            <w:r w:rsidRPr="00C32F38">
              <w:rPr>
                <w:b/>
                <w:sz w:val="20"/>
                <w:szCs w:val="20"/>
                <w:lang w:eastAsia="en-AU"/>
              </w:rPr>
              <w:t>illers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9334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9333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Freight </w:t>
            </w:r>
            <w:r>
              <w:rPr>
                <w:sz w:val="20"/>
                <w:szCs w:val="20"/>
                <w:lang w:eastAsia="en-AU"/>
              </w:rPr>
              <w:t>H</w:t>
            </w:r>
            <w:r w:rsidRPr="00C32F38">
              <w:rPr>
                <w:sz w:val="20"/>
                <w:szCs w:val="20"/>
                <w:lang w:eastAsia="en-AU"/>
              </w:rPr>
              <w:t>andlers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Fast </w:t>
            </w:r>
            <w:r>
              <w:rPr>
                <w:b/>
                <w:sz w:val="20"/>
                <w:szCs w:val="20"/>
                <w:lang w:eastAsia="en-AU"/>
              </w:rPr>
              <w:t>F</w:t>
            </w:r>
            <w:r w:rsidRPr="00C32F38">
              <w:rPr>
                <w:b/>
                <w:sz w:val="20"/>
                <w:szCs w:val="20"/>
                <w:lang w:eastAsia="en-AU"/>
              </w:rPr>
              <w:t xml:space="preserve">ood </w:t>
            </w:r>
            <w:r>
              <w:rPr>
                <w:b/>
                <w:sz w:val="20"/>
                <w:szCs w:val="20"/>
                <w:lang w:eastAsia="en-AU"/>
              </w:rPr>
              <w:t>P</w:t>
            </w:r>
            <w:r w:rsidRPr="00C32F38">
              <w:rPr>
                <w:b/>
                <w:sz w:val="20"/>
                <w:szCs w:val="20"/>
                <w:lang w:eastAsia="en-AU"/>
              </w:rPr>
              <w:t>reparers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9411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5122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Cooks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Kitchen </w:t>
            </w:r>
            <w:r>
              <w:rPr>
                <w:b/>
                <w:sz w:val="20"/>
                <w:szCs w:val="20"/>
                <w:lang w:eastAsia="en-AU"/>
              </w:rPr>
              <w:t>H</w:t>
            </w:r>
            <w:r w:rsidRPr="00C32F38">
              <w:rPr>
                <w:b/>
                <w:sz w:val="20"/>
                <w:szCs w:val="20"/>
                <w:lang w:eastAsia="en-AU"/>
              </w:rPr>
              <w:t>elpers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9412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9132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Helpers and </w:t>
            </w:r>
            <w:r>
              <w:rPr>
                <w:sz w:val="20"/>
                <w:szCs w:val="20"/>
                <w:lang w:eastAsia="en-AU"/>
              </w:rPr>
              <w:t>C</w:t>
            </w:r>
            <w:r w:rsidRPr="00C32F38">
              <w:rPr>
                <w:sz w:val="20"/>
                <w:szCs w:val="20"/>
                <w:lang w:eastAsia="en-AU"/>
              </w:rPr>
              <w:t xml:space="preserve">leaners in </w:t>
            </w:r>
            <w:r>
              <w:rPr>
                <w:sz w:val="20"/>
                <w:szCs w:val="20"/>
                <w:lang w:eastAsia="en-AU"/>
              </w:rPr>
              <w:t>O</w:t>
            </w:r>
            <w:r w:rsidRPr="00C32F38">
              <w:rPr>
                <w:sz w:val="20"/>
                <w:szCs w:val="20"/>
                <w:lang w:eastAsia="en-AU"/>
              </w:rPr>
              <w:t xml:space="preserve">ffices, </w:t>
            </w:r>
            <w:r>
              <w:rPr>
                <w:sz w:val="20"/>
                <w:szCs w:val="20"/>
                <w:lang w:eastAsia="en-AU"/>
              </w:rPr>
              <w:t>H</w:t>
            </w:r>
            <w:r w:rsidRPr="00C32F38">
              <w:rPr>
                <w:sz w:val="20"/>
                <w:szCs w:val="20"/>
                <w:lang w:eastAsia="en-AU"/>
              </w:rPr>
              <w:t xml:space="preserve">otels and </w:t>
            </w:r>
            <w:r>
              <w:rPr>
                <w:sz w:val="20"/>
                <w:szCs w:val="20"/>
                <w:lang w:eastAsia="en-AU"/>
              </w:rPr>
              <w:t>O</w:t>
            </w:r>
            <w:r w:rsidRPr="00C32F38">
              <w:rPr>
                <w:sz w:val="20"/>
                <w:szCs w:val="20"/>
                <w:lang w:eastAsia="en-AU"/>
              </w:rPr>
              <w:t xml:space="preserve">ther </w:t>
            </w:r>
            <w:r>
              <w:rPr>
                <w:sz w:val="20"/>
                <w:szCs w:val="20"/>
                <w:lang w:eastAsia="en-AU"/>
              </w:rPr>
              <w:t>E</w:t>
            </w:r>
            <w:r w:rsidRPr="00C32F38">
              <w:rPr>
                <w:sz w:val="20"/>
                <w:szCs w:val="20"/>
                <w:lang w:eastAsia="en-AU"/>
              </w:rPr>
              <w:t>stablishments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Street and </w:t>
            </w:r>
            <w:r>
              <w:rPr>
                <w:b/>
                <w:sz w:val="20"/>
                <w:szCs w:val="20"/>
                <w:lang w:eastAsia="en-AU"/>
              </w:rPr>
              <w:t>R</w:t>
            </w:r>
            <w:r w:rsidRPr="00C32F38">
              <w:rPr>
                <w:b/>
                <w:sz w:val="20"/>
                <w:szCs w:val="20"/>
                <w:lang w:eastAsia="en-AU"/>
              </w:rPr>
              <w:t xml:space="preserve">elated </w:t>
            </w:r>
            <w:r>
              <w:rPr>
                <w:b/>
                <w:sz w:val="20"/>
                <w:szCs w:val="20"/>
                <w:lang w:eastAsia="en-AU"/>
              </w:rPr>
              <w:t>S</w:t>
            </w:r>
            <w:r w:rsidRPr="00C32F38">
              <w:rPr>
                <w:b/>
                <w:sz w:val="20"/>
                <w:szCs w:val="20"/>
                <w:lang w:eastAsia="en-AU"/>
              </w:rPr>
              <w:t>ervice</w:t>
            </w:r>
            <w:r>
              <w:rPr>
                <w:b/>
                <w:sz w:val="20"/>
                <w:szCs w:val="20"/>
                <w:lang w:eastAsia="en-AU"/>
              </w:rPr>
              <w:t>s</w:t>
            </w:r>
            <w:r w:rsidRPr="00C32F38">
              <w:rPr>
                <w:b/>
                <w:sz w:val="20"/>
                <w:szCs w:val="20"/>
                <w:lang w:eastAsia="en-AU"/>
              </w:rPr>
              <w:t xml:space="preserve"> </w:t>
            </w:r>
            <w:r>
              <w:rPr>
                <w:b/>
                <w:sz w:val="20"/>
                <w:szCs w:val="20"/>
                <w:lang w:eastAsia="en-AU"/>
              </w:rPr>
              <w:t>W</w:t>
            </w:r>
            <w:r w:rsidRPr="00C32F38">
              <w:rPr>
                <w:b/>
                <w:sz w:val="20"/>
                <w:szCs w:val="20"/>
                <w:lang w:eastAsia="en-AU"/>
              </w:rPr>
              <w:t>orkers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9510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9120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Shoe </w:t>
            </w:r>
            <w:r>
              <w:rPr>
                <w:sz w:val="20"/>
                <w:szCs w:val="20"/>
                <w:lang w:eastAsia="en-AU"/>
              </w:rPr>
              <w:t>C</w:t>
            </w:r>
            <w:r w:rsidRPr="00C32F38">
              <w:rPr>
                <w:sz w:val="20"/>
                <w:szCs w:val="20"/>
                <w:lang w:eastAsia="en-AU"/>
              </w:rPr>
              <w:t xml:space="preserve">leaning and </w:t>
            </w:r>
            <w:r>
              <w:rPr>
                <w:sz w:val="20"/>
                <w:szCs w:val="20"/>
                <w:lang w:eastAsia="en-AU"/>
              </w:rPr>
              <w:t>O</w:t>
            </w:r>
            <w:r w:rsidRPr="00C32F38">
              <w:rPr>
                <w:sz w:val="20"/>
                <w:szCs w:val="20"/>
                <w:lang w:eastAsia="en-AU"/>
              </w:rPr>
              <w:t xml:space="preserve">ther </w:t>
            </w:r>
            <w:r>
              <w:rPr>
                <w:sz w:val="20"/>
                <w:szCs w:val="20"/>
                <w:lang w:eastAsia="en-AU"/>
              </w:rPr>
              <w:t>S</w:t>
            </w:r>
            <w:r w:rsidRPr="00C32F38">
              <w:rPr>
                <w:sz w:val="20"/>
                <w:szCs w:val="20"/>
                <w:lang w:eastAsia="en-AU"/>
              </w:rPr>
              <w:t xml:space="preserve">treet </w:t>
            </w:r>
            <w:r>
              <w:rPr>
                <w:sz w:val="20"/>
                <w:szCs w:val="20"/>
                <w:lang w:eastAsia="en-AU"/>
              </w:rPr>
              <w:t>S</w:t>
            </w:r>
            <w:r w:rsidRPr="00C32F38">
              <w:rPr>
                <w:sz w:val="20"/>
                <w:szCs w:val="20"/>
                <w:lang w:eastAsia="en-AU"/>
              </w:rPr>
              <w:t xml:space="preserve">ervices </w:t>
            </w:r>
            <w:r>
              <w:rPr>
                <w:sz w:val="20"/>
                <w:szCs w:val="20"/>
                <w:lang w:eastAsia="en-AU"/>
              </w:rPr>
              <w:t>E</w:t>
            </w:r>
            <w:r w:rsidRPr="00C32F38">
              <w:rPr>
                <w:sz w:val="20"/>
                <w:szCs w:val="20"/>
                <w:lang w:eastAsia="en-AU"/>
              </w:rPr>
              <w:t xml:space="preserve">lementary </w:t>
            </w:r>
            <w:r>
              <w:rPr>
                <w:sz w:val="20"/>
                <w:szCs w:val="20"/>
                <w:lang w:eastAsia="en-AU"/>
              </w:rPr>
              <w:t>O</w:t>
            </w:r>
            <w:r w:rsidRPr="00C32F38">
              <w:rPr>
                <w:sz w:val="20"/>
                <w:szCs w:val="20"/>
                <w:lang w:eastAsia="en-AU"/>
              </w:rPr>
              <w:t>ccupations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Street </w:t>
            </w:r>
            <w:r>
              <w:rPr>
                <w:b/>
                <w:sz w:val="20"/>
                <w:szCs w:val="20"/>
                <w:lang w:eastAsia="en-AU"/>
              </w:rPr>
              <w:t>V</w:t>
            </w:r>
            <w:r w:rsidRPr="00C32F38">
              <w:rPr>
                <w:b/>
                <w:sz w:val="20"/>
                <w:szCs w:val="20"/>
                <w:lang w:eastAsia="en-AU"/>
              </w:rPr>
              <w:t xml:space="preserve">endors (excluding </w:t>
            </w:r>
            <w:r>
              <w:rPr>
                <w:b/>
                <w:sz w:val="20"/>
                <w:szCs w:val="20"/>
                <w:lang w:eastAsia="en-AU"/>
              </w:rPr>
              <w:t>F</w:t>
            </w:r>
            <w:r w:rsidRPr="00C32F38">
              <w:rPr>
                <w:b/>
                <w:sz w:val="20"/>
                <w:szCs w:val="20"/>
                <w:lang w:eastAsia="en-AU"/>
              </w:rPr>
              <w:t>ood)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9520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9112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Street </w:t>
            </w:r>
            <w:r>
              <w:rPr>
                <w:sz w:val="20"/>
                <w:szCs w:val="20"/>
                <w:lang w:eastAsia="en-AU"/>
              </w:rPr>
              <w:t>V</w:t>
            </w:r>
            <w:r w:rsidRPr="00C32F38">
              <w:rPr>
                <w:sz w:val="20"/>
                <w:szCs w:val="20"/>
                <w:lang w:eastAsia="en-AU"/>
              </w:rPr>
              <w:t xml:space="preserve">endors, </w:t>
            </w:r>
            <w:r>
              <w:rPr>
                <w:sz w:val="20"/>
                <w:szCs w:val="20"/>
                <w:lang w:eastAsia="en-AU"/>
              </w:rPr>
              <w:t>N</w:t>
            </w:r>
            <w:r w:rsidRPr="00C32F38">
              <w:rPr>
                <w:sz w:val="20"/>
                <w:szCs w:val="20"/>
                <w:lang w:eastAsia="en-AU"/>
              </w:rPr>
              <w:t xml:space="preserve">on-food </w:t>
            </w:r>
            <w:r>
              <w:rPr>
                <w:sz w:val="20"/>
                <w:szCs w:val="20"/>
                <w:lang w:eastAsia="en-AU"/>
              </w:rPr>
              <w:t>P</w:t>
            </w:r>
            <w:r w:rsidRPr="00C32F38">
              <w:rPr>
                <w:sz w:val="20"/>
                <w:szCs w:val="20"/>
                <w:lang w:eastAsia="en-AU"/>
              </w:rPr>
              <w:t>roducts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Garbage and </w:t>
            </w:r>
            <w:r>
              <w:rPr>
                <w:b/>
                <w:sz w:val="20"/>
                <w:szCs w:val="20"/>
                <w:lang w:eastAsia="en-AU"/>
              </w:rPr>
              <w:t>R</w:t>
            </w:r>
            <w:r w:rsidRPr="00C32F38">
              <w:rPr>
                <w:b/>
                <w:sz w:val="20"/>
                <w:szCs w:val="20"/>
                <w:lang w:eastAsia="en-AU"/>
              </w:rPr>
              <w:t xml:space="preserve">ecycling </w:t>
            </w:r>
            <w:r>
              <w:rPr>
                <w:b/>
                <w:sz w:val="20"/>
                <w:szCs w:val="20"/>
                <w:lang w:eastAsia="en-AU"/>
              </w:rPr>
              <w:t>C</w:t>
            </w:r>
            <w:r w:rsidRPr="00C32F38">
              <w:rPr>
                <w:b/>
                <w:sz w:val="20"/>
                <w:szCs w:val="20"/>
                <w:lang w:eastAsia="en-AU"/>
              </w:rPr>
              <w:t>ollectors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9611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9161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Garbage </w:t>
            </w:r>
            <w:r>
              <w:rPr>
                <w:sz w:val="20"/>
                <w:szCs w:val="20"/>
                <w:lang w:eastAsia="en-AU"/>
              </w:rPr>
              <w:t>C</w:t>
            </w:r>
            <w:r w:rsidRPr="00C32F38">
              <w:rPr>
                <w:sz w:val="20"/>
                <w:szCs w:val="20"/>
                <w:lang w:eastAsia="en-AU"/>
              </w:rPr>
              <w:t>ollectors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lastRenderedPageBreak/>
              <w:t xml:space="preserve">Refuse </w:t>
            </w:r>
            <w:r>
              <w:rPr>
                <w:b/>
                <w:sz w:val="20"/>
                <w:szCs w:val="20"/>
                <w:lang w:eastAsia="en-AU"/>
              </w:rPr>
              <w:t>S</w:t>
            </w:r>
            <w:r w:rsidRPr="00C32F38">
              <w:rPr>
                <w:b/>
                <w:sz w:val="20"/>
                <w:szCs w:val="20"/>
                <w:lang w:eastAsia="en-AU"/>
              </w:rPr>
              <w:t>orters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9612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9161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Garbage </w:t>
            </w:r>
            <w:r>
              <w:rPr>
                <w:sz w:val="20"/>
                <w:szCs w:val="20"/>
                <w:lang w:eastAsia="en-AU"/>
              </w:rPr>
              <w:t>C</w:t>
            </w:r>
            <w:r w:rsidRPr="00C32F38">
              <w:rPr>
                <w:sz w:val="20"/>
                <w:szCs w:val="20"/>
                <w:lang w:eastAsia="en-AU"/>
              </w:rPr>
              <w:t>ollectors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gridAfter w:val="2"/>
          <w:wAfter w:w="3883" w:type="dxa"/>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2462" w:type="dxa"/>
            <w:gridSpan w:val="3"/>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9321</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Sweepers and </w:t>
            </w:r>
            <w:r>
              <w:rPr>
                <w:b/>
                <w:sz w:val="20"/>
                <w:szCs w:val="20"/>
                <w:lang w:eastAsia="en-AU"/>
              </w:rPr>
              <w:t>R</w:t>
            </w:r>
            <w:r w:rsidRPr="00C32F38">
              <w:rPr>
                <w:b/>
                <w:sz w:val="20"/>
                <w:szCs w:val="20"/>
                <w:lang w:eastAsia="en-AU"/>
              </w:rPr>
              <w:t xml:space="preserve">elated </w:t>
            </w:r>
            <w:r>
              <w:rPr>
                <w:b/>
                <w:sz w:val="20"/>
                <w:szCs w:val="20"/>
                <w:lang w:eastAsia="en-AU"/>
              </w:rPr>
              <w:t>L</w:t>
            </w:r>
            <w:r w:rsidRPr="00C32F38">
              <w:rPr>
                <w:b/>
                <w:sz w:val="20"/>
                <w:szCs w:val="20"/>
                <w:lang w:eastAsia="en-AU"/>
              </w:rPr>
              <w:t>abourers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9613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9162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Sweepers and </w:t>
            </w:r>
            <w:r>
              <w:rPr>
                <w:sz w:val="20"/>
                <w:szCs w:val="20"/>
                <w:lang w:eastAsia="en-AU"/>
              </w:rPr>
              <w:t>R</w:t>
            </w:r>
            <w:r w:rsidRPr="00C32F38">
              <w:rPr>
                <w:sz w:val="20"/>
                <w:szCs w:val="20"/>
                <w:lang w:eastAsia="en-AU"/>
              </w:rPr>
              <w:t xml:space="preserve">elated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Messengers, </w:t>
            </w:r>
            <w:r>
              <w:rPr>
                <w:b/>
                <w:sz w:val="20"/>
                <w:szCs w:val="20"/>
                <w:lang w:eastAsia="en-AU"/>
              </w:rPr>
              <w:t>P</w:t>
            </w:r>
            <w:r w:rsidRPr="00C32F38">
              <w:rPr>
                <w:b/>
                <w:sz w:val="20"/>
                <w:szCs w:val="20"/>
                <w:lang w:eastAsia="en-AU"/>
              </w:rPr>
              <w:t xml:space="preserve">ackage </w:t>
            </w:r>
            <w:r>
              <w:rPr>
                <w:b/>
                <w:sz w:val="20"/>
                <w:szCs w:val="20"/>
                <w:lang w:eastAsia="en-AU"/>
              </w:rPr>
              <w:t>D</w:t>
            </w:r>
            <w:r w:rsidRPr="00C32F38">
              <w:rPr>
                <w:b/>
                <w:sz w:val="20"/>
                <w:szCs w:val="20"/>
                <w:lang w:eastAsia="en-AU"/>
              </w:rPr>
              <w:t xml:space="preserve">eliverers and </w:t>
            </w:r>
            <w:r>
              <w:rPr>
                <w:b/>
                <w:sz w:val="20"/>
                <w:szCs w:val="20"/>
                <w:lang w:eastAsia="en-AU"/>
              </w:rPr>
              <w:t>L</w:t>
            </w:r>
            <w:r w:rsidRPr="00C32F38">
              <w:rPr>
                <w:b/>
                <w:sz w:val="20"/>
                <w:szCs w:val="20"/>
                <w:lang w:eastAsia="en-AU"/>
              </w:rPr>
              <w:t xml:space="preserve">uggage </w:t>
            </w:r>
            <w:r>
              <w:rPr>
                <w:b/>
                <w:sz w:val="20"/>
                <w:szCs w:val="20"/>
                <w:lang w:eastAsia="en-AU"/>
              </w:rPr>
              <w:t>P</w:t>
            </w:r>
            <w:r w:rsidRPr="00C32F38">
              <w:rPr>
                <w:b/>
                <w:sz w:val="20"/>
                <w:szCs w:val="20"/>
                <w:lang w:eastAsia="en-AU"/>
              </w:rPr>
              <w:t>orters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9621</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9151</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Messengers, </w:t>
            </w:r>
            <w:r>
              <w:rPr>
                <w:sz w:val="20"/>
                <w:szCs w:val="20"/>
                <w:lang w:eastAsia="en-AU"/>
              </w:rPr>
              <w:t>P</w:t>
            </w:r>
            <w:r w:rsidRPr="00C32F38">
              <w:rPr>
                <w:sz w:val="20"/>
                <w:szCs w:val="20"/>
                <w:lang w:eastAsia="en-AU"/>
              </w:rPr>
              <w:t xml:space="preserve">ackage and </w:t>
            </w:r>
            <w:r>
              <w:rPr>
                <w:sz w:val="20"/>
                <w:szCs w:val="20"/>
                <w:lang w:eastAsia="en-AU"/>
              </w:rPr>
              <w:t>L</w:t>
            </w:r>
            <w:r w:rsidRPr="00C32F38">
              <w:rPr>
                <w:sz w:val="20"/>
                <w:szCs w:val="20"/>
                <w:lang w:eastAsia="en-AU"/>
              </w:rPr>
              <w:t xml:space="preserve">uggage </w:t>
            </w:r>
            <w:r>
              <w:rPr>
                <w:sz w:val="20"/>
                <w:szCs w:val="20"/>
                <w:lang w:eastAsia="en-AU"/>
              </w:rPr>
              <w:t>P</w:t>
            </w:r>
            <w:r w:rsidRPr="00C32F38">
              <w:rPr>
                <w:sz w:val="20"/>
                <w:szCs w:val="20"/>
                <w:lang w:eastAsia="en-AU"/>
              </w:rPr>
              <w:t xml:space="preserve">orters and </w:t>
            </w:r>
            <w:r>
              <w:rPr>
                <w:sz w:val="20"/>
                <w:szCs w:val="20"/>
                <w:lang w:eastAsia="en-AU"/>
              </w:rPr>
              <w:t>D</w:t>
            </w:r>
            <w:r w:rsidRPr="00C32F38">
              <w:rPr>
                <w:sz w:val="20"/>
                <w:szCs w:val="20"/>
                <w:lang w:eastAsia="en-AU"/>
              </w:rPr>
              <w:t>eliverers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Doorkeepers, </w:t>
            </w:r>
            <w:r>
              <w:rPr>
                <w:sz w:val="20"/>
                <w:szCs w:val="20"/>
                <w:lang w:eastAsia="en-AU"/>
              </w:rPr>
              <w:t>W</w:t>
            </w:r>
            <w:r w:rsidRPr="00C32F38">
              <w:rPr>
                <w:sz w:val="20"/>
                <w:szCs w:val="20"/>
                <w:lang w:eastAsia="en-AU"/>
              </w:rPr>
              <w:t xml:space="preserve">atchpersons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Hotel porters</w:t>
            </w:r>
          </w:p>
        </w:tc>
      </w:tr>
      <w:tr w:rsidR="001274AE" w:rsidRPr="00D21E12" w:rsidTr="002978C0">
        <w:trPr>
          <w:trHeight w:val="510"/>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Odd</w:t>
            </w:r>
            <w:r>
              <w:rPr>
                <w:b/>
                <w:sz w:val="20"/>
                <w:szCs w:val="20"/>
                <w:lang w:eastAsia="en-AU"/>
              </w:rPr>
              <w:t>-</w:t>
            </w:r>
            <w:r w:rsidRPr="00C32F38">
              <w:rPr>
                <w:b/>
                <w:sz w:val="20"/>
                <w:szCs w:val="20"/>
                <w:lang w:eastAsia="en-AU"/>
              </w:rPr>
              <w:t xml:space="preserve">job </w:t>
            </w:r>
            <w:r>
              <w:rPr>
                <w:b/>
                <w:sz w:val="20"/>
                <w:szCs w:val="20"/>
                <w:lang w:eastAsia="en-AU"/>
              </w:rPr>
              <w:t>P</w:t>
            </w:r>
            <w:r w:rsidRPr="00C32F38">
              <w:rPr>
                <w:b/>
                <w:sz w:val="20"/>
                <w:szCs w:val="20"/>
                <w:lang w:eastAsia="en-AU"/>
              </w:rPr>
              <w:t>ersons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9622</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9162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Sweepers and </w:t>
            </w:r>
            <w:r>
              <w:rPr>
                <w:sz w:val="20"/>
                <w:szCs w:val="20"/>
                <w:lang w:eastAsia="en-AU"/>
              </w:rPr>
              <w:t>R</w:t>
            </w:r>
            <w:r w:rsidRPr="00C32F38">
              <w:rPr>
                <w:sz w:val="20"/>
                <w:szCs w:val="20"/>
                <w:lang w:eastAsia="en-AU"/>
              </w:rPr>
              <w:t xml:space="preserve">elated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Meter </w:t>
            </w:r>
            <w:r>
              <w:rPr>
                <w:b/>
                <w:sz w:val="20"/>
                <w:szCs w:val="20"/>
                <w:lang w:eastAsia="en-AU"/>
              </w:rPr>
              <w:t>R</w:t>
            </w:r>
            <w:r w:rsidRPr="00C32F38">
              <w:rPr>
                <w:b/>
                <w:sz w:val="20"/>
                <w:szCs w:val="20"/>
                <w:lang w:eastAsia="en-AU"/>
              </w:rPr>
              <w:t xml:space="preserve">eaders and </w:t>
            </w:r>
            <w:r>
              <w:rPr>
                <w:b/>
                <w:sz w:val="20"/>
                <w:szCs w:val="20"/>
                <w:lang w:eastAsia="en-AU"/>
              </w:rPr>
              <w:t>V</w:t>
            </w:r>
            <w:r w:rsidRPr="00C32F38">
              <w:rPr>
                <w:b/>
                <w:sz w:val="20"/>
                <w:szCs w:val="20"/>
                <w:lang w:eastAsia="en-AU"/>
              </w:rPr>
              <w:t xml:space="preserve">ending-machine </w:t>
            </w:r>
            <w:r>
              <w:rPr>
                <w:b/>
                <w:sz w:val="20"/>
                <w:szCs w:val="20"/>
                <w:lang w:eastAsia="en-AU"/>
              </w:rPr>
              <w:t>C</w:t>
            </w:r>
            <w:r w:rsidRPr="00C32F38">
              <w:rPr>
                <w:b/>
                <w:sz w:val="20"/>
                <w:szCs w:val="20"/>
                <w:lang w:eastAsia="en-AU"/>
              </w:rPr>
              <w:t>ollectors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9623</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9153</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Vending-machine </w:t>
            </w:r>
            <w:r>
              <w:rPr>
                <w:sz w:val="20"/>
                <w:szCs w:val="20"/>
                <w:lang w:eastAsia="en-AU"/>
              </w:rPr>
              <w:t>M</w:t>
            </w:r>
            <w:r w:rsidRPr="00C32F38">
              <w:rPr>
                <w:sz w:val="20"/>
                <w:szCs w:val="20"/>
                <w:lang w:eastAsia="en-AU"/>
              </w:rPr>
              <w:t xml:space="preserve">oney </w:t>
            </w:r>
            <w:r>
              <w:rPr>
                <w:sz w:val="20"/>
                <w:szCs w:val="20"/>
                <w:lang w:eastAsia="en-AU"/>
              </w:rPr>
              <w:t>C</w:t>
            </w:r>
            <w:r w:rsidRPr="00C32F38">
              <w:rPr>
                <w:sz w:val="20"/>
                <w:szCs w:val="20"/>
                <w:lang w:eastAsia="en-AU"/>
              </w:rPr>
              <w:t xml:space="preserve">ollectors, </w:t>
            </w:r>
            <w:r>
              <w:rPr>
                <w:sz w:val="20"/>
                <w:szCs w:val="20"/>
                <w:lang w:eastAsia="en-AU"/>
              </w:rPr>
              <w:t>M</w:t>
            </w:r>
            <w:r w:rsidRPr="00C32F38">
              <w:rPr>
                <w:sz w:val="20"/>
                <w:szCs w:val="20"/>
                <w:lang w:eastAsia="en-AU"/>
              </w:rPr>
              <w:t xml:space="preserve">eter </w:t>
            </w:r>
            <w:r>
              <w:rPr>
                <w:sz w:val="20"/>
                <w:szCs w:val="20"/>
                <w:lang w:eastAsia="en-AU"/>
              </w:rPr>
              <w:t>R</w:t>
            </w:r>
            <w:r w:rsidRPr="00C32F38">
              <w:rPr>
                <w:sz w:val="20"/>
                <w:szCs w:val="20"/>
                <w:lang w:eastAsia="en-AU"/>
              </w:rPr>
              <w:t xml:space="preserve">eaders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Water and </w:t>
            </w:r>
            <w:r>
              <w:rPr>
                <w:b/>
                <w:sz w:val="20"/>
                <w:szCs w:val="20"/>
                <w:lang w:eastAsia="en-AU"/>
              </w:rPr>
              <w:t>F</w:t>
            </w:r>
            <w:r w:rsidRPr="00C32F38">
              <w:rPr>
                <w:b/>
                <w:sz w:val="20"/>
                <w:szCs w:val="20"/>
                <w:lang w:eastAsia="en-AU"/>
              </w:rPr>
              <w:t xml:space="preserve">irewood </w:t>
            </w:r>
            <w:r>
              <w:rPr>
                <w:b/>
                <w:sz w:val="20"/>
                <w:szCs w:val="20"/>
                <w:lang w:eastAsia="en-AU"/>
              </w:rPr>
              <w:t>C</w:t>
            </w:r>
            <w:r w:rsidRPr="00C32F38">
              <w:rPr>
                <w:b/>
                <w:sz w:val="20"/>
                <w:szCs w:val="20"/>
                <w:lang w:eastAsia="en-AU"/>
              </w:rPr>
              <w:t>ollectors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9624</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9162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Sweepers and </w:t>
            </w:r>
            <w:r>
              <w:rPr>
                <w:sz w:val="20"/>
                <w:szCs w:val="20"/>
                <w:lang w:eastAsia="en-AU"/>
              </w:rPr>
              <w:t>R</w:t>
            </w:r>
            <w:r w:rsidRPr="00C32F38">
              <w:rPr>
                <w:sz w:val="20"/>
                <w:szCs w:val="20"/>
                <w:lang w:eastAsia="en-AU"/>
              </w:rPr>
              <w:t xml:space="preserve">elated </w:t>
            </w:r>
            <w:r>
              <w:rPr>
                <w:sz w:val="20"/>
                <w:szCs w:val="20"/>
                <w:lang w:eastAsia="en-AU"/>
              </w:rPr>
              <w:t>L</w:t>
            </w:r>
            <w:r w:rsidRPr="00C32F38">
              <w:rPr>
                <w:sz w:val="20"/>
                <w:szCs w:val="20"/>
                <w:lang w:eastAsia="en-AU"/>
              </w:rPr>
              <w:t>abourers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Elementary </w:t>
            </w:r>
            <w:r>
              <w:rPr>
                <w:b/>
                <w:sz w:val="20"/>
                <w:szCs w:val="20"/>
                <w:lang w:eastAsia="en-AU"/>
              </w:rPr>
              <w:t>W</w:t>
            </w:r>
            <w:r w:rsidRPr="00C32F38">
              <w:rPr>
                <w:b/>
                <w:sz w:val="20"/>
                <w:szCs w:val="20"/>
                <w:lang w:eastAsia="en-AU"/>
              </w:rPr>
              <w:t xml:space="preserve">orkers </w:t>
            </w:r>
            <w:r>
              <w:rPr>
                <w:b/>
                <w:sz w:val="20"/>
                <w:szCs w:val="20"/>
                <w:lang w:eastAsia="en-AU"/>
              </w:rPr>
              <w:t>N</w:t>
            </w:r>
            <w:r w:rsidRPr="00C32F38">
              <w:rPr>
                <w:b/>
                <w:sz w:val="20"/>
                <w:szCs w:val="20"/>
                <w:lang w:eastAsia="en-AU"/>
              </w:rPr>
              <w:t xml:space="preserve">ot </w:t>
            </w:r>
            <w:r>
              <w:rPr>
                <w:b/>
                <w:sz w:val="20"/>
                <w:szCs w:val="20"/>
                <w:lang w:eastAsia="en-AU"/>
              </w:rPr>
              <w:t>E</w:t>
            </w:r>
            <w:r w:rsidRPr="00C32F38">
              <w:rPr>
                <w:b/>
                <w:sz w:val="20"/>
                <w:szCs w:val="20"/>
                <w:lang w:eastAsia="en-AU"/>
              </w:rPr>
              <w:t xml:space="preserve">lsewhere </w:t>
            </w:r>
            <w:r>
              <w:rPr>
                <w:b/>
                <w:sz w:val="20"/>
                <w:szCs w:val="20"/>
                <w:lang w:eastAsia="en-AU"/>
              </w:rPr>
              <w:t>C</w:t>
            </w:r>
            <w:r w:rsidRPr="00C32F38">
              <w:rPr>
                <w:b/>
                <w:sz w:val="20"/>
                <w:szCs w:val="20"/>
                <w:lang w:eastAsia="en-AU"/>
              </w:rPr>
              <w:t>lassified</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9629</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9152</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Doorkeepers, </w:t>
            </w:r>
            <w:r>
              <w:rPr>
                <w:sz w:val="20"/>
                <w:szCs w:val="20"/>
                <w:lang w:eastAsia="en-AU"/>
              </w:rPr>
              <w:t>W</w:t>
            </w:r>
            <w:r w:rsidRPr="00C32F38">
              <w:rPr>
                <w:sz w:val="20"/>
                <w:szCs w:val="20"/>
                <w:lang w:eastAsia="en-AU"/>
              </w:rPr>
              <w:t xml:space="preserve">atchpersons and </w:t>
            </w:r>
            <w:r>
              <w:rPr>
                <w:sz w:val="20"/>
                <w:szCs w:val="20"/>
                <w:lang w:eastAsia="en-AU"/>
              </w:rPr>
              <w:t>R</w:t>
            </w:r>
            <w:r w:rsidRPr="00C32F38">
              <w:rPr>
                <w:sz w:val="20"/>
                <w:szCs w:val="20"/>
                <w:lang w:eastAsia="en-AU"/>
              </w:rPr>
              <w:t xml:space="preserve">elated </w:t>
            </w:r>
            <w:r>
              <w:rPr>
                <w:sz w:val="20"/>
                <w:szCs w:val="20"/>
                <w:lang w:eastAsia="en-AU"/>
              </w:rPr>
              <w:t>W</w:t>
            </w:r>
            <w:r w:rsidRPr="00C32F38">
              <w:rPr>
                <w:sz w:val="20"/>
                <w:szCs w:val="20"/>
                <w:lang w:eastAsia="en-AU"/>
              </w:rPr>
              <w:t>orkers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Commissioned </w:t>
            </w:r>
            <w:r>
              <w:rPr>
                <w:b/>
                <w:sz w:val="20"/>
                <w:szCs w:val="20"/>
                <w:lang w:eastAsia="en-AU"/>
              </w:rPr>
              <w:t>A</w:t>
            </w:r>
            <w:r w:rsidRPr="00C32F38">
              <w:rPr>
                <w:b/>
                <w:sz w:val="20"/>
                <w:szCs w:val="20"/>
                <w:lang w:eastAsia="en-AU"/>
              </w:rPr>
              <w:t xml:space="preserve">rmed </w:t>
            </w:r>
            <w:r>
              <w:rPr>
                <w:b/>
                <w:sz w:val="20"/>
                <w:szCs w:val="20"/>
                <w:lang w:eastAsia="en-AU"/>
              </w:rPr>
              <w:t>F</w:t>
            </w:r>
            <w:r w:rsidRPr="00C32F38">
              <w:rPr>
                <w:b/>
                <w:sz w:val="20"/>
                <w:szCs w:val="20"/>
                <w:lang w:eastAsia="en-AU"/>
              </w:rPr>
              <w:t xml:space="preserve">orces </w:t>
            </w:r>
            <w:r>
              <w:rPr>
                <w:b/>
                <w:sz w:val="20"/>
                <w:szCs w:val="20"/>
                <w:lang w:eastAsia="en-AU"/>
              </w:rPr>
              <w:t>O</w:t>
            </w:r>
            <w:r w:rsidRPr="00C32F38">
              <w:rPr>
                <w:b/>
                <w:sz w:val="20"/>
                <w:szCs w:val="20"/>
                <w:lang w:eastAsia="en-AU"/>
              </w:rPr>
              <w:t>fficers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0110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0110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Armed </w:t>
            </w:r>
            <w:r>
              <w:rPr>
                <w:sz w:val="20"/>
                <w:szCs w:val="20"/>
                <w:lang w:eastAsia="en-AU"/>
              </w:rPr>
              <w:t>F</w:t>
            </w:r>
            <w:r w:rsidRPr="00C32F38">
              <w:rPr>
                <w:sz w:val="20"/>
                <w:szCs w:val="20"/>
                <w:lang w:eastAsia="en-AU"/>
              </w:rPr>
              <w:t>orces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Non-commissioned </w:t>
            </w:r>
            <w:r>
              <w:rPr>
                <w:b/>
                <w:sz w:val="20"/>
                <w:szCs w:val="20"/>
                <w:lang w:eastAsia="en-AU"/>
              </w:rPr>
              <w:t>A</w:t>
            </w:r>
            <w:r w:rsidRPr="00C32F38">
              <w:rPr>
                <w:b/>
                <w:sz w:val="20"/>
                <w:szCs w:val="20"/>
                <w:lang w:eastAsia="en-AU"/>
              </w:rPr>
              <w:t xml:space="preserve">rmed </w:t>
            </w:r>
            <w:r>
              <w:rPr>
                <w:b/>
                <w:sz w:val="20"/>
                <w:szCs w:val="20"/>
                <w:lang w:eastAsia="en-AU"/>
              </w:rPr>
              <w:t>F</w:t>
            </w:r>
            <w:r w:rsidRPr="00C32F38">
              <w:rPr>
                <w:b/>
                <w:sz w:val="20"/>
                <w:szCs w:val="20"/>
                <w:lang w:eastAsia="en-AU"/>
              </w:rPr>
              <w:t xml:space="preserve">orces </w:t>
            </w:r>
            <w:r>
              <w:rPr>
                <w:b/>
                <w:sz w:val="20"/>
                <w:szCs w:val="20"/>
                <w:lang w:eastAsia="en-AU"/>
              </w:rPr>
              <w:t>O</w:t>
            </w:r>
            <w:r w:rsidRPr="00C32F38">
              <w:rPr>
                <w:b/>
                <w:sz w:val="20"/>
                <w:szCs w:val="20"/>
                <w:lang w:eastAsia="en-AU"/>
              </w:rPr>
              <w:t>fficers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0210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0110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 xml:space="preserve">Armed </w:t>
            </w:r>
            <w:r>
              <w:rPr>
                <w:sz w:val="20"/>
                <w:szCs w:val="20"/>
                <w:lang w:eastAsia="en-AU"/>
              </w:rPr>
              <w:t>F</w:t>
            </w:r>
            <w:r w:rsidRPr="00C32F38">
              <w:rPr>
                <w:sz w:val="20"/>
                <w:szCs w:val="20"/>
                <w:lang w:eastAsia="en-AU"/>
              </w:rPr>
              <w:t>orces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1274AE" w:rsidRPr="00D21E12" w:rsidTr="002978C0">
        <w:trPr>
          <w:trHeight w:val="255"/>
        </w:trPr>
        <w:tc>
          <w:tcPr>
            <w:tcW w:w="1990" w:type="dxa"/>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 xml:space="preserve">Armed </w:t>
            </w:r>
            <w:r>
              <w:rPr>
                <w:b/>
                <w:sz w:val="20"/>
                <w:szCs w:val="20"/>
                <w:lang w:eastAsia="en-AU"/>
              </w:rPr>
              <w:t>F</w:t>
            </w:r>
            <w:r w:rsidRPr="00C32F38">
              <w:rPr>
                <w:b/>
                <w:sz w:val="20"/>
                <w:szCs w:val="20"/>
                <w:lang w:eastAsia="en-AU"/>
              </w:rPr>
              <w:t xml:space="preserve">orces </w:t>
            </w:r>
            <w:r>
              <w:rPr>
                <w:b/>
                <w:sz w:val="20"/>
                <w:szCs w:val="20"/>
                <w:lang w:eastAsia="en-AU"/>
              </w:rPr>
              <w:t>O</w:t>
            </w:r>
            <w:r w:rsidRPr="00C32F38">
              <w:rPr>
                <w:b/>
                <w:sz w:val="20"/>
                <w:szCs w:val="20"/>
                <w:lang w:eastAsia="en-AU"/>
              </w:rPr>
              <w:t xml:space="preserve">ccupations, </w:t>
            </w:r>
            <w:r>
              <w:rPr>
                <w:b/>
                <w:sz w:val="20"/>
                <w:szCs w:val="20"/>
                <w:lang w:eastAsia="en-AU"/>
              </w:rPr>
              <w:t>O</w:t>
            </w:r>
            <w:r w:rsidRPr="00C32F38">
              <w:rPr>
                <w:b/>
                <w:sz w:val="20"/>
                <w:szCs w:val="20"/>
                <w:lang w:eastAsia="en-AU"/>
              </w:rPr>
              <w:t xml:space="preserve">ther </w:t>
            </w:r>
            <w:r>
              <w:rPr>
                <w:b/>
                <w:sz w:val="20"/>
                <w:szCs w:val="20"/>
                <w:lang w:eastAsia="en-AU"/>
              </w:rPr>
              <w:t>R</w:t>
            </w:r>
            <w:r w:rsidRPr="00C32F38">
              <w:rPr>
                <w:b/>
                <w:sz w:val="20"/>
                <w:szCs w:val="20"/>
                <w:lang w:eastAsia="en-AU"/>
              </w:rPr>
              <w:t>anks</w:t>
            </w:r>
          </w:p>
        </w:tc>
        <w:tc>
          <w:tcPr>
            <w:tcW w:w="850" w:type="dxa"/>
            <w:noWrap/>
          </w:tcPr>
          <w:p w:rsidR="001274AE" w:rsidRPr="00C32F38" w:rsidRDefault="001274AE" w:rsidP="00E92A7D">
            <w:pPr>
              <w:keepLines/>
              <w:widowControl/>
              <w:suppressAutoHyphens/>
              <w:spacing w:after="120" w:afterAutospacing="0"/>
              <w:ind w:left="57" w:right="57"/>
              <w:rPr>
                <w:b/>
                <w:sz w:val="20"/>
                <w:szCs w:val="20"/>
                <w:lang w:eastAsia="en-AU"/>
              </w:rPr>
            </w:pPr>
            <w:r w:rsidRPr="00C32F38">
              <w:rPr>
                <w:b/>
                <w:sz w:val="20"/>
                <w:szCs w:val="20"/>
                <w:lang w:eastAsia="en-AU"/>
              </w:rPr>
              <w:t>0310</w:t>
            </w:r>
          </w:p>
        </w:tc>
        <w:tc>
          <w:tcPr>
            <w:tcW w:w="9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0110</w:t>
            </w:r>
          </w:p>
        </w:tc>
        <w:tc>
          <w:tcPr>
            <w:tcW w:w="370" w:type="dxa"/>
            <w:noWrap/>
          </w:tcPr>
          <w:p w:rsidR="001274AE" w:rsidRPr="00C32F38" w:rsidRDefault="001274AE" w:rsidP="00E92A7D">
            <w:pPr>
              <w:keepLines/>
              <w:widowControl/>
              <w:suppressAutoHyphens/>
              <w:spacing w:after="120" w:afterAutospacing="0"/>
              <w:ind w:left="57" w:right="57"/>
              <w:rPr>
                <w:sz w:val="20"/>
                <w:szCs w:val="20"/>
                <w:lang w:eastAsia="en-AU"/>
              </w:rPr>
            </w:pPr>
            <w:r w:rsidRPr="00C32F38">
              <w:rPr>
                <w:sz w:val="20"/>
                <w:szCs w:val="20"/>
                <w:lang w:eastAsia="en-AU"/>
              </w:rPr>
              <w:t>p</w:t>
            </w:r>
          </w:p>
        </w:tc>
        <w:tc>
          <w:tcPr>
            <w:tcW w:w="2462" w:type="dxa"/>
            <w:gridSpan w:val="2"/>
          </w:tcPr>
          <w:p w:rsidR="001274AE" w:rsidRPr="00C32F38" w:rsidRDefault="001274AE" w:rsidP="001274AE">
            <w:pPr>
              <w:keepLines/>
              <w:widowControl/>
              <w:suppressAutoHyphens/>
              <w:spacing w:after="120" w:afterAutospacing="0"/>
              <w:ind w:left="0" w:right="57"/>
              <w:rPr>
                <w:sz w:val="20"/>
                <w:szCs w:val="20"/>
                <w:lang w:eastAsia="en-AU"/>
              </w:rPr>
            </w:pPr>
            <w:r w:rsidRPr="00C32F38">
              <w:rPr>
                <w:sz w:val="20"/>
                <w:szCs w:val="20"/>
                <w:lang w:eastAsia="en-AU"/>
              </w:rPr>
              <w:t xml:space="preserve">Armed </w:t>
            </w:r>
            <w:r>
              <w:rPr>
                <w:sz w:val="20"/>
                <w:szCs w:val="20"/>
                <w:lang w:eastAsia="en-AU"/>
              </w:rPr>
              <w:t>F</w:t>
            </w:r>
            <w:r w:rsidRPr="00C32F38">
              <w:rPr>
                <w:sz w:val="20"/>
                <w:szCs w:val="20"/>
                <w:lang w:eastAsia="en-AU"/>
              </w:rPr>
              <w:t>orces</w:t>
            </w:r>
          </w:p>
        </w:tc>
        <w:tc>
          <w:tcPr>
            <w:tcW w:w="2543" w:type="dxa"/>
          </w:tcPr>
          <w:p w:rsidR="001274AE" w:rsidRPr="00C32F38" w:rsidRDefault="001274AE" w:rsidP="00E92A7D">
            <w:pPr>
              <w:keepLines/>
              <w:widowControl/>
              <w:suppressAutoHyphens/>
              <w:spacing w:after="120" w:afterAutospacing="0"/>
              <w:ind w:left="57" w:right="57"/>
              <w:rPr>
                <w:sz w:val="20"/>
                <w:szCs w:val="20"/>
                <w:lang w:eastAsia="en-AU"/>
              </w:rPr>
            </w:pPr>
          </w:p>
        </w:tc>
      </w:tr>
      <w:tr w:rsidR="00C949C3" w:rsidRPr="00D21E12" w:rsidTr="002978C0">
        <w:trPr>
          <w:trHeight w:val="255"/>
        </w:trPr>
        <w:tc>
          <w:tcPr>
            <w:tcW w:w="1990" w:type="dxa"/>
          </w:tcPr>
          <w:p w:rsidR="00C949C3" w:rsidRPr="00C32F38" w:rsidRDefault="00C949C3" w:rsidP="002753DA">
            <w:pPr>
              <w:keepLines/>
              <w:widowControl/>
              <w:suppressAutoHyphens/>
              <w:spacing w:after="120" w:afterAutospacing="0"/>
              <w:ind w:left="57" w:right="57"/>
              <w:rPr>
                <w:b/>
                <w:sz w:val="20"/>
                <w:szCs w:val="20"/>
                <w:lang w:eastAsia="en-AU"/>
              </w:rPr>
            </w:pPr>
          </w:p>
        </w:tc>
        <w:tc>
          <w:tcPr>
            <w:tcW w:w="850" w:type="dxa"/>
            <w:noWrap/>
          </w:tcPr>
          <w:p w:rsidR="00C949C3" w:rsidRPr="00C32F38" w:rsidRDefault="00C949C3" w:rsidP="002753DA">
            <w:pPr>
              <w:keepLines/>
              <w:widowControl/>
              <w:suppressAutoHyphens/>
              <w:spacing w:after="120" w:afterAutospacing="0"/>
              <w:ind w:left="57" w:right="57"/>
              <w:rPr>
                <w:b/>
                <w:sz w:val="20"/>
                <w:szCs w:val="20"/>
                <w:lang w:eastAsia="en-AU"/>
              </w:rPr>
            </w:pPr>
          </w:p>
        </w:tc>
        <w:tc>
          <w:tcPr>
            <w:tcW w:w="9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3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2462" w:type="dxa"/>
            <w:gridSpan w:val="2"/>
          </w:tcPr>
          <w:p w:rsidR="00C949C3" w:rsidRPr="00C32F38" w:rsidRDefault="00C949C3" w:rsidP="002753DA">
            <w:pPr>
              <w:keepLines/>
              <w:widowControl/>
              <w:suppressAutoHyphens/>
              <w:spacing w:after="120" w:afterAutospacing="0"/>
              <w:ind w:left="57" w:right="57"/>
              <w:rPr>
                <w:sz w:val="20"/>
                <w:szCs w:val="20"/>
                <w:lang w:eastAsia="en-AU"/>
              </w:rPr>
            </w:pPr>
          </w:p>
        </w:tc>
        <w:tc>
          <w:tcPr>
            <w:tcW w:w="2543" w:type="dxa"/>
          </w:tcPr>
          <w:p w:rsidR="00C949C3" w:rsidRPr="00C32F38" w:rsidRDefault="00C949C3" w:rsidP="002753DA">
            <w:pPr>
              <w:keepLines/>
              <w:widowControl/>
              <w:suppressAutoHyphens/>
              <w:spacing w:after="120" w:afterAutospacing="0"/>
              <w:ind w:left="57" w:right="57"/>
              <w:rPr>
                <w:sz w:val="20"/>
                <w:szCs w:val="20"/>
                <w:lang w:eastAsia="en-AU"/>
              </w:rPr>
            </w:pPr>
          </w:p>
        </w:tc>
      </w:tr>
      <w:tr w:rsidR="00C949C3" w:rsidRPr="00D21E12" w:rsidTr="002978C0">
        <w:trPr>
          <w:trHeight w:val="255"/>
        </w:trPr>
        <w:tc>
          <w:tcPr>
            <w:tcW w:w="1990" w:type="dxa"/>
          </w:tcPr>
          <w:p w:rsidR="00C949C3" w:rsidRPr="00C32F38" w:rsidRDefault="00C949C3" w:rsidP="002753DA">
            <w:pPr>
              <w:keepLines/>
              <w:widowControl/>
              <w:suppressAutoHyphens/>
              <w:spacing w:after="120" w:afterAutospacing="0"/>
              <w:ind w:left="57" w:right="57"/>
              <w:rPr>
                <w:b/>
                <w:sz w:val="20"/>
                <w:szCs w:val="20"/>
                <w:lang w:eastAsia="en-AU"/>
              </w:rPr>
            </w:pPr>
          </w:p>
        </w:tc>
        <w:tc>
          <w:tcPr>
            <w:tcW w:w="850" w:type="dxa"/>
            <w:noWrap/>
          </w:tcPr>
          <w:p w:rsidR="00C949C3" w:rsidRPr="00C32F38" w:rsidRDefault="00C949C3" w:rsidP="002753DA">
            <w:pPr>
              <w:keepLines/>
              <w:widowControl/>
              <w:suppressAutoHyphens/>
              <w:spacing w:after="120" w:afterAutospacing="0"/>
              <w:ind w:left="57" w:right="57"/>
              <w:rPr>
                <w:b/>
                <w:sz w:val="20"/>
                <w:szCs w:val="20"/>
                <w:lang w:eastAsia="en-AU"/>
              </w:rPr>
            </w:pPr>
          </w:p>
        </w:tc>
        <w:tc>
          <w:tcPr>
            <w:tcW w:w="9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3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2462" w:type="dxa"/>
            <w:gridSpan w:val="2"/>
          </w:tcPr>
          <w:p w:rsidR="00C949C3" w:rsidRPr="00C32F38" w:rsidRDefault="00C949C3" w:rsidP="002753DA">
            <w:pPr>
              <w:keepLines/>
              <w:widowControl/>
              <w:suppressAutoHyphens/>
              <w:spacing w:after="120" w:afterAutospacing="0"/>
              <w:ind w:left="57" w:right="57"/>
              <w:rPr>
                <w:sz w:val="20"/>
                <w:szCs w:val="20"/>
                <w:lang w:eastAsia="en-AU"/>
              </w:rPr>
            </w:pPr>
          </w:p>
        </w:tc>
        <w:tc>
          <w:tcPr>
            <w:tcW w:w="2543" w:type="dxa"/>
          </w:tcPr>
          <w:p w:rsidR="00C949C3" w:rsidRPr="00C32F38" w:rsidRDefault="00C949C3" w:rsidP="002753DA">
            <w:pPr>
              <w:keepLines/>
              <w:widowControl/>
              <w:suppressAutoHyphens/>
              <w:spacing w:after="120" w:afterAutospacing="0"/>
              <w:ind w:left="57" w:right="57"/>
              <w:rPr>
                <w:sz w:val="20"/>
                <w:szCs w:val="20"/>
                <w:lang w:eastAsia="en-AU"/>
              </w:rPr>
            </w:pPr>
          </w:p>
        </w:tc>
      </w:tr>
      <w:tr w:rsidR="00C949C3" w:rsidRPr="00D21E12" w:rsidTr="002978C0">
        <w:trPr>
          <w:trHeight w:val="255"/>
        </w:trPr>
        <w:tc>
          <w:tcPr>
            <w:tcW w:w="1990" w:type="dxa"/>
          </w:tcPr>
          <w:p w:rsidR="00C949C3" w:rsidRPr="00C32F38" w:rsidRDefault="00C949C3" w:rsidP="002753DA">
            <w:pPr>
              <w:keepLines/>
              <w:widowControl/>
              <w:suppressAutoHyphens/>
              <w:spacing w:after="120" w:afterAutospacing="0"/>
              <w:ind w:left="57" w:right="57"/>
              <w:rPr>
                <w:b/>
                <w:sz w:val="20"/>
                <w:szCs w:val="20"/>
                <w:lang w:eastAsia="en-AU"/>
              </w:rPr>
            </w:pPr>
          </w:p>
        </w:tc>
        <w:tc>
          <w:tcPr>
            <w:tcW w:w="850" w:type="dxa"/>
            <w:noWrap/>
          </w:tcPr>
          <w:p w:rsidR="00C949C3" w:rsidRPr="00C32F38" w:rsidRDefault="00C949C3" w:rsidP="002753DA">
            <w:pPr>
              <w:keepLines/>
              <w:widowControl/>
              <w:suppressAutoHyphens/>
              <w:spacing w:after="120" w:afterAutospacing="0"/>
              <w:ind w:left="57" w:right="57"/>
              <w:rPr>
                <w:b/>
                <w:sz w:val="20"/>
                <w:szCs w:val="20"/>
                <w:lang w:eastAsia="en-AU"/>
              </w:rPr>
            </w:pPr>
          </w:p>
        </w:tc>
        <w:tc>
          <w:tcPr>
            <w:tcW w:w="9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370" w:type="dxa"/>
            <w:noWrap/>
          </w:tcPr>
          <w:p w:rsidR="00C949C3" w:rsidRPr="00C32F38" w:rsidRDefault="00C949C3" w:rsidP="002753DA">
            <w:pPr>
              <w:keepLines/>
              <w:widowControl/>
              <w:suppressAutoHyphens/>
              <w:spacing w:after="120" w:afterAutospacing="0"/>
              <w:ind w:left="57" w:right="57"/>
              <w:rPr>
                <w:sz w:val="20"/>
                <w:szCs w:val="20"/>
                <w:lang w:eastAsia="en-AU"/>
              </w:rPr>
            </w:pPr>
          </w:p>
        </w:tc>
        <w:tc>
          <w:tcPr>
            <w:tcW w:w="2462" w:type="dxa"/>
            <w:gridSpan w:val="2"/>
          </w:tcPr>
          <w:p w:rsidR="00C949C3" w:rsidRPr="00C32F38" w:rsidRDefault="00C949C3" w:rsidP="002753DA">
            <w:pPr>
              <w:keepLines/>
              <w:widowControl/>
              <w:suppressAutoHyphens/>
              <w:spacing w:after="120" w:afterAutospacing="0"/>
              <w:ind w:left="57" w:right="57"/>
              <w:rPr>
                <w:sz w:val="20"/>
                <w:szCs w:val="20"/>
                <w:lang w:eastAsia="en-AU"/>
              </w:rPr>
            </w:pPr>
          </w:p>
        </w:tc>
        <w:tc>
          <w:tcPr>
            <w:tcW w:w="2543" w:type="dxa"/>
          </w:tcPr>
          <w:p w:rsidR="00C949C3" w:rsidRPr="00C32F38" w:rsidRDefault="00C949C3" w:rsidP="002753DA">
            <w:pPr>
              <w:keepLines/>
              <w:widowControl/>
              <w:suppressAutoHyphens/>
              <w:spacing w:after="120" w:afterAutospacing="0"/>
              <w:ind w:left="57" w:right="57"/>
              <w:rPr>
                <w:sz w:val="20"/>
                <w:szCs w:val="20"/>
                <w:lang w:eastAsia="en-AU"/>
              </w:rPr>
            </w:pPr>
          </w:p>
        </w:tc>
      </w:tr>
    </w:tbl>
    <w:p w:rsidR="002753DA" w:rsidRDefault="002753DA" w:rsidP="002753DA">
      <w:pPr>
        <w:pStyle w:val="AppendixIndent1"/>
        <w:numPr>
          <w:ilvl w:val="0"/>
          <w:numId w:val="0"/>
        </w:numPr>
        <w:rPr>
          <w:color w:val="000000"/>
          <w:sz w:val="22"/>
          <w:szCs w:val="22"/>
          <w:lang w:val="en-GB"/>
        </w:rPr>
      </w:pPr>
    </w:p>
    <w:p w:rsidR="002753DA" w:rsidRDefault="002753DA" w:rsidP="002753DA">
      <w:pPr>
        <w:pStyle w:val="HeadingIndent2Char"/>
      </w:pPr>
      <w:r>
        <w:rPr>
          <w:sz w:val="22"/>
          <w:szCs w:val="22"/>
          <w:lang w:val="en-GB"/>
        </w:rPr>
        <w:br w:type="page"/>
      </w:r>
      <w:bookmarkStart w:id="11" w:name="_Toc286671376"/>
      <w:r>
        <w:lastRenderedPageBreak/>
        <w:t>Correspondence table:  ISCO-88 to ISCO-08</w:t>
      </w:r>
      <w:bookmarkEnd w:id="11"/>
    </w:p>
    <w:p w:rsidR="00943B94" w:rsidRPr="00943B94" w:rsidRDefault="00943B94" w:rsidP="00943B94">
      <w:r w:rsidRPr="00D17244">
        <w:t xml:space="preserve">This table shows the corresponding ISCO-08 codes and titles for each </w:t>
      </w:r>
      <w:r>
        <w:t>ISCO-88 unit group. The letter “p”</w:t>
      </w:r>
      <w:r w:rsidRPr="00D17244">
        <w:t xml:space="preserve"> is used to indicate that only part of the ISCO-08 group corresponds with the ISCO-88 group. Comments are provided where the specific occupations involved in a particular partial</w:t>
      </w:r>
      <w:r>
        <w:t xml:space="preserve"> correspondence may not be self-</w:t>
      </w:r>
      <w:r w:rsidRPr="00D17244">
        <w:t>evident, or where other clarification may be necessary.</w:t>
      </w:r>
    </w:p>
    <w:tbl>
      <w:tblPr>
        <w:tblW w:w="9966" w:type="dxa"/>
        <w:tblLayout w:type="fixed"/>
        <w:tblCellMar>
          <w:left w:w="28" w:type="dxa"/>
          <w:right w:w="28" w:type="dxa"/>
        </w:tblCellMar>
        <w:tblLook w:val="0020" w:firstRow="1" w:lastRow="0" w:firstColumn="0" w:lastColumn="0" w:noHBand="0" w:noVBand="0"/>
      </w:tblPr>
      <w:tblGrid>
        <w:gridCol w:w="2235"/>
        <w:gridCol w:w="708"/>
        <w:gridCol w:w="709"/>
        <w:gridCol w:w="284"/>
        <w:gridCol w:w="2126"/>
        <w:gridCol w:w="3904"/>
      </w:tblGrid>
      <w:tr w:rsidR="002753DA" w:rsidRPr="00822E8F" w:rsidTr="002753DA">
        <w:trPr>
          <w:trHeight w:val="1002"/>
          <w:tblHeader/>
        </w:trPr>
        <w:tc>
          <w:tcPr>
            <w:tcW w:w="2235" w:type="dxa"/>
            <w:shd w:val="clear" w:color="auto" w:fill="D9D9D9"/>
          </w:tcPr>
          <w:p w:rsidR="002753DA" w:rsidRPr="00454FD9" w:rsidRDefault="002753DA" w:rsidP="002753DA">
            <w:pPr>
              <w:spacing w:after="120" w:afterAutospacing="0"/>
              <w:ind w:left="113" w:right="113"/>
              <w:rPr>
                <w:rFonts w:ascii="Arial Narrow" w:hAnsi="Arial Narrow"/>
                <w:b/>
                <w:bCs/>
                <w:sz w:val="20"/>
                <w:szCs w:val="20"/>
                <w:lang w:eastAsia="en-AU"/>
              </w:rPr>
            </w:pPr>
            <w:r w:rsidRPr="00454FD9">
              <w:rPr>
                <w:rFonts w:ascii="Arial Narrow" w:hAnsi="Arial Narrow"/>
                <w:b/>
                <w:bCs/>
                <w:sz w:val="20"/>
                <w:szCs w:val="20"/>
                <w:lang w:eastAsia="en-AU"/>
              </w:rPr>
              <w:t>ISCO-88 Title EN</w:t>
            </w:r>
          </w:p>
        </w:tc>
        <w:tc>
          <w:tcPr>
            <w:tcW w:w="708" w:type="dxa"/>
            <w:shd w:val="clear" w:color="auto" w:fill="D9D9D9"/>
          </w:tcPr>
          <w:p w:rsidR="002753DA" w:rsidRPr="00454FD9" w:rsidRDefault="002753DA" w:rsidP="002753DA">
            <w:pPr>
              <w:spacing w:after="120" w:afterAutospacing="0"/>
              <w:ind w:left="113" w:right="113"/>
              <w:rPr>
                <w:rFonts w:ascii="Arial Narrow" w:hAnsi="Arial Narrow"/>
                <w:b/>
                <w:bCs/>
                <w:sz w:val="20"/>
                <w:szCs w:val="20"/>
                <w:lang w:eastAsia="en-AU"/>
              </w:rPr>
            </w:pPr>
            <w:r w:rsidRPr="00454FD9">
              <w:rPr>
                <w:rFonts w:ascii="Arial Narrow" w:hAnsi="Arial Narrow"/>
                <w:b/>
                <w:bCs/>
                <w:sz w:val="20"/>
                <w:szCs w:val="20"/>
                <w:lang w:eastAsia="en-AU"/>
              </w:rPr>
              <w:t>ISCO-88 code</w:t>
            </w:r>
          </w:p>
        </w:tc>
        <w:tc>
          <w:tcPr>
            <w:tcW w:w="709" w:type="dxa"/>
            <w:shd w:val="clear" w:color="auto" w:fill="D9D9D9"/>
          </w:tcPr>
          <w:p w:rsidR="002753DA" w:rsidRPr="00454FD9" w:rsidRDefault="002753DA" w:rsidP="002753DA">
            <w:pPr>
              <w:spacing w:after="120" w:afterAutospacing="0"/>
              <w:ind w:left="113" w:right="113"/>
              <w:rPr>
                <w:rFonts w:ascii="Arial Narrow" w:hAnsi="Arial Narrow"/>
                <w:b/>
                <w:bCs/>
                <w:sz w:val="20"/>
                <w:szCs w:val="20"/>
                <w:lang w:eastAsia="en-AU"/>
              </w:rPr>
            </w:pPr>
            <w:r>
              <w:rPr>
                <w:rFonts w:ascii="Arial Narrow" w:hAnsi="Arial Narrow"/>
                <w:b/>
                <w:bCs/>
                <w:sz w:val="20"/>
                <w:szCs w:val="20"/>
                <w:lang w:eastAsia="en-AU"/>
              </w:rPr>
              <w:t>ISCO-</w:t>
            </w:r>
            <w:r w:rsidRPr="00454FD9">
              <w:rPr>
                <w:rFonts w:ascii="Arial Narrow" w:hAnsi="Arial Narrow"/>
                <w:b/>
                <w:bCs/>
                <w:sz w:val="20"/>
                <w:szCs w:val="20"/>
                <w:lang w:eastAsia="en-AU"/>
              </w:rPr>
              <w:t>08 code</w:t>
            </w:r>
          </w:p>
        </w:tc>
        <w:tc>
          <w:tcPr>
            <w:tcW w:w="284" w:type="dxa"/>
            <w:shd w:val="clear" w:color="auto" w:fill="D9D9D9"/>
          </w:tcPr>
          <w:p w:rsidR="002753DA" w:rsidRPr="00454FD9" w:rsidRDefault="002753DA" w:rsidP="002753DA">
            <w:pPr>
              <w:spacing w:after="120" w:afterAutospacing="0"/>
              <w:ind w:left="113" w:right="113"/>
              <w:rPr>
                <w:rFonts w:ascii="Arial Narrow" w:hAnsi="Arial Narrow"/>
                <w:b/>
                <w:bCs/>
                <w:sz w:val="20"/>
                <w:szCs w:val="20"/>
                <w:lang w:eastAsia="en-AU"/>
              </w:rPr>
            </w:pPr>
          </w:p>
        </w:tc>
        <w:tc>
          <w:tcPr>
            <w:tcW w:w="2126" w:type="dxa"/>
            <w:shd w:val="clear" w:color="auto" w:fill="D9D9D9"/>
            <w:noWrap/>
          </w:tcPr>
          <w:p w:rsidR="002753DA" w:rsidRPr="00454FD9" w:rsidRDefault="002753DA" w:rsidP="002753DA">
            <w:pPr>
              <w:spacing w:after="120" w:afterAutospacing="0"/>
              <w:ind w:left="113" w:right="113"/>
              <w:rPr>
                <w:rFonts w:ascii="Arial Narrow" w:hAnsi="Arial Narrow"/>
                <w:b/>
                <w:bCs/>
                <w:sz w:val="20"/>
                <w:szCs w:val="20"/>
                <w:lang w:eastAsia="en-AU"/>
              </w:rPr>
            </w:pPr>
            <w:r w:rsidRPr="00454FD9">
              <w:rPr>
                <w:rFonts w:ascii="Arial Narrow" w:hAnsi="Arial Narrow"/>
                <w:b/>
                <w:bCs/>
                <w:sz w:val="20"/>
                <w:szCs w:val="20"/>
                <w:lang w:eastAsia="en-AU"/>
              </w:rPr>
              <w:t>ISCO-08 Title EN</w:t>
            </w:r>
          </w:p>
        </w:tc>
        <w:tc>
          <w:tcPr>
            <w:tcW w:w="3904" w:type="dxa"/>
            <w:shd w:val="clear" w:color="auto" w:fill="D9D9D9"/>
          </w:tcPr>
          <w:p w:rsidR="002753DA" w:rsidRPr="00454FD9" w:rsidRDefault="002753DA" w:rsidP="002753DA">
            <w:pPr>
              <w:spacing w:after="120" w:afterAutospacing="0"/>
              <w:ind w:left="113" w:right="113"/>
              <w:rPr>
                <w:rFonts w:ascii="Arial Narrow" w:hAnsi="Arial Narrow"/>
                <w:b/>
                <w:bCs/>
                <w:sz w:val="20"/>
                <w:szCs w:val="20"/>
                <w:lang w:eastAsia="en-AU"/>
              </w:rPr>
            </w:pPr>
            <w:r w:rsidRPr="00454FD9">
              <w:rPr>
                <w:rFonts w:ascii="Arial Narrow" w:hAnsi="Arial Narrow"/>
                <w:b/>
                <w:bCs/>
                <w:sz w:val="20"/>
                <w:szCs w:val="20"/>
                <w:lang w:eastAsia="en-AU"/>
              </w:rPr>
              <w:t>Comments</w:t>
            </w:r>
          </w:p>
        </w:tc>
      </w:tr>
      <w:tr w:rsidR="002753DA" w:rsidRPr="00822E8F" w:rsidTr="002753DA">
        <w:trPr>
          <w:trHeight w:val="48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Legislators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1110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Legislators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Senior </w:t>
            </w:r>
            <w:r w:rsidR="00DC37AE">
              <w:rPr>
                <w:rFonts w:ascii="MS Sans Serif" w:hAnsi="MS Sans Serif"/>
                <w:b/>
                <w:sz w:val="20"/>
                <w:szCs w:val="20"/>
                <w:lang w:eastAsia="en-AU"/>
              </w:rPr>
              <w:t>G</w:t>
            </w:r>
            <w:r w:rsidRPr="00454FD9">
              <w:rPr>
                <w:rFonts w:ascii="MS Sans Serif" w:hAnsi="MS Sans Serif"/>
                <w:b/>
                <w:sz w:val="20"/>
                <w:szCs w:val="20"/>
                <w:lang w:eastAsia="en-AU"/>
              </w:rPr>
              <w:t xml:space="preserve">overnment </w:t>
            </w:r>
            <w:r w:rsidR="00DC37AE">
              <w:rPr>
                <w:rFonts w:ascii="MS Sans Serif" w:hAnsi="MS Sans Serif"/>
                <w:b/>
                <w:sz w:val="20"/>
                <w:szCs w:val="20"/>
                <w:lang w:eastAsia="en-AU"/>
              </w:rPr>
              <w:t>O</w:t>
            </w:r>
            <w:r w:rsidRPr="00454FD9">
              <w:rPr>
                <w:rFonts w:ascii="MS Sans Serif" w:hAnsi="MS Sans Serif"/>
                <w:b/>
                <w:sz w:val="20"/>
                <w:szCs w:val="20"/>
                <w:lang w:eastAsia="en-AU"/>
              </w:rPr>
              <w:t>fficials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1120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Senior </w:t>
            </w:r>
            <w:r w:rsidR="00C22B23">
              <w:rPr>
                <w:rFonts w:ascii="MS Sans Serif" w:hAnsi="MS Sans Serif"/>
                <w:sz w:val="20"/>
                <w:szCs w:val="20"/>
                <w:lang w:eastAsia="en-AU"/>
              </w:rPr>
              <w:t>G</w:t>
            </w:r>
            <w:r w:rsidRPr="00454FD9">
              <w:rPr>
                <w:rFonts w:ascii="MS Sans Serif" w:hAnsi="MS Sans Serif"/>
                <w:sz w:val="20"/>
                <w:szCs w:val="20"/>
                <w:lang w:eastAsia="en-AU"/>
              </w:rPr>
              <w:t xml:space="preserve">overnment </w:t>
            </w:r>
            <w:r w:rsidR="00C22B23">
              <w:rPr>
                <w:rFonts w:ascii="MS Sans Serif" w:hAnsi="MS Sans Serif"/>
                <w:sz w:val="20"/>
                <w:szCs w:val="20"/>
                <w:lang w:eastAsia="en-AU"/>
              </w:rPr>
              <w:t>O</w:t>
            </w:r>
            <w:r w:rsidRPr="00454FD9">
              <w:rPr>
                <w:rFonts w:ascii="MS Sans Serif" w:hAnsi="MS Sans Serif"/>
                <w:sz w:val="20"/>
                <w:szCs w:val="20"/>
                <w:lang w:eastAsia="en-AU"/>
              </w:rPr>
              <w:t>fficials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2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Traditional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hiefs and </w:t>
            </w:r>
            <w:r w:rsidR="00DC37AE">
              <w:rPr>
                <w:rFonts w:ascii="MS Sans Serif" w:hAnsi="MS Sans Serif"/>
                <w:b/>
                <w:sz w:val="20"/>
                <w:szCs w:val="20"/>
                <w:lang w:eastAsia="en-AU"/>
              </w:rPr>
              <w:t>H</w:t>
            </w:r>
            <w:r w:rsidRPr="00454FD9">
              <w:rPr>
                <w:rFonts w:ascii="MS Sans Serif" w:hAnsi="MS Sans Serif"/>
                <w:b/>
                <w:sz w:val="20"/>
                <w:szCs w:val="20"/>
                <w:lang w:eastAsia="en-AU"/>
              </w:rPr>
              <w:t xml:space="preserve">eads of </w:t>
            </w:r>
            <w:r w:rsidR="00DC37AE">
              <w:rPr>
                <w:rFonts w:ascii="MS Sans Serif" w:hAnsi="MS Sans Serif"/>
                <w:b/>
                <w:sz w:val="20"/>
                <w:szCs w:val="20"/>
                <w:lang w:eastAsia="en-AU"/>
              </w:rPr>
              <w:t>V</w:t>
            </w:r>
            <w:r w:rsidRPr="00454FD9">
              <w:rPr>
                <w:rFonts w:ascii="MS Sans Serif" w:hAnsi="MS Sans Serif"/>
                <w:b/>
                <w:sz w:val="20"/>
                <w:szCs w:val="20"/>
                <w:lang w:eastAsia="en-AU"/>
              </w:rPr>
              <w:t>illages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1130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Traditional </w:t>
            </w:r>
            <w:r w:rsidR="00C22B23">
              <w:rPr>
                <w:rFonts w:ascii="MS Sans Serif" w:hAnsi="MS Sans Serif"/>
                <w:sz w:val="20"/>
                <w:szCs w:val="20"/>
                <w:lang w:eastAsia="en-AU"/>
              </w:rPr>
              <w:t>C</w:t>
            </w:r>
            <w:r w:rsidRPr="00454FD9">
              <w:rPr>
                <w:rFonts w:ascii="MS Sans Serif" w:hAnsi="MS Sans Serif"/>
                <w:sz w:val="20"/>
                <w:szCs w:val="20"/>
                <w:lang w:eastAsia="en-AU"/>
              </w:rPr>
              <w:t xml:space="preserve">hiefs and </w:t>
            </w:r>
            <w:r w:rsidR="00C22B23">
              <w:rPr>
                <w:rFonts w:ascii="MS Sans Serif" w:hAnsi="MS Sans Serif"/>
                <w:sz w:val="20"/>
                <w:szCs w:val="20"/>
                <w:lang w:eastAsia="en-AU"/>
              </w:rPr>
              <w:t>H</w:t>
            </w:r>
            <w:r w:rsidRPr="00454FD9">
              <w:rPr>
                <w:rFonts w:ascii="MS Sans Serif" w:hAnsi="MS Sans Serif"/>
                <w:sz w:val="20"/>
                <w:szCs w:val="20"/>
                <w:lang w:eastAsia="en-AU"/>
              </w:rPr>
              <w:t xml:space="preserve">eads of </w:t>
            </w:r>
            <w:r w:rsidR="00C22B23">
              <w:rPr>
                <w:rFonts w:ascii="MS Sans Serif" w:hAnsi="MS Sans Serif"/>
                <w:sz w:val="20"/>
                <w:szCs w:val="20"/>
                <w:lang w:eastAsia="en-AU"/>
              </w:rPr>
              <w:t>V</w:t>
            </w:r>
            <w:r w:rsidRPr="00454FD9">
              <w:rPr>
                <w:rFonts w:ascii="MS Sans Serif" w:hAnsi="MS Sans Serif"/>
                <w:sz w:val="20"/>
                <w:szCs w:val="20"/>
                <w:lang w:eastAsia="en-AU"/>
              </w:rPr>
              <w:t>illages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Senior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fficials of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olitical-party </w:t>
            </w:r>
            <w:r w:rsidR="00DC37AE">
              <w:rPr>
                <w:rFonts w:ascii="MS Sans Serif" w:hAnsi="MS Sans Serif"/>
                <w:b/>
                <w:sz w:val="20"/>
                <w:szCs w:val="20"/>
                <w:lang w:eastAsia="en-AU"/>
              </w:rPr>
              <w:t>O</w:t>
            </w:r>
            <w:r w:rsidRPr="00454FD9">
              <w:rPr>
                <w:rFonts w:ascii="MS Sans Serif" w:hAnsi="MS Sans Serif"/>
                <w:b/>
                <w:sz w:val="20"/>
                <w:szCs w:val="20"/>
                <w:lang w:eastAsia="en-AU"/>
              </w:rPr>
              <w:t>rganisations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Senior </w:t>
            </w:r>
            <w:r w:rsidR="00C22B23">
              <w:rPr>
                <w:rFonts w:ascii="MS Sans Serif" w:hAnsi="MS Sans Serif"/>
                <w:sz w:val="20"/>
                <w:szCs w:val="20"/>
                <w:lang w:eastAsia="en-AU"/>
              </w:rPr>
              <w:t>O</w:t>
            </w:r>
            <w:r w:rsidRPr="00454FD9">
              <w:rPr>
                <w:rFonts w:ascii="MS Sans Serif" w:hAnsi="MS Sans Serif"/>
                <w:sz w:val="20"/>
                <w:szCs w:val="20"/>
                <w:lang w:eastAsia="en-AU"/>
              </w:rPr>
              <w:t xml:space="preserve">fficials of </w:t>
            </w:r>
            <w:r w:rsidR="00C22B23">
              <w:rPr>
                <w:rFonts w:ascii="MS Sans Serif" w:hAnsi="MS Sans Serif"/>
                <w:sz w:val="20"/>
                <w:szCs w:val="20"/>
                <w:lang w:eastAsia="en-AU"/>
              </w:rPr>
              <w:t>S</w:t>
            </w:r>
            <w:r w:rsidRPr="00454FD9">
              <w:rPr>
                <w:rFonts w:ascii="MS Sans Serif" w:hAnsi="MS Sans Serif"/>
                <w:sz w:val="20"/>
                <w:szCs w:val="20"/>
                <w:lang w:eastAsia="en-AU"/>
              </w:rPr>
              <w:t xml:space="preserve">pecial-interest </w:t>
            </w:r>
            <w:r w:rsidR="00C22B23">
              <w:rPr>
                <w:rFonts w:ascii="MS Sans Serif" w:hAnsi="MS Sans Serif"/>
                <w:sz w:val="20"/>
                <w:szCs w:val="20"/>
                <w:lang w:eastAsia="en-AU"/>
              </w:rPr>
              <w:t>O</w:t>
            </w:r>
            <w:r w:rsidRPr="00454FD9">
              <w:rPr>
                <w:rFonts w:ascii="MS Sans Serif" w:hAnsi="MS Sans Serif"/>
                <w:sz w:val="20"/>
                <w:szCs w:val="20"/>
                <w:lang w:eastAsia="en-AU"/>
              </w:rPr>
              <w:t>rganizations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Senior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fficials of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mployers', </w:t>
            </w:r>
            <w:r w:rsidR="00DC37AE">
              <w:rPr>
                <w:rFonts w:ascii="MS Sans Serif" w:hAnsi="MS Sans Serif"/>
                <w:b/>
                <w:sz w:val="20"/>
                <w:szCs w:val="20"/>
                <w:lang w:eastAsia="en-AU"/>
              </w:rPr>
              <w:t>W</w:t>
            </w:r>
            <w:r w:rsidRPr="00454FD9">
              <w:rPr>
                <w:rFonts w:ascii="MS Sans Serif" w:hAnsi="MS Sans Serif"/>
                <w:b/>
                <w:sz w:val="20"/>
                <w:szCs w:val="20"/>
                <w:lang w:eastAsia="en-AU"/>
              </w:rPr>
              <w:t xml:space="preserve">orkers'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conomic-interest </w:t>
            </w:r>
            <w:r w:rsidR="00DC37AE">
              <w:rPr>
                <w:rFonts w:ascii="MS Sans Serif" w:hAnsi="MS Sans Serif"/>
                <w:b/>
                <w:sz w:val="20"/>
                <w:szCs w:val="20"/>
                <w:lang w:eastAsia="en-AU"/>
              </w:rPr>
              <w:t>O</w:t>
            </w:r>
            <w:r w:rsidRPr="00454FD9">
              <w:rPr>
                <w:rFonts w:ascii="MS Sans Serif" w:hAnsi="MS Sans Serif"/>
                <w:b/>
                <w:sz w:val="20"/>
                <w:szCs w:val="20"/>
                <w:lang w:eastAsia="en-AU"/>
              </w:rPr>
              <w:t>rganisations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Senior </w:t>
            </w:r>
            <w:r w:rsidR="00C22B23">
              <w:rPr>
                <w:rFonts w:ascii="MS Sans Serif" w:hAnsi="MS Sans Serif"/>
                <w:sz w:val="20"/>
                <w:szCs w:val="20"/>
                <w:lang w:eastAsia="en-AU"/>
              </w:rPr>
              <w:t>O</w:t>
            </w:r>
            <w:r w:rsidRPr="00454FD9">
              <w:rPr>
                <w:rFonts w:ascii="MS Sans Serif" w:hAnsi="MS Sans Serif"/>
                <w:sz w:val="20"/>
                <w:szCs w:val="20"/>
                <w:lang w:eastAsia="en-AU"/>
              </w:rPr>
              <w:t xml:space="preserve">fficials of </w:t>
            </w:r>
            <w:r w:rsidR="00C22B23">
              <w:rPr>
                <w:rFonts w:ascii="MS Sans Serif" w:hAnsi="MS Sans Serif"/>
                <w:sz w:val="20"/>
                <w:szCs w:val="20"/>
                <w:lang w:eastAsia="en-AU"/>
              </w:rPr>
              <w:t>S</w:t>
            </w:r>
            <w:r w:rsidRPr="00454FD9">
              <w:rPr>
                <w:rFonts w:ascii="MS Sans Serif" w:hAnsi="MS Sans Serif"/>
                <w:sz w:val="20"/>
                <w:szCs w:val="20"/>
                <w:lang w:eastAsia="en-AU"/>
              </w:rPr>
              <w:t xml:space="preserve">pecial-interest </w:t>
            </w:r>
            <w:r w:rsidR="00C22B23">
              <w:rPr>
                <w:rFonts w:ascii="MS Sans Serif" w:hAnsi="MS Sans Serif"/>
                <w:sz w:val="20"/>
                <w:szCs w:val="20"/>
                <w:lang w:eastAsia="en-AU"/>
              </w:rPr>
              <w:t>O</w:t>
            </w:r>
            <w:r w:rsidRPr="00454FD9">
              <w:rPr>
                <w:rFonts w:ascii="MS Sans Serif" w:hAnsi="MS Sans Serif"/>
                <w:sz w:val="20"/>
                <w:szCs w:val="20"/>
                <w:lang w:eastAsia="en-AU"/>
              </w:rPr>
              <w:t>rganizations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Senior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fficials of </w:t>
            </w:r>
            <w:r w:rsidR="00DC37AE">
              <w:rPr>
                <w:rFonts w:ascii="MS Sans Serif" w:hAnsi="MS Sans Serif"/>
                <w:b/>
                <w:sz w:val="20"/>
                <w:szCs w:val="20"/>
                <w:lang w:eastAsia="en-AU"/>
              </w:rPr>
              <w:t>H</w:t>
            </w:r>
            <w:r w:rsidRPr="00454FD9">
              <w:rPr>
                <w:rFonts w:ascii="MS Sans Serif" w:hAnsi="MS Sans Serif"/>
                <w:b/>
                <w:sz w:val="20"/>
                <w:szCs w:val="20"/>
                <w:lang w:eastAsia="en-AU"/>
              </w:rPr>
              <w:t xml:space="preserve">umanitarian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DC37AE">
              <w:rPr>
                <w:rFonts w:ascii="MS Sans Serif" w:hAnsi="MS Sans Serif"/>
                <w:b/>
                <w:sz w:val="20"/>
                <w:szCs w:val="20"/>
                <w:lang w:eastAsia="en-AU"/>
              </w:rPr>
              <w:t>S</w:t>
            </w:r>
            <w:r w:rsidRPr="00454FD9">
              <w:rPr>
                <w:rFonts w:ascii="MS Sans Serif" w:hAnsi="MS Sans Serif"/>
                <w:b/>
                <w:sz w:val="20"/>
                <w:szCs w:val="20"/>
                <w:lang w:eastAsia="en-AU"/>
              </w:rPr>
              <w:t xml:space="preserve">pecial-interest </w:t>
            </w:r>
            <w:r w:rsidR="00DC37AE">
              <w:rPr>
                <w:rFonts w:ascii="MS Sans Serif" w:hAnsi="MS Sans Serif"/>
                <w:b/>
                <w:sz w:val="20"/>
                <w:szCs w:val="20"/>
                <w:lang w:eastAsia="en-AU"/>
              </w:rPr>
              <w:t>O</w:t>
            </w:r>
            <w:r w:rsidRPr="00454FD9">
              <w:rPr>
                <w:rFonts w:ascii="MS Sans Serif" w:hAnsi="MS Sans Serif"/>
                <w:b/>
                <w:sz w:val="20"/>
                <w:szCs w:val="20"/>
                <w:lang w:eastAsia="en-AU"/>
              </w:rPr>
              <w:t>rganisations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Senior officials of </w:t>
            </w:r>
            <w:r w:rsidR="00C22B23">
              <w:rPr>
                <w:rFonts w:ascii="MS Sans Serif" w:hAnsi="MS Sans Serif"/>
                <w:sz w:val="20"/>
                <w:szCs w:val="20"/>
                <w:lang w:eastAsia="en-AU"/>
              </w:rPr>
              <w:t>S</w:t>
            </w:r>
            <w:r w:rsidRPr="00454FD9">
              <w:rPr>
                <w:rFonts w:ascii="MS Sans Serif" w:hAnsi="MS Sans Serif"/>
                <w:sz w:val="20"/>
                <w:szCs w:val="20"/>
                <w:lang w:eastAsia="en-AU"/>
              </w:rPr>
              <w:t xml:space="preserve">pecial-interest </w:t>
            </w:r>
            <w:r w:rsidR="00C22B23">
              <w:rPr>
                <w:rFonts w:ascii="MS Sans Serif" w:hAnsi="MS Sans Serif"/>
                <w:sz w:val="20"/>
                <w:szCs w:val="20"/>
                <w:lang w:eastAsia="en-AU"/>
              </w:rPr>
              <w:t>O</w:t>
            </w:r>
            <w:r w:rsidRPr="00454FD9">
              <w:rPr>
                <w:rFonts w:ascii="MS Sans Serif" w:hAnsi="MS Sans Serif"/>
                <w:sz w:val="20"/>
                <w:szCs w:val="20"/>
                <w:lang w:eastAsia="en-AU"/>
              </w:rPr>
              <w:t>rganizations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Directors and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hief </w:t>
            </w:r>
            <w:r w:rsidR="00DC37AE">
              <w:rPr>
                <w:rFonts w:ascii="MS Sans Serif" w:hAnsi="MS Sans Serif"/>
                <w:b/>
                <w:sz w:val="20"/>
                <w:szCs w:val="20"/>
                <w:lang w:eastAsia="en-AU"/>
              </w:rPr>
              <w:t>E</w:t>
            </w:r>
            <w:r w:rsidRPr="00454FD9">
              <w:rPr>
                <w:rFonts w:ascii="MS Sans Serif" w:hAnsi="MS Sans Serif"/>
                <w:b/>
                <w:sz w:val="20"/>
                <w:szCs w:val="20"/>
                <w:lang w:eastAsia="en-AU"/>
              </w:rPr>
              <w:t>xecutives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1120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Managing </w:t>
            </w:r>
            <w:r w:rsidR="00C22B23">
              <w:rPr>
                <w:rFonts w:ascii="MS Sans Serif" w:hAnsi="MS Sans Serif"/>
                <w:sz w:val="20"/>
                <w:szCs w:val="20"/>
                <w:lang w:eastAsia="en-AU"/>
              </w:rPr>
              <w:t>D</w:t>
            </w:r>
            <w:r w:rsidRPr="00454FD9">
              <w:rPr>
                <w:rFonts w:ascii="MS Sans Serif" w:hAnsi="MS Sans Serif"/>
                <w:sz w:val="20"/>
                <w:szCs w:val="20"/>
                <w:lang w:eastAsia="en-AU"/>
              </w:rPr>
              <w:t xml:space="preserve">irectors and </w:t>
            </w:r>
            <w:r w:rsidR="00C22B23">
              <w:rPr>
                <w:rFonts w:ascii="MS Sans Serif" w:hAnsi="MS Sans Serif"/>
                <w:sz w:val="20"/>
                <w:szCs w:val="20"/>
                <w:lang w:eastAsia="en-AU"/>
              </w:rPr>
              <w:t>C</w:t>
            </w:r>
            <w:r w:rsidRPr="00454FD9">
              <w:rPr>
                <w:rFonts w:ascii="MS Sans Serif" w:hAnsi="MS Sans Serif"/>
                <w:sz w:val="20"/>
                <w:szCs w:val="20"/>
                <w:lang w:eastAsia="en-AU"/>
              </w:rPr>
              <w:t xml:space="preserve">hief </w:t>
            </w:r>
            <w:r w:rsidR="00C22B23">
              <w:rPr>
                <w:rFonts w:ascii="MS Sans Serif" w:hAnsi="MS Sans Serif"/>
                <w:sz w:val="20"/>
                <w:szCs w:val="20"/>
                <w:lang w:eastAsia="en-AU"/>
              </w:rPr>
              <w:t>E</w:t>
            </w:r>
            <w:r w:rsidRPr="00454FD9">
              <w:rPr>
                <w:rFonts w:ascii="MS Sans Serif" w:hAnsi="MS Sans Serif"/>
                <w:sz w:val="20"/>
                <w:szCs w:val="20"/>
                <w:lang w:eastAsia="en-AU"/>
              </w:rPr>
              <w:t>xecutives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A</w:t>
            </w:r>
            <w:r w:rsidRPr="00454FD9">
              <w:rPr>
                <w:rFonts w:ascii="MS Sans Serif" w:hAnsi="MS Sans Serif"/>
                <w:b/>
                <w:sz w:val="20"/>
                <w:szCs w:val="20"/>
                <w:lang w:eastAsia="en-AU"/>
              </w:rPr>
              <w:t xml:space="preserve">griculture, </w:t>
            </w:r>
            <w:r w:rsidR="00DC37AE">
              <w:rPr>
                <w:rFonts w:ascii="MS Sans Serif" w:hAnsi="MS Sans Serif"/>
                <w:b/>
                <w:sz w:val="20"/>
                <w:szCs w:val="20"/>
                <w:lang w:eastAsia="en-AU"/>
              </w:rPr>
              <w:t>H</w:t>
            </w:r>
            <w:r w:rsidRPr="00454FD9">
              <w:rPr>
                <w:rFonts w:ascii="MS Sans Serif" w:hAnsi="MS Sans Serif"/>
                <w:b/>
                <w:sz w:val="20"/>
                <w:szCs w:val="20"/>
                <w:lang w:eastAsia="en-AU"/>
              </w:rPr>
              <w:t xml:space="preserve">unting, </w:t>
            </w:r>
            <w:r w:rsidR="00DC37AE">
              <w:rPr>
                <w:rFonts w:ascii="MS Sans Serif" w:hAnsi="MS Sans Serif"/>
                <w:b/>
                <w:sz w:val="20"/>
                <w:szCs w:val="20"/>
                <w:lang w:eastAsia="en-AU"/>
              </w:rPr>
              <w:t>F</w:t>
            </w:r>
            <w:r w:rsidRPr="00454FD9">
              <w:rPr>
                <w:rFonts w:ascii="MS Sans Serif" w:hAnsi="MS Sans Serif"/>
                <w:b/>
                <w:sz w:val="20"/>
                <w:szCs w:val="20"/>
                <w:lang w:eastAsia="en-AU"/>
              </w:rPr>
              <w:t xml:space="preserve">orestry and </w:t>
            </w:r>
            <w:r w:rsidR="00DC37AE">
              <w:rPr>
                <w:rFonts w:ascii="MS Sans Serif" w:hAnsi="MS Sans Serif"/>
                <w:b/>
                <w:sz w:val="20"/>
                <w:szCs w:val="20"/>
                <w:lang w:eastAsia="en-AU"/>
              </w:rPr>
              <w:t>F</w:t>
            </w:r>
            <w:r w:rsidRPr="00454FD9">
              <w:rPr>
                <w:rFonts w:ascii="MS Sans Serif" w:hAnsi="MS Sans Serif"/>
                <w:b/>
                <w:sz w:val="20"/>
                <w:szCs w:val="20"/>
                <w:lang w:eastAsia="en-AU"/>
              </w:rPr>
              <w:t>ishing</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Agricultural and </w:t>
            </w:r>
            <w:r w:rsidR="00C22B23">
              <w:rPr>
                <w:rFonts w:ascii="MS Sans Serif" w:hAnsi="MS Sans Serif"/>
                <w:sz w:val="20"/>
                <w:szCs w:val="20"/>
                <w:lang w:eastAsia="en-AU"/>
              </w:rPr>
              <w:t>F</w:t>
            </w:r>
            <w:r w:rsidRPr="00454FD9">
              <w:rPr>
                <w:rFonts w:ascii="MS Sans Serif" w:hAnsi="MS Sans Serif"/>
                <w:sz w:val="20"/>
                <w:szCs w:val="20"/>
                <w:lang w:eastAsia="en-AU"/>
              </w:rPr>
              <w:t xml:space="preserve">orestry </w:t>
            </w:r>
            <w:r w:rsidR="00C22B23">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Aquaculture and </w:t>
            </w:r>
            <w:r w:rsidR="00C22B23">
              <w:rPr>
                <w:rFonts w:ascii="MS Sans Serif" w:hAnsi="MS Sans Serif"/>
                <w:sz w:val="20"/>
                <w:szCs w:val="20"/>
                <w:lang w:eastAsia="en-AU"/>
              </w:rPr>
              <w:t>F</w:t>
            </w:r>
            <w:r w:rsidRPr="00454FD9">
              <w:rPr>
                <w:rFonts w:ascii="MS Sans Serif" w:hAnsi="MS Sans Serif"/>
                <w:sz w:val="20"/>
                <w:szCs w:val="20"/>
                <w:lang w:eastAsia="en-AU"/>
              </w:rPr>
              <w:t xml:space="preserve">isheries </w:t>
            </w:r>
            <w:r w:rsidR="00C22B23">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M</w:t>
            </w:r>
            <w:r w:rsidRPr="00454FD9">
              <w:rPr>
                <w:rFonts w:ascii="MS Sans Serif" w:hAnsi="MS Sans Serif"/>
                <w:b/>
                <w:sz w:val="20"/>
                <w:szCs w:val="20"/>
                <w:lang w:eastAsia="en-AU"/>
              </w:rPr>
              <w:t>anufacturing</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C</w:t>
            </w:r>
            <w:r w:rsidRPr="00454FD9">
              <w:rPr>
                <w:rFonts w:ascii="MS Sans Serif" w:hAnsi="MS Sans Serif"/>
                <w:b/>
                <w:sz w:val="20"/>
                <w:szCs w:val="20"/>
                <w:lang w:eastAsia="en-AU"/>
              </w:rPr>
              <w:t>onstruction</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Construction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Construction </w:t>
            </w:r>
            <w:r w:rsidR="00C22B2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lastRenderedPageBreak/>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W</w:t>
            </w:r>
            <w:r w:rsidRPr="00454FD9">
              <w:rPr>
                <w:rFonts w:ascii="MS Sans Serif" w:hAnsi="MS Sans Serif"/>
                <w:b/>
                <w:sz w:val="20"/>
                <w:szCs w:val="20"/>
                <w:lang w:eastAsia="en-AU"/>
              </w:rPr>
              <w:t xml:space="preserve">holesale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etail </w:t>
            </w:r>
            <w:r w:rsidR="00DC37AE">
              <w:rPr>
                <w:rFonts w:ascii="MS Sans Serif" w:hAnsi="MS Sans Serif"/>
                <w:b/>
                <w:sz w:val="20"/>
                <w:szCs w:val="20"/>
                <w:lang w:eastAsia="en-AU"/>
              </w:rPr>
              <w:t>T</w:t>
            </w:r>
            <w:r w:rsidRPr="00454FD9">
              <w:rPr>
                <w:rFonts w:ascii="MS Sans Serif" w:hAnsi="MS Sans Serif"/>
                <w:b/>
                <w:sz w:val="20"/>
                <w:szCs w:val="20"/>
                <w:lang w:eastAsia="en-AU"/>
              </w:rPr>
              <w:t>rade</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Retail and </w:t>
            </w:r>
            <w:r w:rsidR="00C22B23">
              <w:rPr>
                <w:rFonts w:ascii="MS Sans Serif" w:hAnsi="MS Sans Serif"/>
                <w:sz w:val="20"/>
                <w:szCs w:val="20"/>
                <w:lang w:eastAsia="en-AU"/>
              </w:rPr>
              <w:t>W</w:t>
            </w:r>
            <w:r w:rsidRPr="00454FD9">
              <w:rPr>
                <w:rFonts w:ascii="MS Sans Serif" w:hAnsi="MS Sans Serif"/>
                <w:sz w:val="20"/>
                <w:szCs w:val="20"/>
                <w:lang w:eastAsia="en-AU"/>
              </w:rPr>
              <w:t xml:space="preserve">holesale </w:t>
            </w:r>
            <w:r w:rsidR="00C22B23">
              <w:rPr>
                <w:rFonts w:ascii="MS Sans Serif" w:hAnsi="MS Sans Serif"/>
                <w:sz w:val="20"/>
                <w:szCs w:val="20"/>
                <w:lang w:eastAsia="en-AU"/>
              </w:rPr>
              <w:t>T</w:t>
            </w:r>
            <w:r w:rsidRPr="00454FD9">
              <w:rPr>
                <w:rFonts w:ascii="MS Sans Serif" w:hAnsi="MS Sans Serif"/>
                <w:sz w:val="20"/>
                <w:szCs w:val="20"/>
                <w:lang w:eastAsia="en-AU"/>
              </w:rPr>
              <w:t xml:space="preserve">rade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estaurants and </w:t>
            </w:r>
            <w:r w:rsidR="00DC37AE">
              <w:rPr>
                <w:rFonts w:ascii="MS Sans Serif" w:hAnsi="MS Sans Serif"/>
                <w:b/>
                <w:sz w:val="20"/>
                <w:szCs w:val="20"/>
                <w:lang w:eastAsia="en-AU"/>
              </w:rPr>
              <w:t>H</w:t>
            </w:r>
            <w:r w:rsidRPr="00454FD9">
              <w:rPr>
                <w:rFonts w:ascii="MS Sans Serif" w:hAnsi="MS Sans Serif"/>
                <w:b/>
                <w:sz w:val="20"/>
                <w:szCs w:val="20"/>
                <w:lang w:eastAsia="en-AU"/>
              </w:rPr>
              <w:t>otels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Hotel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Arial" w:hAnsi="Arial" w:cs="Arial"/>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Restaurant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ransport, </w:t>
            </w:r>
            <w:r w:rsidR="00DC37AE">
              <w:rPr>
                <w:rFonts w:ascii="MS Sans Serif" w:hAnsi="MS Sans Serif"/>
                <w:b/>
                <w:sz w:val="20"/>
                <w:szCs w:val="20"/>
                <w:lang w:eastAsia="en-AU"/>
              </w:rPr>
              <w:t>S</w:t>
            </w:r>
            <w:r w:rsidRPr="00454FD9">
              <w:rPr>
                <w:rFonts w:ascii="MS Sans Serif" w:hAnsi="MS Sans Serif"/>
                <w:b/>
                <w:sz w:val="20"/>
                <w:szCs w:val="20"/>
                <w:lang w:eastAsia="en-AU"/>
              </w:rPr>
              <w:t xml:space="preserve">torage and </w:t>
            </w:r>
            <w:r w:rsidR="00DC37AE">
              <w:rPr>
                <w:rFonts w:ascii="MS Sans Serif" w:hAnsi="MS Sans Serif"/>
                <w:b/>
                <w:sz w:val="20"/>
                <w:szCs w:val="20"/>
                <w:lang w:eastAsia="en-AU"/>
              </w:rPr>
              <w:t>C</w:t>
            </w:r>
            <w:r w:rsidRPr="00454FD9">
              <w:rPr>
                <w:rFonts w:ascii="MS Sans Serif" w:hAnsi="MS Sans Serif"/>
                <w:b/>
                <w:sz w:val="20"/>
                <w:szCs w:val="20"/>
                <w:lang w:eastAsia="en-AU"/>
              </w:rPr>
              <w:t>ommunications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Supply, </w:t>
            </w:r>
            <w:r w:rsidR="00C22B23">
              <w:rPr>
                <w:rFonts w:ascii="MS Sans Serif" w:hAnsi="MS Sans Serif"/>
                <w:sz w:val="20"/>
                <w:szCs w:val="20"/>
                <w:lang w:eastAsia="en-AU"/>
              </w:rPr>
              <w:t>D</w:t>
            </w:r>
            <w:r w:rsidRPr="00454FD9">
              <w:rPr>
                <w:rFonts w:ascii="MS Sans Serif" w:hAnsi="MS Sans Serif"/>
                <w:sz w:val="20"/>
                <w:szCs w:val="20"/>
                <w:lang w:eastAsia="en-AU"/>
              </w:rPr>
              <w:t xml:space="preserve">istribution and </w:t>
            </w:r>
            <w:r w:rsidR="00C22B23">
              <w:rPr>
                <w:rFonts w:ascii="MS Sans Serif" w:hAnsi="MS Sans Serif"/>
                <w:sz w:val="20"/>
                <w:szCs w:val="20"/>
                <w:lang w:eastAsia="en-AU"/>
              </w:rPr>
              <w:t>R</w:t>
            </w:r>
            <w:r w:rsidRPr="00454FD9">
              <w:rPr>
                <w:rFonts w:ascii="MS Sans Serif" w:hAnsi="MS Sans Serif"/>
                <w:sz w:val="20"/>
                <w:szCs w:val="20"/>
                <w:lang w:eastAsia="en-AU"/>
              </w:rPr>
              <w:t xml:space="preserve">elated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Postmasters,  station masters, transport, storage and distribution department managers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C22B23">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C22B23">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C22B23">
              <w:rPr>
                <w:rFonts w:ascii="MS Sans Serif" w:hAnsi="MS Sans Serif"/>
                <w:sz w:val="20"/>
                <w:szCs w:val="20"/>
                <w:lang w:eastAsia="en-AU"/>
              </w:rPr>
              <w:t>S</w:t>
            </w:r>
            <w:r w:rsidRPr="00454FD9">
              <w:rPr>
                <w:rFonts w:ascii="MS Sans Serif" w:hAnsi="MS Sans Serif"/>
                <w:sz w:val="20"/>
                <w:szCs w:val="20"/>
                <w:lang w:eastAsia="en-AU"/>
              </w:rPr>
              <w:t>ervice</w:t>
            </w:r>
            <w:r w:rsidR="00C22B23">
              <w:rPr>
                <w:rFonts w:ascii="MS Sans Serif" w:hAnsi="MS Sans Serif"/>
                <w:sz w:val="20"/>
                <w:szCs w:val="20"/>
                <w:lang w:eastAsia="en-AU"/>
              </w:rPr>
              <w:t>s</w:t>
            </w:r>
            <w:r w:rsidRPr="00454FD9">
              <w:rPr>
                <w:rFonts w:ascii="MS Sans Serif" w:hAnsi="MS Sans Serif"/>
                <w:sz w:val="20"/>
                <w:szCs w:val="20"/>
                <w:lang w:eastAsia="en-AU"/>
              </w:rPr>
              <w:t xml:space="preserve">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Telecommunications department managers</w:t>
            </w: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B</w:t>
            </w:r>
            <w:r w:rsidRPr="00454FD9">
              <w:rPr>
                <w:rFonts w:ascii="MS Sans Serif" w:hAnsi="MS Sans Serif"/>
                <w:b/>
                <w:sz w:val="20"/>
                <w:szCs w:val="20"/>
                <w:lang w:eastAsia="en-AU"/>
              </w:rPr>
              <w:t xml:space="preserve">usiness </w:t>
            </w:r>
            <w:r w:rsidR="00DC37AE">
              <w:rPr>
                <w:rFonts w:ascii="MS Sans Serif" w:hAnsi="MS Sans Serif"/>
                <w:b/>
                <w:sz w:val="20"/>
                <w:szCs w:val="20"/>
                <w:lang w:eastAsia="en-AU"/>
              </w:rPr>
              <w:t>S</w:t>
            </w:r>
            <w:r w:rsidRPr="00454FD9">
              <w:rPr>
                <w:rFonts w:ascii="MS Sans Serif" w:hAnsi="MS Sans Serif"/>
                <w:b/>
                <w:sz w:val="20"/>
                <w:szCs w:val="20"/>
                <w:lang w:eastAsia="en-AU"/>
              </w:rPr>
              <w:t>ervices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and </w:t>
            </w:r>
            <w:r w:rsidR="00C22B23">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C22B23">
              <w:rPr>
                <w:rFonts w:ascii="MS Sans Serif" w:hAnsi="MS Sans Serif"/>
                <w:sz w:val="20"/>
                <w:szCs w:val="20"/>
                <w:lang w:eastAsia="en-AU"/>
              </w:rPr>
              <w:t>M</w:t>
            </w:r>
            <w:r w:rsidRPr="00454FD9">
              <w:rPr>
                <w:rFonts w:ascii="MS Sans Serif" w:hAnsi="MS Sans Serif"/>
                <w:sz w:val="20"/>
                <w:szCs w:val="20"/>
                <w:lang w:eastAsia="en-AU"/>
              </w:rPr>
              <w:t xml:space="preserve">anagers </w:t>
            </w:r>
            <w:r w:rsidR="00C22B23">
              <w:rPr>
                <w:rFonts w:ascii="MS Sans Serif" w:hAnsi="MS Sans Serif"/>
                <w:sz w:val="20"/>
                <w:szCs w:val="20"/>
                <w:lang w:eastAsia="en-AU"/>
              </w:rPr>
              <w:t>N</w:t>
            </w:r>
            <w:r w:rsidRPr="00454FD9">
              <w:rPr>
                <w:rFonts w:ascii="MS Sans Serif" w:hAnsi="MS Sans Serif"/>
                <w:sz w:val="20"/>
                <w:szCs w:val="20"/>
                <w:lang w:eastAsia="en-AU"/>
              </w:rPr>
              <w:t xml:space="preserve">ot </w:t>
            </w:r>
            <w:r w:rsidR="00C22B2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C22B23">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Financial and </w:t>
            </w:r>
            <w:r w:rsidR="00C22B23">
              <w:rPr>
                <w:rFonts w:ascii="MS Sans Serif" w:hAnsi="MS Sans Serif"/>
                <w:sz w:val="20"/>
                <w:szCs w:val="20"/>
                <w:lang w:eastAsia="en-AU"/>
              </w:rPr>
              <w:t>I</w:t>
            </w:r>
            <w:r w:rsidRPr="00454FD9">
              <w:rPr>
                <w:rFonts w:ascii="MS Sans Serif" w:hAnsi="MS Sans Serif"/>
                <w:sz w:val="20"/>
                <w:szCs w:val="20"/>
                <w:lang w:eastAsia="en-AU"/>
              </w:rPr>
              <w:t xml:space="preserve">nsurance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w:t>
            </w:r>
            <w:r w:rsidR="00C22B23">
              <w:rPr>
                <w:rFonts w:ascii="MS Sans Serif" w:hAnsi="MS Sans Serif"/>
                <w:sz w:val="20"/>
                <w:szCs w:val="20"/>
                <w:lang w:eastAsia="en-AU"/>
              </w:rPr>
              <w:t>B</w:t>
            </w:r>
            <w:r w:rsidRPr="00454FD9">
              <w:rPr>
                <w:rFonts w:ascii="MS Sans Serif" w:hAnsi="MS Sans Serif"/>
                <w:sz w:val="20"/>
                <w:szCs w:val="20"/>
                <w:lang w:eastAsia="en-AU"/>
              </w:rPr>
              <w:t xml:space="preserve">ranch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color w:val="FF0000"/>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ersonal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are,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leaning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S</w:t>
            </w:r>
            <w:r w:rsidRPr="00454FD9">
              <w:rPr>
                <w:rFonts w:ascii="MS Sans Serif" w:hAnsi="MS Sans Serif"/>
                <w:b/>
                <w:sz w:val="20"/>
                <w:szCs w:val="20"/>
                <w:lang w:eastAsia="en-AU"/>
              </w:rPr>
              <w:t>ervices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1228</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and </w:t>
            </w:r>
            <w:r w:rsidR="00C22B23">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C22B23">
              <w:rPr>
                <w:rFonts w:ascii="MS Sans Serif" w:hAnsi="MS Sans Serif"/>
                <w:sz w:val="20"/>
                <w:szCs w:val="20"/>
                <w:lang w:eastAsia="en-AU"/>
              </w:rPr>
              <w:t>M</w:t>
            </w:r>
            <w:r w:rsidRPr="00454FD9">
              <w:rPr>
                <w:rFonts w:ascii="MS Sans Serif" w:hAnsi="MS Sans Serif"/>
                <w:sz w:val="20"/>
                <w:szCs w:val="20"/>
                <w:lang w:eastAsia="en-AU"/>
              </w:rPr>
              <w:t xml:space="preserve">anagers </w:t>
            </w:r>
            <w:r w:rsidR="00C22B23">
              <w:rPr>
                <w:rFonts w:ascii="MS Sans Serif" w:hAnsi="MS Sans Serif"/>
                <w:sz w:val="20"/>
                <w:szCs w:val="20"/>
                <w:lang w:eastAsia="en-AU"/>
              </w:rPr>
              <w:t>N</w:t>
            </w:r>
            <w:r w:rsidRPr="00454FD9">
              <w:rPr>
                <w:rFonts w:ascii="MS Sans Serif" w:hAnsi="MS Sans Serif"/>
                <w:sz w:val="20"/>
                <w:szCs w:val="20"/>
                <w:lang w:eastAsia="en-AU"/>
              </w:rPr>
              <w:t xml:space="preserve">ot </w:t>
            </w:r>
            <w:r w:rsidR="00C22B2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C22B2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Building services and cleaning department managers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and </w:t>
            </w:r>
            <w:r w:rsidR="00DC37AE">
              <w:rPr>
                <w:rFonts w:ascii="MS Sans Serif" w:hAnsi="MS Sans Serif"/>
                <w:b/>
                <w:sz w:val="20"/>
                <w:szCs w:val="20"/>
                <w:lang w:eastAsia="en-AU"/>
              </w:rPr>
              <w:t>O</w:t>
            </w:r>
            <w:r w:rsidRPr="00454FD9">
              <w:rPr>
                <w:rFonts w:ascii="MS Sans Serif" w:hAnsi="MS Sans Serif"/>
                <w:b/>
                <w:sz w:val="20"/>
                <w:szCs w:val="20"/>
                <w:lang w:eastAsia="en-AU"/>
              </w:rPr>
              <w:t xml:space="preserve">perations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Policy and </w:t>
            </w:r>
            <w:r w:rsidR="00C22B23">
              <w:rPr>
                <w:rFonts w:ascii="MS Sans Serif" w:hAnsi="MS Sans Serif"/>
                <w:sz w:val="20"/>
                <w:szCs w:val="20"/>
                <w:lang w:eastAsia="en-AU"/>
              </w:rPr>
              <w:t>P</w:t>
            </w:r>
            <w:r w:rsidRPr="00454FD9">
              <w:rPr>
                <w:rFonts w:ascii="MS Sans Serif" w:hAnsi="MS Sans Serif"/>
                <w:sz w:val="20"/>
                <w:szCs w:val="20"/>
                <w:lang w:eastAsia="en-AU"/>
              </w:rPr>
              <w:t xml:space="preserve">lanning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color w:val="FF0000"/>
                <w:sz w:val="20"/>
                <w:szCs w:val="20"/>
                <w:lang w:eastAsia="en-AU"/>
              </w:rPr>
            </w:pPr>
            <w:r w:rsidRPr="00454FD9">
              <w:rPr>
                <w:rFonts w:ascii="MS Sans Serif" w:hAnsi="MS Sans Serif"/>
                <w:color w:val="FF0000"/>
                <w:sz w:val="20"/>
                <w:szCs w:val="20"/>
                <w:lang w:eastAsia="en-AU"/>
              </w:rPr>
              <w:t xml:space="preserve"> </w:t>
            </w: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and </w:t>
            </w:r>
            <w:r w:rsidR="00C22B23">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C22B23">
              <w:rPr>
                <w:rFonts w:ascii="MS Sans Serif" w:hAnsi="MS Sans Serif"/>
                <w:sz w:val="20"/>
                <w:szCs w:val="20"/>
                <w:lang w:eastAsia="en-AU"/>
              </w:rPr>
              <w:t>M</w:t>
            </w:r>
            <w:r w:rsidRPr="00454FD9">
              <w:rPr>
                <w:rFonts w:ascii="MS Sans Serif" w:hAnsi="MS Sans Serif"/>
                <w:sz w:val="20"/>
                <w:szCs w:val="20"/>
                <w:lang w:eastAsia="en-AU"/>
              </w:rPr>
              <w:t xml:space="preserve">anagers </w:t>
            </w:r>
            <w:r w:rsidR="00C22B23">
              <w:rPr>
                <w:rFonts w:ascii="MS Sans Serif" w:hAnsi="MS Sans Serif"/>
                <w:sz w:val="20"/>
                <w:szCs w:val="20"/>
                <w:lang w:eastAsia="en-AU"/>
              </w:rPr>
              <w:t>N</w:t>
            </w:r>
            <w:r w:rsidRPr="00454FD9">
              <w:rPr>
                <w:rFonts w:ascii="MS Sans Serif" w:hAnsi="MS Sans Serif"/>
                <w:sz w:val="20"/>
                <w:szCs w:val="20"/>
                <w:lang w:eastAsia="en-AU"/>
              </w:rPr>
              <w:t xml:space="preserve">ot </w:t>
            </w:r>
            <w:r w:rsidR="00C22B2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C22B23">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Child </w:t>
            </w:r>
            <w:r w:rsidR="00C22B23">
              <w:rPr>
                <w:rFonts w:ascii="MS Sans Serif" w:hAnsi="MS Sans Serif"/>
                <w:sz w:val="20"/>
                <w:szCs w:val="20"/>
                <w:lang w:eastAsia="en-AU"/>
              </w:rPr>
              <w:t>C</w:t>
            </w:r>
            <w:r w:rsidRPr="00454FD9">
              <w:rPr>
                <w:rFonts w:ascii="MS Sans Serif" w:hAnsi="MS Sans Serif"/>
                <w:sz w:val="20"/>
                <w:szCs w:val="20"/>
                <w:lang w:eastAsia="en-AU"/>
              </w:rPr>
              <w:t xml:space="preserve">are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Aged </w:t>
            </w:r>
            <w:r w:rsidR="00C22B23">
              <w:rPr>
                <w:rFonts w:ascii="MS Sans Serif" w:hAnsi="MS Sans Serif"/>
                <w:sz w:val="20"/>
                <w:szCs w:val="20"/>
                <w:lang w:eastAsia="en-AU"/>
              </w:rPr>
              <w:t>C</w:t>
            </w:r>
            <w:r w:rsidRPr="00454FD9">
              <w:rPr>
                <w:rFonts w:ascii="MS Sans Serif" w:hAnsi="MS Sans Serif"/>
                <w:sz w:val="20"/>
                <w:szCs w:val="20"/>
                <w:lang w:eastAsia="en-AU"/>
              </w:rPr>
              <w:t xml:space="preserve">are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Social </w:t>
            </w:r>
            <w:r w:rsidR="00C22B23">
              <w:rPr>
                <w:rFonts w:ascii="MS Sans Serif" w:hAnsi="MS Sans Serif"/>
                <w:sz w:val="20"/>
                <w:szCs w:val="20"/>
                <w:lang w:eastAsia="en-AU"/>
              </w:rPr>
              <w:t>W</w:t>
            </w:r>
            <w:r w:rsidRPr="00454FD9">
              <w:rPr>
                <w:rFonts w:ascii="MS Sans Serif" w:hAnsi="MS Sans Serif"/>
                <w:sz w:val="20"/>
                <w:szCs w:val="20"/>
                <w:lang w:eastAsia="en-AU"/>
              </w:rPr>
              <w:t xml:space="preserve">elfare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Education </w:t>
            </w:r>
            <w:r w:rsidR="00C22B23">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Professional </w:t>
            </w:r>
            <w:r w:rsidR="00C22B23">
              <w:rPr>
                <w:rFonts w:ascii="MS Sans Serif" w:hAnsi="MS Sans Serif"/>
                <w:sz w:val="20"/>
                <w:szCs w:val="20"/>
                <w:lang w:eastAsia="en-AU"/>
              </w:rPr>
              <w:t>S</w:t>
            </w:r>
            <w:r w:rsidRPr="00454FD9">
              <w:rPr>
                <w:rFonts w:ascii="MS Sans Serif" w:hAnsi="MS Sans Serif"/>
                <w:sz w:val="20"/>
                <w:szCs w:val="20"/>
                <w:lang w:eastAsia="en-AU"/>
              </w:rPr>
              <w:t xml:space="preserve">ervices </w:t>
            </w:r>
            <w:r w:rsidR="00C22B23">
              <w:rPr>
                <w:rFonts w:ascii="MS Sans Serif" w:hAnsi="MS Sans Serif"/>
                <w:sz w:val="20"/>
                <w:szCs w:val="20"/>
                <w:lang w:eastAsia="en-AU"/>
              </w:rPr>
              <w:t>M</w:t>
            </w:r>
            <w:r w:rsidRPr="00454FD9">
              <w:rPr>
                <w:rFonts w:ascii="MS Sans Serif" w:hAnsi="MS Sans Serif"/>
                <w:sz w:val="20"/>
                <w:szCs w:val="20"/>
                <w:lang w:eastAsia="en-AU"/>
              </w:rPr>
              <w:t xml:space="preserve">anagers </w:t>
            </w:r>
            <w:r w:rsidR="00C22B23">
              <w:rPr>
                <w:rFonts w:ascii="MS Sans Serif" w:hAnsi="MS Sans Serif"/>
                <w:sz w:val="20"/>
                <w:szCs w:val="20"/>
                <w:lang w:eastAsia="en-AU"/>
              </w:rPr>
              <w:t>N</w:t>
            </w:r>
            <w:r w:rsidRPr="00454FD9">
              <w:rPr>
                <w:rFonts w:ascii="MS Sans Serif" w:hAnsi="MS Sans Serif"/>
                <w:sz w:val="20"/>
                <w:szCs w:val="20"/>
                <w:lang w:eastAsia="en-AU"/>
              </w:rPr>
              <w:t xml:space="preserve">ot </w:t>
            </w:r>
            <w:r w:rsidR="00C22B2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C22B23">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Services </w:t>
            </w:r>
            <w:r w:rsidR="00C22B23">
              <w:rPr>
                <w:rFonts w:ascii="MS Sans Serif" w:hAnsi="MS Sans Serif"/>
                <w:sz w:val="20"/>
                <w:szCs w:val="20"/>
                <w:lang w:eastAsia="en-AU"/>
              </w:rPr>
              <w:t>M</w:t>
            </w:r>
            <w:r w:rsidRPr="00454FD9">
              <w:rPr>
                <w:rFonts w:ascii="MS Sans Serif" w:hAnsi="MS Sans Serif"/>
                <w:sz w:val="20"/>
                <w:szCs w:val="20"/>
                <w:lang w:eastAsia="en-AU"/>
              </w:rPr>
              <w:t xml:space="preserve">anagers </w:t>
            </w:r>
            <w:r w:rsidR="00C22B23">
              <w:rPr>
                <w:rFonts w:ascii="MS Sans Serif" w:hAnsi="MS Sans Serif"/>
                <w:sz w:val="20"/>
                <w:szCs w:val="20"/>
                <w:lang w:eastAsia="en-AU"/>
              </w:rPr>
              <w:t>N</w:t>
            </w:r>
            <w:r w:rsidRPr="00454FD9">
              <w:rPr>
                <w:rFonts w:ascii="MS Sans Serif" w:hAnsi="MS Sans Serif"/>
                <w:sz w:val="20"/>
                <w:szCs w:val="20"/>
                <w:lang w:eastAsia="en-AU"/>
              </w:rPr>
              <w:t xml:space="preserve">ot </w:t>
            </w:r>
            <w:r w:rsidR="00C22B2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C22B2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Film, </w:t>
            </w:r>
            <w:r w:rsidR="00C22B23">
              <w:rPr>
                <w:rFonts w:ascii="MS Sans Serif" w:hAnsi="MS Sans Serif"/>
                <w:sz w:val="20"/>
                <w:szCs w:val="20"/>
                <w:lang w:eastAsia="en-AU"/>
              </w:rPr>
              <w:t>S</w:t>
            </w:r>
            <w:r w:rsidRPr="00454FD9">
              <w:rPr>
                <w:rFonts w:ascii="MS Sans Serif" w:hAnsi="MS Sans Serif"/>
                <w:sz w:val="20"/>
                <w:szCs w:val="20"/>
                <w:lang w:eastAsia="en-AU"/>
              </w:rPr>
              <w:t xml:space="preserve">tage and </w:t>
            </w:r>
            <w:r w:rsidR="00C22B23">
              <w:rPr>
                <w:rFonts w:ascii="MS Sans Serif" w:hAnsi="MS Sans Serif"/>
                <w:sz w:val="20"/>
                <w:szCs w:val="20"/>
                <w:lang w:eastAsia="en-AU"/>
              </w:rPr>
              <w:t>R</w:t>
            </w:r>
            <w:r w:rsidRPr="00454FD9">
              <w:rPr>
                <w:rFonts w:ascii="MS Sans Serif" w:hAnsi="MS Sans Serif"/>
                <w:sz w:val="20"/>
                <w:szCs w:val="20"/>
                <w:lang w:eastAsia="en-AU"/>
              </w:rPr>
              <w:t xml:space="preserve">elated </w:t>
            </w:r>
            <w:r w:rsidR="00C22B23">
              <w:rPr>
                <w:rFonts w:ascii="MS Sans Serif" w:hAnsi="MS Sans Serif"/>
                <w:sz w:val="20"/>
                <w:szCs w:val="20"/>
                <w:lang w:eastAsia="en-AU"/>
              </w:rPr>
              <w:t>D</w:t>
            </w:r>
            <w:r w:rsidRPr="00454FD9">
              <w:rPr>
                <w:rFonts w:ascii="MS Sans Serif" w:hAnsi="MS Sans Serif"/>
                <w:sz w:val="20"/>
                <w:szCs w:val="20"/>
                <w:lang w:eastAsia="en-AU"/>
              </w:rPr>
              <w:t xml:space="preserve">irectors and </w:t>
            </w:r>
            <w:r w:rsidR="00C22B23">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C22B23">
              <w:rPr>
                <w:rFonts w:ascii="MS Sans Serif" w:hAnsi="MS Sans Serif"/>
                <w:sz w:val="20"/>
                <w:szCs w:val="20"/>
                <w:lang w:eastAsia="en-AU"/>
              </w:rPr>
              <w:t>A</w:t>
            </w:r>
            <w:r w:rsidRPr="00454FD9">
              <w:rPr>
                <w:rFonts w:ascii="MS Sans Serif" w:hAnsi="MS Sans Serif"/>
                <w:sz w:val="20"/>
                <w:szCs w:val="20"/>
                <w:lang w:eastAsia="en-AU"/>
              </w:rPr>
              <w:t xml:space="preserve">rtistic and </w:t>
            </w:r>
            <w:r w:rsidR="00C22B23">
              <w:rPr>
                <w:rFonts w:ascii="MS Sans Serif" w:hAnsi="MS Sans Serif"/>
                <w:sz w:val="20"/>
                <w:szCs w:val="20"/>
                <w:lang w:eastAsia="en-AU"/>
              </w:rPr>
              <w:t>C</w:t>
            </w:r>
            <w:r w:rsidRPr="00454FD9">
              <w:rPr>
                <w:rFonts w:ascii="MS Sans Serif" w:hAnsi="MS Sans Serif"/>
                <w:sz w:val="20"/>
                <w:szCs w:val="20"/>
                <w:lang w:eastAsia="en-AU"/>
              </w:rPr>
              <w:t xml:space="preserve">ultural </w:t>
            </w:r>
            <w:r w:rsidR="00C22B23">
              <w:rPr>
                <w:rFonts w:ascii="MS Sans Serif" w:hAnsi="MS Sans Serif"/>
                <w:sz w:val="20"/>
                <w:szCs w:val="20"/>
                <w:lang w:eastAsia="en-AU"/>
              </w:rPr>
              <w:t>A</w:t>
            </w:r>
            <w:r w:rsidRPr="00454FD9">
              <w:rPr>
                <w:rFonts w:ascii="MS Sans Serif" w:hAnsi="MS Sans Serif"/>
                <w:sz w:val="20"/>
                <w:szCs w:val="20"/>
                <w:lang w:eastAsia="en-AU"/>
              </w:rPr>
              <w:t xml:space="preserve">ssociate </w:t>
            </w:r>
            <w:r w:rsidR="000B786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Stage managers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Finance and </w:t>
            </w:r>
            <w:r w:rsidR="00DC37AE">
              <w:rPr>
                <w:rFonts w:ascii="MS Sans Serif" w:hAnsi="MS Sans Serif"/>
                <w:b/>
                <w:sz w:val="20"/>
                <w:szCs w:val="20"/>
                <w:lang w:eastAsia="en-AU"/>
              </w:rPr>
              <w:t>A</w:t>
            </w:r>
            <w:r w:rsidRPr="00454FD9">
              <w:rPr>
                <w:rFonts w:ascii="MS Sans Serif" w:hAnsi="MS Sans Serif"/>
                <w:b/>
                <w:sz w:val="20"/>
                <w:szCs w:val="20"/>
                <w:lang w:eastAsia="en-AU"/>
              </w:rPr>
              <w:t xml:space="preserve">dministration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Arial" w:hAnsi="Arial" w:cs="Arial"/>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0B7861">
              <w:rPr>
                <w:rFonts w:ascii="MS Sans Serif" w:hAnsi="MS Sans Serif"/>
                <w:sz w:val="20"/>
                <w:szCs w:val="20"/>
                <w:lang w:eastAsia="en-AU"/>
              </w:rPr>
              <w:t>S</w:t>
            </w:r>
            <w:r w:rsidRPr="00454FD9">
              <w:rPr>
                <w:rFonts w:ascii="MS Sans Serif" w:hAnsi="MS Sans Serif"/>
                <w:sz w:val="20"/>
                <w:szCs w:val="20"/>
                <w:lang w:eastAsia="en-AU"/>
              </w:rPr>
              <w:t xml:space="preserve">ervices and </w:t>
            </w:r>
            <w:r w:rsidR="000B7861">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0B7861">
              <w:rPr>
                <w:rFonts w:ascii="MS Sans Serif" w:hAnsi="MS Sans Serif"/>
                <w:sz w:val="20"/>
                <w:szCs w:val="20"/>
                <w:lang w:eastAsia="en-AU"/>
              </w:rPr>
              <w:t>M</w:t>
            </w:r>
            <w:r w:rsidRPr="00454FD9">
              <w:rPr>
                <w:rFonts w:ascii="MS Sans Serif" w:hAnsi="MS Sans Serif"/>
                <w:sz w:val="20"/>
                <w:szCs w:val="20"/>
                <w:lang w:eastAsia="en-AU"/>
              </w:rPr>
              <w:t xml:space="preserve">anagers </w:t>
            </w:r>
            <w:r w:rsidR="000B7861">
              <w:rPr>
                <w:rFonts w:ascii="MS Sans Serif" w:hAnsi="MS Sans Serif"/>
                <w:sz w:val="20"/>
                <w:szCs w:val="20"/>
                <w:lang w:eastAsia="en-AU"/>
              </w:rPr>
              <w:t>N</w:t>
            </w:r>
            <w:r w:rsidRPr="00454FD9">
              <w:rPr>
                <w:rFonts w:ascii="MS Sans Serif" w:hAnsi="MS Sans Serif"/>
                <w:sz w:val="20"/>
                <w:szCs w:val="20"/>
                <w:lang w:eastAsia="en-AU"/>
              </w:rPr>
              <w:t xml:space="preserve">ot </w:t>
            </w:r>
            <w:r w:rsidR="000B786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0B786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Administration department managers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Personnel and </w:t>
            </w:r>
            <w:r w:rsidR="00DC37AE">
              <w:rPr>
                <w:rFonts w:ascii="MS Sans Serif" w:hAnsi="MS Sans Serif"/>
                <w:b/>
                <w:sz w:val="20"/>
                <w:szCs w:val="20"/>
                <w:lang w:eastAsia="en-AU"/>
              </w:rPr>
              <w:t>I</w:t>
            </w:r>
            <w:r w:rsidRPr="00454FD9">
              <w:rPr>
                <w:rFonts w:ascii="MS Sans Serif" w:hAnsi="MS Sans Serif"/>
                <w:b/>
                <w:sz w:val="20"/>
                <w:szCs w:val="20"/>
                <w:lang w:eastAsia="en-AU"/>
              </w:rPr>
              <w:t xml:space="preserve">ndustrial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Human </w:t>
            </w:r>
            <w:r w:rsidR="000B7861">
              <w:rPr>
                <w:rFonts w:ascii="MS Sans Serif" w:hAnsi="MS Sans Serif"/>
                <w:sz w:val="20"/>
                <w:szCs w:val="20"/>
                <w:lang w:eastAsia="en-AU"/>
              </w:rPr>
              <w:t>R</w:t>
            </w:r>
            <w:r w:rsidRPr="00454FD9">
              <w:rPr>
                <w:rFonts w:ascii="MS Sans Serif" w:hAnsi="MS Sans Serif"/>
                <w:sz w:val="20"/>
                <w:szCs w:val="20"/>
                <w:lang w:eastAsia="en-AU"/>
              </w:rPr>
              <w:t xml:space="preserve">esource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Sales and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arketing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Sales and </w:t>
            </w:r>
            <w:r w:rsidR="000B7861">
              <w:rPr>
                <w:rFonts w:ascii="MS Sans Serif" w:hAnsi="MS Sans Serif"/>
                <w:sz w:val="20"/>
                <w:szCs w:val="20"/>
                <w:lang w:eastAsia="en-AU"/>
              </w:rPr>
              <w:t>M</w:t>
            </w:r>
            <w:r w:rsidRPr="00454FD9">
              <w:rPr>
                <w:rFonts w:ascii="MS Sans Serif" w:hAnsi="MS Sans Serif"/>
                <w:sz w:val="20"/>
                <w:szCs w:val="20"/>
                <w:lang w:eastAsia="en-AU"/>
              </w:rPr>
              <w:t xml:space="preserve">arketing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Advertising and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ublic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elations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Advertising and </w:t>
            </w:r>
            <w:r w:rsidR="000B7861">
              <w:rPr>
                <w:rFonts w:ascii="MS Sans Serif" w:hAnsi="MS Sans Serif"/>
                <w:sz w:val="20"/>
                <w:szCs w:val="20"/>
                <w:lang w:eastAsia="en-AU"/>
              </w:rPr>
              <w:t>P</w:t>
            </w:r>
            <w:r w:rsidRPr="00454FD9">
              <w:rPr>
                <w:rFonts w:ascii="MS Sans Serif" w:hAnsi="MS Sans Serif"/>
                <w:sz w:val="20"/>
                <w:szCs w:val="20"/>
                <w:lang w:eastAsia="en-AU"/>
              </w:rPr>
              <w:t xml:space="preserve">ublic </w:t>
            </w:r>
            <w:r w:rsidR="000B7861">
              <w:rPr>
                <w:rFonts w:ascii="MS Sans Serif" w:hAnsi="MS Sans Serif"/>
                <w:sz w:val="20"/>
                <w:szCs w:val="20"/>
                <w:lang w:eastAsia="en-AU"/>
              </w:rPr>
              <w:t>R</w:t>
            </w:r>
            <w:r w:rsidRPr="00454FD9">
              <w:rPr>
                <w:rFonts w:ascii="MS Sans Serif" w:hAnsi="MS Sans Serif"/>
                <w:sz w:val="20"/>
                <w:szCs w:val="20"/>
                <w:lang w:eastAsia="en-AU"/>
              </w:rPr>
              <w:t xml:space="preserve">elations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Supply and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istribution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Supply, </w:t>
            </w:r>
            <w:r w:rsidR="000B7861">
              <w:rPr>
                <w:rFonts w:ascii="MS Sans Serif" w:hAnsi="MS Sans Serif"/>
                <w:sz w:val="20"/>
                <w:szCs w:val="20"/>
                <w:lang w:eastAsia="en-AU"/>
              </w:rPr>
              <w:t>D</w:t>
            </w:r>
            <w:r w:rsidRPr="00454FD9">
              <w:rPr>
                <w:rFonts w:ascii="MS Sans Serif" w:hAnsi="MS Sans Serif"/>
                <w:sz w:val="20"/>
                <w:szCs w:val="20"/>
                <w:lang w:eastAsia="en-AU"/>
              </w:rPr>
              <w:t xml:space="preserve">istribution and </w:t>
            </w:r>
            <w:r w:rsidR="000B7861">
              <w:rPr>
                <w:rFonts w:ascii="MS Sans Serif" w:hAnsi="MS Sans Serif"/>
                <w:sz w:val="20"/>
                <w:szCs w:val="20"/>
                <w:lang w:eastAsia="en-AU"/>
              </w:rPr>
              <w:t>R</w:t>
            </w:r>
            <w:r w:rsidRPr="00454FD9">
              <w:rPr>
                <w:rFonts w:ascii="MS Sans Serif" w:hAnsi="MS Sans Serif"/>
                <w:sz w:val="20"/>
                <w:szCs w:val="20"/>
                <w:lang w:eastAsia="en-AU"/>
              </w:rPr>
              <w:t xml:space="preserve">elated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Computing </w:t>
            </w:r>
            <w:r w:rsidR="00DC37AE">
              <w:rPr>
                <w:rFonts w:ascii="MS Sans Serif" w:hAnsi="MS Sans Serif"/>
                <w:b/>
                <w:sz w:val="20"/>
                <w:szCs w:val="20"/>
                <w:lang w:eastAsia="en-AU"/>
              </w:rPr>
              <w:t>S</w:t>
            </w:r>
            <w:r w:rsidRPr="00454FD9">
              <w:rPr>
                <w:rFonts w:ascii="MS Sans Serif" w:hAnsi="MS Sans Serif"/>
                <w:b/>
                <w:sz w:val="20"/>
                <w:szCs w:val="20"/>
                <w:lang w:eastAsia="en-AU"/>
              </w:rPr>
              <w:t xml:space="preserve">ervices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0B786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0B786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0B7861">
              <w:rPr>
                <w:rFonts w:ascii="MS Sans Serif" w:hAnsi="MS Sans Serif"/>
                <w:sz w:val="20"/>
                <w:szCs w:val="20"/>
                <w:lang w:eastAsia="en-AU"/>
              </w:rPr>
              <w:t>S</w:t>
            </w:r>
            <w:r w:rsidRPr="00454FD9">
              <w:rPr>
                <w:rFonts w:ascii="MS Sans Serif" w:hAnsi="MS Sans Serif"/>
                <w:sz w:val="20"/>
                <w:szCs w:val="20"/>
                <w:lang w:eastAsia="en-AU"/>
              </w:rPr>
              <w:t>ervice</w:t>
            </w:r>
            <w:r w:rsidR="000B7861">
              <w:rPr>
                <w:rFonts w:ascii="MS Sans Serif" w:hAnsi="MS Sans Serif"/>
                <w:sz w:val="20"/>
                <w:szCs w:val="20"/>
                <w:lang w:eastAsia="en-AU"/>
              </w:rPr>
              <w:t>s</w:t>
            </w:r>
            <w:r w:rsidRPr="00454FD9">
              <w:rPr>
                <w:rFonts w:ascii="MS Sans Serif" w:hAnsi="MS Sans Serif"/>
                <w:sz w:val="20"/>
                <w:szCs w:val="20"/>
                <w:lang w:eastAsia="en-AU"/>
              </w:rPr>
              <w:t xml:space="preserv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Research and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evelopment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anagers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Research and </w:t>
            </w:r>
            <w:r w:rsidR="000B7861">
              <w:rPr>
                <w:rFonts w:ascii="MS Sans Serif" w:hAnsi="MS Sans Serif"/>
                <w:sz w:val="20"/>
                <w:szCs w:val="20"/>
                <w:lang w:eastAsia="en-AU"/>
              </w:rPr>
              <w:t>D</w:t>
            </w:r>
            <w:r w:rsidRPr="00454FD9">
              <w:rPr>
                <w:rFonts w:ascii="MS Sans Serif" w:hAnsi="MS Sans Serif"/>
                <w:sz w:val="20"/>
                <w:szCs w:val="20"/>
                <w:lang w:eastAsia="en-AU"/>
              </w:rPr>
              <w:t xml:space="preserve">evelopment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127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Other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epartment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1239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Policy and </w:t>
            </w:r>
            <w:r w:rsidR="000B7861">
              <w:rPr>
                <w:rFonts w:ascii="MS Sans Serif" w:hAnsi="MS Sans Serif"/>
                <w:sz w:val="20"/>
                <w:szCs w:val="20"/>
                <w:lang w:eastAsia="en-AU"/>
              </w:rPr>
              <w:t>P</w:t>
            </w:r>
            <w:r w:rsidRPr="00454FD9">
              <w:rPr>
                <w:rFonts w:ascii="MS Sans Serif" w:hAnsi="MS Sans Serif"/>
                <w:sz w:val="20"/>
                <w:szCs w:val="20"/>
                <w:lang w:eastAsia="en-AU"/>
              </w:rPr>
              <w:t xml:space="preserve">lanning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Managers of planning and policy departments in establishments other than those in public administration, compulsory social security, education, health, social work, extraterritorial organizations and bodies, and recreational, cultural and sporting activities (as defined in ISIC </w:t>
            </w:r>
            <w:r w:rsidRPr="00DC37AE">
              <w:rPr>
                <w:rFonts w:ascii="MS Sans Serif" w:hAnsi="MS Sans Serif"/>
                <w:sz w:val="20"/>
                <w:szCs w:val="20"/>
                <w:lang w:eastAsia="en-AU"/>
              </w:rPr>
              <w:t>Rev</w:t>
            </w:r>
            <w:r w:rsidR="000B7861" w:rsidRPr="00DC37AE">
              <w:rPr>
                <w:rFonts w:ascii="MS Sans Serif" w:hAnsi="MS Sans Serif"/>
                <w:sz w:val="20"/>
                <w:szCs w:val="20"/>
                <w:lang w:eastAsia="en-AU"/>
              </w:rPr>
              <w:t>.</w:t>
            </w:r>
            <w:r w:rsidRPr="00454FD9">
              <w:rPr>
                <w:rFonts w:ascii="MS Sans Serif" w:hAnsi="MS Sans Serif"/>
                <w:sz w:val="20"/>
                <w:szCs w:val="20"/>
                <w:lang w:eastAsia="en-AU"/>
              </w:rPr>
              <w:t xml:space="preserve"> </w:t>
            </w:r>
            <w:r w:rsidRPr="00454FD9">
              <w:rPr>
                <w:rFonts w:ascii="MS Sans Serif" w:hAnsi="MS Sans Serif"/>
                <w:sz w:val="20"/>
                <w:szCs w:val="20"/>
                <w:lang w:eastAsia="en-AU"/>
              </w:rPr>
              <w:lastRenderedPageBreak/>
              <w:t>3).</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lastRenderedPageBreak/>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A</w:t>
            </w:r>
            <w:r w:rsidRPr="00454FD9">
              <w:rPr>
                <w:rFonts w:ascii="MS Sans Serif" w:hAnsi="MS Sans Serif"/>
                <w:b/>
                <w:sz w:val="20"/>
                <w:szCs w:val="20"/>
                <w:lang w:eastAsia="en-AU"/>
              </w:rPr>
              <w:t xml:space="preserve">griculture, </w:t>
            </w:r>
            <w:r w:rsidR="00DC37AE">
              <w:rPr>
                <w:rFonts w:ascii="MS Sans Serif" w:hAnsi="MS Sans Serif"/>
                <w:b/>
                <w:sz w:val="20"/>
                <w:szCs w:val="20"/>
                <w:lang w:eastAsia="en-AU"/>
              </w:rPr>
              <w:t>H</w:t>
            </w:r>
            <w:r w:rsidRPr="00454FD9">
              <w:rPr>
                <w:rFonts w:ascii="MS Sans Serif" w:hAnsi="MS Sans Serif"/>
                <w:b/>
                <w:sz w:val="20"/>
                <w:szCs w:val="20"/>
                <w:lang w:eastAsia="en-AU"/>
              </w:rPr>
              <w:t xml:space="preserve">unting, </w:t>
            </w:r>
            <w:r w:rsidR="00DC37AE">
              <w:rPr>
                <w:rFonts w:ascii="MS Sans Serif" w:hAnsi="MS Sans Serif"/>
                <w:b/>
                <w:sz w:val="20"/>
                <w:szCs w:val="20"/>
                <w:lang w:eastAsia="en-AU"/>
              </w:rPr>
              <w:t>F</w:t>
            </w:r>
            <w:r w:rsidRPr="00454FD9">
              <w:rPr>
                <w:rFonts w:ascii="MS Sans Serif" w:hAnsi="MS Sans Serif"/>
                <w:b/>
                <w:sz w:val="20"/>
                <w:szCs w:val="20"/>
                <w:lang w:eastAsia="en-AU"/>
              </w:rPr>
              <w:t xml:space="preserve">orestry and </w:t>
            </w:r>
            <w:r w:rsidR="00DC37AE">
              <w:rPr>
                <w:rFonts w:ascii="MS Sans Serif" w:hAnsi="MS Sans Serif"/>
                <w:b/>
                <w:sz w:val="20"/>
                <w:szCs w:val="20"/>
                <w:lang w:eastAsia="en-AU"/>
              </w:rPr>
              <w:t>F</w:t>
            </w:r>
            <w:r w:rsidRPr="00454FD9">
              <w:rPr>
                <w:rFonts w:ascii="MS Sans Serif" w:hAnsi="MS Sans Serif"/>
                <w:b/>
                <w:sz w:val="20"/>
                <w:szCs w:val="20"/>
                <w:lang w:eastAsia="en-AU"/>
              </w:rPr>
              <w:t>ishing</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Field </w:t>
            </w:r>
            <w:r w:rsidR="000B7861">
              <w:rPr>
                <w:rFonts w:ascii="MS Sans Serif" w:hAnsi="MS Sans Serif"/>
                <w:sz w:val="20"/>
                <w:szCs w:val="20"/>
                <w:lang w:eastAsia="en-AU"/>
              </w:rPr>
              <w:t>C</w:t>
            </w:r>
            <w:r w:rsidRPr="00454FD9">
              <w:rPr>
                <w:rFonts w:ascii="MS Sans Serif" w:hAnsi="MS Sans Serif"/>
                <w:sz w:val="20"/>
                <w:szCs w:val="20"/>
                <w:lang w:eastAsia="en-AU"/>
              </w:rPr>
              <w:t xml:space="preserve">rop and </w:t>
            </w:r>
            <w:r w:rsidR="000B7861">
              <w:rPr>
                <w:rFonts w:ascii="MS Sans Serif" w:hAnsi="MS Sans Serif"/>
                <w:sz w:val="20"/>
                <w:szCs w:val="20"/>
                <w:lang w:eastAsia="en-AU"/>
              </w:rPr>
              <w:t>V</w:t>
            </w:r>
            <w:r w:rsidRPr="00454FD9">
              <w:rPr>
                <w:rFonts w:ascii="MS Sans Serif" w:hAnsi="MS Sans Serif"/>
                <w:sz w:val="20"/>
                <w:szCs w:val="20"/>
                <w:lang w:eastAsia="en-AU"/>
              </w:rPr>
              <w:t xml:space="preserve">egetable </w:t>
            </w:r>
            <w:r w:rsidR="000B7861">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Tree and </w:t>
            </w:r>
            <w:r w:rsidR="000B7861">
              <w:rPr>
                <w:rFonts w:ascii="MS Sans Serif" w:hAnsi="MS Sans Serif"/>
                <w:sz w:val="20"/>
                <w:szCs w:val="20"/>
                <w:lang w:eastAsia="en-AU"/>
              </w:rPr>
              <w:t>S</w:t>
            </w:r>
            <w:r w:rsidRPr="00454FD9">
              <w:rPr>
                <w:rFonts w:ascii="MS Sans Serif" w:hAnsi="MS Sans Serif"/>
                <w:sz w:val="20"/>
                <w:szCs w:val="20"/>
                <w:lang w:eastAsia="en-AU"/>
              </w:rPr>
              <w:t xml:space="preserve">hrub </w:t>
            </w:r>
            <w:r w:rsidR="000B7861">
              <w:rPr>
                <w:rFonts w:ascii="MS Sans Serif" w:hAnsi="MS Sans Serif"/>
                <w:sz w:val="20"/>
                <w:szCs w:val="20"/>
                <w:lang w:eastAsia="en-AU"/>
              </w:rPr>
              <w:t>C</w:t>
            </w:r>
            <w:r w:rsidRPr="00454FD9">
              <w:rPr>
                <w:rFonts w:ascii="MS Sans Serif" w:hAnsi="MS Sans Serif"/>
                <w:sz w:val="20"/>
                <w:szCs w:val="20"/>
                <w:lang w:eastAsia="en-AU"/>
              </w:rPr>
              <w:t xml:space="preserve">rop </w:t>
            </w:r>
            <w:r w:rsidR="000B7861">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Gardeners</w:t>
            </w:r>
            <w:r w:rsidR="000B7861">
              <w:rPr>
                <w:rFonts w:ascii="MS Sans Serif" w:hAnsi="MS Sans Serif"/>
                <w:sz w:val="20"/>
                <w:szCs w:val="20"/>
                <w:lang w:eastAsia="en-AU"/>
              </w:rPr>
              <w:t>;</w:t>
            </w:r>
            <w:r w:rsidRPr="00454FD9">
              <w:rPr>
                <w:rFonts w:ascii="MS Sans Serif" w:hAnsi="MS Sans Serif"/>
                <w:sz w:val="20"/>
                <w:szCs w:val="20"/>
                <w:lang w:eastAsia="en-AU"/>
              </w:rPr>
              <w:t xml:space="preserve"> </w:t>
            </w:r>
            <w:r w:rsidR="000B7861">
              <w:rPr>
                <w:rFonts w:ascii="MS Sans Serif" w:hAnsi="MS Sans Serif"/>
                <w:sz w:val="20"/>
                <w:szCs w:val="20"/>
                <w:lang w:eastAsia="en-AU"/>
              </w:rPr>
              <w:t>H</w:t>
            </w:r>
            <w:r w:rsidRPr="00454FD9">
              <w:rPr>
                <w:rFonts w:ascii="MS Sans Serif" w:hAnsi="MS Sans Serif"/>
                <w:sz w:val="20"/>
                <w:szCs w:val="20"/>
                <w:lang w:eastAsia="en-AU"/>
              </w:rPr>
              <w:t xml:space="preserve">orticultural and </w:t>
            </w:r>
            <w:r w:rsidR="000B7861">
              <w:rPr>
                <w:rFonts w:ascii="MS Sans Serif" w:hAnsi="MS Sans Serif"/>
                <w:sz w:val="20"/>
                <w:szCs w:val="20"/>
                <w:lang w:eastAsia="en-AU"/>
              </w:rPr>
              <w:t>N</w:t>
            </w:r>
            <w:r w:rsidRPr="00454FD9">
              <w:rPr>
                <w:rFonts w:ascii="MS Sans Serif" w:hAnsi="MS Sans Serif"/>
                <w:sz w:val="20"/>
                <w:szCs w:val="20"/>
                <w:lang w:eastAsia="en-AU"/>
              </w:rPr>
              <w:t xml:space="preserve">ursery </w:t>
            </w:r>
            <w:r w:rsidR="000B7861">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Mixed </w:t>
            </w:r>
            <w:r w:rsidR="000B7861">
              <w:rPr>
                <w:rFonts w:ascii="MS Sans Serif" w:hAnsi="MS Sans Serif"/>
                <w:sz w:val="20"/>
                <w:szCs w:val="20"/>
                <w:lang w:eastAsia="en-AU"/>
              </w:rPr>
              <w:t>C</w:t>
            </w:r>
            <w:r w:rsidRPr="00454FD9">
              <w:rPr>
                <w:rFonts w:ascii="MS Sans Serif" w:hAnsi="MS Sans Serif"/>
                <w:sz w:val="20"/>
                <w:szCs w:val="20"/>
                <w:lang w:eastAsia="en-AU"/>
              </w:rPr>
              <w:t xml:space="preserve">rop </w:t>
            </w:r>
            <w:r w:rsidR="000B7861">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Livestock and </w:t>
            </w:r>
            <w:r w:rsidR="000B7861">
              <w:rPr>
                <w:rFonts w:ascii="MS Sans Serif" w:hAnsi="MS Sans Serif"/>
                <w:sz w:val="20"/>
                <w:szCs w:val="20"/>
                <w:lang w:eastAsia="en-AU"/>
              </w:rPr>
              <w:t>D</w:t>
            </w:r>
            <w:r w:rsidRPr="00454FD9">
              <w:rPr>
                <w:rFonts w:ascii="MS Sans Serif" w:hAnsi="MS Sans Serif"/>
                <w:sz w:val="20"/>
                <w:szCs w:val="20"/>
                <w:lang w:eastAsia="en-AU"/>
              </w:rPr>
              <w:t xml:space="preserve">airy </w:t>
            </w:r>
            <w:r w:rsidR="000B7861">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Poultry </w:t>
            </w:r>
            <w:r w:rsidR="000B7861">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Mixed </w:t>
            </w:r>
            <w:r w:rsidR="000B7861">
              <w:rPr>
                <w:rFonts w:ascii="MS Sans Serif" w:hAnsi="MS Sans Serif"/>
                <w:sz w:val="20"/>
                <w:szCs w:val="20"/>
                <w:lang w:eastAsia="en-AU"/>
              </w:rPr>
              <w:t>C</w:t>
            </w:r>
            <w:r w:rsidRPr="00454FD9">
              <w:rPr>
                <w:rFonts w:ascii="MS Sans Serif" w:hAnsi="MS Sans Serif"/>
                <w:sz w:val="20"/>
                <w:szCs w:val="20"/>
                <w:lang w:eastAsia="en-AU"/>
              </w:rPr>
              <w:t xml:space="preserve">rop and </w:t>
            </w:r>
            <w:r w:rsidR="000B7861">
              <w:rPr>
                <w:rFonts w:ascii="MS Sans Serif" w:hAnsi="MS Sans Serif"/>
                <w:sz w:val="20"/>
                <w:szCs w:val="20"/>
                <w:lang w:eastAsia="en-AU"/>
              </w:rPr>
              <w:t>A</w:t>
            </w:r>
            <w:r w:rsidRPr="00454FD9">
              <w:rPr>
                <w:rFonts w:ascii="MS Sans Serif" w:hAnsi="MS Sans Serif"/>
                <w:sz w:val="20"/>
                <w:szCs w:val="20"/>
                <w:lang w:eastAsia="en-AU"/>
              </w:rPr>
              <w:t xml:space="preserve">nimal </w:t>
            </w:r>
            <w:r w:rsidR="000B7861">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Forestry and </w:t>
            </w:r>
            <w:r w:rsidR="000B7861">
              <w:rPr>
                <w:rFonts w:ascii="MS Sans Serif" w:hAnsi="MS Sans Serif"/>
                <w:sz w:val="20"/>
                <w:szCs w:val="20"/>
                <w:lang w:eastAsia="en-AU"/>
              </w:rPr>
              <w:t>R</w:t>
            </w:r>
            <w:r w:rsidRPr="00454FD9">
              <w:rPr>
                <w:rFonts w:ascii="MS Sans Serif" w:hAnsi="MS Sans Serif"/>
                <w:sz w:val="20"/>
                <w:szCs w:val="20"/>
                <w:lang w:eastAsia="en-AU"/>
              </w:rPr>
              <w:t xml:space="preserve">elated </w:t>
            </w:r>
            <w:r w:rsidR="000B786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Aquaculture </w:t>
            </w:r>
            <w:r w:rsidR="000B786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Inland and </w:t>
            </w:r>
            <w:r w:rsidR="000B7861">
              <w:rPr>
                <w:rFonts w:ascii="MS Sans Serif" w:hAnsi="MS Sans Serif"/>
                <w:sz w:val="20"/>
                <w:szCs w:val="20"/>
                <w:lang w:eastAsia="en-AU"/>
              </w:rPr>
              <w:t>C</w:t>
            </w:r>
            <w:r w:rsidRPr="00454FD9">
              <w:rPr>
                <w:rFonts w:ascii="MS Sans Serif" w:hAnsi="MS Sans Serif"/>
                <w:sz w:val="20"/>
                <w:szCs w:val="20"/>
                <w:lang w:eastAsia="en-AU"/>
              </w:rPr>
              <w:t xml:space="preserve">oastal </w:t>
            </w:r>
            <w:r w:rsidR="000B7861">
              <w:rPr>
                <w:rFonts w:ascii="MS Sans Serif" w:hAnsi="MS Sans Serif"/>
                <w:sz w:val="20"/>
                <w:szCs w:val="20"/>
                <w:lang w:eastAsia="en-AU"/>
              </w:rPr>
              <w:t>W</w:t>
            </w:r>
            <w:r w:rsidRPr="00454FD9">
              <w:rPr>
                <w:rFonts w:ascii="MS Sans Serif" w:hAnsi="MS Sans Serif"/>
                <w:sz w:val="20"/>
                <w:szCs w:val="20"/>
                <w:lang w:eastAsia="en-AU"/>
              </w:rPr>
              <w:t xml:space="preserve">aters </w:t>
            </w:r>
            <w:r w:rsidR="000B7861">
              <w:rPr>
                <w:rFonts w:ascii="MS Sans Serif" w:hAnsi="MS Sans Serif"/>
                <w:sz w:val="20"/>
                <w:szCs w:val="20"/>
                <w:lang w:eastAsia="en-AU"/>
              </w:rPr>
              <w:t>F</w:t>
            </w:r>
            <w:r w:rsidRPr="00454FD9">
              <w:rPr>
                <w:rFonts w:ascii="MS Sans Serif" w:hAnsi="MS Sans Serif"/>
                <w:sz w:val="20"/>
                <w:szCs w:val="20"/>
                <w:lang w:eastAsia="en-AU"/>
              </w:rPr>
              <w:t xml:space="preserve">ishery </w:t>
            </w:r>
            <w:r w:rsidR="000B786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Deep-sea </w:t>
            </w:r>
            <w:r w:rsidR="000B7861">
              <w:rPr>
                <w:rFonts w:ascii="MS Sans Serif" w:hAnsi="MS Sans Serif"/>
                <w:sz w:val="20"/>
                <w:szCs w:val="20"/>
                <w:lang w:eastAsia="en-AU"/>
              </w:rPr>
              <w:t>F</w:t>
            </w:r>
            <w:r w:rsidRPr="00454FD9">
              <w:rPr>
                <w:rFonts w:ascii="MS Sans Serif" w:hAnsi="MS Sans Serif"/>
                <w:sz w:val="20"/>
                <w:szCs w:val="20"/>
                <w:lang w:eastAsia="en-AU"/>
              </w:rPr>
              <w:t xml:space="preserve">ishery </w:t>
            </w:r>
            <w:r w:rsidR="000B786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M</w:t>
            </w:r>
            <w:r w:rsidRPr="00454FD9">
              <w:rPr>
                <w:rFonts w:ascii="MS Sans Serif" w:hAnsi="MS Sans Serif"/>
                <w:b/>
                <w:sz w:val="20"/>
                <w:szCs w:val="20"/>
                <w:lang w:eastAsia="en-AU"/>
              </w:rPr>
              <w:t>anufacturing</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small mining and quarrying businesses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C</w:t>
            </w:r>
            <w:r w:rsidRPr="00454FD9">
              <w:rPr>
                <w:rFonts w:ascii="MS Sans Serif" w:hAnsi="MS Sans Serif"/>
                <w:b/>
                <w:sz w:val="20"/>
                <w:szCs w:val="20"/>
                <w:lang w:eastAsia="en-AU"/>
              </w:rPr>
              <w:t>onstruction</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Construction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W</w:t>
            </w:r>
            <w:r w:rsidRPr="00454FD9">
              <w:rPr>
                <w:rFonts w:ascii="MS Sans Serif" w:hAnsi="MS Sans Serif"/>
                <w:b/>
                <w:sz w:val="20"/>
                <w:szCs w:val="20"/>
                <w:lang w:eastAsia="en-AU"/>
              </w:rPr>
              <w:t xml:space="preserve">holesale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etail </w:t>
            </w:r>
            <w:r w:rsidR="00DC37AE">
              <w:rPr>
                <w:rFonts w:ascii="MS Sans Serif" w:hAnsi="MS Sans Serif"/>
                <w:b/>
                <w:sz w:val="20"/>
                <w:szCs w:val="20"/>
                <w:lang w:eastAsia="en-AU"/>
              </w:rPr>
              <w:t>T</w:t>
            </w:r>
            <w:r w:rsidRPr="00454FD9">
              <w:rPr>
                <w:rFonts w:ascii="MS Sans Serif" w:hAnsi="MS Sans Serif"/>
                <w:b/>
                <w:sz w:val="20"/>
                <w:szCs w:val="20"/>
                <w:lang w:eastAsia="en-AU"/>
              </w:rPr>
              <w:t>rade</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Retail and </w:t>
            </w:r>
            <w:r w:rsidR="000B7861">
              <w:rPr>
                <w:rFonts w:ascii="MS Sans Serif" w:hAnsi="MS Sans Serif"/>
                <w:sz w:val="20"/>
                <w:szCs w:val="20"/>
                <w:lang w:eastAsia="en-AU"/>
              </w:rPr>
              <w:t>W</w:t>
            </w:r>
            <w:r w:rsidRPr="00454FD9">
              <w:rPr>
                <w:rFonts w:ascii="MS Sans Serif" w:hAnsi="MS Sans Serif"/>
                <w:sz w:val="20"/>
                <w:szCs w:val="20"/>
                <w:lang w:eastAsia="en-AU"/>
              </w:rPr>
              <w:t xml:space="preserve">holesale </w:t>
            </w:r>
            <w:r w:rsidR="000B7861">
              <w:rPr>
                <w:rFonts w:ascii="MS Sans Serif" w:hAnsi="MS Sans Serif"/>
                <w:sz w:val="20"/>
                <w:szCs w:val="20"/>
                <w:lang w:eastAsia="en-AU"/>
              </w:rPr>
              <w:t>T</w:t>
            </w:r>
            <w:r w:rsidRPr="00454FD9">
              <w:rPr>
                <w:rFonts w:ascii="MS Sans Serif" w:hAnsi="MS Sans Serif"/>
                <w:sz w:val="20"/>
                <w:szCs w:val="20"/>
                <w:lang w:eastAsia="en-AU"/>
              </w:rPr>
              <w:t xml:space="preserve">rade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Shopkeepers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of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estaurants and </w:t>
            </w:r>
            <w:r w:rsidR="00DC37AE">
              <w:rPr>
                <w:rFonts w:ascii="MS Sans Serif" w:hAnsi="MS Sans Serif"/>
                <w:b/>
                <w:sz w:val="20"/>
                <w:szCs w:val="20"/>
                <w:lang w:eastAsia="en-AU"/>
              </w:rPr>
              <w:t>H</w:t>
            </w:r>
            <w:r w:rsidRPr="00454FD9">
              <w:rPr>
                <w:rFonts w:ascii="MS Sans Serif" w:hAnsi="MS Sans Serif"/>
                <w:b/>
                <w:sz w:val="20"/>
                <w:szCs w:val="20"/>
                <w:lang w:eastAsia="en-AU"/>
              </w:rPr>
              <w:t>otels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Hotel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Restaurant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ransport, </w:t>
            </w:r>
            <w:r w:rsidR="00DC37AE">
              <w:rPr>
                <w:rFonts w:ascii="MS Sans Serif" w:hAnsi="MS Sans Serif"/>
                <w:b/>
                <w:sz w:val="20"/>
                <w:szCs w:val="20"/>
                <w:lang w:eastAsia="en-AU"/>
              </w:rPr>
              <w:t>S</w:t>
            </w:r>
            <w:r w:rsidRPr="00454FD9">
              <w:rPr>
                <w:rFonts w:ascii="MS Sans Serif" w:hAnsi="MS Sans Serif"/>
                <w:b/>
                <w:sz w:val="20"/>
                <w:szCs w:val="20"/>
                <w:lang w:eastAsia="en-AU"/>
              </w:rPr>
              <w:t xml:space="preserve">torage and </w:t>
            </w:r>
            <w:r w:rsidR="00DC37AE">
              <w:rPr>
                <w:rFonts w:ascii="MS Sans Serif" w:hAnsi="MS Sans Serif"/>
                <w:b/>
                <w:sz w:val="20"/>
                <w:szCs w:val="20"/>
                <w:lang w:eastAsia="en-AU"/>
              </w:rPr>
              <w:t>C</w:t>
            </w:r>
            <w:r w:rsidRPr="00454FD9">
              <w:rPr>
                <w:rFonts w:ascii="MS Sans Serif" w:hAnsi="MS Sans Serif"/>
                <w:b/>
                <w:sz w:val="20"/>
                <w:szCs w:val="20"/>
                <w:lang w:eastAsia="en-AU"/>
              </w:rPr>
              <w:t>ommunications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Supply, </w:t>
            </w:r>
            <w:r w:rsidR="000B7861">
              <w:rPr>
                <w:rFonts w:ascii="MS Sans Serif" w:hAnsi="MS Sans Serif"/>
                <w:sz w:val="20"/>
                <w:szCs w:val="20"/>
                <w:lang w:eastAsia="en-AU"/>
              </w:rPr>
              <w:t>D</w:t>
            </w:r>
            <w:r w:rsidRPr="00454FD9">
              <w:rPr>
                <w:rFonts w:ascii="MS Sans Serif" w:hAnsi="MS Sans Serif"/>
                <w:sz w:val="20"/>
                <w:szCs w:val="20"/>
                <w:lang w:eastAsia="en-AU"/>
              </w:rPr>
              <w:t xml:space="preserve">istribution and </w:t>
            </w:r>
            <w:r w:rsidR="000B7861">
              <w:rPr>
                <w:rFonts w:ascii="MS Sans Serif" w:hAnsi="MS Sans Serif"/>
                <w:sz w:val="20"/>
                <w:szCs w:val="20"/>
                <w:lang w:eastAsia="en-AU"/>
              </w:rPr>
              <w:t>R</w:t>
            </w:r>
            <w:r w:rsidRPr="00454FD9">
              <w:rPr>
                <w:rFonts w:ascii="MS Sans Serif" w:hAnsi="MS Sans Serif"/>
                <w:sz w:val="20"/>
                <w:szCs w:val="20"/>
                <w:lang w:eastAsia="en-AU"/>
              </w:rPr>
              <w:t xml:space="preserve">elated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0B786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0B786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0B7861">
              <w:rPr>
                <w:rFonts w:ascii="MS Sans Serif" w:hAnsi="MS Sans Serif"/>
                <w:sz w:val="20"/>
                <w:szCs w:val="20"/>
                <w:lang w:eastAsia="en-AU"/>
              </w:rPr>
              <w:t>S</w:t>
            </w:r>
            <w:r w:rsidRPr="00454FD9">
              <w:rPr>
                <w:rFonts w:ascii="MS Sans Serif" w:hAnsi="MS Sans Serif"/>
                <w:sz w:val="20"/>
                <w:szCs w:val="20"/>
                <w:lang w:eastAsia="en-AU"/>
              </w:rPr>
              <w:t>ervice</w:t>
            </w:r>
            <w:r w:rsidR="000B7861">
              <w:rPr>
                <w:rFonts w:ascii="MS Sans Serif" w:hAnsi="MS Sans Serif"/>
                <w:sz w:val="20"/>
                <w:szCs w:val="20"/>
                <w:lang w:eastAsia="en-AU"/>
              </w:rPr>
              <w:t>s</w:t>
            </w:r>
            <w:r w:rsidRPr="00454FD9">
              <w:rPr>
                <w:rFonts w:ascii="MS Sans Serif" w:hAnsi="MS Sans Serif"/>
                <w:sz w:val="20"/>
                <w:szCs w:val="20"/>
                <w:lang w:eastAsia="en-AU"/>
              </w:rPr>
              <w:t xml:space="preserv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of </w:t>
            </w:r>
            <w:r w:rsidR="00DC37AE">
              <w:rPr>
                <w:rFonts w:ascii="MS Sans Serif" w:hAnsi="MS Sans Serif"/>
                <w:b/>
                <w:sz w:val="20"/>
                <w:szCs w:val="20"/>
                <w:lang w:eastAsia="en-AU"/>
              </w:rPr>
              <w:t>B</w:t>
            </w:r>
            <w:r w:rsidRPr="00454FD9">
              <w:rPr>
                <w:rFonts w:ascii="MS Sans Serif" w:hAnsi="MS Sans Serif"/>
                <w:b/>
                <w:sz w:val="20"/>
                <w:szCs w:val="20"/>
                <w:lang w:eastAsia="en-AU"/>
              </w:rPr>
              <w:t xml:space="preserve">usiness </w:t>
            </w:r>
            <w:r w:rsidR="00DC37AE">
              <w:rPr>
                <w:rFonts w:ascii="MS Sans Serif" w:hAnsi="MS Sans Serif"/>
                <w:b/>
                <w:sz w:val="20"/>
                <w:szCs w:val="20"/>
                <w:lang w:eastAsia="en-AU"/>
              </w:rPr>
              <w:t>S</w:t>
            </w:r>
            <w:r w:rsidRPr="00454FD9">
              <w:rPr>
                <w:rFonts w:ascii="MS Sans Serif" w:hAnsi="MS Sans Serif"/>
                <w:b/>
                <w:sz w:val="20"/>
                <w:szCs w:val="20"/>
                <w:lang w:eastAsia="en-AU"/>
              </w:rPr>
              <w:t>ervices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establishments providing accounting or similar services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Human </w:t>
            </w:r>
            <w:r w:rsidR="000B7861">
              <w:rPr>
                <w:rFonts w:ascii="MS Sans Serif" w:hAnsi="MS Sans Serif"/>
                <w:sz w:val="20"/>
                <w:szCs w:val="20"/>
                <w:lang w:eastAsia="en-AU"/>
              </w:rPr>
              <w:t>R</w:t>
            </w:r>
            <w:r w:rsidRPr="00454FD9">
              <w:rPr>
                <w:rFonts w:ascii="MS Sans Serif" w:hAnsi="MS Sans Serif"/>
                <w:sz w:val="20"/>
                <w:szCs w:val="20"/>
                <w:lang w:eastAsia="en-AU"/>
              </w:rPr>
              <w:t xml:space="preserve">esource </w:t>
            </w:r>
            <w:r w:rsidR="000B786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establishments providing human resource and recruitment services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0B7861">
              <w:rPr>
                <w:rFonts w:ascii="MS Sans Serif" w:hAnsi="MS Sans Serif"/>
                <w:sz w:val="20"/>
                <w:szCs w:val="20"/>
                <w:lang w:eastAsia="en-AU"/>
              </w:rPr>
              <w:t>S</w:t>
            </w:r>
            <w:r w:rsidRPr="00454FD9">
              <w:rPr>
                <w:rFonts w:ascii="MS Sans Serif" w:hAnsi="MS Sans Serif"/>
                <w:sz w:val="20"/>
                <w:szCs w:val="20"/>
                <w:lang w:eastAsia="en-AU"/>
              </w:rPr>
              <w:t xml:space="preserve">ervices and </w:t>
            </w:r>
            <w:r w:rsidR="000B7861">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907851">
              <w:rPr>
                <w:rFonts w:ascii="MS Sans Serif" w:hAnsi="MS Sans Serif"/>
                <w:sz w:val="20"/>
                <w:szCs w:val="20"/>
                <w:lang w:eastAsia="en-AU"/>
              </w:rPr>
              <w:t>M</w:t>
            </w:r>
            <w:r w:rsidRPr="00454FD9">
              <w:rPr>
                <w:rFonts w:ascii="MS Sans Serif" w:hAnsi="MS Sans Serif"/>
                <w:sz w:val="20"/>
                <w:szCs w:val="20"/>
                <w:lang w:eastAsia="en-AU"/>
              </w:rPr>
              <w:t xml:space="preserve">anagers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Sales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arketing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marketing companies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Advertising and </w:t>
            </w:r>
            <w:r w:rsidR="00907851">
              <w:rPr>
                <w:rFonts w:ascii="MS Sans Serif" w:hAnsi="MS Sans Serif"/>
                <w:sz w:val="20"/>
                <w:szCs w:val="20"/>
                <w:lang w:eastAsia="en-AU"/>
              </w:rPr>
              <w:t>P</w:t>
            </w:r>
            <w:r w:rsidRPr="00454FD9">
              <w:rPr>
                <w:rFonts w:ascii="MS Sans Serif" w:hAnsi="MS Sans Serif"/>
                <w:sz w:val="20"/>
                <w:szCs w:val="20"/>
                <w:lang w:eastAsia="en-AU"/>
              </w:rPr>
              <w:t xml:space="preserve">ublic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elations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advertising and public relations companies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90785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907851">
              <w:rPr>
                <w:rFonts w:ascii="MS Sans Serif" w:hAnsi="MS Sans Serif"/>
                <w:sz w:val="20"/>
                <w:szCs w:val="20"/>
                <w:lang w:eastAsia="en-AU"/>
              </w:rPr>
              <w:t>T</w:t>
            </w:r>
            <w:r w:rsidRPr="00454FD9">
              <w:rPr>
                <w:rFonts w:ascii="MS Sans Serif" w:hAnsi="MS Sans Serif"/>
                <w:sz w:val="20"/>
                <w:szCs w:val="20"/>
                <w:lang w:eastAsia="en-AU"/>
              </w:rPr>
              <w:t>echnology service</w:t>
            </w:r>
            <w:r w:rsidR="00907851">
              <w:rPr>
                <w:rFonts w:ascii="MS Sans Serif" w:hAnsi="MS Sans Serif"/>
                <w:sz w:val="20"/>
                <w:szCs w:val="20"/>
                <w:lang w:eastAsia="en-AU"/>
              </w:rPr>
              <w:t>s</w:t>
            </w:r>
            <w:r w:rsidRPr="00454FD9">
              <w:rPr>
                <w:rFonts w:ascii="MS Sans Serif" w:hAnsi="MS Sans Serif"/>
                <w:sz w:val="20"/>
                <w:szCs w:val="20"/>
                <w:lang w:eastAsia="en-AU"/>
              </w:rPr>
              <w:t xml:space="preserve">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small computing and telecommunications companies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Financial and </w:t>
            </w:r>
            <w:r w:rsidR="00907851">
              <w:rPr>
                <w:rFonts w:ascii="MS Sans Serif" w:hAnsi="MS Sans Serif"/>
                <w:sz w:val="20"/>
                <w:szCs w:val="20"/>
                <w:lang w:eastAsia="en-AU"/>
              </w:rPr>
              <w:t>I</w:t>
            </w:r>
            <w:r w:rsidRPr="00454FD9">
              <w:rPr>
                <w:rFonts w:ascii="MS Sans Serif" w:hAnsi="MS Sans Serif"/>
                <w:sz w:val="20"/>
                <w:szCs w:val="20"/>
                <w:lang w:eastAsia="en-AU"/>
              </w:rPr>
              <w:t xml:space="preserve">nsurance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B</w:t>
            </w:r>
            <w:r w:rsidRPr="00454FD9">
              <w:rPr>
                <w:rFonts w:ascii="MS Sans Serif" w:hAnsi="MS Sans Serif"/>
                <w:sz w:val="20"/>
                <w:szCs w:val="20"/>
                <w:lang w:eastAsia="en-AU"/>
              </w:rPr>
              <w:t xml:space="preserve">ranch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color w:val="FF0000"/>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in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ersonal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are,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leaning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S</w:t>
            </w:r>
            <w:r w:rsidRPr="00454FD9">
              <w:rPr>
                <w:rFonts w:ascii="MS Sans Serif" w:hAnsi="MS Sans Serif"/>
                <w:b/>
                <w:sz w:val="20"/>
                <w:szCs w:val="20"/>
                <w:lang w:eastAsia="en-AU"/>
              </w:rPr>
              <w:t>ervices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1318</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907851">
              <w:rPr>
                <w:rFonts w:ascii="MS Sans Serif" w:hAnsi="MS Sans Serif"/>
                <w:sz w:val="20"/>
                <w:szCs w:val="20"/>
                <w:lang w:eastAsia="en-AU"/>
              </w:rPr>
              <w:t>M</w:t>
            </w:r>
            <w:r w:rsidRPr="00454FD9">
              <w:rPr>
                <w:rFonts w:ascii="MS Sans Serif" w:hAnsi="MS Sans Serif"/>
                <w:sz w:val="20"/>
                <w:szCs w:val="20"/>
                <w:lang w:eastAsia="en-AU"/>
              </w:rPr>
              <w:t xml:space="preserve">anagers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lsewhere classified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Managers of contract cleaning companies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General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anagers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1319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Research and </w:t>
            </w:r>
            <w:r w:rsidR="00907851">
              <w:rPr>
                <w:rFonts w:ascii="MS Sans Serif" w:hAnsi="MS Sans Serif"/>
                <w:sz w:val="20"/>
                <w:szCs w:val="20"/>
                <w:lang w:eastAsia="en-AU"/>
              </w:rPr>
              <w:t>D</w:t>
            </w:r>
            <w:r w:rsidRPr="00454FD9">
              <w:rPr>
                <w:rFonts w:ascii="MS Sans Serif" w:hAnsi="MS Sans Serif"/>
                <w:sz w:val="20"/>
                <w:szCs w:val="20"/>
                <w:lang w:eastAsia="en-AU"/>
              </w:rPr>
              <w:t xml:space="preserve">evelopment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Research and development company managers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Child </w:t>
            </w:r>
            <w:r w:rsidR="00907851">
              <w:rPr>
                <w:rFonts w:ascii="MS Sans Serif" w:hAnsi="MS Sans Serif"/>
                <w:sz w:val="20"/>
                <w:szCs w:val="20"/>
                <w:lang w:eastAsia="en-AU"/>
              </w:rPr>
              <w:t>C</w:t>
            </w:r>
            <w:r w:rsidRPr="00454FD9">
              <w:rPr>
                <w:rFonts w:ascii="MS Sans Serif" w:hAnsi="MS Sans Serif"/>
                <w:sz w:val="20"/>
                <w:szCs w:val="20"/>
                <w:lang w:eastAsia="en-AU"/>
              </w:rPr>
              <w:t xml:space="preserve">are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Aged </w:t>
            </w:r>
            <w:r w:rsidR="00907851">
              <w:rPr>
                <w:rFonts w:ascii="MS Sans Serif" w:hAnsi="MS Sans Serif"/>
                <w:sz w:val="20"/>
                <w:szCs w:val="20"/>
                <w:lang w:eastAsia="en-AU"/>
              </w:rPr>
              <w:t>C</w:t>
            </w:r>
            <w:r w:rsidRPr="00454FD9">
              <w:rPr>
                <w:rFonts w:ascii="MS Sans Serif" w:hAnsi="MS Sans Serif"/>
                <w:sz w:val="20"/>
                <w:szCs w:val="20"/>
                <w:lang w:eastAsia="en-AU"/>
              </w:rPr>
              <w:t xml:space="preserve">are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Social </w:t>
            </w:r>
            <w:r w:rsidR="00907851">
              <w:rPr>
                <w:rFonts w:ascii="MS Sans Serif" w:hAnsi="MS Sans Serif"/>
                <w:sz w:val="20"/>
                <w:szCs w:val="20"/>
                <w:lang w:eastAsia="en-AU"/>
              </w:rPr>
              <w:t>W</w:t>
            </w:r>
            <w:r w:rsidRPr="00454FD9">
              <w:rPr>
                <w:rFonts w:ascii="MS Sans Serif" w:hAnsi="MS Sans Serif"/>
                <w:sz w:val="20"/>
                <w:szCs w:val="20"/>
                <w:lang w:eastAsia="en-AU"/>
              </w:rPr>
              <w:t xml:space="preserve">elfare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Education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Professional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M</w:t>
            </w:r>
            <w:r w:rsidRPr="00454FD9">
              <w:rPr>
                <w:rFonts w:ascii="MS Sans Serif" w:hAnsi="MS Sans Serif"/>
                <w:sz w:val="20"/>
                <w:szCs w:val="20"/>
                <w:lang w:eastAsia="en-AU"/>
              </w:rPr>
              <w:t xml:space="preserve">anagers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Sports, </w:t>
            </w:r>
            <w:r w:rsidR="00907851">
              <w:rPr>
                <w:rFonts w:ascii="MS Sans Serif" w:hAnsi="MS Sans Serif"/>
                <w:sz w:val="20"/>
                <w:szCs w:val="20"/>
                <w:lang w:eastAsia="en-AU"/>
              </w:rPr>
              <w:t>R</w:t>
            </w:r>
            <w:r w:rsidRPr="00454FD9">
              <w:rPr>
                <w:rFonts w:ascii="MS Sans Serif" w:hAnsi="MS Sans Serif"/>
                <w:sz w:val="20"/>
                <w:szCs w:val="20"/>
                <w:lang w:eastAsia="en-AU"/>
              </w:rPr>
              <w:t xml:space="preserve">ecreation and </w:t>
            </w:r>
            <w:r w:rsidR="00907851">
              <w:rPr>
                <w:rFonts w:ascii="MS Sans Serif" w:hAnsi="MS Sans Serif"/>
                <w:sz w:val="20"/>
                <w:szCs w:val="20"/>
                <w:lang w:eastAsia="en-AU"/>
              </w:rPr>
              <w:t>C</w:t>
            </w:r>
            <w:r w:rsidRPr="00454FD9">
              <w:rPr>
                <w:rFonts w:ascii="MS Sans Serif" w:hAnsi="MS Sans Serif"/>
                <w:sz w:val="20"/>
                <w:szCs w:val="20"/>
                <w:lang w:eastAsia="en-AU"/>
              </w:rPr>
              <w:t xml:space="preserve">ultural </w:t>
            </w:r>
            <w:r w:rsidR="00907851">
              <w:rPr>
                <w:rFonts w:ascii="MS Sans Serif" w:hAnsi="MS Sans Serif"/>
                <w:sz w:val="20"/>
                <w:szCs w:val="20"/>
                <w:lang w:eastAsia="en-AU"/>
              </w:rPr>
              <w:t>C</w:t>
            </w:r>
            <w:r w:rsidRPr="00454FD9">
              <w:rPr>
                <w:rFonts w:ascii="MS Sans Serif" w:hAnsi="MS Sans Serif"/>
                <w:sz w:val="20"/>
                <w:szCs w:val="20"/>
                <w:lang w:eastAsia="en-AU"/>
              </w:rPr>
              <w:t xml:space="preserve">entre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1439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Services </w:t>
            </w:r>
            <w:r w:rsidR="00907851">
              <w:rPr>
                <w:rFonts w:ascii="MS Sans Serif" w:hAnsi="MS Sans Serif"/>
                <w:sz w:val="20"/>
                <w:szCs w:val="20"/>
                <w:lang w:eastAsia="en-AU"/>
              </w:rPr>
              <w:t>M</w:t>
            </w:r>
            <w:r w:rsidRPr="00454FD9">
              <w:rPr>
                <w:rFonts w:ascii="MS Sans Serif" w:hAnsi="MS Sans Serif"/>
                <w:sz w:val="20"/>
                <w:szCs w:val="20"/>
                <w:lang w:eastAsia="en-AU"/>
              </w:rPr>
              <w:t xml:space="preserve">anagers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Physicists and </w:t>
            </w:r>
            <w:r w:rsidR="00DC37AE">
              <w:rPr>
                <w:rFonts w:ascii="MS Sans Serif" w:hAnsi="MS Sans Serif"/>
                <w:b/>
                <w:sz w:val="20"/>
                <w:szCs w:val="20"/>
                <w:lang w:eastAsia="en-AU"/>
              </w:rPr>
              <w:t>A</w:t>
            </w:r>
            <w:r w:rsidRPr="00454FD9">
              <w:rPr>
                <w:rFonts w:ascii="MS Sans Serif" w:hAnsi="MS Sans Serif"/>
                <w:b/>
                <w:sz w:val="20"/>
                <w:szCs w:val="20"/>
                <w:lang w:eastAsia="en-AU"/>
              </w:rPr>
              <w:t>stronomers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Physicists and </w:t>
            </w:r>
            <w:r w:rsidR="00907851">
              <w:rPr>
                <w:rFonts w:ascii="MS Sans Serif" w:hAnsi="MS Sans Serif"/>
                <w:sz w:val="20"/>
                <w:szCs w:val="20"/>
                <w:lang w:eastAsia="en-AU"/>
              </w:rPr>
              <w:t>A</w:t>
            </w:r>
            <w:r w:rsidRPr="00454FD9">
              <w:rPr>
                <w:rFonts w:ascii="MS Sans Serif" w:hAnsi="MS Sans Serif"/>
                <w:sz w:val="20"/>
                <w:szCs w:val="20"/>
                <w:lang w:eastAsia="en-AU"/>
              </w:rPr>
              <w:t>stronomers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Meteorologists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Meteorologists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Chemists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Chemists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Pharmacists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Industrial pharmacists,  pharmaceutical chemists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Geologists and </w:t>
            </w:r>
            <w:r w:rsidR="00DC37AE">
              <w:rPr>
                <w:rFonts w:ascii="MS Sans Serif" w:hAnsi="MS Sans Serif"/>
                <w:b/>
                <w:sz w:val="20"/>
                <w:szCs w:val="20"/>
                <w:lang w:eastAsia="en-AU"/>
              </w:rPr>
              <w:t>G</w:t>
            </w:r>
            <w:r w:rsidRPr="00454FD9">
              <w:rPr>
                <w:rFonts w:ascii="MS Sans Serif" w:hAnsi="MS Sans Serif"/>
                <w:b/>
                <w:sz w:val="20"/>
                <w:szCs w:val="20"/>
                <w:lang w:eastAsia="en-AU"/>
              </w:rPr>
              <w:t>eophysicists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Geologists and </w:t>
            </w:r>
            <w:r w:rsidR="00907851">
              <w:rPr>
                <w:rFonts w:ascii="MS Sans Serif" w:hAnsi="MS Sans Serif"/>
                <w:sz w:val="20"/>
                <w:szCs w:val="20"/>
                <w:lang w:eastAsia="en-AU"/>
              </w:rPr>
              <w:t>G</w:t>
            </w:r>
            <w:r w:rsidRPr="00454FD9">
              <w:rPr>
                <w:rFonts w:ascii="MS Sans Serif" w:hAnsi="MS Sans Serif"/>
                <w:sz w:val="20"/>
                <w:szCs w:val="20"/>
                <w:lang w:eastAsia="en-AU"/>
              </w:rPr>
              <w:t>eophysicists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Mathematicians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Mathematicians, </w:t>
            </w:r>
            <w:r w:rsidR="00907851">
              <w:rPr>
                <w:rFonts w:ascii="MS Sans Serif" w:hAnsi="MS Sans Serif"/>
                <w:sz w:val="20"/>
                <w:szCs w:val="20"/>
                <w:lang w:eastAsia="en-AU"/>
              </w:rPr>
              <w:t>A</w:t>
            </w:r>
            <w:r w:rsidRPr="00454FD9">
              <w:rPr>
                <w:rFonts w:ascii="MS Sans Serif" w:hAnsi="MS Sans Serif"/>
                <w:sz w:val="20"/>
                <w:szCs w:val="20"/>
                <w:lang w:eastAsia="en-AU"/>
              </w:rPr>
              <w:t xml:space="preserve">ctuaries and </w:t>
            </w:r>
            <w:r w:rsidR="00907851">
              <w:rPr>
                <w:rFonts w:ascii="MS Sans Serif" w:hAnsi="MS Sans Serif"/>
                <w:sz w:val="20"/>
                <w:szCs w:val="20"/>
                <w:lang w:eastAsia="en-AU"/>
              </w:rPr>
              <w:t>S</w:t>
            </w:r>
            <w:r w:rsidRPr="00454FD9">
              <w:rPr>
                <w:rFonts w:ascii="MS Sans Serif" w:hAnsi="MS Sans Serif"/>
                <w:sz w:val="20"/>
                <w:szCs w:val="20"/>
                <w:lang w:eastAsia="en-AU"/>
              </w:rPr>
              <w:t>tatisticians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Statisticians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Mathematicians, </w:t>
            </w:r>
            <w:r w:rsidR="00907851">
              <w:rPr>
                <w:rFonts w:ascii="MS Sans Serif" w:hAnsi="MS Sans Serif"/>
                <w:sz w:val="20"/>
                <w:szCs w:val="20"/>
                <w:lang w:eastAsia="en-AU"/>
              </w:rPr>
              <w:t>A</w:t>
            </w:r>
            <w:r w:rsidRPr="00454FD9">
              <w:rPr>
                <w:rFonts w:ascii="MS Sans Serif" w:hAnsi="MS Sans Serif"/>
                <w:sz w:val="20"/>
                <w:szCs w:val="20"/>
                <w:lang w:eastAsia="en-AU"/>
              </w:rPr>
              <w:t xml:space="preserve">ctuaries and </w:t>
            </w:r>
            <w:r w:rsidR="00907851">
              <w:rPr>
                <w:rFonts w:ascii="MS Sans Serif" w:hAnsi="MS Sans Serif"/>
                <w:sz w:val="20"/>
                <w:szCs w:val="20"/>
                <w:lang w:eastAsia="en-AU"/>
              </w:rPr>
              <w:t>S</w:t>
            </w:r>
            <w:r w:rsidRPr="00454FD9">
              <w:rPr>
                <w:rFonts w:ascii="MS Sans Serif" w:hAnsi="MS Sans Serif"/>
                <w:sz w:val="20"/>
                <w:szCs w:val="20"/>
                <w:lang w:eastAsia="en-AU"/>
              </w:rPr>
              <w:t>tatisticians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Computer </w:t>
            </w:r>
            <w:r w:rsidR="00DC37AE">
              <w:rPr>
                <w:rFonts w:ascii="MS Sans Serif" w:hAnsi="MS Sans Serif"/>
                <w:b/>
                <w:sz w:val="20"/>
                <w:szCs w:val="20"/>
                <w:lang w:eastAsia="en-AU"/>
              </w:rPr>
              <w:t>S</w:t>
            </w:r>
            <w:r w:rsidRPr="00454FD9">
              <w:rPr>
                <w:rFonts w:ascii="MS Sans Serif" w:hAnsi="MS Sans Serif"/>
                <w:b/>
                <w:sz w:val="20"/>
                <w:szCs w:val="20"/>
                <w:lang w:eastAsia="en-AU"/>
              </w:rPr>
              <w:t xml:space="preserve">ystems </w:t>
            </w:r>
            <w:r w:rsidR="00DC37AE">
              <w:rPr>
                <w:rFonts w:ascii="MS Sans Serif" w:hAnsi="MS Sans Serif"/>
                <w:b/>
                <w:sz w:val="20"/>
                <w:szCs w:val="20"/>
                <w:lang w:eastAsia="en-AU"/>
              </w:rPr>
              <w:t>D</w:t>
            </w:r>
            <w:r w:rsidRPr="00454FD9">
              <w:rPr>
                <w:rFonts w:ascii="MS Sans Serif" w:hAnsi="MS Sans Serif"/>
                <w:b/>
                <w:sz w:val="20"/>
                <w:szCs w:val="20"/>
                <w:lang w:eastAsia="en-AU"/>
              </w:rPr>
              <w:t xml:space="preserve">esigners and </w:t>
            </w:r>
            <w:r w:rsidR="00DC37AE">
              <w:rPr>
                <w:rFonts w:ascii="MS Sans Serif" w:hAnsi="MS Sans Serif"/>
                <w:b/>
                <w:sz w:val="20"/>
                <w:szCs w:val="20"/>
                <w:lang w:eastAsia="en-AU"/>
              </w:rPr>
              <w:t>A</w:t>
            </w:r>
            <w:r w:rsidRPr="00454FD9">
              <w:rPr>
                <w:rFonts w:ascii="MS Sans Serif" w:hAnsi="MS Sans Serif"/>
                <w:b/>
                <w:sz w:val="20"/>
                <w:szCs w:val="20"/>
                <w:lang w:eastAsia="en-AU"/>
              </w:rPr>
              <w:t>nalysts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Systems </w:t>
            </w:r>
            <w:r w:rsidR="00907851">
              <w:rPr>
                <w:rFonts w:ascii="MS Sans Serif" w:hAnsi="MS Sans Serif"/>
                <w:sz w:val="20"/>
                <w:szCs w:val="20"/>
                <w:lang w:eastAsia="en-AU"/>
              </w:rPr>
              <w:t>A</w:t>
            </w:r>
            <w:r w:rsidRPr="00454FD9">
              <w:rPr>
                <w:rFonts w:ascii="MS Sans Serif" w:hAnsi="MS Sans Serif"/>
                <w:sz w:val="20"/>
                <w:szCs w:val="20"/>
                <w:lang w:eastAsia="en-AU"/>
              </w:rPr>
              <w:t>nalysts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Software </w:t>
            </w:r>
            <w:r w:rsidR="00907851">
              <w:rPr>
                <w:rFonts w:ascii="MS Sans Serif" w:hAnsi="MS Sans Serif"/>
                <w:sz w:val="20"/>
                <w:szCs w:val="20"/>
                <w:lang w:eastAsia="en-AU"/>
              </w:rPr>
              <w:t>D</w:t>
            </w:r>
            <w:r w:rsidRPr="00454FD9">
              <w:rPr>
                <w:rFonts w:ascii="MS Sans Serif" w:hAnsi="MS Sans Serif"/>
                <w:sz w:val="20"/>
                <w:szCs w:val="20"/>
                <w:lang w:eastAsia="en-AU"/>
              </w:rPr>
              <w:t>evelopers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Web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ultimedia </w:t>
            </w:r>
            <w:r w:rsidR="00907851">
              <w:rPr>
                <w:rFonts w:ascii="MS Sans Serif" w:hAnsi="MS Sans Serif"/>
                <w:sz w:val="20"/>
                <w:szCs w:val="20"/>
                <w:lang w:eastAsia="en-AU"/>
              </w:rPr>
              <w:t>D</w:t>
            </w:r>
            <w:r w:rsidRPr="00454FD9">
              <w:rPr>
                <w:rFonts w:ascii="MS Sans Serif" w:hAnsi="MS Sans Serif"/>
                <w:sz w:val="20"/>
                <w:szCs w:val="20"/>
                <w:lang w:eastAsia="en-AU"/>
              </w:rPr>
              <w:t>evelopers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Software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pplications </w:t>
            </w:r>
            <w:r w:rsidR="00907851">
              <w:rPr>
                <w:rFonts w:ascii="MS Sans Serif" w:hAnsi="MS Sans Serif"/>
                <w:sz w:val="20"/>
                <w:szCs w:val="20"/>
                <w:lang w:eastAsia="en-AU"/>
              </w:rPr>
              <w:t>D</w:t>
            </w:r>
            <w:r w:rsidRPr="00454FD9">
              <w:rPr>
                <w:rFonts w:ascii="MS Sans Serif" w:hAnsi="MS Sans Serif"/>
                <w:sz w:val="20"/>
                <w:szCs w:val="20"/>
                <w:lang w:eastAsia="en-AU"/>
              </w:rPr>
              <w:t xml:space="preserve">evelopers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nalysts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Database </w:t>
            </w:r>
            <w:r w:rsidR="00907851">
              <w:rPr>
                <w:rFonts w:ascii="MS Sans Serif" w:hAnsi="MS Sans Serif"/>
                <w:sz w:val="20"/>
                <w:szCs w:val="20"/>
                <w:lang w:eastAsia="en-AU"/>
              </w:rPr>
              <w:t>D</w:t>
            </w:r>
            <w:r w:rsidRPr="00454FD9">
              <w:rPr>
                <w:rFonts w:ascii="MS Sans Serif" w:hAnsi="MS Sans Serif"/>
                <w:sz w:val="20"/>
                <w:szCs w:val="20"/>
                <w:lang w:eastAsia="en-AU"/>
              </w:rPr>
              <w:t xml:space="preserve">esigners and </w:t>
            </w:r>
            <w:r w:rsidR="00907851">
              <w:rPr>
                <w:rFonts w:ascii="MS Sans Serif" w:hAnsi="MS Sans Serif"/>
                <w:sz w:val="20"/>
                <w:szCs w:val="20"/>
                <w:lang w:eastAsia="en-AU"/>
              </w:rPr>
              <w:t>A</w:t>
            </w:r>
            <w:r w:rsidRPr="00454FD9">
              <w:rPr>
                <w:rFonts w:ascii="MS Sans Serif" w:hAnsi="MS Sans Serif"/>
                <w:sz w:val="20"/>
                <w:szCs w:val="20"/>
                <w:lang w:eastAsia="en-AU"/>
              </w:rPr>
              <w:t>dministrators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Systems </w:t>
            </w:r>
            <w:r w:rsidR="00907851">
              <w:rPr>
                <w:rFonts w:ascii="MS Sans Serif" w:hAnsi="MS Sans Serif"/>
                <w:sz w:val="20"/>
                <w:szCs w:val="20"/>
                <w:lang w:eastAsia="en-AU"/>
              </w:rPr>
              <w:t>A</w:t>
            </w:r>
            <w:r w:rsidRPr="00454FD9">
              <w:rPr>
                <w:rFonts w:ascii="MS Sans Serif" w:hAnsi="MS Sans Serif"/>
                <w:sz w:val="20"/>
                <w:szCs w:val="20"/>
                <w:lang w:eastAsia="en-AU"/>
              </w:rPr>
              <w:t>dministrators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Computer </w:t>
            </w:r>
            <w:r w:rsidR="00907851">
              <w:rPr>
                <w:rFonts w:ascii="MS Sans Serif" w:hAnsi="MS Sans Serif"/>
                <w:sz w:val="20"/>
                <w:szCs w:val="20"/>
                <w:lang w:eastAsia="en-AU"/>
              </w:rPr>
              <w:t>N</w:t>
            </w:r>
            <w:r w:rsidRPr="00454FD9">
              <w:rPr>
                <w:rFonts w:ascii="MS Sans Serif" w:hAnsi="MS Sans Serif"/>
                <w:sz w:val="20"/>
                <w:szCs w:val="20"/>
                <w:lang w:eastAsia="en-AU"/>
              </w:rPr>
              <w:t xml:space="preserve">etwork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Computer </w:t>
            </w:r>
            <w:r w:rsidR="00DC37AE">
              <w:rPr>
                <w:rFonts w:ascii="MS Sans Serif" w:hAnsi="MS Sans Serif"/>
                <w:b/>
                <w:sz w:val="20"/>
                <w:szCs w:val="20"/>
                <w:lang w:eastAsia="en-AU"/>
              </w:rPr>
              <w:t>P</w:t>
            </w:r>
            <w:r w:rsidRPr="00454FD9">
              <w:rPr>
                <w:rFonts w:ascii="MS Sans Serif" w:hAnsi="MS Sans Serif"/>
                <w:b/>
                <w:sz w:val="20"/>
                <w:szCs w:val="20"/>
                <w:lang w:eastAsia="en-AU"/>
              </w:rPr>
              <w:t>rogrammers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Web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ultimedia </w:t>
            </w:r>
            <w:r w:rsidR="00907851">
              <w:rPr>
                <w:rFonts w:ascii="MS Sans Serif" w:hAnsi="MS Sans Serif"/>
                <w:sz w:val="20"/>
                <w:szCs w:val="20"/>
                <w:lang w:eastAsia="en-AU"/>
              </w:rPr>
              <w:t>D</w:t>
            </w:r>
            <w:r w:rsidRPr="00454FD9">
              <w:rPr>
                <w:rFonts w:ascii="MS Sans Serif" w:hAnsi="MS Sans Serif"/>
                <w:sz w:val="20"/>
                <w:szCs w:val="20"/>
                <w:lang w:eastAsia="en-AU"/>
              </w:rPr>
              <w:t>evelopers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Applications </w:t>
            </w:r>
            <w:r w:rsidR="00907851">
              <w:rPr>
                <w:rFonts w:ascii="MS Sans Serif" w:hAnsi="MS Sans Serif"/>
                <w:sz w:val="20"/>
                <w:szCs w:val="20"/>
                <w:lang w:eastAsia="en-AU"/>
              </w:rPr>
              <w:t>P</w:t>
            </w:r>
            <w:r w:rsidRPr="00454FD9">
              <w:rPr>
                <w:rFonts w:ascii="MS Sans Serif" w:hAnsi="MS Sans Serif"/>
                <w:sz w:val="20"/>
                <w:szCs w:val="20"/>
                <w:lang w:eastAsia="en-AU"/>
              </w:rPr>
              <w:t>rogrammers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Software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pplications </w:t>
            </w:r>
            <w:r w:rsidR="00907851">
              <w:rPr>
                <w:rFonts w:ascii="MS Sans Serif" w:hAnsi="MS Sans Serif"/>
                <w:sz w:val="20"/>
                <w:szCs w:val="20"/>
                <w:lang w:eastAsia="en-AU"/>
              </w:rPr>
              <w:t>D</w:t>
            </w:r>
            <w:r w:rsidRPr="00454FD9">
              <w:rPr>
                <w:rFonts w:ascii="MS Sans Serif" w:hAnsi="MS Sans Serif"/>
                <w:sz w:val="20"/>
                <w:szCs w:val="20"/>
                <w:lang w:eastAsia="en-AU"/>
              </w:rPr>
              <w:t xml:space="preserve">evelopers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nalysts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Computer </w:t>
            </w:r>
            <w:r w:rsidR="00907851">
              <w:rPr>
                <w:rFonts w:ascii="MS Sans Serif" w:hAnsi="MS Sans Serif"/>
                <w:sz w:val="20"/>
                <w:szCs w:val="20"/>
                <w:lang w:eastAsia="en-AU"/>
              </w:rPr>
              <w:t>N</w:t>
            </w:r>
            <w:r w:rsidRPr="00454FD9">
              <w:rPr>
                <w:rFonts w:ascii="MS Sans Serif" w:hAnsi="MS Sans Serif"/>
                <w:sz w:val="20"/>
                <w:szCs w:val="20"/>
                <w:lang w:eastAsia="en-AU"/>
              </w:rPr>
              <w:t xml:space="preserve">etwork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Communications programmers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Computing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2139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Web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ultimedia </w:t>
            </w:r>
            <w:r w:rsidR="00907851">
              <w:rPr>
                <w:rFonts w:ascii="MS Sans Serif" w:hAnsi="MS Sans Serif"/>
                <w:sz w:val="20"/>
                <w:szCs w:val="20"/>
                <w:lang w:eastAsia="en-AU"/>
              </w:rPr>
              <w:t>D</w:t>
            </w:r>
            <w:r w:rsidRPr="00454FD9">
              <w:rPr>
                <w:rFonts w:ascii="MS Sans Serif" w:hAnsi="MS Sans Serif"/>
                <w:sz w:val="20"/>
                <w:szCs w:val="20"/>
                <w:lang w:eastAsia="en-AU"/>
              </w:rPr>
              <w:t>evelopers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Software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pplications </w:t>
            </w:r>
            <w:r w:rsidR="00907851">
              <w:rPr>
                <w:rFonts w:ascii="MS Sans Serif" w:hAnsi="MS Sans Serif"/>
                <w:sz w:val="20"/>
                <w:szCs w:val="20"/>
                <w:lang w:eastAsia="en-AU"/>
              </w:rPr>
              <w:t>D</w:t>
            </w:r>
            <w:r w:rsidRPr="00454FD9">
              <w:rPr>
                <w:rFonts w:ascii="MS Sans Serif" w:hAnsi="MS Sans Serif"/>
                <w:sz w:val="20"/>
                <w:szCs w:val="20"/>
                <w:lang w:eastAsia="en-AU"/>
              </w:rPr>
              <w:t xml:space="preserve">evelopers and </w:t>
            </w:r>
            <w:r w:rsidR="00907851">
              <w:rPr>
                <w:rFonts w:ascii="MS Sans Serif" w:hAnsi="MS Sans Serif"/>
                <w:sz w:val="20"/>
                <w:szCs w:val="20"/>
                <w:lang w:eastAsia="en-AU"/>
              </w:rPr>
              <w:t>A</w:t>
            </w:r>
            <w:r w:rsidRPr="00454FD9">
              <w:rPr>
                <w:rFonts w:ascii="MS Sans Serif" w:hAnsi="MS Sans Serif"/>
                <w:sz w:val="20"/>
                <w:szCs w:val="20"/>
                <w:lang w:eastAsia="en-AU"/>
              </w:rPr>
              <w:t xml:space="preserve">nalysts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2529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Database and </w:t>
            </w:r>
            <w:r w:rsidR="00907851">
              <w:rPr>
                <w:rFonts w:ascii="MS Sans Serif" w:hAnsi="MS Sans Serif"/>
                <w:sz w:val="20"/>
                <w:szCs w:val="20"/>
                <w:lang w:eastAsia="en-AU"/>
              </w:rPr>
              <w:t>N</w:t>
            </w:r>
            <w:r w:rsidRPr="00454FD9">
              <w:rPr>
                <w:rFonts w:ascii="MS Sans Serif" w:hAnsi="MS Sans Serif"/>
                <w:sz w:val="20"/>
                <w:szCs w:val="20"/>
                <w:lang w:eastAsia="en-AU"/>
              </w:rPr>
              <w:t xml:space="preserve">etwork </w:t>
            </w:r>
            <w:r w:rsidR="00907851">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Architects,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own and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raffic </w:t>
            </w:r>
            <w:r w:rsidR="00DC37AE">
              <w:rPr>
                <w:rFonts w:ascii="MS Sans Serif" w:hAnsi="MS Sans Serif"/>
                <w:b/>
                <w:sz w:val="20"/>
                <w:szCs w:val="20"/>
                <w:lang w:eastAsia="en-AU"/>
              </w:rPr>
              <w:t>P</w:t>
            </w:r>
            <w:r w:rsidRPr="00454FD9">
              <w:rPr>
                <w:rFonts w:ascii="MS Sans Serif" w:hAnsi="MS Sans Serif"/>
                <w:b/>
                <w:sz w:val="20"/>
                <w:szCs w:val="20"/>
                <w:lang w:eastAsia="en-AU"/>
              </w:rPr>
              <w:t>lanners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2161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Building </w:t>
            </w:r>
            <w:r w:rsidR="00907851">
              <w:rPr>
                <w:rFonts w:ascii="MS Sans Serif" w:hAnsi="MS Sans Serif"/>
                <w:sz w:val="20"/>
                <w:szCs w:val="20"/>
                <w:lang w:eastAsia="en-AU"/>
              </w:rPr>
              <w:t>A</w:t>
            </w:r>
            <w:r w:rsidRPr="00454FD9">
              <w:rPr>
                <w:rFonts w:ascii="MS Sans Serif" w:hAnsi="MS Sans Serif"/>
                <w:sz w:val="20"/>
                <w:szCs w:val="20"/>
                <w:lang w:eastAsia="en-AU"/>
              </w:rPr>
              <w:t>rchitects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2162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Landscape </w:t>
            </w:r>
            <w:r w:rsidR="00907851">
              <w:rPr>
                <w:rFonts w:ascii="MS Sans Serif" w:hAnsi="MS Sans Serif"/>
                <w:sz w:val="20"/>
                <w:szCs w:val="20"/>
                <w:lang w:eastAsia="en-AU"/>
              </w:rPr>
              <w:t>A</w:t>
            </w:r>
            <w:r w:rsidRPr="00454FD9">
              <w:rPr>
                <w:rFonts w:ascii="MS Sans Serif" w:hAnsi="MS Sans Serif"/>
                <w:sz w:val="20"/>
                <w:szCs w:val="20"/>
                <w:lang w:eastAsia="en-AU"/>
              </w:rPr>
              <w:t>rchitects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2164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Town and </w:t>
            </w:r>
            <w:r w:rsidR="00907851">
              <w:rPr>
                <w:rFonts w:ascii="MS Sans Serif" w:hAnsi="MS Sans Serif"/>
                <w:sz w:val="20"/>
                <w:szCs w:val="20"/>
                <w:lang w:eastAsia="en-AU"/>
              </w:rPr>
              <w:t>T</w:t>
            </w:r>
            <w:r w:rsidRPr="00454FD9">
              <w:rPr>
                <w:rFonts w:ascii="MS Sans Serif" w:hAnsi="MS Sans Serif"/>
                <w:sz w:val="20"/>
                <w:szCs w:val="20"/>
                <w:lang w:eastAsia="en-AU"/>
              </w:rPr>
              <w:t xml:space="preserve">raffic </w:t>
            </w:r>
            <w:r w:rsidR="00907851">
              <w:rPr>
                <w:rFonts w:ascii="MS Sans Serif" w:hAnsi="MS Sans Serif"/>
                <w:sz w:val="20"/>
                <w:szCs w:val="20"/>
                <w:lang w:eastAsia="en-AU"/>
              </w:rPr>
              <w:t>P</w:t>
            </w:r>
            <w:r w:rsidRPr="00454FD9">
              <w:rPr>
                <w:rFonts w:ascii="MS Sans Serif" w:hAnsi="MS Sans Serif"/>
                <w:sz w:val="20"/>
                <w:szCs w:val="20"/>
                <w:lang w:eastAsia="en-AU"/>
              </w:rPr>
              <w:t>lanners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Civil </w:t>
            </w:r>
            <w:r w:rsidR="00DC37AE">
              <w:rPr>
                <w:rFonts w:ascii="MS Sans Serif" w:hAnsi="MS Sans Serif"/>
                <w:b/>
                <w:sz w:val="20"/>
                <w:szCs w:val="20"/>
                <w:lang w:eastAsia="en-AU"/>
              </w:rPr>
              <w:t>E</w:t>
            </w:r>
            <w:r w:rsidRPr="00454FD9">
              <w:rPr>
                <w:rFonts w:ascii="MS Sans Serif" w:hAnsi="MS Sans Serif"/>
                <w:b/>
                <w:sz w:val="20"/>
                <w:szCs w:val="20"/>
                <w:lang w:eastAsia="en-AU"/>
              </w:rPr>
              <w:t>ngineers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Civil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Electrical </w:t>
            </w:r>
            <w:r w:rsidR="00DC37AE">
              <w:rPr>
                <w:rFonts w:ascii="MS Sans Serif" w:hAnsi="MS Sans Serif"/>
                <w:b/>
                <w:sz w:val="20"/>
                <w:szCs w:val="20"/>
                <w:lang w:eastAsia="en-AU"/>
              </w:rPr>
              <w:t>E</w:t>
            </w:r>
            <w:r w:rsidRPr="00454FD9">
              <w:rPr>
                <w:rFonts w:ascii="MS Sans Serif" w:hAnsi="MS Sans Serif"/>
                <w:b/>
                <w:sz w:val="20"/>
                <w:szCs w:val="20"/>
                <w:lang w:eastAsia="en-AU"/>
              </w:rPr>
              <w:t>ngineers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Electronics and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elecommunications </w:t>
            </w:r>
            <w:r w:rsidR="00DC37AE">
              <w:rPr>
                <w:rFonts w:ascii="MS Sans Serif" w:hAnsi="MS Sans Serif"/>
                <w:b/>
                <w:sz w:val="20"/>
                <w:szCs w:val="20"/>
                <w:lang w:eastAsia="en-AU"/>
              </w:rPr>
              <w:t>E</w:t>
            </w:r>
            <w:r w:rsidRPr="00454FD9">
              <w:rPr>
                <w:rFonts w:ascii="MS Sans Serif" w:hAnsi="MS Sans Serif"/>
                <w:b/>
                <w:sz w:val="20"/>
                <w:szCs w:val="20"/>
                <w:lang w:eastAsia="en-AU"/>
              </w:rPr>
              <w:t>ngineers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Electronics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keepLines/>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Telecommunications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Mechanical </w:t>
            </w:r>
            <w:r w:rsidR="00DC37AE">
              <w:rPr>
                <w:rFonts w:ascii="MS Sans Serif" w:hAnsi="MS Sans Serif"/>
                <w:b/>
                <w:sz w:val="20"/>
                <w:szCs w:val="20"/>
                <w:lang w:eastAsia="en-AU"/>
              </w:rPr>
              <w:t>E</w:t>
            </w:r>
            <w:r w:rsidRPr="00454FD9">
              <w:rPr>
                <w:rFonts w:ascii="MS Sans Serif" w:hAnsi="MS Sans Serif"/>
                <w:b/>
                <w:sz w:val="20"/>
                <w:szCs w:val="20"/>
                <w:lang w:eastAsia="en-AU"/>
              </w:rPr>
              <w:t>ngineers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Mechanical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 </w:t>
            </w:r>
            <w:r w:rsidR="00DC37AE">
              <w:rPr>
                <w:rFonts w:ascii="MS Sans Serif" w:hAnsi="MS Sans Serif"/>
                <w:b/>
                <w:sz w:val="20"/>
                <w:szCs w:val="20"/>
                <w:lang w:eastAsia="en-AU"/>
              </w:rPr>
              <w:t>E</w:t>
            </w:r>
            <w:r w:rsidRPr="00454FD9">
              <w:rPr>
                <w:rFonts w:ascii="MS Sans Serif" w:hAnsi="MS Sans Serif"/>
                <w:b/>
                <w:sz w:val="20"/>
                <w:szCs w:val="20"/>
                <w:lang w:eastAsia="en-AU"/>
              </w:rPr>
              <w:t>ngineers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Mining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ngineers,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etallurgists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ngineers, </w:t>
            </w:r>
            <w:r w:rsidR="00907851">
              <w:rPr>
                <w:rFonts w:ascii="MS Sans Serif" w:hAnsi="MS Sans Serif"/>
                <w:sz w:val="20"/>
                <w:szCs w:val="20"/>
                <w:lang w:eastAsia="en-AU"/>
              </w:rPr>
              <w:t>M</w:t>
            </w:r>
            <w:r w:rsidRPr="00454FD9">
              <w:rPr>
                <w:rFonts w:ascii="MS Sans Serif" w:hAnsi="MS Sans Serif"/>
                <w:sz w:val="20"/>
                <w:szCs w:val="20"/>
                <w:lang w:eastAsia="en-AU"/>
              </w:rPr>
              <w:t xml:space="preserve">etallurgists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Cartographers and </w:t>
            </w:r>
            <w:r w:rsidR="00DC37AE">
              <w:rPr>
                <w:rFonts w:ascii="MS Sans Serif" w:hAnsi="MS Sans Serif"/>
                <w:b/>
                <w:sz w:val="20"/>
                <w:szCs w:val="20"/>
                <w:lang w:eastAsia="en-AU"/>
              </w:rPr>
              <w:t>S</w:t>
            </w:r>
            <w:r w:rsidRPr="00454FD9">
              <w:rPr>
                <w:rFonts w:ascii="MS Sans Serif" w:hAnsi="MS Sans Serif"/>
                <w:b/>
                <w:sz w:val="20"/>
                <w:szCs w:val="20"/>
                <w:lang w:eastAsia="en-AU"/>
              </w:rPr>
              <w:t>urveyors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2148</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2165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Cartographers and </w:t>
            </w:r>
            <w:r w:rsidR="00907851">
              <w:rPr>
                <w:rFonts w:ascii="MS Sans Serif" w:hAnsi="MS Sans Serif"/>
                <w:sz w:val="20"/>
                <w:szCs w:val="20"/>
                <w:lang w:eastAsia="en-AU"/>
              </w:rPr>
              <w:t>S</w:t>
            </w:r>
            <w:r w:rsidRPr="00454FD9">
              <w:rPr>
                <w:rFonts w:ascii="MS Sans Serif" w:hAnsi="MS Sans Serif"/>
                <w:sz w:val="20"/>
                <w:szCs w:val="20"/>
                <w:lang w:eastAsia="en-AU"/>
              </w:rPr>
              <w:t>urveyors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Architects,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ngineers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2149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Industrial and </w:t>
            </w:r>
            <w:r w:rsidR="00907851">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w:t>
            </w:r>
            <w:r w:rsidR="0090785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2149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Engineering </w:t>
            </w:r>
            <w:r w:rsidR="00907851">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Biologists, </w:t>
            </w:r>
            <w:r w:rsidR="00DC37AE">
              <w:rPr>
                <w:rFonts w:ascii="MS Sans Serif" w:hAnsi="MS Sans Serif"/>
                <w:b/>
                <w:sz w:val="20"/>
                <w:szCs w:val="20"/>
                <w:lang w:eastAsia="en-AU"/>
              </w:rPr>
              <w:t>B</w:t>
            </w:r>
            <w:r w:rsidRPr="00454FD9">
              <w:rPr>
                <w:rFonts w:ascii="MS Sans Serif" w:hAnsi="MS Sans Serif"/>
                <w:b/>
                <w:sz w:val="20"/>
                <w:szCs w:val="20"/>
                <w:lang w:eastAsia="en-AU"/>
              </w:rPr>
              <w:t xml:space="preserve">otanists, </w:t>
            </w:r>
            <w:r w:rsidR="00DC37AE">
              <w:rPr>
                <w:rFonts w:ascii="MS Sans Serif" w:hAnsi="MS Sans Serif"/>
                <w:b/>
                <w:sz w:val="20"/>
                <w:szCs w:val="20"/>
                <w:lang w:eastAsia="en-AU"/>
              </w:rPr>
              <w:t>Z</w:t>
            </w:r>
            <w:r w:rsidRPr="00454FD9">
              <w:rPr>
                <w:rFonts w:ascii="MS Sans Serif" w:hAnsi="MS Sans Serif"/>
                <w:b/>
                <w:sz w:val="20"/>
                <w:szCs w:val="20"/>
                <w:lang w:eastAsia="en-AU"/>
              </w:rPr>
              <w:t xml:space="preserve">oologists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Biologists, </w:t>
            </w:r>
            <w:r w:rsidR="00907851">
              <w:rPr>
                <w:rFonts w:ascii="MS Sans Serif" w:hAnsi="MS Sans Serif"/>
                <w:sz w:val="20"/>
                <w:szCs w:val="20"/>
                <w:lang w:eastAsia="en-AU"/>
              </w:rPr>
              <w:t>B</w:t>
            </w:r>
            <w:r w:rsidRPr="00454FD9">
              <w:rPr>
                <w:rFonts w:ascii="MS Sans Serif" w:hAnsi="MS Sans Serif"/>
                <w:sz w:val="20"/>
                <w:szCs w:val="20"/>
                <w:lang w:eastAsia="en-AU"/>
              </w:rPr>
              <w:t xml:space="preserve">otanists, </w:t>
            </w:r>
            <w:r w:rsidR="00907851">
              <w:rPr>
                <w:rFonts w:ascii="MS Sans Serif" w:hAnsi="MS Sans Serif"/>
                <w:sz w:val="20"/>
                <w:szCs w:val="20"/>
                <w:lang w:eastAsia="en-AU"/>
              </w:rPr>
              <w:t>Z</w:t>
            </w:r>
            <w:r w:rsidRPr="00454FD9">
              <w:rPr>
                <w:rFonts w:ascii="MS Sans Serif" w:hAnsi="MS Sans Serif"/>
                <w:sz w:val="20"/>
                <w:szCs w:val="20"/>
                <w:lang w:eastAsia="en-AU"/>
              </w:rPr>
              <w:t xml:space="preserve">oologists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w:t>
            </w:r>
            <w:r w:rsidR="00907851">
              <w:rPr>
                <w:rFonts w:ascii="MS Sans Serif" w:hAnsi="MS Sans Serif"/>
                <w:sz w:val="20"/>
                <w:szCs w:val="20"/>
                <w:lang w:eastAsia="en-AU"/>
              </w:rPr>
              <w:t>P</w:t>
            </w:r>
            <w:r w:rsidRPr="00454FD9">
              <w:rPr>
                <w:rFonts w:ascii="MS Sans Serif" w:hAnsi="MS Sans Serif"/>
                <w:sz w:val="20"/>
                <w:szCs w:val="20"/>
                <w:lang w:eastAsia="en-AU"/>
              </w:rPr>
              <w:t xml:space="preserve">rotection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Pharmacologists,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athologists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Biologists, </w:t>
            </w:r>
            <w:r w:rsidR="00907851">
              <w:rPr>
                <w:rFonts w:ascii="MS Sans Serif" w:hAnsi="MS Sans Serif"/>
                <w:sz w:val="20"/>
                <w:szCs w:val="20"/>
                <w:lang w:eastAsia="en-AU"/>
              </w:rPr>
              <w:t>B</w:t>
            </w:r>
            <w:r w:rsidRPr="00454FD9">
              <w:rPr>
                <w:rFonts w:ascii="MS Sans Serif" w:hAnsi="MS Sans Serif"/>
                <w:sz w:val="20"/>
                <w:szCs w:val="20"/>
                <w:lang w:eastAsia="en-AU"/>
              </w:rPr>
              <w:t xml:space="preserve">otanists, </w:t>
            </w:r>
            <w:r w:rsidR="00907851">
              <w:rPr>
                <w:rFonts w:ascii="MS Sans Serif" w:hAnsi="MS Sans Serif"/>
                <w:sz w:val="20"/>
                <w:szCs w:val="20"/>
                <w:lang w:eastAsia="en-AU"/>
              </w:rPr>
              <w:t>Z</w:t>
            </w:r>
            <w:r w:rsidRPr="00454FD9">
              <w:rPr>
                <w:rFonts w:ascii="MS Sans Serif" w:hAnsi="MS Sans Serif"/>
                <w:sz w:val="20"/>
                <w:szCs w:val="20"/>
                <w:lang w:eastAsia="en-AU"/>
              </w:rPr>
              <w:t xml:space="preserve">oologists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Plant pathologists, pharmacologists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Specialist </w:t>
            </w:r>
            <w:r w:rsidR="00907851">
              <w:rPr>
                <w:rFonts w:ascii="MS Sans Serif" w:hAnsi="MS Sans Serif"/>
                <w:sz w:val="20"/>
                <w:szCs w:val="20"/>
                <w:lang w:eastAsia="en-AU"/>
              </w:rPr>
              <w:t>M</w:t>
            </w:r>
            <w:r w:rsidRPr="00454FD9">
              <w:rPr>
                <w:rFonts w:ascii="MS Sans Serif" w:hAnsi="MS Sans Serif"/>
                <w:sz w:val="20"/>
                <w:szCs w:val="20"/>
                <w:lang w:eastAsia="en-AU"/>
              </w:rPr>
              <w:t xml:space="preserve">edical </w:t>
            </w:r>
            <w:r w:rsidR="00907851">
              <w:rPr>
                <w:rFonts w:ascii="MS Sans Serif" w:hAnsi="MS Sans Serif"/>
                <w:sz w:val="20"/>
                <w:szCs w:val="20"/>
                <w:lang w:eastAsia="en-AU"/>
              </w:rPr>
              <w:t>P</w:t>
            </w:r>
            <w:r w:rsidRPr="00454FD9">
              <w:rPr>
                <w:rFonts w:ascii="MS Sans Serif" w:hAnsi="MS Sans Serif"/>
                <w:sz w:val="20"/>
                <w:szCs w:val="20"/>
                <w:lang w:eastAsia="en-AU"/>
              </w:rPr>
              <w:t xml:space="preserve">ractitioners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Human pathologists , histopathologists, endocrinologists, neuropathologists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2250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Veterinarians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Animal and veterinary pathologists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Agronomists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Farming, </w:t>
            </w:r>
            <w:r w:rsidR="00907851">
              <w:rPr>
                <w:rFonts w:ascii="MS Sans Serif" w:hAnsi="MS Sans Serif"/>
                <w:sz w:val="20"/>
                <w:szCs w:val="20"/>
                <w:lang w:eastAsia="en-AU"/>
              </w:rPr>
              <w:t>F</w:t>
            </w:r>
            <w:r w:rsidRPr="00454FD9">
              <w:rPr>
                <w:rFonts w:ascii="MS Sans Serif" w:hAnsi="MS Sans Serif"/>
                <w:sz w:val="20"/>
                <w:szCs w:val="20"/>
                <w:lang w:eastAsia="en-AU"/>
              </w:rPr>
              <w:t xml:space="preserve">orestry and </w:t>
            </w:r>
            <w:r w:rsidR="00907851">
              <w:rPr>
                <w:rFonts w:ascii="MS Sans Serif" w:hAnsi="MS Sans Serif"/>
                <w:sz w:val="20"/>
                <w:szCs w:val="20"/>
                <w:lang w:eastAsia="en-AU"/>
              </w:rPr>
              <w:t>F</w:t>
            </w:r>
            <w:r w:rsidRPr="00454FD9">
              <w:rPr>
                <w:rFonts w:ascii="MS Sans Serif" w:hAnsi="MS Sans Serif"/>
                <w:sz w:val="20"/>
                <w:szCs w:val="20"/>
                <w:lang w:eastAsia="en-AU"/>
              </w:rPr>
              <w:t xml:space="preserve">isheries </w:t>
            </w:r>
            <w:r w:rsidR="00907851">
              <w:rPr>
                <w:rFonts w:ascii="MS Sans Serif" w:hAnsi="MS Sans Serif"/>
                <w:sz w:val="20"/>
                <w:szCs w:val="20"/>
                <w:lang w:eastAsia="en-AU"/>
              </w:rPr>
              <w:t>A</w:t>
            </w:r>
            <w:r w:rsidRPr="00454FD9">
              <w:rPr>
                <w:rFonts w:ascii="MS Sans Serif" w:hAnsi="MS Sans Serif"/>
                <w:sz w:val="20"/>
                <w:szCs w:val="20"/>
                <w:lang w:eastAsia="en-AU"/>
              </w:rPr>
              <w:t>dvisers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Medical </w:t>
            </w:r>
            <w:r w:rsidR="00DC37AE">
              <w:rPr>
                <w:rFonts w:ascii="MS Sans Serif" w:hAnsi="MS Sans Serif"/>
                <w:b/>
                <w:sz w:val="20"/>
                <w:szCs w:val="20"/>
                <w:lang w:eastAsia="en-AU"/>
              </w:rPr>
              <w:t>D</w:t>
            </w:r>
            <w:r w:rsidRPr="00454FD9">
              <w:rPr>
                <w:rFonts w:ascii="MS Sans Serif" w:hAnsi="MS Sans Serif"/>
                <w:b/>
                <w:sz w:val="20"/>
                <w:szCs w:val="20"/>
                <w:lang w:eastAsia="en-AU"/>
              </w:rPr>
              <w:t>octors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Generalist </w:t>
            </w:r>
            <w:r w:rsidR="00907851">
              <w:rPr>
                <w:rFonts w:ascii="MS Sans Serif" w:hAnsi="MS Sans Serif"/>
                <w:sz w:val="20"/>
                <w:szCs w:val="20"/>
                <w:lang w:eastAsia="en-AU"/>
              </w:rPr>
              <w:t>M</w:t>
            </w:r>
            <w:r w:rsidRPr="00454FD9">
              <w:rPr>
                <w:rFonts w:ascii="MS Sans Serif" w:hAnsi="MS Sans Serif"/>
                <w:sz w:val="20"/>
                <w:szCs w:val="20"/>
                <w:lang w:eastAsia="en-AU"/>
              </w:rPr>
              <w:t xml:space="preserve">edical </w:t>
            </w:r>
            <w:r w:rsidR="00907851">
              <w:rPr>
                <w:rFonts w:ascii="MS Sans Serif" w:hAnsi="MS Sans Serif"/>
                <w:sz w:val="20"/>
                <w:szCs w:val="20"/>
                <w:lang w:eastAsia="en-AU"/>
              </w:rPr>
              <w:t>P</w:t>
            </w:r>
            <w:r w:rsidRPr="00454FD9">
              <w:rPr>
                <w:rFonts w:ascii="MS Sans Serif" w:hAnsi="MS Sans Serif"/>
                <w:sz w:val="20"/>
                <w:szCs w:val="20"/>
                <w:lang w:eastAsia="en-AU"/>
              </w:rPr>
              <w:t xml:space="preserve">ractitioners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Specialist </w:t>
            </w:r>
            <w:r w:rsidR="00907851">
              <w:rPr>
                <w:rFonts w:ascii="MS Sans Serif" w:hAnsi="MS Sans Serif"/>
                <w:sz w:val="20"/>
                <w:szCs w:val="20"/>
                <w:lang w:eastAsia="en-AU"/>
              </w:rPr>
              <w:t>M</w:t>
            </w:r>
            <w:r w:rsidRPr="00454FD9">
              <w:rPr>
                <w:rFonts w:ascii="MS Sans Serif" w:hAnsi="MS Sans Serif"/>
                <w:sz w:val="20"/>
                <w:szCs w:val="20"/>
                <w:lang w:eastAsia="en-AU"/>
              </w:rPr>
              <w:t xml:space="preserve">edical </w:t>
            </w:r>
            <w:r w:rsidR="00907851">
              <w:rPr>
                <w:rFonts w:ascii="MS Sans Serif" w:hAnsi="MS Sans Serif"/>
                <w:sz w:val="20"/>
                <w:szCs w:val="20"/>
                <w:lang w:eastAsia="en-AU"/>
              </w:rPr>
              <w:t>P</w:t>
            </w:r>
            <w:r w:rsidRPr="00454FD9">
              <w:rPr>
                <w:rFonts w:ascii="MS Sans Serif" w:hAnsi="MS Sans Serif"/>
                <w:sz w:val="20"/>
                <w:szCs w:val="20"/>
                <w:lang w:eastAsia="en-AU"/>
              </w:rPr>
              <w:t xml:space="preserve">ractitioners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Dentists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Dentists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Veterinarians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2250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Veterinarians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Pharmacists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Pharmacists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Health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rofessionals (except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ursing)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and </w:t>
            </w:r>
            <w:r w:rsidR="00907851">
              <w:rPr>
                <w:rFonts w:ascii="MS Sans Serif" w:hAnsi="MS Sans Serif"/>
                <w:sz w:val="20"/>
                <w:szCs w:val="20"/>
                <w:lang w:eastAsia="en-AU"/>
              </w:rPr>
              <w:t>O</w:t>
            </w:r>
            <w:r w:rsidRPr="00454FD9">
              <w:rPr>
                <w:rFonts w:ascii="MS Sans Serif" w:hAnsi="MS Sans Serif"/>
                <w:sz w:val="20"/>
                <w:szCs w:val="20"/>
                <w:lang w:eastAsia="en-AU"/>
              </w:rPr>
              <w:t xml:space="preserve">ccupational </w:t>
            </w:r>
            <w:r w:rsidR="00907851">
              <w:rPr>
                <w:rFonts w:ascii="MS Sans Serif" w:hAnsi="MS Sans Serif"/>
                <w:sz w:val="20"/>
                <w:szCs w:val="20"/>
                <w:lang w:eastAsia="en-AU"/>
              </w:rPr>
              <w:t>H</w:t>
            </w:r>
            <w:r w:rsidRPr="00454FD9">
              <w:rPr>
                <w:rFonts w:ascii="MS Sans Serif" w:hAnsi="MS Sans Serif"/>
                <w:sz w:val="20"/>
                <w:szCs w:val="20"/>
                <w:lang w:eastAsia="en-AU"/>
              </w:rPr>
              <w:t xml:space="preserve">ealth and </w:t>
            </w:r>
            <w:r w:rsidR="00907851">
              <w:rPr>
                <w:rFonts w:ascii="MS Sans Serif" w:hAnsi="MS Sans Serif"/>
                <w:sz w:val="20"/>
                <w:szCs w:val="20"/>
                <w:lang w:eastAsia="en-AU"/>
              </w:rPr>
              <w:t>H</w:t>
            </w:r>
            <w:r w:rsidRPr="00454FD9">
              <w:rPr>
                <w:rFonts w:ascii="MS Sans Serif" w:hAnsi="MS Sans Serif"/>
                <w:sz w:val="20"/>
                <w:szCs w:val="20"/>
                <w:lang w:eastAsia="en-AU"/>
              </w:rPr>
              <w:t xml:space="preserve">ygiene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907851">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Nursing and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idwifery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2230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Hospital matrons and principal nursing officers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1343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Aged </w:t>
            </w:r>
            <w:r w:rsidR="00907851">
              <w:rPr>
                <w:rFonts w:ascii="MS Sans Serif" w:hAnsi="MS Sans Serif"/>
                <w:sz w:val="20"/>
                <w:szCs w:val="20"/>
                <w:lang w:eastAsia="en-AU"/>
              </w:rPr>
              <w:t>C</w:t>
            </w:r>
            <w:r w:rsidRPr="00454FD9">
              <w:rPr>
                <w:rFonts w:ascii="MS Sans Serif" w:hAnsi="MS Sans Serif"/>
                <w:sz w:val="20"/>
                <w:szCs w:val="20"/>
                <w:lang w:eastAsia="en-AU"/>
              </w:rPr>
              <w:t xml:space="preserve">are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Matrons and principal nursing officers in aged care facilities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Nursing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Midwifery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Nursing </w:t>
            </w:r>
            <w:r w:rsidR="00907851">
              <w:rPr>
                <w:rFonts w:ascii="MS Sans Serif" w:hAnsi="MS Sans Serif"/>
                <w:sz w:val="20"/>
                <w:szCs w:val="20"/>
                <w:lang w:eastAsia="en-AU"/>
              </w:rPr>
              <w:t>A</w:t>
            </w:r>
            <w:r w:rsidRPr="00454FD9">
              <w:rPr>
                <w:rFonts w:ascii="MS Sans Serif" w:hAnsi="MS Sans Serif"/>
                <w:sz w:val="20"/>
                <w:szCs w:val="20"/>
                <w:lang w:eastAsia="en-AU"/>
              </w:rPr>
              <w:t xml:space="preserve">ssociate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Midwifery </w:t>
            </w:r>
            <w:r w:rsidR="00907851">
              <w:rPr>
                <w:rFonts w:ascii="MS Sans Serif" w:hAnsi="MS Sans Serif"/>
                <w:sz w:val="20"/>
                <w:szCs w:val="20"/>
                <w:lang w:eastAsia="en-AU"/>
              </w:rPr>
              <w:t>A</w:t>
            </w:r>
            <w:r w:rsidRPr="00454FD9">
              <w:rPr>
                <w:rFonts w:ascii="MS Sans Serif" w:hAnsi="MS Sans Serif"/>
                <w:sz w:val="20"/>
                <w:szCs w:val="20"/>
                <w:lang w:eastAsia="en-AU"/>
              </w:rPr>
              <w:t xml:space="preserve">ssociate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College, </w:t>
            </w:r>
            <w:r w:rsidR="00DC37AE">
              <w:rPr>
                <w:rFonts w:ascii="MS Sans Serif" w:hAnsi="MS Sans Serif"/>
                <w:b/>
                <w:sz w:val="20"/>
                <w:szCs w:val="20"/>
                <w:lang w:eastAsia="en-AU"/>
              </w:rPr>
              <w:t>U</w:t>
            </w:r>
            <w:r w:rsidRPr="00454FD9">
              <w:rPr>
                <w:rFonts w:ascii="MS Sans Serif" w:hAnsi="MS Sans Serif"/>
                <w:b/>
                <w:sz w:val="20"/>
                <w:szCs w:val="20"/>
                <w:lang w:eastAsia="en-AU"/>
              </w:rPr>
              <w:t xml:space="preserve">niversity and </w:t>
            </w:r>
            <w:r w:rsidR="00DC37AE">
              <w:rPr>
                <w:rFonts w:ascii="MS Sans Serif" w:hAnsi="MS Sans Serif"/>
                <w:b/>
                <w:sz w:val="20"/>
                <w:szCs w:val="20"/>
                <w:lang w:eastAsia="en-AU"/>
              </w:rPr>
              <w:t>H</w:t>
            </w:r>
            <w:r w:rsidRPr="00454FD9">
              <w:rPr>
                <w:rFonts w:ascii="MS Sans Serif" w:hAnsi="MS Sans Serif"/>
                <w:b/>
                <w:sz w:val="20"/>
                <w:szCs w:val="20"/>
                <w:lang w:eastAsia="en-AU"/>
              </w:rPr>
              <w:t xml:space="preserve">igher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ducation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2310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University and </w:t>
            </w:r>
            <w:r w:rsidR="00907851">
              <w:rPr>
                <w:rFonts w:ascii="MS Sans Serif" w:hAnsi="MS Sans Serif"/>
                <w:sz w:val="20"/>
                <w:szCs w:val="20"/>
                <w:lang w:eastAsia="en-AU"/>
              </w:rPr>
              <w:t>H</w:t>
            </w:r>
            <w:r w:rsidRPr="00454FD9">
              <w:rPr>
                <w:rFonts w:ascii="MS Sans Serif" w:hAnsi="MS Sans Serif"/>
                <w:sz w:val="20"/>
                <w:szCs w:val="20"/>
                <w:lang w:eastAsia="en-AU"/>
              </w:rPr>
              <w:t xml:space="preserve">igher </w:t>
            </w:r>
            <w:r w:rsidR="00907851">
              <w:rPr>
                <w:rFonts w:ascii="MS Sans Serif" w:hAnsi="MS Sans Serif"/>
                <w:sz w:val="20"/>
                <w:szCs w:val="20"/>
                <w:lang w:eastAsia="en-AU"/>
              </w:rPr>
              <w:t>E</w:t>
            </w:r>
            <w:r w:rsidRPr="00454FD9">
              <w:rPr>
                <w:rFonts w:ascii="MS Sans Serif" w:hAnsi="MS Sans Serif"/>
                <w:sz w:val="20"/>
                <w:szCs w:val="20"/>
                <w:lang w:eastAsia="en-AU"/>
              </w:rPr>
              <w:t xml:space="preserve">ducation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Vocational </w:t>
            </w:r>
            <w:r w:rsidR="00907851">
              <w:rPr>
                <w:rFonts w:ascii="MS Sans Serif" w:hAnsi="MS Sans Serif"/>
                <w:sz w:val="20"/>
                <w:szCs w:val="20"/>
                <w:lang w:eastAsia="en-AU"/>
              </w:rPr>
              <w:t>E</w:t>
            </w:r>
            <w:r w:rsidRPr="00454FD9">
              <w:rPr>
                <w:rFonts w:ascii="MS Sans Serif" w:hAnsi="MS Sans Serif"/>
                <w:sz w:val="20"/>
                <w:szCs w:val="20"/>
                <w:lang w:eastAsia="en-AU"/>
              </w:rPr>
              <w:t xml:space="preserve">ducation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Secondary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ducation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2320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Vocational </w:t>
            </w:r>
            <w:r w:rsidR="00907851">
              <w:rPr>
                <w:rFonts w:ascii="MS Sans Serif" w:hAnsi="MS Sans Serif"/>
                <w:sz w:val="20"/>
                <w:szCs w:val="20"/>
                <w:lang w:eastAsia="en-AU"/>
              </w:rPr>
              <w:t>E</w:t>
            </w:r>
            <w:r w:rsidRPr="00454FD9">
              <w:rPr>
                <w:rFonts w:ascii="MS Sans Serif" w:hAnsi="MS Sans Serif"/>
                <w:sz w:val="20"/>
                <w:szCs w:val="20"/>
                <w:lang w:eastAsia="en-AU"/>
              </w:rPr>
              <w:t xml:space="preserve">ducation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Secondary </w:t>
            </w:r>
            <w:r w:rsidR="00907851">
              <w:rPr>
                <w:rFonts w:ascii="MS Sans Serif" w:hAnsi="MS Sans Serif"/>
                <w:sz w:val="20"/>
                <w:szCs w:val="20"/>
                <w:lang w:eastAsia="en-AU"/>
              </w:rPr>
              <w:t>E</w:t>
            </w:r>
            <w:r w:rsidRPr="00454FD9">
              <w:rPr>
                <w:rFonts w:ascii="MS Sans Serif" w:hAnsi="MS Sans Serif"/>
                <w:sz w:val="20"/>
                <w:szCs w:val="20"/>
                <w:lang w:eastAsia="en-AU"/>
              </w:rPr>
              <w:t xml:space="preserve">ducation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Primary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ducation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2331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Primary </w:t>
            </w:r>
            <w:r w:rsidR="00907851">
              <w:rPr>
                <w:rFonts w:ascii="MS Sans Serif" w:hAnsi="MS Sans Serif"/>
                <w:sz w:val="20"/>
                <w:szCs w:val="20"/>
                <w:lang w:eastAsia="en-AU"/>
              </w:rPr>
              <w:t>S</w:t>
            </w:r>
            <w:r w:rsidRPr="00454FD9">
              <w:rPr>
                <w:rFonts w:ascii="MS Sans Serif" w:hAnsi="MS Sans Serif"/>
                <w:sz w:val="20"/>
                <w:szCs w:val="20"/>
                <w:lang w:eastAsia="en-AU"/>
              </w:rPr>
              <w:t xml:space="preserve">chool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Early </w:t>
            </w:r>
            <w:r w:rsidR="00907851">
              <w:rPr>
                <w:rFonts w:ascii="MS Sans Serif" w:hAnsi="MS Sans Serif"/>
                <w:sz w:val="20"/>
                <w:szCs w:val="20"/>
                <w:lang w:eastAsia="en-AU"/>
              </w:rPr>
              <w:t>C</w:t>
            </w:r>
            <w:r w:rsidRPr="00454FD9">
              <w:rPr>
                <w:rFonts w:ascii="MS Sans Serif" w:hAnsi="MS Sans Serif"/>
                <w:sz w:val="20"/>
                <w:szCs w:val="20"/>
                <w:lang w:eastAsia="en-AU"/>
              </w:rPr>
              <w:t xml:space="preserve">hildhood </w:t>
            </w:r>
            <w:r w:rsidR="00907851">
              <w:rPr>
                <w:rFonts w:ascii="MS Sans Serif" w:hAnsi="MS Sans Serif"/>
                <w:sz w:val="20"/>
                <w:szCs w:val="20"/>
                <w:lang w:eastAsia="en-AU"/>
              </w:rPr>
              <w:t>E</w:t>
            </w:r>
            <w:r w:rsidRPr="00454FD9">
              <w:rPr>
                <w:rFonts w:ascii="MS Sans Serif" w:hAnsi="MS Sans Serif"/>
                <w:sz w:val="20"/>
                <w:szCs w:val="20"/>
                <w:lang w:eastAsia="en-AU"/>
              </w:rPr>
              <w:t>ducators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Special </w:t>
            </w:r>
            <w:r w:rsidR="00907851">
              <w:rPr>
                <w:rFonts w:ascii="MS Sans Serif" w:hAnsi="MS Sans Serif"/>
                <w:sz w:val="20"/>
                <w:szCs w:val="20"/>
                <w:lang w:eastAsia="en-AU"/>
              </w:rPr>
              <w:t>N</w:t>
            </w:r>
            <w:r w:rsidRPr="00454FD9">
              <w:rPr>
                <w:rFonts w:ascii="MS Sans Serif" w:hAnsi="MS Sans Serif"/>
                <w:sz w:val="20"/>
                <w:szCs w:val="20"/>
                <w:lang w:eastAsia="en-AU"/>
              </w:rPr>
              <w:t xml:space="preserve">eeds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Education </w:t>
            </w:r>
            <w:r w:rsidR="00DC37AE">
              <w:rPr>
                <w:rFonts w:ascii="MS Sans Serif" w:hAnsi="MS Sans Serif"/>
                <w:b/>
                <w:sz w:val="20"/>
                <w:szCs w:val="20"/>
                <w:lang w:eastAsia="en-AU"/>
              </w:rPr>
              <w:t>M</w:t>
            </w:r>
            <w:r w:rsidRPr="00454FD9">
              <w:rPr>
                <w:rFonts w:ascii="MS Sans Serif" w:hAnsi="MS Sans Serif"/>
                <w:b/>
                <w:sz w:val="20"/>
                <w:szCs w:val="20"/>
                <w:lang w:eastAsia="en-AU"/>
              </w:rPr>
              <w:t xml:space="preserve">ethods </w:t>
            </w:r>
            <w:r w:rsidR="00DC37AE">
              <w:rPr>
                <w:rFonts w:ascii="MS Sans Serif" w:hAnsi="MS Sans Serif"/>
                <w:b/>
                <w:sz w:val="20"/>
                <w:szCs w:val="20"/>
                <w:lang w:eastAsia="en-AU"/>
              </w:rPr>
              <w:t>S</w:t>
            </w:r>
            <w:r w:rsidRPr="00454FD9">
              <w:rPr>
                <w:rFonts w:ascii="MS Sans Serif" w:hAnsi="MS Sans Serif"/>
                <w:b/>
                <w:sz w:val="20"/>
                <w:szCs w:val="20"/>
                <w:lang w:eastAsia="en-AU"/>
              </w:rPr>
              <w:t>pecialists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2351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Education </w:t>
            </w:r>
            <w:r w:rsidR="00907851">
              <w:rPr>
                <w:rFonts w:ascii="MS Sans Serif" w:hAnsi="MS Sans Serif"/>
                <w:sz w:val="20"/>
                <w:szCs w:val="20"/>
                <w:lang w:eastAsia="en-AU"/>
              </w:rPr>
              <w:t>M</w:t>
            </w:r>
            <w:r w:rsidRPr="00454FD9">
              <w:rPr>
                <w:rFonts w:ascii="MS Sans Serif" w:hAnsi="MS Sans Serif"/>
                <w:sz w:val="20"/>
                <w:szCs w:val="20"/>
                <w:lang w:eastAsia="en-AU"/>
              </w:rPr>
              <w:t xml:space="preserve">ethods </w:t>
            </w:r>
            <w:r w:rsidR="00907851">
              <w:rPr>
                <w:rFonts w:ascii="MS Sans Serif" w:hAnsi="MS Sans Serif"/>
                <w:sz w:val="20"/>
                <w:szCs w:val="20"/>
                <w:lang w:eastAsia="en-AU"/>
              </w:rPr>
              <w:t>S</w:t>
            </w:r>
            <w:r w:rsidRPr="00454FD9">
              <w:rPr>
                <w:rFonts w:ascii="MS Sans Serif" w:hAnsi="MS Sans Serif"/>
                <w:sz w:val="20"/>
                <w:szCs w:val="20"/>
                <w:lang w:eastAsia="en-AU"/>
              </w:rPr>
              <w:t>pecialists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School </w:t>
            </w:r>
            <w:r w:rsidR="00DC37AE">
              <w:rPr>
                <w:rFonts w:ascii="MS Sans Serif" w:hAnsi="MS Sans Serif"/>
                <w:b/>
                <w:sz w:val="20"/>
                <w:szCs w:val="20"/>
                <w:lang w:eastAsia="en-AU"/>
              </w:rPr>
              <w:t>I</w:t>
            </w:r>
            <w:r w:rsidRPr="00454FD9">
              <w:rPr>
                <w:rFonts w:ascii="MS Sans Serif" w:hAnsi="MS Sans Serif"/>
                <w:b/>
                <w:sz w:val="20"/>
                <w:szCs w:val="20"/>
                <w:lang w:eastAsia="en-AU"/>
              </w:rPr>
              <w:t>nspectors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2352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Education </w:t>
            </w:r>
            <w:r w:rsidR="00907851">
              <w:rPr>
                <w:rFonts w:ascii="MS Sans Serif" w:hAnsi="MS Sans Serif"/>
                <w:sz w:val="20"/>
                <w:szCs w:val="20"/>
                <w:lang w:eastAsia="en-AU"/>
              </w:rPr>
              <w:t>M</w:t>
            </w:r>
            <w:r w:rsidRPr="00454FD9">
              <w:rPr>
                <w:rFonts w:ascii="MS Sans Serif" w:hAnsi="MS Sans Serif"/>
                <w:sz w:val="20"/>
                <w:szCs w:val="20"/>
                <w:lang w:eastAsia="en-AU"/>
              </w:rPr>
              <w:t xml:space="preserve">ethods </w:t>
            </w:r>
            <w:r w:rsidR="00907851">
              <w:rPr>
                <w:rFonts w:ascii="MS Sans Serif" w:hAnsi="MS Sans Serif"/>
                <w:sz w:val="20"/>
                <w:szCs w:val="20"/>
                <w:lang w:eastAsia="en-AU"/>
              </w:rPr>
              <w:t>S</w:t>
            </w:r>
            <w:r w:rsidRPr="00454FD9">
              <w:rPr>
                <w:rFonts w:ascii="MS Sans Serif" w:hAnsi="MS Sans Serif"/>
                <w:sz w:val="20"/>
                <w:szCs w:val="20"/>
                <w:lang w:eastAsia="en-AU"/>
              </w:rPr>
              <w:t>pecialists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Other </w:t>
            </w:r>
            <w:r w:rsidR="00DC37AE">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lsewhere classified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2359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907851">
              <w:rPr>
                <w:rFonts w:ascii="MS Sans Serif" w:hAnsi="MS Sans Serif"/>
                <w:sz w:val="20"/>
                <w:szCs w:val="20"/>
                <w:lang w:eastAsia="en-AU"/>
              </w:rPr>
              <w:t>L</w:t>
            </w:r>
            <w:r w:rsidRPr="00454FD9">
              <w:rPr>
                <w:rFonts w:ascii="MS Sans Serif" w:hAnsi="MS Sans Serif"/>
                <w:sz w:val="20"/>
                <w:szCs w:val="20"/>
                <w:lang w:eastAsia="en-AU"/>
              </w:rPr>
              <w:t xml:space="preserve">anguage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907851">
              <w:rPr>
                <w:rFonts w:ascii="MS Sans Serif" w:hAnsi="MS Sans Serif"/>
                <w:sz w:val="20"/>
                <w:szCs w:val="20"/>
                <w:lang w:eastAsia="en-AU"/>
              </w:rPr>
              <w:t>M</w:t>
            </w:r>
            <w:r w:rsidRPr="00454FD9">
              <w:rPr>
                <w:rFonts w:ascii="MS Sans Serif" w:hAnsi="MS Sans Serif"/>
                <w:sz w:val="20"/>
                <w:szCs w:val="20"/>
                <w:lang w:eastAsia="en-AU"/>
              </w:rPr>
              <w:t xml:space="preserve">usic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907851">
              <w:rPr>
                <w:rFonts w:ascii="MS Sans Serif" w:hAnsi="MS Sans Serif"/>
                <w:sz w:val="20"/>
                <w:szCs w:val="20"/>
                <w:lang w:eastAsia="en-AU"/>
              </w:rPr>
              <w:t>A</w:t>
            </w:r>
            <w:r w:rsidRPr="00454FD9">
              <w:rPr>
                <w:rFonts w:ascii="MS Sans Serif" w:hAnsi="MS Sans Serif"/>
                <w:sz w:val="20"/>
                <w:szCs w:val="20"/>
                <w:lang w:eastAsia="en-AU"/>
              </w:rPr>
              <w:t xml:space="preserve">rts </w:t>
            </w:r>
            <w:r w:rsidR="00907851">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w:t>
            </w:r>
            <w:r w:rsidR="0090785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907851">
              <w:rPr>
                <w:rFonts w:ascii="MS Sans Serif" w:hAnsi="MS Sans Serif"/>
                <w:sz w:val="20"/>
                <w:szCs w:val="20"/>
                <w:lang w:eastAsia="en-AU"/>
              </w:rPr>
              <w:t>T</w:t>
            </w:r>
            <w:r w:rsidRPr="00454FD9">
              <w:rPr>
                <w:rFonts w:ascii="MS Sans Serif" w:hAnsi="MS Sans Serif"/>
                <w:sz w:val="20"/>
                <w:szCs w:val="20"/>
                <w:lang w:eastAsia="en-AU"/>
              </w:rPr>
              <w:t>rainers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Teaching </w:t>
            </w:r>
            <w:r w:rsidR="00907851">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Accountants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Accountants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Financial and </w:t>
            </w:r>
            <w:r w:rsidR="00907851">
              <w:rPr>
                <w:rFonts w:ascii="MS Sans Serif" w:hAnsi="MS Sans Serif"/>
                <w:sz w:val="20"/>
                <w:szCs w:val="20"/>
                <w:lang w:eastAsia="en-AU"/>
              </w:rPr>
              <w:t>I</w:t>
            </w:r>
            <w:r w:rsidRPr="00454FD9">
              <w:rPr>
                <w:rFonts w:ascii="MS Sans Serif" w:hAnsi="MS Sans Serif"/>
                <w:sz w:val="20"/>
                <w:szCs w:val="20"/>
                <w:lang w:eastAsia="en-AU"/>
              </w:rPr>
              <w:t xml:space="preserve">nvestment </w:t>
            </w:r>
            <w:r w:rsidR="00907851">
              <w:rPr>
                <w:rFonts w:ascii="MS Sans Serif" w:hAnsi="MS Sans Serif"/>
                <w:sz w:val="20"/>
                <w:szCs w:val="20"/>
                <w:lang w:eastAsia="en-AU"/>
              </w:rPr>
              <w:t>A</w:t>
            </w:r>
            <w:r w:rsidRPr="00454FD9">
              <w:rPr>
                <w:rFonts w:ascii="MS Sans Serif" w:hAnsi="MS Sans Serif"/>
                <w:sz w:val="20"/>
                <w:szCs w:val="20"/>
                <w:lang w:eastAsia="en-AU"/>
              </w:rPr>
              <w:t>dvisers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Personnel and </w:t>
            </w:r>
            <w:r w:rsidR="00DC37AE">
              <w:rPr>
                <w:rFonts w:ascii="MS Sans Serif" w:hAnsi="MS Sans Serif"/>
                <w:b/>
                <w:sz w:val="20"/>
                <w:szCs w:val="20"/>
                <w:lang w:eastAsia="en-AU"/>
              </w:rPr>
              <w:t>C</w:t>
            </w:r>
            <w:r w:rsidRPr="00454FD9">
              <w:rPr>
                <w:rFonts w:ascii="MS Sans Serif" w:hAnsi="MS Sans Serif"/>
                <w:b/>
                <w:sz w:val="20"/>
                <w:szCs w:val="20"/>
                <w:lang w:eastAsia="en-AU"/>
              </w:rPr>
              <w:t xml:space="preserve">areers </w:t>
            </w:r>
            <w:r w:rsidR="00DC37AE">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and </w:t>
            </w:r>
            <w:r w:rsidR="00907851">
              <w:rPr>
                <w:rFonts w:ascii="MS Sans Serif" w:hAnsi="MS Sans Serif"/>
                <w:sz w:val="20"/>
                <w:szCs w:val="20"/>
                <w:lang w:eastAsia="en-AU"/>
              </w:rPr>
              <w:t>O</w:t>
            </w:r>
            <w:r w:rsidRPr="00454FD9">
              <w:rPr>
                <w:rFonts w:ascii="MS Sans Serif" w:hAnsi="MS Sans Serif"/>
                <w:sz w:val="20"/>
                <w:szCs w:val="20"/>
                <w:lang w:eastAsia="en-AU"/>
              </w:rPr>
              <w:t xml:space="preserve">ccupational </w:t>
            </w:r>
            <w:r w:rsidR="00907851">
              <w:rPr>
                <w:rFonts w:ascii="MS Sans Serif" w:hAnsi="MS Sans Serif"/>
                <w:sz w:val="20"/>
                <w:szCs w:val="20"/>
                <w:lang w:eastAsia="en-AU"/>
              </w:rPr>
              <w:t>H</w:t>
            </w:r>
            <w:r w:rsidRPr="00454FD9">
              <w:rPr>
                <w:rFonts w:ascii="MS Sans Serif" w:hAnsi="MS Sans Serif"/>
                <w:sz w:val="20"/>
                <w:szCs w:val="20"/>
                <w:lang w:eastAsia="en-AU"/>
              </w:rPr>
              <w:t xml:space="preserve">ealth and </w:t>
            </w:r>
            <w:r w:rsidR="00907851">
              <w:rPr>
                <w:rFonts w:ascii="MS Sans Serif" w:hAnsi="MS Sans Serif"/>
                <w:sz w:val="20"/>
                <w:szCs w:val="20"/>
                <w:lang w:eastAsia="en-AU"/>
              </w:rPr>
              <w:t>H</w:t>
            </w:r>
            <w:r w:rsidRPr="00454FD9">
              <w:rPr>
                <w:rFonts w:ascii="MS Sans Serif" w:hAnsi="MS Sans Serif"/>
                <w:sz w:val="20"/>
                <w:szCs w:val="20"/>
                <w:lang w:eastAsia="en-AU"/>
              </w:rPr>
              <w:t xml:space="preserve">ygiene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Personnel and </w:t>
            </w:r>
            <w:r w:rsidR="00907851">
              <w:rPr>
                <w:rFonts w:ascii="MS Sans Serif" w:hAnsi="MS Sans Serif"/>
                <w:sz w:val="20"/>
                <w:szCs w:val="20"/>
                <w:lang w:eastAsia="en-AU"/>
              </w:rPr>
              <w:t>C</w:t>
            </w:r>
            <w:r w:rsidRPr="00454FD9">
              <w:rPr>
                <w:rFonts w:ascii="MS Sans Serif" w:hAnsi="MS Sans Serif"/>
                <w:sz w:val="20"/>
                <w:szCs w:val="20"/>
                <w:lang w:eastAsia="en-AU"/>
              </w:rPr>
              <w:t xml:space="preserve">areers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Training and </w:t>
            </w:r>
            <w:r w:rsidR="00907851">
              <w:rPr>
                <w:rFonts w:ascii="MS Sans Serif" w:hAnsi="MS Sans Serif"/>
                <w:sz w:val="20"/>
                <w:szCs w:val="20"/>
                <w:lang w:eastAsia="en-AU"/>
              </w:rPr>
              <w:t>S</w:t>
            </w:r>
            <w:r w:rsidRPr="00454FD9">
              <w:rPr>
                <w:rFonts w:ascii="MS Sans Serif" w:hAnsi="MS Sans Serif"/>
                <w:sz w:val="20"/>
                <w:szCs w:val="20"/>
                <w:lang w:eastAsia="en-AU"/>
              </w:rPr>
              <w:t xml:space="preserve">taff </w:t>
            </w:r>
            <w:r w:rsidR="00907851">
              <w:rPr>
                <w:rFonts w:ascii="MS Sans Serif" w:hAnsi="MS Sans Serif"/>
                <w:sz w:val="20"/>
                <w:szCs w:val="20"/>
                <w:lang w:eastAsia="en-AU"/>
              </w:rPr>
              <w:t>D</w:t>
            </w:r>
            <w:r w:rsidRPr="00454FD9">
              <w:rPr>
                <w:rFonts w:ascii="MS Sans Serif" w:hAnsi="MS Sans Serif"/>
                <w:sz w:val="20"/>
                <w:szCs w:val="20"/>
                <w:lang w:eastAsia="en-AU"/>
              </w:rPr>
              <w:t xml:space="preserve">evelopment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Business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2419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Financial and </w:t>
            </w:r>
            <w:r w:rsidR="00907851">
              <w:rPr>
                <w:rFonts w:ascii="MS Sans Serif" w:hAnsi="MS Sans Serif"/>
                <w:sz w:val="20"/>
                <w:szCs w:val="20"/>
                <w:lang w:eastAsia="en-AU"/>
              </w:rPr>
              <w:t>I</w:t>
            </w:r>
            <w:r w:rsidRPr="00454FD9">
              <w:rPr>
                <w:rFonts w:ascii="MS Sans Serif" w:hAnsi="MS Sans Serif"/>
                <w:sz w:val="20"/>
                <w:szCs w:val="20"/>
                <w:lang w:eastAsia="en-AU"/>
              </w:rPr>
              <w:t xml:space="preserve">nvestment </w:t>
            </w:r>
            <w:r w:rsidR="00907851">
              <w:rPr>
                <w:rFonts w:ascii="MS Sans Serif" w:hAnsi="MS Sans Serif"/>
                <w:sz w:val="20"/>
                <w:szCs w:val="20"/>
                <w:lang w:eastAsia="en-AU"/>
              </w:rPr>
              <w:t>A</w:t>
            </w:r>
            <w:r w:rsidRPr="00454FD9">
              <w:rPr>
                <w:rFonts w:ascii="MS Sans Serif" w:hAnsi="MS Sans Serif"/>
                <w:sz w:val="20"/>
                <w:szCs w:val="20"/>
                <w:lang w:eastAsia="en-AU"/>
              </w:rPr>
              <w:t>dvisers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Financial </w:t>
            </w:r>
            <w:r w:rsidR="00907851">
              <w:rPr>
                <w:rFonts w:ascii="MS Sans Serif" w:hAnsi="MS Sans Serif"/>
                <w:sz w:val="20"/>
                <w:szCs w:val="20"/>
                <w:lang w:eastAsia="en-AU"/>
              </w:rPr>
              <w:t>A</w:t>
            </w:r>
            <w:r w:rsidRPr="00454FD9">
              <w:rPr>
                <w:rFonts w:ascii="MS Sans Serif" w:hAnsi="MS Sans Serif"/>
                <w:sz w:val="20"/>
                <w:szCs w:val="20"/>
                <w:lang w:eastAsia="en-AU"/>
              </w:rPr>
              <w:t>nalysts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Management and </w:t>
            </w:r>
            <w:r w:rsidR="00907851">
              <w:rPr>
                <w:rFonts w:ascii="MS Sans Serif" w:hAnsi="MS Sans Serif"/>
                <w:sz w:val="20"/>
                <w:szCs w:val="20"/>
                <w:lang w:eastAsia="en-AU"/>
              </w:rPr>
              <w:t>O</w:t>
            </w:r>
            <w:r w:rsidRPr="00454FD9">
              <w:rPr>
                <w:rFonts w:ascii="MS Sans Serif" w:hAnsi="MS Sans Serif"/>
                <w:sz w:val="20"/>
                <w:szCs w:val="20"/>
                <w:lang w:eastAsia="en-AU"/>
              </w:rPr>
              <w:t xml:space="preserve">rganization </w:t>
            </w:r>
            <w:r w:rsidR="00907851">
              <w:rPr>
                <w:rFonts w:ascii="MS Sans Serif" w:hAnsi="MS Sans Serif"/>
                <w:sz w:val="20"/>
                <w:szCs w:val="20"/>
                <w:lang w:eastAsia="en-AU"/>
              </w:rPr>
              <w:t>A</w:t>
            </w:r>
            <w:r w:rsidRPr="00454FD9">
              <w:rPr>
                <w:rFonts w:ascii="MS Sans Serif" w:hAnsi="MS Sans Serif"/>
                <w:sz w:val="20"/>
                <w:szCs w:val="20"/>
                <w:lang w:eastAsia="en-AU"/>
              </w:rPr>
              <w:t>nalysts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Policy </w:t>
            </w:r>
            <w:r w:rsidR="00907851">
              <w:rPr>
                <w:rFonts w:ascii="MS Sans Serif" w:hAnsi="MS Sans Serif"/>
                <w:sz w:val="20"/>
                <w:szCs w:val="20"/>
                <w:lang w:eastAsia="en-AU"/>
              </w:rPr>
              <w:t>A</w:t>
            </w:r>
            <w:r w:rsidRPr="00454FD9">
              <w:rPr>
                <w:rFonts w:ascii="MS Sans Serif" w:hAnsi="MS Sans Serif"/>
                <w:sz w:val="20"/>
                <w:szCs w:val="20"/>
                <w:lang w:eastAsia="en-AU"/>
              </w:rPr>
              <w:t xml:space="preserve">dministration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Advertising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arketing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Public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elations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907851">
              <w:rPr>
                <w:rFonts w:ascii="MS Sans Serif" w:hAnsi="MS Sans Serif"/>
                <w:sz w:val="20"/>
                <w:szCs w:val="20"/>
                <w:lang w:eastAsia="en-AU"/>
              </w:rPr>
              <w:t>S</w:t>
            </w:r>
            <w:r w:rsidRPr="00454FD9">
              <w:rPr>
                <w:rFonts w:ascii="MS Sans Serif" w:hAnsi="MS Sans Serif"/>
                <w:sz w:val="20"/>
                <w:szCs w:val="20"/>
                <w:lang w:eastAsia="en-AU"/>
              </w:rPr>
              <w:t xml:space="preserve">ervices </w:t>
            </w:r>
            <w:r w:rsidR="00907851">
              <w:rPr>
                <w:rFonts w:ascii="MS Sans Serif" w:hAnsi="MS Sans Serif"/>
                <w:sz w:val="20"/>
                <w:szCs w:val="20"/>
                <w:lang w:eastAsia="en-AU"/>
              </w:rPr>
              <w:t>A</w:t>
            </w:r>
            <w:r w:rsidRPr="00454FD9">
              <w:rPr>
                <w:rFonts w:ascii="MS Sans Serif" w:hAnsi="MS Sans Serif"/>
                <w:sz w:val="20"/>
                <w:szCs w:val="20"/>
                <w:lang w:eastAsia="en-AU"/>
              </w:rPr>
              <w:t xml:space="preserve">gents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Patent agents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Lawyers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Lawyers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Judges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Judges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Legal </w:t>
            </w:r>
            <w:r w:rsidR="00DC37AE">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DC37AE">
              <w:rPr>
                <w:rFonts w:ascii="MS Sans Serif" w:hAnsi="MS Sans Serif"/>
                <w:b/>
                <w:sz w:val="20"/>
                <w:szCs w:val="20"/>
                <w:lang w:eastAsia="en-AU"/>
              </w:rPr>
              <w:t>N</w:t>
            </w:r>
            <w:r w:rsidRPr="00454FD9">
              <w:rPr>
                <w:rFonts w:ascii="MS Sans Serif" w:hAnsi="MS Sans Serif"/>
                <w:b/>
                <w:sz w:val="20"/>
                <w:szCs w:val="20"/>
                <w:lang w:eastAsia="en-AU"/>
              </w:rPr>
              <w:t xml:space="preserve">ot </w:t>
            </w:r>
            <w:r w:rsidR="00DC37AE">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DC37AE">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Legal </w:t>
            </w:r>
            <w:r w:rsidR="00907851">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Archivists and </w:t>
            </w:r>
            <w:r w:rsidR="00DC37AE">
              <w:rPr>
                <w:rFonts w:ascii="MS Sans Serif" w:hAnsi="MS Sans Serif"/>
                <w:b/>
                <w:sz w:val="20"/>
                <w:szCs w:val="20"/>
                <w:lang w:eastAsia="en-AU"/>
              </w:rPr>
              <w:t>C</w:t>
            </w:r>
            <w:r w:rsidRPr="00454FD9">
              <w:rPr>
                <w:rFonts w:ascii="MS Sans Serif" w:hAnsi="MS Sans Serif"/>
                <w:b/>
                <w:sz w:val="20"/>
                <w:szCs w:val="20"/>
                <w:lang w:eastAsia="en-AU"/>
              </w:rPr>
              <w:t>urators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Archivists and </w:t>
            </w:r>
            <w:r w:rsidR="00907851">
              <w:rPr>
                <w:rFonts w:ascii="MS Sans Serif" w:hAnsi="MS Sans Serif"/>
                <w:sz w:val="20"/>
                <w:szCs w:val="20"/>
                <w:lang w:eastAsia="en-AU"/>
              </w:rPr>
              <w:t>C</w:t>
            </w:r>
            <w:r w:rsidRPr="00454FD9">
              <w:rPr>
                <w:rFonts w:ascii="MS Sans Serif" w:hAnsi="MS Sans Serif"/>
                <w:sz w:val="20"/>
                <w:szCs w:val="20"/>
                <w:lang w:eastAsia="en-AU"/>
              </w:rPr>
              <w:t>urators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Librarians and </w:t>
            </w:r>
            <w:r w:rsidR="00DC37AE">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50F2C">
              <w:rPr>
                <w:rFonts w:ascii="MS Sans Serif" w:hAnsi="MS Sans Serif"/>
                <w:b/>
                <w:sz w:val="20"/>
                <w:szCs w:val="20"/>
                <w:lang w:eastAsia="en-AU"/>
              </w:rPr>
              <w:t>I</w:t>
            </w:r>
            <w:r w:rsidRPr="00454FD9">
              <w:rPr>
                <w:rFonts w:ascii="MS Sans Serif" w:hAnsi="MS Sans Serif"/>
                <w:b/>
                <w:sz w:val="20"/>
                <w:szCs w:val="20"/>
                <w:lang w:eastAsia="en-AU"/>
              </w:rPr>
              <w:t xml:space="preserve">nformation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Librarians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I</w:t>
            </w:r>
            <w:r w:rsidRPr="00454FD9">
              <w:rPr>
                <w:rFonts w:ascii="MS Sans Serif" w:hAnsi="MS Sans Serif"/>
                <w:sz w:val="20"/>
                <w:szCs w:val="20"/>
                <w:lang w:eastAsia="en-AU"/>
              </w:rPr>
              <w:t xml:space="preserve">nformation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Economists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Economists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Sociologists,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nthropologists and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Sociologists, </w:t>
            </w:r>
            <w:r w:rsidR="00907851">
              <w:rPr>
                <w:rFonts w:ascii="MS Sans Serif" w:hAnsi="MS Sans Serif"/>
                <w:sz w:val="20"/>
                <w:szCs w:val="20"/>
                <w:lang w:eastAsia="en-AU"/>
              </w:rPr>
              <w:t>A</w:t>
            </w:r>
            <w:r w:rsidRPr="00454FD9">
              <w:rPr>
                <w:rFonts w:ascii="MS Sans Serif" w:hAnsi="MS Sans Serif"/>
                <w:sz w:val="20"/>
                <w:szCs w:val="20"/>
                <w:lang w:eastAsia="en-AU"/>
              </w:rPr>
              <w:t xml:space="preserve">nthropologists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Philosophers, </w:t>
            </w:r>
            <w:r w:rsidR="00250F2C">
              <w:rPr>
                <w:rFonts w:ascii="MS Sans Serif" w:hAnsi="MS Sans Serif"/>
                <w:b/>
                <w:sz w:val="20"/>
                <w:szCs w:val="20"/>
                <w:lang w:eastAsia="en-AU"/>
              </w:rPr>
              <w:t>H</w:t>
            </w:r>
            <w:r w:rsidRPr="00454FD9">
              <w:rPr>
                <w:rFonts w:ascii="MS Sans Serif" w:hAnsi="MS Sans Serif"/>
                <w:b/>
                <w:sz w:val="20"/>
                <w:szCs w:val="20"/>
                <w:lang w:eastAsia="en-AU"/>
              </w:rPr>
              <w:t xml:space="preserve">istorians and </w:t>
            </w:r>
            <w:r w:rsidR="00250F2C">
              <w:rPr>
                <w:rFonts w:ascii="MS Sans Serif" w:hAnsi="MS Sans Serif"/>
                <w:b/>
                <w:sz w:val="20"/>
                <w:szCs w:val="20"/>
                <w:lang w:eastAsia="en-AU"/>
              </w:rPr>
              <w:t>P</w:t>
            </w:r>
            <w:r w:rsidRPr="00454FD9">
              <w:rPr>
                <w:rFonts w:ascii="MS Sans Serif" w:hAnsi="MS Sans Serif"/>
                <w:b/>
                <w:sz w:val="20"/>
                <w:szCs w:val="20"/>
                <w:lang w:eastAsia="en-AU"/>
              </w:rPr>
              <w:t xml:space="preserve">olitical </w:t>
            </w:r>
            <w:r w:rsidR="00250F2C">
              <w:rPr>
                <w:rFonts w:ascii="MS Sans Serif" w:hAnsi="MS Sans Serif"/>
                <w:b/>
                <w:sz w:val="20"/>
                <w:szCs w:val="20"/>
                <w:lang w:eastAsia="en-AU"/>
              </w:rPr>
              <w:t>S</w:t>
            </w:r>
            <w:r w:rsidRPr="00454FD9">
              <w:rPr>
                <w:rFonts w:ascii="MS Sans Serif" w:hAnsi="MS Sans Serif"/>
                <w:b/>
                <w:sz w:val="20"/>
                <w:szCs w:val="20"/>
                <w:lang w:eastAsia="en-AU"/>
              </w:rPr>
              <w:t>cientists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Philosophers, </w:t>
            </w:r>
            <w:r w:rsidR="00907851">
              <w:rPr>
                <w:rFonts w:ascii="MS Sans Serif" w:hAnsi="MS Sans Serif"/>
                <w:sz w:val="20"/>
                <w:szCs w:val="20"/>
                <w:lang w:eastAsia="en-AU"/>
              </w:rPr>
              <w:t>H</w:t>
            </w:r>
            <w:r w:rsidRPr="00454FD9">
              <w:rPr>
                <w:rFonts w:ascii="MS Sans Serif" w:hAnsi="MS Sans Serif"/>
                <w:sz w:val="20"/>
                <w:szCs w:val="20"/>
                <w:lang w:eastAsia="en-AU"/>
              </w:rPr>
              <w:t xml:space="preserve">istorians and </w:t>
            </w:r>
            <w:r w:rsidR="00907851">
              <w:rPr>
                <w:rFonts w:ascii="MS Sans Serif" w:hAnsi="MS Sans Serif"/>
                <w:sz w:val="20"/>
                <w:szCs w:val="20"/>
                <w:lang w:eastAsia="en-AU"/>
              </w:rPr>
              <w:t>P</w:t>
            </w:r>
            <w:r w:rsidRPr="00454FD9">
              <w:rPr>
                <w:rFonts w:ascii="MS Sans Serif" w:hAnsi="MS Sans Serif"/>
                <w:sz w:val="20"/>
                <w:szCs w:val="20"/>
                <w:lang w:eastAsia="en-AU"/>
              </w:rPr>
              <w:t xml:space="preserve">olitical </w:t>
            </w:r>
            <w:r w:rsidR="00907851">
              <w:rPr>
                <w:rFonts w:ascii="MS Sans Serif" w:hAnsi="MS Sans Serif"/>
                <w:sz w:val="20"/>
                <w:szCs w:val="20"/>
                <w:lang w:eastAsia="en-AU"/>
              </w:rPr>
              <w:t>S</w:t>
            </w:r>
            <w:r w:rsidRPr="00454FD9">
              <w:rPr>
                <w:rFonts w:ascii="MS Sans Serif" w:hAnsi="MS Sans Serif"/>
                <w:sz w:val="20"/>
                <w:szCs w:val="20"/>
                <w:lang w:eastAsia="en-AU"/>
              </w:rPr>
              <w:t>cientists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Philologists,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ranslators and </w:t>
            </w:r>
            <w:r w:rsidR="00250F2C">
              <w:rPr>
                <w:rFonts w:ascii="MS Sans Serif" w:hAnsi="MS Sans Serif"/>
                <w:b/>
                <w:sz w:val="20"/>
                <w:szCs w:val="20"/>
                <w:lang w:eastAsia="en-AU"/>
              </w:rPr>
              <w:t>I</w:t>
            </w:r>
            <w:r w:rsidRPr="00454FD9">
              <w:rPr>
                <w:rFonts w:ascii="MS Sans Serif" w:hAnsi="MS Sans Serif"/>
                <w:b/>
                <w:sz w:val="20"/>
                <w:szCs w:val="20"/>
                <w:lang w:eastAsia="en-AU"/>
              </w:rPr>
              <w:t>nterpreters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Translators, </w:t>
            </w:r>
            <w:r w:rsidR="00907851">
              <w:rPr>
                <w:rFonts w:ascii="MS Sans Serif" w:hAnsi="MS Sans Serif"/>
                <w:sz w:val="20"/>
                <w:szCs w:val="20"/>
                <w:lang w:eastAsia="en-AU"/>
              </w:rPr>
              <w:t>I</w:t>
            </w:r>
            <w:r w:rsidRPr="00454FD9">
              <w:rPr>
                <w:rFonts w:ascii="MS Sans Serif" w:hAnsi="MS Sans Serif"/>
                <w:sz w:val="20"/>
                <w:szCs w:val="20"/>
                <w:lang w:eastAsia="en-AU"/>
              </w:rPr>
              <w:t xml:space="preserve">nterpreters and </w:t>
            </w:r>
            <w:r w:rsidR="00907851">
              <w:rPr>
                <w:rFonts w:ascii="MS Sans Serif" w:hAnsi="MS Sans Serif"/>
                <w:sz w:val="20"/>
                <w:szCs w:val="20"/>
                <w:lang w:eastAsia="en-AU"/>
              </w:rPr>
              <w:t>O</w:t>
            </w:r>
            <w:r w:rsidRPr="00454FD9">
              <w:rPr>
                <w:rFonts w:ascii="MS Sans Serif" w:hAnsi="MS Sans Serif"/>
                <w:sz w:val="20"/>
                <w:szCs w:val="20"/>
                <w:lang w:eastAsia="en-AU"/>
              </w:rPr>
              <w:t xml:space="preserve">ther </w:t>
            </w:r>
            <w:r w:rsidR="00907851">
              <w:rPr>
                <w:rFonts w:ascii="MS Sans Serif" w:hAnsi="MS Sans Serif"/>
                <w:sz w:val="20"/>
                <w:szCs w:val="20"/>
                <w:lang w:eastAsia="en-AU"/>
              </w:rPr>
              <w:t>L</w:t>
            </w:r>
            <w:r w:rsidRPr="00454FD9">
              <w:rPr>
                <w:rFonts w:ascii="MS Sans Serif" w:hAnsi="MS Sans Serif"/>
                <w:sz w:val="20"/>
                <w:szCs w:val="20"/>
                <w:lang w:eastAsia="en-AU"/>
              </w:rPr>
              <w:t>inguists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Psychologists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2445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Psychologists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Social </w:t>
            </w:r>
            <w:r w:rsidR="00250F2C">
              <w:rPr>
                <w:rFonts w:ascii="MS Sans Serif" w:hAnsi="MS Sans Serif"/>
                <w:b/>
                <w:sz w:val="20"/>
                <w:szCs w:val="20"/>
                <w:lang w:eastAsia="en-AU"/>
              </w:rPr>
              <w:t>W</w:t>
            </w:r>
            <w:r w:rsidRPr="00454FD9">
              <w:rPr>
                <w:rFonts w:ascii="MS Sans Serif" w:hAnsi="MS Sans Serif"/>
                <w:b/>
                <w:sz w:val="20"/>
                <w:szCs w:val="20"/>
                <w:lang w:eastAsia="en-AU"/>
              </w:rPr>
              <w:t xml:space="preserve">ork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2446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Social </w:t>
            </w:r>
            <w:r w:rsidR="00907851">
              <w:rPr>
                <w:rFonts w:ascii="MS Sans Serif" w:hAnsi="MS Sans Serif"/>
                <w:sz w:val="20"/>
                <w:szCs w:val="20"/>
                <w:lang w:eastAsia="en-AU"/>
              </w:rPr>
              <w:t>W</w:t>
            </w:r>
            <w:r w:rsidRPr="00454FD9">
              <w:rPr>
                <w:rFonts w:ascii="MS Sans Serif" w:hAnsi="MS Sans Serif"/>
                <w:sz w:val="20"/>
                <w:szCs w:val="20"/>
                <w:lang w:eastAsia="en-AU"/>
              </w:rPr>
              <w:t xml:space="preserve">ork and </w:t>
            </w:r>
            <w:r w:rsidR="00907851">
              <w:rPr>
                <w:rFonts w:ascii="MS Sans Serif" w:hAnsi="MS Sans Serif"/>
                <w:sz w:val="20"/>
                <w:szCs w:val="20"/>
                <w:lang w:eastAsia="en-AU"/>
              </w:rPr>
              <w:t>C</w:t>
            </w:r>
            <w:r w:rsidRPr="00454FD9">
              <w:rPr>
                <w:rFonts w:ascii="MS Sans Serif" w:hAnsi="MS Sans Serif"/>
                <w:sz w:val="20"/>
                <w:szCs w:val="20"/>
                <w:lang w:eastAsia="en-AU"/>
              </w:rPr>
              <w:t xml:space="preserve">ounselling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Authors, </w:t>
            </w:r>
            <w:r w:rsidR="00250F2C">
              <w:rPr>
                <w:rFonts w:ascii="MS Sans Serif" w:hAnsi="MS Sans Serif"/>
                <w:b/>
                <w:sz w:val="20"/>
                <w:szCs w:val="20"/>
                <w:lang w:eastAsia="en-AU"/>
              </w:rPr>
              <w:t>J</w:t>
            </w:r>
            <w:r w:rsidRPr="00454FD9">
              <w:rPr>
                <w:rFonts w:ascii="MS Sans Serif" w:hAnsi="MS Sans Serif"/>
                <w:b/>
                <w:sz w:val="20"/>
                <w:szCs w:val="20"/>
                <w:lang w:eastAsia="en-AU"/>
              </w:rPr>
              <w:t xml:space="preserve">ournalists and </w:t>
            </w:r>
            <w:r w:rsidR="00250F2C">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50F2C">
              <w:rPr>
                <w:rFonts w:ascii="MS Sans Serif" w:hAnsi="MS Sans Serif"/>
                <w:b/>
                <w:sz w:val="20"/>
                <w:szCs w:val="20"/>
                <w:lang w:eastAsia="en-AU"/>
              </w:rPr>
              <w:t>W</w:t>
            </w:r>
            <w:r w:rsidRPr="00454FD9">
              <w:rPr>
                <w:rFonts w:ascii="MS Sans Serif" w:hAnsi="MS Sans Serif"/>
                <w:b/>
                <w:sz w:val="20"/>
                <w:szCs w:val="20"/>
                <w:lang w:eastAsia="en-AU"/>
              </w:rPr>
              <w:t>riters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Advertising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arketing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Advertising copy writers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Public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elations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Public relations copy writers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Authors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W</w:t>
            </w:r>
            <w:r w:rsidRPr="00454FD9">
              <w:rPr>
                <w:rFonts w:ascii="MS Sans Serif" w:hAnsi="MS Sans Serif"/>
                <w:sz w:val="20"/>
                <w:szCs w:val="20"/>
                <w:lang w:eastAsia="en-AU"/>
              </w:rPr>
              <w:t>riters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Journalists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Sculptors, </w:t>
            </w:r>
            <w:r w:rsidR="00250F2C">
              <w:rPr>
                <w:rFonts w:ascii="MS Sans Serif" w:hAnsi="MS Sans Serif"/>
                <w:b/>
                <w:sz w:val="20"/>
                <w:szCs w:val="20"/>
                <w:lang w:eastAsia="en-AU"/>
              </w:rPr>
              <w:t>P</w:t>
            </w:r>
            <w:r w:rsidRPr="00454FD9">
              <w:rPr>
                <w:rFonts w:ascii="MS Sans Serif" w:hAnsi="MS Sans Serif"/>
                <w:b/>
                <w:sz w:val="20"/>
                <w:szCs w:val="20"/>
                <w:lang w:eastAsia="en-AU"/>
              </w:rPr>
              <w:t xml:space="preserve">ainters and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50F2C">
              <w:rPr>
                <w:rFonts w:ascii="MS Sans Serif" w:hAnsi="MS Sans Serif"/>
                <w:b/>
                <w:sz w:val="20"/>
                <w:szCs w:val="20"/>
                <w:lang w:eastAsia="en-AU"/>
              </w:rPr>
              <w:t>A</w:t>
            </w:r>
            <w:r w:rsidRPr="00454FD9">
              <w:rPr>
                <w:rFonts w:ascii="MS Sans Serif" w:hAnsi="MS Sans Serif"/>
                <w:b/>
                <w:sz w:val="20"/>
                <w:szCs w:val="20"/>
                <w:lang w:eastAsia="en-AU"/>
              </w:rPr>
              <w:t>rtists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Visual </w:t>
            </w:r>
            <w:r w:rsidR="00907851">
              <w:rPr>
                <w:rFonts w:ascii="MS Sans Serif" w:hAnsi="MS Sans Serif"/>
                <w:sz w:val="20"/>
                <w:szCs w:val="20"/>
                <w:lang w:eastAsia="en-AU"/>
              </w:rPr>
              <w:t>A</w:t>
            </w:r>
            <w:r w:rsidRPr="00454FD9">
              <w:rPr>
                <w:rFonts w:ascii="MS Sans Serif" w:hAnsi="MS Sans Serif"/>
                <w:sz w:val="20"/>
                <w:szCs w:val="20"/>
                <w:lang w:eastAsia="en-AU"/>
              </w:rPr>
              <w:t>rtists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CC7483" w:rsidRPr="00822E8F" w:rsidTr="002753DA">
        <w:trPr>
          <w:trHeight w:val="255"/>
        </w:trPr>
        <w:tc>
          <w:tcPr>
            <w:tcW w:w="2235" w:type="dxa"/>
          </w:tcPr>
          <w:p w:rsidR="00CC7483" w:rsidRPr="00454FD9" w:rsidRDefault="00CC7483" w:rsidP="002753DA">
            <w:pPr>
              <w:spacing w:after="120" w:afterAutospacing="0"/>
              <w:ind w:left="113" w:right="113"/>
              <w:rPr>
                <w:rFonts w:ascii="MS Sans Serif" w:hAnsi="MS Sans Serif"/>
                <w:b/>
                <w:sz w:val="20"/>
                <w:szCs w:val="20"/>
                <w:lang w:eastAsia="en-AU"/>
              </w:rPr>
            </w:pPr>
          </w:p>
        </w:tc>
        <w:tc>
          <w:tcPr>
            <w:tcW w:w="708" w:type="dxa"/>
            <w:noWrap/>
          </w:tcPr>
          <w:p w:rsidR="00CC7483" w:rsidRPr="00454FD9" w:rsidRDefault="00CC7483" w:rsidP="002753DA">
            <w:pPr>
              <w:spacing w:after="120" w:afterAutospacing="0"/>
              <w:ind w:left="113" w:right="113"/>
              <w:rPr>
                <w:rFonts w:ascii="MS Sans Serif" w:hAnsi="MS Sans Serif"/>
                <w:b/>
                <w:sz w:val="20"/>
                <w:szCs w:val="20"/>
                <w:lang w:eastAsia="en-AU"/>
              </w:rPr>
            </w:pPr>
          </w:p>
        </w:tc>
        <w:tc>
          <w:tcPr>
            <w:tcW w:w="709" w:type="dxa"/>
            <w:noWrap/>
          </w:tcPr>
          <w:p w:rsidR="00CC7483" w:rsidRPr="00200426" w:rsidRDefault="00CC7483" w:rsidP="002753DA">
            <w:pPr>
              <w:spacing w:after="120" w:afterAutospacing="0"/>
              <w:ind w:left="113" w:right="113"/>
              <w:rPr>
                <w:rFonts w:ascii="MS Sans Serif" w:hAnsi="MS Sans Serif"/>
                <w:sz w:val="20"/>
                <w:szCs w:val="20"/>
                <w:lang w:eastAsia="en-AU"/>
              </w:rPr>
            </w:pPr>
            <w:r w:rsidRPr="00200426">
              <w:rPr>
                <w:rFonts w:ascii="MS Sans Serif" w:hAnsi="MS Sans Serif"/>
                <w:sz w:val="20"/>
                <w:szCs w:val="20"/>
                <w:lang w:eastAsia="en-AU"/>
              </w:rPr>
              <w:t>2166</w:t>
            </w:r>
          </w:p>
        </w:tc>
        <w:tc>
          <w:tcPr>
            <w:tcW w:w="284" w:type="dxa"/>
            <w:noWrap/>
          </w:tcPr>
          <w:p w:rsidR="00CC7483" w:rsidRPr="00200426" w:rsidRDefault="00CC7483" w:rsidP="002753DA">
            <w:pPr>
              <w:spacing w:after="120" w:afterAutospacing="0"/>
              <w:ind w:left="113" w:right="113"/>
              <w:rPr>
                <w:rFonts w:ascii="MS Sans Serif" w:hAnsi="MS Sans Serif"/>
                <w:sz w:val="20"/>
                <w:szCs w:val="20"/>
                <w:lang w:eastAsia="en-AU"/>
              </w:rPr>
            </w:pPr>
            <w:r w:rsidRPr="00200426">
              <w:rPr>
                <w:rFonts w:ascii="MS Sans Serif" w:hAnsi="MS Sans Serif"/>
                <w:sz w:val="20"/>
                <w:szCs w:val="20"/>
                <w:lang w:eastAsia="en-AU"/>
              </w:rPr>
              <w:t>p</w:t>
            </w:r>
          </w:p>
        </w:tc>
        <w:tc>
          <w:tcPr>
            <w:tcW w:w="2126" w:type="dxa"/>
            <w:noWrap/>
          </w:tcPr>
          <w:p w:rsidR="00CC7483" w:rsidRPr="00200426" w:rsidRDefault="00CC7483" w:rsidP="002753DA">
            <w:pPr>
              <w:spacing w:after="120" w:afterAutospacing="0"/>
              <w:ind w:left="113" w:right="113"/>
              <w:rPr>
                <w:rFonts w:ascii="MS Sans Serif" w:hAnsi="MS Sans Serif"/>
                <w:sz w:val="20"/>
                <w:szCs w:val="20"/>
                <w:lang w:eastAsia="en-AU"/>
              </w:rPr>
            </w:pPr>
            <w:r w:rsidRPr="00200426">
              <w:rPr>
                <w:rFonts w:ascii="MS Sans Serif" w:hAnsi="MS Sans Serif"/>
                <w:sz w:val="20"/>
                <w:szCs w:val="20"/>
                <w:lang w:eastAsia="en-AU"/>
              </w:rPr>
              <w:t>Graphic and Multimedia Designers</w:t>
            </w:r>
          </w:p>
        </w:tc>
        <w:tc>
          <w:tcPr>
            <w:tcW w:w="3904" w:type="dxa"/>
          </w:tcPr>
          <w:p w:rsidR="00CC7483" w:rsidRPr="00454FD9" w:rsidRDefault="00CC7483" w:rsidP="002753DA">
            <w:pPr>
              <w:spacing w:after="120" w:afterAutospacing="0"/>
              <w:ind w:left="113" w:right="113"/>
              <w:rPr>
                <w:rFonts w:ascii="MS Sans Serif" w:hAnsi="MS Sans Serif"/>
                <w:sz w:val="20"/>
                <w:szCs w:val="20"/>
                <w:lang w:eastAsia="en-AU"/>
              </w:rPr>
            </w:pPr>
            <w:r w:rsidRPr="00200426">
              <w:rPr>
                <w:rFonts w:ascii="MS Sans Serif" w:hAnsi="MS Sans Serif"/>
                <w:sz w:val="20"/>
                <w:szCs w:val="20"/>
                <w:lang w:eastAsia="en-AU"/>
              </w:rPr>
              <w:t xml:space="preserve">Commercial </w:t>
            </w:r>
            <w:commentRangeStart w:id="12"/>
            <w:r w:rsidRPr="00200426">
              <w:rPr>
                <w:rFonts w:ascii="MS Sans Serif" w:hAnsi="MS Sans Serif"/>
                <w:sz w:val="20"/>
                <w:szCs w:val="20"/>
                <w:lang w:eastAsia="en-AU"/>
              </w:rPr>
              <w:t>artists</w:t>
            </w:r>
            <w:commentRangeEnd w:id="12"/>
            <w:r w:rsidR="00200426" w:rsidRPr="00200426">
              <w:rPr>
                <w:rStyle w:val="CommentReference"/>
              </w:rPr>
              <w:commentReference w:id="12"/>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Composers, </w:t>
            </w:r>
            <w:r w:rsidR="00250F2C">
              <w:rPr>
                <w:rFonts w:ascii="MS Sans Serif" w:hAnsi="MS Sans Serif"/>
                <w:b/>
                <w:sz w:val="20"/>
                <w:szCs w:val="20"/>
                <w:lang w:eastAsia="en-AU"/>
              </w:rPr>
              <w:t>M</w:t>
            </w:r>
            <w:r w:rsidRPr="00454FD9">
              <w:rPr>
                <w:rFonts w:ascii="MS Sans Serif" w:hAnsi="MS Sans Serif"/>
                <w:b/>
                <w:sz w:val="20"/>
                <w:szCs w:val="20"/>
                <w:lang w:eastAsia="en-AU"/>
              </w:rPr>
              <w:t xml:space="preserve">usicians and </w:t>
            </w:r>
            <w:r w:rsidR="00250F2C">
              <w:rPr>
                <w:rFonts w:ascii="MS Sans Serif" w:hAnsi="MS Sans Serif"/>
                <w:b/>
                <w:sz w:val="20"/>
                <w:szCs w:val="20"/>
                <w:lang w:eastAsia="en-AU"/>
              </w:rPr>
              <w:t>S</w:t>
            </w:r>
            <w:r w:rsidRPr="00454FD9">
              <w:rPr>
                <w:rFonts w:ascii="MS Sans Serif" w:hAnsi="MS Sans Serif"/>
                <w:b/>
                <w:sz w:val="20"/>
                <w:szCs w:val="20"/>
                <w:lang w:eastAsia="en-AU"/>
              </w:rPr>
              <w:t>ingers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2453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Musicians, </w:t>
            </w:r>
            <w:r w:rsidR="00907851">
              <w:rPr>
                <w:rFonts w:ascii="MS Sans Serif" w:hAnsi="MS Sans Serif"/>
                <w:sz w:val="20"/>
                <w:szCs w:val="20"/>
                <w:lang w:eastAsia="en-AU"/>
              </w:rPr>
              <w:t>S</w:t>
            </w:r>
            <w:r w:rsidRPr="00454FD9">
              <w:rPr>
                <w:rFonts w:ascii="MS Sans Serif" w:hAnsi="MS Sans Serif"/>
                <w:sz w:val="20"/>
                <w:szCs w:val="20"/>
                <w:lang w:eastAsia="en-AU"/>
              </w:rPr>
              <w:t xml:space="preserve">ingers and </w:t>
            </w:r>
            <w:r w:rsidR="00907851">
              <w:rPr>
                <w:rFonts w:ascii="MS Sans Serif" w:hAnsi="MS Sans Serif"/>
                <w:sz w:val="20"/>
                <w:szCs w:val="20"/>
                <w:lang w:eastAsia="en-AU"/>
              </w:rPr>
              <w:t>C</w:t>
            </w:r>
            <w:r w:rsidRPr="00454FD9">
              <w:rPr>
                <w:rFonts w:ascii="MS Sans Serif" w:hAnsi="MS Sans Serif"/>
                <w:sz w:val="20"/>
                <w:szCs w:val="20"/>
                <w:lang w:eastAsia="en-AU"/>
              </w:rPr>
              <w:t>omposers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Choreographers and </w:t>
            </w:r>
            <w:r w:rsidR="00250F2C">
              <w:rPr>
                <w:rFonts w:ascii="MS Sans Serif" w:hAnsi="MS Sans Serif"/>
                <w:b/>
                <w:sz w:val="20"/>
                <w:szCs w:val="20"/>
                <w:lang w:eastAsia="en-AU"/>
              </w:rPr>
              <w:t>D</w:t>
            </w:r>
            <w:r w:rsidRPr="00454FD9">
              <w:rPr>
                <w:rFonts w:ascii="MS Sans Serif" w:hAnsi="MS Sans Serif"/>
                <w:b/>
                <w:sz w:val="20"/>
                <w:szCs w:val="20"/>
                <w:lang w:eastAsia="en-AU"/>
              </w:rPr>
              <w:t>ancers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2454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Dancers and </w:t>
            </w:r>
            <w:r w:rsidR="00907851">
              <w:rPr>
                <w:rFonts w:ascii="MS Sans Serif" w:hAnsi="MS Sans Serif"/>
                <w:sz w:val="20"/>
                <w:szCs w:val="20"/>
                <w:lang w:eastAsia="en-AU"/>
              </w:rPr>
              <w:t>C</w:t>
            </w:r>
            <w:r w:rsidRPr="00454FD9">
              <w:rPr>
                <w:rFonts w:ascii="MS Sans Serif" w:hAnsi="MS Sans Serif"/>
                <w:sz w:val="20"/>
                <w:szCs w:val="20"/>
                <w:lang w:eastAsia="en-AU"/>
              </w:rPr>
              <w:t>horeographers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Film,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tage and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ctors and </w:t>
            </w:r>
            <w:r w:rsidR="00250F2C">
              <w:rPr>
                <w:rFonts w:ascii="MS Sans Serif" w:hAnsi="MS Sans Serif"/>
                <w:b/>
                <w:sz w:val="20"/>
                <w:szCs w:val="20"/>
                <w:lang w:eastAsia="en-AU"/>
              </w:rPr>
              <w:t>D</w:t>
            </w:r>
            <w:r w:rsidRPr="00454FD9">
              <w:rPr>
                <w:rFonts w:ascii="MS Sans Serif" w:hAnsi="MS Sans Serif"/>
                <w:b/>
                <w:sz w:val="20"/>
                <w:szCs w:val="20"/>
                <w:lang w:eastAsia="en-AU"/>
              </w:rPr>
              <w:t>irectors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2455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Film, </w:t>
            </w:r>
            <w:r w:rsidR="00907851">
              <w:rPr>
                <w:rFonts w:ascii="MS Sans Serif" w:hAnsi="MS Sans Serif"/>
                <w:sz w:val="20"/>
                <w:szCs w:val="20"/>
                <w:lang w:eastAsia="en-AU"/>
              </w:rPr>
              <w:t>S</w:t>
            </w:r>
            <w:r w:rsidRPr="00454FD9">
              <w:rPr>
                <w:rFonts w:ascii="MS Sans Serif" w:hAnsi="MS Sans Serif"/>
                <w:sz w:val="20"/>
                <w:szCs w:val="20"/>
                <w:lang w:eastAsia="en-AU"/>
              </w:rPr>
              <w:t xml:space="preserve">tage and </w:t>
            </w:r>
            <w:r w:rsidR="00907851">
              <w:rPr>
                <w:rFonts w:ascii="MS Sans Serif" w:hAnsi="MS Sans Serif"/>
                <w:sz w:val="20"/>
                <w:szCs w:val="20"/>
                <w:lang w:eastAsia="en-AU"/>
              </w:rPr>
              <w:t>R</w:t>
            </w:r>
            <w:r w:rsidRPr="00454FD9">
              <w:rPr>
                <w:rFonts w:ascii="MS Sans Serif" w:hAnsi="MS Sans Serif"/>
                <w:sz w:val="20"/>
                <w:szCs w:val="20"/>
                <w:lang w:eastAsia="en-AU"/>
              </w:rPr>
              <w:t xml:space="preserve">elated </w:t>
            </w:r>
            <w:r w:rsidR="00907851">
              <w:rPr>
                <w:rFonts w:ascii="MS Sans Serif" w:hAnsi="MS Sans Serif"/>
                <w:sz w:val="20"/>
                <w:szCs w:val="20"/>
                <w:lang w:eastAsia="en-AU"/>
              </w:rPr>
              <w:t>D</w:t>
            </w:r>
            <w:r w:rsidRPr="00454FD9">
              <w:rPr>
                <w:rFonts w:ascii="MS Sans Serif" w:hAnsi="MS Sans Serif"/>
                <w:sz w:val="20"/>
                <w:szCs w:val="20"/>
                <w:lang w:eastAsia="en-AU"/>
              </w:rPr>
              <w:t xml:space="preserve">irectors and </w:t>
            </w:r>
            <w:r w:rsidR="00907851">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Religious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2460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2636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Religious </w:t>
            </w:r>
            <w:r w:rsidR="0090785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 and </w:t>
            </w:r>
            <w:r w:rsidR="00250F2C">
              <w:rPr>
                <w:rFonts w:ascii="MS Sans Serif" w:hAnsi="MS Sans Serif"/>
                <w:b/>
                <w:sz w:val="20"/>
                <w:szCs w:val="20"/>
                <w:lang w:eastAsia="en-AU"/>
              </w:rPr>
              <w:t>P</w:t>
            </w:r>
            <w:r w:rsidRPr="00454FD9">
              <w:rPr>
                <w:rFonts w:ascii="MS Sans Serif" w:hAnsi="MS Sans Serif"/>
                <w:b/>
                <w:sz w:val="20"/>
                <w:szCs w:val="20"/>
                <w:lang w:eastAsia="en-AU"/>
              </w:rPr>
              <w:t xml:space="preserve">hysical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cience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and </w:t>
            </w:r>
            <w:r w:rsidR="00907851">
              <w:rPr>
                <w:rFonts w:ascii="MS Sans Serif" w:hAnsi="MS Sans Serif"/>
                <w:sz w:val="20"/>
                <w:szCs w:val="20"/>
                <w:lang w:eastAsia="en-AU"/>
              </w:rPr>
              <w:t>P</w:t>
            </w:r>
            <w:r w:rsidRPr="00454FD9">
              <w:rPr>
                <w:rFonts w:ascii="MS Sans Serif" w:hAnsi="MS Sans Serif"/>
                <w:sz w:val="20"/>
                <w:szCs w:val="20"/>
                <w:lang w:eastAsia="en-AU"/>
              </w:rPr>
              <w:t xml:space="preserve">hysical </w:t>
            </w:r>
            <w:r w:rsidR="00907851">
              <w:rPr>
                <w:rFonts w:ascii="MS Sans Serif" w:hAnsi="MS Sans Serif"/>
                <w:sz w:val="20"/>
                <w:szCs w:val="20"/>
                <w:lang w:eastAsia="en-AU"/>
              </w:rPr>
              <w:t>S</w:t>
            </w:r>
            <w:r w:rsidRPr="00454FD9">
              <w:rPr>
                <w:rFonts w:ascii="MS Sans Serif" w:hAnsi="MS Sans Serif"/>
                <w:sz w:val="20"/>
                <w:szCs w:val="20"/>
                <w:lang w:eastAsia="en-AU"/>
              </w:rPr>
              <w:t xml:space="preserve">cience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Civil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ngineering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Civil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Electrical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ngineering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Electronics and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elecommunications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ngineering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Electronics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Telecommunications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Mechanical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ngineering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Mechanical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ngineering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90785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907851">
              <w:rPr>
                <w:rFonts w:ascii="MS Sans Serif" w:hAnsi="MS Sans Serif"/>
                <w:sz w:val="20"/>
                <w:szCs w:val="20"/>
                <w:lang w:eastAsia="en-AU"/>
              </w:rPr>
              <w:t>P</w:t>
            </w:r>
            <w:r w:rsidRPr="00454FD9">
              <w:rPr>
                <w:rFonts w:ascii="MS Sans Serif" w:hAnsi="MS Sans Serif"/>
                <w:sz w:val="20"/>
                <w:szCs w:val="20"/>
                <w:lang w:eastAsia="en-AU"/>
              </w:rPr>
              <w:t xml:space="preserve">lant </w:t>
            </w:r>
            <w:r w:rsidR="0090785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Chemical process technicians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Mining and </w:t>
            </w:r>
            <w:r w:rsidR="00250F2C">
              <w:rPr>
                <w:rFonts w:ascii="MS Sans Serif" w:hAnsi="MS Sans Serif"/>
                <w:b/>
                <w:sz w:val="20"/>
                <w:szCs w:val="20"/>
                <w:lang w:eastAsia="en-AU"/>
              </w:rPr>
              <w:t>M</w:t>
            </w:r>
            <w:r w:rsidRPr="00454FD9">
              <w:rPr>
                <w:rFonts w:ascii="MS Sans Serif" w:hAnsi="MS Sans Serif"/>
                <w:b/>
                <w:sz w:val="20"/>
                <w:szCs w:val="20"/>
                <w:lang w:eastAsia="en-AU"/>
              </w:rPr>
              <w:t xml:space="preserve">etallurgical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and </w:t>
            </w:r>
            <w:r w:rsidR="00907851">
              <w:rPr>
                <w:rFonts w:ascii="MS Sans Serif" w:hAnsi="MS Sans Serif"/>
                <w:sz w:val="20"/>
                <w:szCs w:val="20"/>
                <w:lang w:eastAsia="en-AU"/>
              </w:rPr>
              <w:t>M</w:t>
            </w:r>
            <w:r w:rsidRPr="00454FD9">
              <w:rPr>
                <w:rFonts w:ascii="MS Sans Serif" w:hAnsi="MS Sans Serif"/>
                <w:sz w:val="20"/>
                <w:szCs w:val="20"/>
                <w:lang w:eastAsia="en-AU"/>
              </w:rPr>
              <w:t xml:space="preserve">etallurgical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Draughtspersons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3118</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3118</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Draughtspersons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Physical and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ngineering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cience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echnicians </w:t>
            </w:r>
            <w:r w:rsidR="00250F2C">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50F2C">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3119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Physical and </w:t>
            </w:r>
            <w:r w:rsidR="0090785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907851">
              <w:rPr>
                <w:rFonts w:ascii="MS Sans Serif" w:hAnsi="MS Sans Serif"/>
                <w:sz w:val="20"/>
                <w:szCs w:val="20"/>
                <w:lang w:eastAsia="en-AU"/>
              </w:rPr>
              <w:t>S</w:t>
            </w:r>
            <w:r w:rsidRPr="00454FD9">
              <w:rPr>
                <w:rFonts w:ascii="MS Sans Serif" w:hAnsi="MS Sans Serif"/>
                <w:sz w:val="20"/>
                <w:szCs w:val="20"/>
                <w:lang w:eastAsia="en-AU"/>
              </w:rPr>
              <w:t xml:space="preserve">cience </w:t>
            </w:r>
            <w:r w:rsidR="00907851">
              <w:rPr>
                <w:rFonts w:ascii="MS Sans Serif" w:hAnsi="MS Sans Serif"/>
                <w:sz w:val="20"/>
                <w:szCs w:val="20"/>
                <w:lang w:eastAsia="en-AU"/>
              </w:rPr>
              <w:t>T</w:t>
            </w:r>
            <w:r w:rsidRPr="00454FD9">
              <w:rPr>
                <w:rFonts w:ascii="MS Sans Serif" w:hAnsi="MS Sans Serif"/>
                <w:sz w:val="20"/>
                <w:szCs w:val="20"/>
                <w:lang w:eastAsia="en-AU"/>
              </w:rPr>
              <w:t xml:space="preserve">echnicians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Computer </w:t>
            </w:r>
            <w:r w:rsidR="00250F2C">
              <w:rPr>
                <w:rFonts w:ascii="MS Sans Serif" w:hAnsi="MS Sans Serif"/>
                <w:b/>
                <w:sz w:val="20"/>
                <w:szCs w:val="20"/>
                <w:lang w:eastAsia="en-AU"/>
              </w:rPr>
              <w:t>A</w:t>
            </w:r>
            <w:r w:rsidRPr="00454FD9">
              <w:rPr>
                <w:rFonts w:ascii="MS Sans Serif" w:hAnsi="MS Sans Serif"/>
                <w:b/>
                <w:sz w:val="20"/>
                <w:szCs w:val="20"/>
                <w:lang w:eastAsia="en-AU"/>
              </w:rPr>
              <w:t>ssistants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90785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90785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907851">
              <w:rPr>
                <w:rFonts w:ascii="MS Sans Serif" w:hAnsi="MS Sans Serif"/>
                <w:sz w:val="20"/>
                <w:szCs w:val="20"/>
                <w:lang w:eastAsia="en-AU"/>
              </w:rPr>
              <w:t>U</w:t>
            </w:r>
            <w:r w:rsidRPr="00454FD9">
              <w:rPr>
                <w:rFonts w:ascii="MS Sans Serif" w:hAnsi="MS Sans Serif"/>
                <w:sz w:val="20"/>
                <w:szCs w:val="20"/>
                <w:lang w:eastAsia="en-AU"/>
              </w:rPr>
              <w:t xml:space="preserve">ser </w:t>
            </w:r>
            <w:r w:rsidR="00907851">
              <w:rPr>
                <w:rFonts w:ascii="MS Sans Serif" w:hAnsi="MS Sans Serif"/>
                <w:sz w:val="20"/>
                <w:szCs w:val="20"/>
                <w:lang w:eastAsia="en-AU"/>
              </w:rPr>
              <w:t>S</w:t>
            </w:r>
            <w:r w:rsidRPr="00454FD9">
              <w:rPr>
                <w:rFonts w:ascii="MS Sans Serif" w:hAnsi="MS Sans Serif"/>
                <w:sz w:val="20"/>
                <w:szCs w:val="20"/>
                <w:lang w:eastAsia="en-AU"/>
              </w:rPr>
              <w:t xml:space="preserve">upport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Computer </w:t>
            </w:r>
            <w:r w:rsidR="00907851">
              <w:rPr>
                <w:rFonts w:ascii="MS Sans Serif" w:hAnsi="MS Sans Serif"/>
                <w:sz w:val="20"/>
                <w:szCs w:val="20"/>
                <w:lang w:eastAsia="en-AU"/>
              </w:rPr>
              <w:t>N</w:t>
            </w:r>
            <w:r w:rsidRPr="00454FD9">
              <w:rPr>
                <w:rFonts w:ascii="MS Sans Serif" w:hAnsi="MS Sans Serif"/>
                <w:sz w:val="20"/>
                <w:szCs w:val="20"/>
                <w:lang w:eastAsia="en-AU"/>
              </w:rPr>
              <w:t xml:space="preserve">etwork and </w:t>
            </w:r>
            <w:r w:rsidR="00907851">
              <w:rPr>
                <w:rFonts w:ascii="MS Sans Serif" w:hAnsi="MS Sans Serif"/>
                <w:sz w:val="20"/>
                <w:szCs w:val="20"/>
                <w:lang w:eastAsia="en-AU"/>
              </w:rPr>
              <w:t>S</w:t>
            </w:r>
            <w:r w:rsidRPr="00454FD9">
              <w:rPr>
                <w:rFonts w:ascii="MS Sans Serif" w:hAnsi="MS Sans Serif"/>
                <w:sz w:val="20"/>
                <w:szCs w:val="20"/>
                <w:lang w:eastAsia="en-AU"/>
              </w:rPr>
              <w:t xml:space="preserve">ystems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Web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Computer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quipment </w:t>
            </w:r>
            <w:r w:rsidR="00250F2C">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90785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90785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907851">
              <w:rPr>
                <w:rFonts w:ascii="MS Sans Serif" w:hAnsi="MS Sans Serif"/>
                <w:sz w:val="20"/>
                <w:szCs w:val="20"/>
                <w:lang w:eastAsia="en-AU"/>
              </w:rPr>
              <w:t>O</w:t>
            </w:r>
            <w:r w:rsidRPr="00454FD9">
              <w:rPr>
                <w:rFonts w:ascii="MS Sans Serif" w:hAnsi="MS Sans Serif"/>
                <w:sz w:val="20"/>
                <w:szCs w:val="20"/>
                <w:lang w:eastAsia="en-AU"/>
              </w:rPr>
              <w:t xml:space="preserve">perations </w:t>
            </w:r>
            <w:r w:rsidR="00907851">
              <w:rPr>
                <w:rFonts w:ascii="MS Sans Serif" w:hAnsi="MS Sans Serif"/>
                <w:sz w:val="20"/>
                <w:szCs w:val="20"/>
                <w:lang w:eastAsia="en-AU"/>
              </w:rPr>
              <w:t>T</w:t>
            </w:r>
            <w:r w:rsidRPr="00454FD9">
              <w:rPr>
                <w:rFonts w:ascii="MS Sans Serif" w:hAnsi="MS Sans Serif"/>
                <w:sz w:val="20"/>
                <w:szCs w:val="20"/>
                <w:lang w:eastAsia="en-AU"/>
              </w:rPr>
              <w:t>echnicians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Industrial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obot </w:t>
            </w:r>
            <w:r w:rsidR="00250F2C">
              <w:rPr>
                <w:rFonts w:ascii="MS Sans Serif" w:hAnsi="MS Sans Serif"/>
                <w:b/>
                <w:sz w:val="20"/>
                <w:szCs w:val="20"/>
                <w:lang w:eastAsia="en-AU"/>
              </w:rPr>
              <w:t>C</w:t>
            </w:r>
            <w:r w:rsidRPr="00454FD9">
              <w:rPr>
                <w:rFonts w:ascii="MS Sans Serif" w:hAnsi="MS Sans Serif"/>
                <w:b/>
                <w:sz w:val="20"/>
                <w:szCs w:val="20"/>
                <w:lang w:eastAsia="en-AU"/>
              </w:rPr>
              <w:t>ontrollers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Process </w:t>
            </w:r>
            <w:r w:rsidR="00907851">
              <w:rPr>
                <w:rFonts w:ascii="MS Sans Serif" w:hAnsi="MS Sans Serif"/>
                <w:sz w:val="20"/>
                <w:szCs w:val="20"/>
                <w:lang w:eastAsia="en-AU"/>
              </w:rPr>
              <w:t>C</w:t>
            </w:r>
            <w:r w:rsidRPr="00454FD9">
              <w:rPr>
                <w:rFonts w:ascii="MS Sans Serif" w:hAnsi="MS Sans Serif"/>
                <w:sz w:val="20"/>
                <w:szCs w:val="20"/>
                <w:lang w:eastAsia="en-AU"/>
              </w:rPr>
              <w:t xml:space="preserve">ontrol </w:t>
            </w:r>
            <w:r w:rsidR="00907851">
              <w:rPr>
                <w:rFonts w:ascii="MS Sans Serif" w:hAnsi="MS Sans Serif"/>
                <w:sz w:val="20"/>
                <w:szCs w:val="20"/>
                <w:lang w:eastAsia="en-AU"/>
              </w:rPr>
              <w:t>T</w:t>
            </w:r>
            <w:r w:rsidRPr="00454FD9">
              <w:rPr>
                <w:rFonts w:ascii="MS Sans Serif" w:hAnsi="MS Sans Serif"/>
                <w:sz w:val="20"/>
                <w:szCs w:val="20"/>
                <w:lang w:eastAsia="en-AU"/>
              </w:rPr>
              <w:t xml:space="preserve">echnicians </w:t>
            </w:r>
            <w:r w:rsidR="00907851">
              <w:rPr>
                <w:rFonts w:ascii="MS Sans Serif" w:hAnsi="MS Sans Serif"/>
                <w:sz w:val="20"/>
                <w:szCs w:val="20"/>
                <w:lang w:eastAsia="en-AU"/>
              </w:rPr>
              <w:t>N</w:t>
            </w:r>
            <w:r w:rsidRPr="00454FD9">
              <w:rPr>
                <w:rFonts w:ascii="MS Sans Serif" w:hAnsi="MS Sans Serif"/>
                <w:sz w:val="20"/>
                <w:szCs w:val="20"/>
                <w:lang w:eastAsia="en-AU"/>
              </w:rPr>
              <w:t xml:space="preserve">ot </w:t>
            </w:r>
            <w:r w:rsidR="0090785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90785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Photographers and </w:t>
            </w:r>
            <w:r w:rsidR="00250F2C">
              <w:rPr>
                <w:rFonts w:ascii="MS Sans Serif" w:hAnsi="MS Sans Serif"/>
                <w:b/>
                <w:sz w:val="20"/>
                <w:szCs w:val="20"/>
                <w:lang w:eastAsia="en-AU"/>
              </w:rPr>
              <w:t>I</w:t>
            </w:r>
            <w:r w:rsidRPr="00454FD9">
              <w:rPr>
                <w:rFonts w:ascii="MS Sans Serif" w:hAnsi="MS Sans Serif"/>
                <w:b/>
                <w:sz w:val="20"/>
                <w:szCs w:val="20"/>
                <w:lang w:eastAsia="en-AU"/>
              </w:rPr>
              <w:t xml:space="preserve">mage and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ound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ecording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quipment </w:t>
            </w:r>
            <w:r w:rsidR="00250F2C">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Photographers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Broadcasting and </w:t>
            </w:r>
            <w:r w:rsidR="002B7CB1">
              <w:rPr>
                <w:rFonts w:ascii="MS Sans Serif" w:hAnsi="MS Sans Serif"/>
                <w:sz w:val="20"/>
                <w:szCs w:val="20"/>
                <w:lang w:eastAsia="en-AU"/>
              </w:rPr>
              <w:t>A</w:t>
            </w:r>
            <w:r w:rsidRPr="00454FD9">
              <w:rPr>
                <w:rFonts w:ascii="MS Sans Serif" w:hAnsi="MS Sans Serif"/>
                <w:sz w:val="20"/>
                <w:szCs w:val="20"/>
                <w:lang w:eastAsia="en-AU"/>
              </w:rPr>
              <w:t xml:space="preserve">udiovisual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Broadcasting and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elecommunications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quipment </w:t>
            </w:r>
            <w:r w:rsidR="00250F2C">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Broadcasting and </w:t>
            </w:r>
            <w:r w:rsidR="002B7CB1">
              <w:rPr>
                <w:rFonts w:ascii="MS Sans Serif" w:hAnsi="MS Sans Serif"/>
                <w:sz w:val="20"/>
                <w:szCs w:val="20"/>
                <w:lang w:eastAsia="en-AU"/>
              </w:rPr>
              <w:t>A</w:t>
            </w:r>
            <w:r w:rsidRPr="00454FD9">
              <w:rPr>
                <w:rFonts w:ascii="MS Sans Serif" w:hAnsi="MS Sans Serif"/>
                <w:sz w:val="20"/>
                <w:szCs w:val="20"/>
                <w:lang w:eastAsia="en-AU"/>
              </w:rPr>
              <w:t xml:space="preserve">udiovisual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3522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Telecommunications </w:t>
            </w:r>
            <w:r w:rsidR="002B7CB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Telecommunications equipment operators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Medical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quipment </w:t>
            </w:r>
            <w:r w:rsidR="00250F2C">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w:t>
            </w:r>
            <w:r w:rsidR="002B7CB1">
              <w:rPr>
                <w:rFonts w:ascii="MS Sans Serif" w:hAnsi="MS Sans Serif"/>
                <w:sz w:val="20"/>
                <w:szCs w:val="20"/>
                <w:lang w:eastAsia="en-AU"/>
              </w:rPr>
              <w:t>I</w:t>
            </w:r>
            <w:r w:rsidRPr="00454FD9">
              <w:rPr>
                <w:rFonts w:ascii="MS Sans Serif" w:hAnsi="MS Sans Serif"/>
                <w:sz w:val="20"/>
                <w:szCs w:val="20"/>
                <w:lang w:eastAsia="en-AU"/>
              </w:rPr>
              <w:t xml:space="preserve">maging and </w:t>
            </w:r>
            <w:r w:rsidR="002B7CB1">
              <w:rPr>
                <w:rFonts w:ascii="MS Sans Serif" w:hAnsi="MS Sans Serif"/>
                <w:sz w:val="20"/>
                <w:szCs w:val="20"/>
                <w:lang w:eastAsia="en-AU"/>
              </w:rPr>
              <w:t>T</w:t>
            </w:r>
            <w:r w:rsidRPr="00454FD9">
              <w:rPr>
                <w:rFonts w:ascii="MS Sans Serif" w:hAnsi="MS Sans Serif"/>
                <w:sz w:val="20"/>
                <w:szCs w:val="20"/>
                <w:lang w:eastAsia="en-AU"/>
              </w:rPr>
              <w:t xml:space="preserve">herapeutic </w:t>
            </w:r>
            <w:r w:rsidR="002B7CB1">
              <w:rPr>
                <w:rFonts w:ascii="MS Sans Serif" w:hAnsi="MS Sans Serif"/>
                <w:sz w:val="20"/>
                <w:szCs w:val="20"/>
                <w:lang w:eastAsia="en-AU"/>
              </w:rPr>
              <w:t>E</w:t>
            </w:r>
            <w:r w:rsidRPr="00454FD9">
              <w:rPr>
                <w:rFonts w:ascii="MS Sans Serif" w:hAnsi="MS Sans Serif"/>
                <w:sz w:val="20"/>
                <w:szCs w:val="20"/>
                <w:lang w:eastAsia="en-AU"/>
              </w:rPr>
              <w:t xml:space="preserve">quipment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Ships</w:t>
            </w:r>
            <w:r w:rsidR="00250F2C">
              <w:rPr>
                <w:rFonts w:ascii="MS Sans Serif" w:hAnsi="MS Sans Serif"/>
                <w:b/>
                <w:sz w:val="20"/>
                <w:szCs w:val="20"/>
                <w:lang w:eastAsia="en-AU"/>
              </w:rPr>
              <w:t>’</w:t>
            </w:r>
            <w:r w:rsidRPr="00454FD9">
              <w:rPr>
                <w:rFonts w:ascii="MS Sans Serif" w:hAnsi="MS Sans Serif"/>
                <w:b/>
                <w:sz w:val="20"/>
                <w:szCs w:val="20"/>
                <w:lang w:eastAsia="en-AU"/>
              </w:rPr>
              <w:t xml:space="preserve"> </w:t>
            </w:r>
            <w:r w:rsidR="00250F2C">
              <w:rPr>
                <w:rFonts w:ascii="MS Sans Serif" w:hAnsi="MS Sans Serif"/>
                <w:b/>
                <w:sz w:val="20"/>
                <w:szCs w:val="20"/>
                <w:lang w:eastAsia="en-AU"/>
              </w:rPr>
              <w:t>E</w:t>
            </w:r>
            <w:r w:rsidRPr="00454FD9">
              <w:rPr>
                <w:rFonts w:ascii="MS Sans Serif" w:hAnsi="MS Sans Serif"/>
                <w:b/>
                <w:sz w:val="20"/>
                <w:szCs w:val="20"/>
                <w:lang w:eastAsia="en-AU"/>
              </w:rPr>
              <w:t>ngineers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Ships</w:t>
            </w:r>
            <w:r w:rsidR="002B7CB1">
              <w:rPr>
                <w:rFonts w:ascii="MS Sans Serif" w:hAnsi="MS Sans Serif"/>
                <w:sz w:val="20"/>
                <w:szCs w:val="20"/>
                <w:lang w:eastAsia="en-AU"/>
              </w:rPr>
              <w:t>’</w:t>
            </w:r>
            <w:r w:rsidRPr="00454FD9">
              <w:rPr>
                <w:rFonts w:ascii="MS Sans Serif" w:hAnsi="MS Sans Serif"/>
                <w:sz w:val="20"/>
                <w:szCs w:val="20"/>
                <w:lang w:eastAsia="en-AU"/>
              </w:rPr>
              <w:t xml:space="preserve"> </w:t>
            </w:r>
            <w:r w:rsidR="002B7CB1">
              <w:rPr>
                <w:rFonts w:ascii="MS Sans Serif" w:hAnsi="MS Sans Serif"/>
                <w:sz w:val="20"/>
                <w:szCs w:val="20"/>
                <w:lang w:eastAsia="en-AU"/>
              </w:rPr>
              <w:t>E</w:t>
            </w:r>
            <w:r w:rsidRPr="00454FD9">
              <w:rPr>
                <w:rFonts w:ascii="MS Sans Serif" w:hAnsi="MS Sans Serif"/>
                <w:sz w:val="20"/>
                <w:szCs w:val="20"/>
                <w:lang w:eastAsia="en-AU"/>
              </w:rPr>
              <w:t>ngineers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Ships</w:t>
            </w:r>
            <w:r w:rsidR="00250F2C">
              <w:rPr>
                <w:rFonts w:ascii="MS Sans Serif" w:hAnsi="MS Sans Serif"/>
                <w:b/>
                <w:sz w:val="20"/>
                <w:szCs w:val="20"/>
                <w:lang w:eastAsia="en-AU"/>
              </w:rPr>
              <w:t>’</w:t>
            </w:r>
            <w:r w:rsidRPr="00454FD9">
              <w:rPr>
                <w:rFonts w:ascii="MS Sans Serif" w:hAnsi="MS Sans Serif"/>
                <w:b/>
                <w:sz w:val="20"/>
                <w:szCs w:val="20"/>
                <w:lang w:eastAsia="en-AU"/>
              </w:rPr>
              <w:t xml:space="preserve"> </w:t>
            </w:r>
            <w:r w:rsidR="00250F2C">
              <w:rPr>
                <w:rFonts w:ascii="MS Sans Serif" w:hAnsi="MS Sans Serif"/>
                <w:b/>
                <w:sz w:val="20"/>
                <w:szCs w:val="20"/>
                <w:lang w:eastAsia="en-AU"/>
              </w:rPr>
              <w:t>D</w:t>
            </w:r>
            <w:r w:rsidRPr="00454FD9">
              <w:rPr>
                <w:rFonts w:ascii="MS Sans Serif" w:hAnsi="MS Sans Serif"/>
                <w:b/>
                <w:sz w:val="20"/>
                <w:szCs w:val="20"/>
                <w:lang w:eastAsia="en-AU"/>
              </w:rPr>
              <w:t xml:space="preserve">eck </w:t>
            </w:r>
            <w:r w:rsidR="00250F2C">
              <w:rPr>
                <w:rFonts w:ascii="MS Sans Serif" w:hAnsi="MS Sans Serif"/>
                <w:b/>
                <w:sz w:val="20"/>
                <w:szCs w:val="20"/>
                <w:lang w:eastAsia="en-AU"/>
              </w:rPr>
              <w:t>O</w:t>
            </w:r>
            <w:r w:rsidRPr="00454FD9">
              <w:rPr>
                <w:rFonts w:ascii="MS Sans Serif" w:hAnsi="MS Sans Serif"/>
                <w:b/>
                <w:sz w:val="20"/>
                <w:szCs w:val="20"/>
                <w:lang w:eastAsia="en-AU"/>
              </w:rPr>
              <w:t xml:space="preserve">fficers and </w:t>
            </w:r>
            <w:r w:rsidR="00250F2C">
              <w:rPr>
                <w:rFonts w:ascii="MS Sans Serif" w:hAnsi="MS Sans Serif"/>
                <w:b/>
                <w:sz w:val="20"/>
                <w:szCs w:val="20"/>
                <w:lang w:eastAsia="en-AU"/>
              </w:rPr>
              <w:t>P</w:t>
            </w:r>
            <w:r w:rsidRPr="00454FD9">
              <w:rPr>
                <w:rFonts w:ascii="MS Sans Serif" w:hAnsi="MS Sans Serif"/>
                <w:b/>
                <w:sz w:val="20"/>
                <w:szCs w:val="20"/>
                <w:lang w:eastAsia="en-AU"/>
              </w:rPr>
              <w:t>ilots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Ships</w:t>
            </w:r>
            <w:r w:rsidR="002B7CB1">
              <w:rPr>
                <w:rFonts w:ascii="MS Sans Serif" w:hAnsi="MS Sans Serif"/>
                <w:sz w:val="20"/>
                <w:szCs w:val="20"/>
                <w:lang w:eastAsia="en-AU"/>
              </w:rPr>
              <w:t>’</w:t>
            </w:r>
            <w:r w:rsidRPr="00454FD9">
              <w:rPr>
                <w:rFonts w:ascii="MS Sans Serif" w:hAnsi="MS Sans Serif"/>
                <w:sz w:val="20"/>
                <w:szCs w:val="20"/>
                <w:lang w:eastAsia="en-AU"/>
              </w:rPr>
              <w:t xml:space="preserve"> </w:t>
            </w:r>
            <w:r w:rsidR="002B7CB1">
              <w:rPr>
                <w:rFonts w:ascii="MS Sans Serif" w:hAnsi="MS Sans Serif"/>
                <w:sz w:val="20"/>
                <w:szCs w:val="20"/>
                <w:lang w:eastAsia="en-AU"/>
              </w:rPr>
              <w:t>D</w:t>
            </w:r>
            <w:r w:rsidRPr="00454FD9">
              <w:rPr>
                <w:rFonts w:ascii="MS Sans Serif" w:hAnsi="MS Sans Serif"/>
                <w:sz w:val="20"/>
                <w:szCs w:val="20"/>
                <w:lang w:eastAsia="en-AU"/>
              </w:rPr>
              <w:t xml:space="preserve">eck </w:t>
            </w:r>
            <w:r w:rsidR="002B7CB1">
              <w:rPr>
                <w:rFonts w:ascii="MS Sans Serif" w:hAnsi="MS Sans Serif"/>
                <w:sz w:val="20"/>
                <w:szCs w:val="20"/>
                <w:lang w:eastAsia="en-AU"/>
              </w:rPr>
              <w:t>O</w:t>
            </w:r>
            <w:r w:rsidRPr="00454FD9">
              <w:rPr>
                <w:rFonts w:ascii="MS Sans Serif" w:hAnsi="MS Sans Serif"/>
                <w:sz w:val="20"/>
                <w:szCs w:val="20"/>
                <w:lang w:eastAsia="en-AU"/>
              </w:rPr>
              <w:t xml:space="preserve">fficers and </w:t>
            </w:r>
            <w:r w:rsidR="002B7CB1">
              <w:rPr>
                <w:rFonts w:ascii="MS Sans Serif" w:hAnsi="MS Sans Serif"/>
                <w:sz w:val="20"/>
                <w:szCs w:val="20"/>
                <w:lang w:eastAsia="en-AU"/>
              </w:rPr>
              <w:t>P</w:t>
            </w:r>
            <w:r w:rsidRPr="00454FD9">
              <w:rPr>
                <w:rFonts w:ascii="MS Sans Serif" w:hAnsi="MS Sans Serif"/>
                <w:sz w:val="20"/>
                <w:szCs w:val="20"/>
                <w:lang w:eastAsia="en-AU"/>
              </w:rPr>
              <w:t>ilots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Aircraft </w:t>
            </w:r>
            <w:r w:rsidR="00250F2C">
              <w:rPr>
                <w:rFonts w:ascii="MS Sans Serif" w:hAnsi="MS Sans Serif"/>
                <w:b/>
                <w:sz w:val="20"/>
                <w:szCs w:val="20"/>
                <w:lang w:eastAsia="en-AU"/>
              </w:rPr>
              <w:t>P</w:t>
            </w:r>
            <w:r w:rsidRPr="00454FD9">
              <w:rPr>
                <w:rFonts w:ascii="MS Sans Serif" w:hAnsi="MS Sans Serif"/>
                <w:b/>
                <w:sz w:val="20"/>
                <w:szCs w:val="20"/>
                <w:lang w:eastAsia="en-AU"/>
              </w:rPr>
              <w:t xml:space="preserve">ilots and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Aircraft </w:t>
            </w:r>
            <w:r w:rsidR="002B7CB1">
              <w:rPr>
                <w:rFonts w:ascii="MS Sans Serif" w:hAnsi="MS Sans Serif"/>
                <w:sz w:val="20"/>
                <w:szCs w:val="20"/>
                <w:lang w:eastAsia="en-AU"/>
              </w:rPr>
              <w:t>P</w:t>
            </w:r>
            <w:r w:rsidRPr="00454FD9">
              <w:rPr>
                <w:rFonts w:ascii="MS Sans Serif" w:hAnsi="MS Sans Serif"/>
                <w:sz w:val="20"/>
                <w:szCs w:val="20"/>
                <w:lang w:eastAsia="en-AU"/>
              </w:rPr>
              <w:t xml:space="preserve">ilots and </w:t>
            </w:r>
            <w:r w:rsidR="002B7CB1">
              <w:rPr>
                <w:rFonts w:ascii="MS Sans Serif" w:hAnsi="MS Sans Serif"/>
                <w:sz w:val="20"/>
                <w:szCs w:val="20"/>
                <w:lang w:eastAsia="en-AU"/>
              </w:rPr>
              <w:t>R</w:t>
            </w:r>
            <w:r w:rsidRPr="00454FD9">
              <w:rPr>
                <w:rFonts w:ascii="MS Sans Serif" w:hAnsi="MS Sans Serif"/>
                <w:sz w:val="20"/>
                <w:szCs w:val="20"/>
                <w:lang w:eastAsia="en-AU"/>
              </w:rPr>
              <w:t xml:space="preserve">elated </w:t>
            </w:r>
            <w:r w:rsidR="002B7CB1">
              <w:rPr>
                <w:rFonts w:ascii="MS Sans Serif" w:hAnsi="MS Sans Serif"/>
                <w:sz w:val="20"/>
                <w:szCs w:val="20"/>
                <w:lang w:eastAsia="en-AU"/>
              </w:rPr>
              <w:t>A</w:t>
            </w:r>
            <w:r w:rsidRPr="00454FD9">
              <w:rPr>
                <w:rFonts w:ascii="MS Sans Serif" w:hAnsi="MS Sans Serif"/>
                <w:sz w:val="20"/>
                <w:szCs w:val="20"/>
                <w:lang w:eastAsia="en-AU"/>
              </w:rPr>
              <w:t xml:space="preserve">ssociate </w:t>
            </w:r>
            <w:r w:rsidR="002B7CB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Air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raffic </w:t>
            </w:r>
            <w:r w:rsidR="00250F2C">
              <w:rPr>
                <w:rFonts w:ascii="MS Sans Serif" w:hAnsi="MS Sans Serif"/>
                <w:b/>
                <w:sz w:val="20"/>
                <w:szCs w:val="20"/>
                <w:lang w:eastAsia="en-AU"/>
              </w:rPr>
              <w:t>C</w:t>
            </w:r>
            <w:r w:rsidRPr="00454FD9">
              <w:rPr>
                <w:rFonts w:ascii="MS Sans Serif" w:hAnsi="MS Sans Serif"/>
                <w:b/>
                <w:sz w:val="20"/>
                <w:szCs w:val="20"/>
                <w:lang w:eastAsia="en-AU"/>
              </w:rPr>
              <w:t>ontrollers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Air </w:t>
            </w:r>
            <w:r w:rsidR="002B7CB1">
              <w:rPr>
                <w:rFonts w:ascii="MS Sans Serif" w:hAnsi="MS Sans Serif"/>
                <w:sz w:val="20"/>
                <w:szCs w:val="20"/>
                <w:lang w:eastAsia="en-AU"/>
              </w:rPr>
              <w:t>T</w:t>
            </w:r>
            <w:r w:rsidRPr="00454FD9">
              <w:rPr>
                <w:rFonts w:ascii="MS Sans Serif" w:hAnsi="MS Sans Serif"/>
                <w:sz w:val="20"/>
                <w:szCs w:val="20"/>
                <w:lang w:eastAsia="en-AU"/>
              </w:rPr>
              <w:t xml:space="preserve">raffic </w:t>
            </w:r>
            <w:r w:rsidR="002B7CB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Air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raffic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afety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3145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Air </w:t>
            </w:r>
            <w:r w:rsidR="002B7CB1">
              <w:rPr>
                <w:rFonts w:ascii="MS Sans Serif" w:hAnsi="MS Sans Serif"/>
                <w:sz w:val="20"/>
                <w:szCs w:val="20"/>
                <w:lang w:eastAsia="en-AU"/>
              </w:rPr>
              <w:t>T</w:t>
            </w:r>
            <w:r w:rsidRPr="00454FD9">
              <w:rPr>
                <w:rFonts w:ascii="MS Sans Serif" w:hAnsi="MS Sans Serif"/>
                <w:sz w:val="20"/>
                <w:szCs w:val="20"/>
                <w:lang w:eastAsia="en-AU"/>
              </w:rPr>
              <w:t xml:space="preserve">raffic </w:t>
            </w:r>
            <w:r w:rsidR="002B7CB1">
              <w:rPr>
                <w:rFonts w:ascii="MS Sans Serif" w:hAnsi="MS Sans Serif"/>
                <w:sz w:val="20"/>
                <w:szCs w:val="20"/>
                <w:lang w:eastAsia="en-AU"/>
              </w:rPr>
              <w:t>S</w:t>
            </w:r>
            <w:r w:rsidRPr="00454FD9">
              <w:rPr>
                <w:rFonts w:ascii="MS Sans Serif" w:hAnsi="MS Sans Serif"/>
                <w:sz w:val="20"/>
                <w:szCs w:val="20"/>
                <w:lang w:eastAsia="en-AU"/>
              </w:rPr>
              <w:t xml:space="preserve">afety </w:t>
            </w:r>
            <w:r w:rsidR="002B7CB1">
              <w:rPr>
                <w:rFonts w:ascii="MS Sans Serif" w:hAnsi="MS Sans Serif"/>
                <w:sz w:val="20"/>
                <w:szCs w:val="20"/>
                <w:lang w:eastAsia="en-AU"/>
              </w:rPr>
              <w:t>E</w:t>
            </w:r>
            <w:r w:rsidRPr="00454FD9">
              <w:rPr>
                <w:rFonts w:ascii="MS Sans Serif" w:hAnsi="MS Sans Serif"/>
                <w:sz w:val="20"/>
                <w:szCs w:val="20"/>
                <w:lang w:eastAsia="en-AU"/>
              </w:rPr>
              <w:t xml:space="preserve">lectronics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Building and </w:t>
            </w:r>
            <w:r w:rsidR="00250F2C">
              <w:rPr>
                <w:rFonts w:ascii="MS Sans Serif" w:hAnsi="MS Sans Serif"/>
                <w:b/>
                <w:sz w:val="20"/>
                <w:szCs w:val="20"/>
                <w:lang w:eastAsia="en-AU"/>
              </w:rPr>
              <w:t>F</w:t>
            </w:r>
            <w:r w:rsidRPr="00454FD9">
              <w:rPr>
                <w:rFonts w:ascii="MS Sans Serif" w:hAnsi="MS Sans Serif"/>
                <w:b/>
                <w:sz w:val="20"/>
                <w:szCs w:val="20"/>
                <w:lang w:eastAsia="en-AU"/>
              </w:rPr>
              <w:t xml:space="preserve">ire </w:t>
            </w:r>
            <w:r w:rsidR="00250F2C">
              <w:rPr>
                <w:rFonts w:ascii="MS Sans Serif" w:hAnsi="MS Sans Serif"/>
                <w:b/>
                <w:sz w:val="20"/>
                <w:szCs w:val="20"/>
                <w:lang w:eastAsia="en-AU"/>
              </w:rPr>
              <w:t>I</w:t>
            </w:r>
            <w:r w:rsidRPr="00454FD9">
              <w:rPr>
                <w:rFonts w:ascii="MS Sans Serif" w:hAnsi="MS Sans Serif"/>
                <w:b/>
                <w:sz w:val="20"/>
                <w:szCs w:val="20"/>
                <w:lang w:eastAsia="en-AU"/>
              </w:rPr>
              <w:t>nspectors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Civil </w:t>
            </w:r>
            <w:r w:rsidR="002B7CB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6A43B3" w:rsidP="002753DA">
            <w:pPr>
              <w:spacing w:after="120" w:afterAutospacing="0"/>
              <w:ind w:left="113" w:right="113"/>
              <w:rPr>
                <w:rFonts w:ascii="MS Sans Serif" w:hAnsi="MS Sans Serif"/>
                <w:sz w:val="20"/>
                <w:szCs w:val="20"/>
                <w:lang w:eastAsia="en-AU"/>
              </w:rPr>
            </w:pPr>
            <w:r>
              <w:rPr>
                <w:rFonts w:ascii="MS Sans Serif" w:hAnsi="MS Sans Serif"/>
                <w:sz w:val="20"/>
                <w:szCs w:val="20"/>
                <w:lang w:eastAsia="en-AU"/>
              </w:rPr>
              <w:t xml:space="preserve">3119 </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6A43B3"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Physical and </w:t>
            </w:r>
            <w:r>
              <w:rPr>
                <w:rFonts w:ascii="MS Sans Serif" w:hAnsi="MS Sans Serif"/>
                <w:sz w:val="20"/>
                <w:szCs w:val="20"/>
                <w:lang w:eastAsia="en-AU"/>
              </w:rPr>
              <w:t>E</w:t>
            </w:r>
            <w:r w:rsidRPr="00454FD9">
              <w:rPr>
                <w:rFonts w:ascii="MS Sans Serif" w:hAnsi="MS Sans Serif"/>
                <w:sz w:val="20"/>
                <w:szCs w:val="20"/>
                <w:lang w:eastAsia="en-AU"/>
              </w:rPr>
              <w:t xml:space="preserve">ngineering </w:t>
            </w:r>
            <w:r>
              <w:rPr>
                <w:rFonts w:ascii="MS Sans Serif" w:hAnsi="MS Sans Serif"/>
                <w:sz w:val="20"/>
                <w:szCs w:val="20"/>
                <w:lang w:eastAsia="en-AU"/>
              </w:rPr>
              <w:t>S</w:t>
            </w:r>
            <w:r w:rsidRPr="00454FD9">
              <w:rPr>
                <w:rFonts w:ascii="MS Sans Serif" w:hAnsi="MS Sans Serif"/>
                <w:sz w:val="20"/>
                <w:szCs w:val="20"/>
                <w:lang w:eastAsia="en-AU"/>
              </w:rPr>
              <w:t xml:space="preserve">cience </w:t>
            </w:r>
            <w:r>
              <w:rPr>
                <w:rFonts w:ascii="MS Sans Serif" w:hAnsi="MS Sans Serif"/>
                <w:sz w:val="20"/>
                <w:szCs w:val="20"/>
                <w:lang w:eastAsia="en-AU"/>
              </w:rPr>
              <w:t>T</w:t>
            </w:r>
            <w:r w:rsidRPr="00454FD9">
              <w:rPr>
                <w:rFonts w:ascii="MS Sans Serif" w:hAnsi="MS Sans Serif"/>
                <w:sz w:val="20"/>
                <w:szCs w:val="20"/>
                <w:lang w:eastAsia="en-AU"/>
              </w:rPr>
              <w:t xml:space="preserve">echnicians </w:t>
            </w:r>
            <w:r>
              <w:rPr>
                <w:rFonts w:ascii="MS Sans Serif" w:hAnsi="MS Sans Serif"/>
                <w:sz w:val="20"/>
                <w:szCs w:val="20"/>
                <w:lang w:eastAsia="en-AU"/>
              </w:rPr>
              <w:t>N</w:t>
            </w:r>
            <w:r w:rsidRPr="00454FD9">
              <w:rPr>
                <w:rFonts w:ascii="MS Sans Serif" w:hAnsi="MS Sans Serif"/>
                <w:sz w:val="20"/>
                <w:szCs w:val="20"/>
                <w:lang w:eastAsia="en-AU"/>
              </w:rPr>
              <w:t xml:space="preserve">ot </w:t>
            </w:r>
            <w:r>
              <w:rPr>
                <w:rFonts w:ascii="MS Sans Serif" w:hAnsi="MS Sans Serif"/>
                <w:sz w:val="20"/>
                <w:szCs w:val="20"/>
                <w:lang w:eastAsia="en-AU"/>
              </w:rPr>
              <w:t>E</w:t>
            </w:r>
            <w:r w:rsidRPr="00454FD9">
              <w:rPr>
                <w:rFonts w:ascii="MS Sans Serif" w:hAnsi="MS Sans Serif"/>
                <w:sz w:val="20"/>
                <w:szCs w:val="20"/>
                <w:lang w:eastAsia="en-AU"/>
              </w:rPr>
              <w:t xml:space="preserve">lsewhere </w:t>
            </w:r>
            <w:r>
              <w:rPr>
                <w:rFonts w:ascii="MS Sans Serif" w:hAnsi="MS Sans Serif"/>
                <w:sz w:val="20"/>
                <w:szCs w:val="20"/>
                <w:lang w:eastAsia="en-AU"/>
              </w:rPr>
              <w:t>C</w:t>
            </w:r>
            <w:r w:rsidRPr="00454FD9">
              <w:rPr>
                <w:rFonts w:ascii="MS Sans Serif" w:hAnsi="MS Sans Serif"/>
                <w:sz w:val="20"/>
                <w:szCs w:val="20"/>
                <w:lang w:eastAsia="en-AU"/>
              </w:rPr>
              <w:t>lassified</w:t>
            </w:r>
            <w:r>
              <w:rPr>
                <w:rStyle w:val="CommentReference"/>
              </w:rPr>
              <w:commentReference w:id="13"/>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Fire investigators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Safety, </w:t>
            </w:r>
            <w:r w:rsidR="00250F2C">
              <w:rPr>
                <w:rFonts w:ascii="MS Sans Serif" w:hAnsi="MS Sans Serif"/>
                <w:b/>
                <w:sz w:val="20"/>
                <w:szCs w:val="20"/>
                <w:lang w:eastAsia="en-AU"/>
              </w:rPr>
              <w:t>H</w:t>
            </w:r>
            <w:r w:rsidRPr="00454FD9">
              <w:rPr>
                <w:rFonts w:ascii="MS Sans Serif" w:hAnsi="MS Sans Serif"/>
                <w:b/>
                <w:sz w:val="20"/>
                <w:szCs w:val="20"/>
                <w:lang w:eastAsia="en-AU"/>
              </w:rPr>
              <w:t xml:space="preserve">ealth and </w:t>
            </w:r>
            <w:r w:rsidR="00250F2C">
              <w:rPr>
                <w:rFonts w:ascii="MS Sans Serif" w:hAnsi="MS Sans Serif"/>
                <w:b/>
                <w:sz w:val="20"/>
                <w:szCs w:val="20"/>
                <w:lang w:eastAsia="en-AU"/>
              </w:rPr>
              <w:t>Q</w:t>
            </w:r>
            <w:r w:rsidRPr="00454FD9">
              <w:rPr>
                <w:rFonts w:ascii="MS Sans Serif" w:hAnsi="MS Sans Serif"/>
                <w:b/>
                <w:sz w:val="20"/>
                <w:szCs w:val="20"/>
                <w:lang w:eastAsia="en-AU"/>
              </w:rPr>
              <w:t xml:space="preserve">uality </w:t>
            </w:r>
            <w:r w:rsidR="00250F2C">
              <w:rPr>
                <w:rFonts w:ascii="MS Sans Serif" w:hAnsi="MS Sans Serif"/>
                <w:b/>
                <w:sz w:val="20"/>
                <w:szCs w:val="20"/>
                <w:lang w:eastAsia="en-AU"/>
              </w:rPr>
              <w:t>I</w:t>
            </w:r>
            <w:r w:rsidRPr="00454FD9">
              <w:rPr>
                <w:rFonts w:ascii="MS Sans Serif" w:hAnsi="MS Sans Serif"/>
                <w:b/>
                <w:sz w:val="20"/>
                <w:szCs w:val="20"/>
                <w:lang w:eastAsia="en-AU"/>
              </w:rPr>
              <w:t>nspectors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3152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and </w:t>
            </w:r>
            <w:r w:rsidR="002B7CB1">
              <w:rPr>
                <w:rFonts w:ascii="MS Sans Serif" w:hAnsi="MS Sans Serif"/>
                <w:sz w:val="20"/>
                <w:szCs w:val="20"/>
                <w:lang w:eastAsia="en-AU"/>
              </w:rPr>
              <w:t>O</w:t>
            </w:r>
            <w:r w:rsidRPr="00454FD9">
              <w:rPr>
                <w:rFonts w:ascii="MS Sans Serif" w:hAnsi="MS Sans Serif"/>
                <w:sz w:val="20"/>
                <w:szCs w:val="20"/>
                <w:lang w:eastAsia="en-AU"/>
              </w:rPr>
              <w:t xml:space="preserve">ccupational </w:t>
            </w:r>
            <w:r w:rsidR="002B7CB1">
              <w:rPr>
                <w:rFonts w:ascii="MS Sans Serif" w:hAnsi="MS Sans Serif"/>
                <w:sz w:val="20"/>
                <w:szCs w:val="20"/>
                <w:lang w:eastAsia="en-AU"/>
              </w:rPr>
              <w:t>H</w:t>
            </w:r>
            <w:r w:rsidRPr="00454FD9">
              <w:rPr>
                <w:rFonts w:ascii="MS Sans Serif" w:hAnsi="MS Sans Serif"/>
                <w:sz w:val="20"/>
                <w:szCs w:val="20"/>
                <w:lang w:eastAsia="en-AU"/>
              </w:rPr>
              <w:t xml:space="preserve">ealth and </w:t>
            </w:r>
            <w:r w:rsidR="002B7CB1">
              <w:rPr>
                <w:rFonts w:ascii="MS Sans Serif" w:hAnsi="MS Sans Serif"/>
                <w:sz w:val="20"/>
                <w:szCs w:val="20"/>
                <w:lang w:eastAsia="en-AU"/>
              </w:rPr>
              <w:t>H</w:t>
            </w:r>
            <w:r w:rsidRPr="00454FD9">
              <w:rPr>
                <w:rFonts w:ascii="MS Sans Serif" w:hAnsi="MS Sans Serif"/>
                <w:sz w:val="20"/>
                <w:szCs w:val="20"/>
                <w:lang w:eastAsia="en-AU"/>
              </w:rPr>
              <w:t xml:space="preserve">ygiene </w:t>
            </w:r>
            <w:r w:rsidR="002B7CB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w:t>
            </w:r>
            <w:r w:rsidR="002B7CB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Quality inspectors (electrical products)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Electronics </w:t>
            </w:r>
            <w:r w:rsidR="002B7CB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Quality inspectors (electronic products)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Mechanical </w:t>
            </w:r>
            <w:r w:rsidR="002B7CB1">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Vehicle inspectors,  mechanical products quality and safety inspectors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3117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and </w:t>
            </w:r>
            <w:r w:rsidR="002B7CB1">
              <w:rPr>
                <w:rFonts w:ascii="MS Sans Serif" w:hAnsi="MS Sans Serif"/>
                <w:sz w:val="20"/>
                <w:szCs w:val="20"/>
                <w:lang w:eastAsia="en-AU"/>
              </w:rPr>
              <w:t>M</w:t>
            </w:r>
            <w:r w:rsidRPr="00454FD9">
              <w:rPr>
                <w:rFonts w:ascii="MS Sans Serif" w:hAnsi="MS Sans Serif"/>
                <w:sz w:val="20"/>
                <w:szCs w:val="20"/>
                <w:lang w:eastAsia="en-AU"/>
              </w:rPr>
              <w:t xml:space="preserve">etallurgical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Mine (safety) inspectors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and </w:t>
            </w:r>
            <w:r w:rsidR="002B7CB1">
              <w:rPr>
                <w:rFonts w:ascii="MS Sans Serif" w:hAnsi="MS Sans Serif"/>
                <w:sz w:val="20"/>
                <w:szCs w:val="20"/>
                <w:lang w:eastAsia="en-AU"/>
              </w:rPr>
              <w:t>O</w:t>
            </w:r>
            <w:r w:rsidRPr="00454FD9">
              <w:rPr>
                <w:rFonts w:ascii="MS Sans Serif" w:hAnsi="MS Sans Serif"/>
                <w:sz w:val="20"/>
                <w:szCs w:val="20"/>
                <w:lang w:eastAsia="en-AU"/>
              </w:rPr>
              <w:t xml:space="preserve">ccupational </w:t>
            </w:r>
            <w:r w:rsidR="002B7CB1">
              <w:rPr>
                <w:rFonts w:ascii="MS Sans Serif" w:hAnsi="MS Sans Serif"/>
                <w:sz w:val="20"/>
                <w:szCs w:val="20"/>
                <w:lang w:eastAsia="en-AU"/>
              </w:rPr>
              <w:t>H</w:t>
            </w:r>
            <w:r w:rsidRPr="00454FD9">
              <w:rPr>
                <w:rFonts w:ascii="MS Sans Serif" w:hAnsi="MS Sans Serif"/>
                <w:sz w:val="20"/>
                <w:szCs w:val="20"/>
                <w:lang w:eastAsia="en-AU"/>
              </w:rPr>
              <w:t xml:space="preserve">ealth </w:t>
            </w:r>
            <w:r w:rsidR="002B7CB1">
              <w:rPr>
                <w:rFonts w:ascii="MS Sans Serif" w:hAnsi="MS Sans Serif"/>
                <w:sz w:val="20"/>
                <w:szCs w:val="20"/>
                <w:lang w:eastAsia="en-AU"/>
              </w:rPr>
              <w:t>I</w:t>
            </w:r>
            <w:r w:rsidRPr="00454FD9">
              <w:rPr>
                <w:rFonts w:ascii="MS Sans Serif" w:hAnsi="MS Sans Serif"/>
                <w:sz w:val="20"/>
                <w:szCs w:val="20"/>
                <w:lang w:eastAsia="en-AU"/>
              </w:rPr>
              <w:t xml:space="preserve">nspectors and </w:t>
            </w:r>
            <w:r w:rsidR="002B7CB1">
              <w:rPr>
                <w:rFonts w:ascii="MS Sans Serif" w:hAnsi="MS Sans Serif"/>
                <w:sz w:val="20"/>
                <w:szCs w:val="20"/>
                <w:lang w:eastAsia="en-AU"/>
              </w:rPr>
              <w:t>A</w:t>
            </w:r>
            <w:r w:rsidRPr="00454FD9">
              <w:rPr>
                <w:rFonts w:ascii="MS Sans Serif" w:hAnsi="MS Sans Serif"/>
                <w:sz w:val="20"/>
                <w:szCs w:val="20"/>
                <w:lang w:eastAsia="en-AU"/>
              </w:rPr>
              <w:t>ssociates</w:t>
            </w:r>
          </w:p>
        </w:tc>
      </w:tr>
      <w:tr w:rsidR="002753DA" w:rsidRPr="00822E8F" w:rsidTr="002753DA">
        <w:trPr>
          <w:trHeight w:val="76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Product </w:t>
            </w:r>
            <w:r w:rsidR="002B7CB1">
              <w:rPr>
                <w:rFonts w:ascii="MS Sans Serif" w:hAnsi="MS Sans Serif"/>
                <w:sz w:val="20"/>
                <w:szCs w:val="20"/>
                <w:lang w:eastAsia="en-AU"/>
              </w:rPr>
              <w:t>G</w:t>
            </w:r>
            <w:r w:rsidRPr="00454FD9">
              <w:rPr>
                <w:rFonts w:ascii="MS Sans Serif" w:hAnsi="MS Sans Serif"/>
                <w:sz w:val="20"/>
                <w:szCs w:val="20"/>
                <w:lang w:eastAsia="en-AU"/>
              </w:rPr>
              <w:t xml:space="preserve">raders and </w:t>
            </w:r>
            <w:r w:rsidR="002B7CB1">
              <w:rPr>
                <w:rFonts w:ascii="MS Sans Serif" w:hAnsi="MS Sans Serif"/>
                <w:sz w:val="20"/>
                <w:szCs w:val="20"/>
                <w:lang w:eastAsia="en-AU"/>
              </w:rPr>
              <w:t>T</w:t>
            </w:r>
            <w:r w:rsidRPr="00454FD9">
              <w:rPr>
                <w:rFonts w:ascii="MS Sans Serif" w:hAnsi="MS Sans Serif"/>
                <w:sz w:val="20"/>
                <w:szCs w:val="20"/>
                <w:lang w:eastAsia="en-AU"/>
              </w:rPr>
              <w:t xml:space="preserve">esters (excluding </w:t>
            </w:r>
            <w:r w:rsidR="002B7CB1">
              <w:rPr>
                <w:rFonts w:ascii="MS Sans Serif" w:hAnsi="MS Sans Serif"/>
                <w:sz w:val="20"/>
                <w:szCs w:val="20"/>
                <w:lang w:eastAsia="en-AU"/>
              </w:rPr>
              <w:t>F</w:t>
            </w:r>
            <w:r w:rsidRPr="00454FD9">
              <w:rPr>
                <w:rFonts w:ascii="MS Sans Serif" w:hAnsi="MS Sans Serif"/>
                <w:sz w:val="20"/>
                <w:szCs w:val="20"/>
                <w:lang w:eastAsia="en-AU"/>
              </w:rPr>
              <w:t xml:space="preserve">oods and </w:t>
            </w:r>
            <w:r w:rsidR="002B7CB1">
              <w:rPr>
                <w:rFonts w:ascii="MS Sans Serif" w:hAnsi="MS Sans Serif"/>
                <w:sz w:val="20"/>
                <w:szCs w:val="20"/>
                <w:lang w:eastAsia="en-AU"/>
              </w:rPr>
              <w:t>B</w:t>
            </w:r>
            <w:r w:rsidRPr="00454FD9">
              <w:rPr>
                <w:rFonts w:ascii="MS Sans Serif" w:hAnsi="MS Sans Serif"/>
                <w:sz w:val="20"/>
                <w:szCs w:val="20"/>
                <w:lang w:eastAsia="en-AU"/>
              </w:rPr>
              <w:t>everages)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Product quality inspectors. Note that in ISCO-88 some product testers were classified in the same unit group as the workers producing the goods. </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Life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cience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Life </w:t>
            </w:r>
            <w:r w:rsidR="002B7CB1">
              <w:rPr>
                <w:rFonts w:ascii="MS Sans Serif" w:hAnsi="MS Sans Serif"/>
                <w:sz w:val="20"/>
                <w:szCs w:val="20"/>
                <w:lang w:eastAsia="en-AU"/>
              </w:rPr>
              <w:t>S</w:t>
            </w:r>
            <w:r w:rsidRPr="00454FD9">
              <w:rPr>
                <w:rFonts w:ascii="MS Sans Serif" w:hAnsi="MS Sans Serif"/>
                <w:sz w:val="20"/>
                <w:szCs w:val="20"/>
                <w:lang w:eastAsia="en-AU"/>
              </w:rPr>
              <w:t xml:space="preserve">cience </w:t>
            </w:r>
            <w:r w:rsidR="002B7CB1">
              <w:rPr>
                <w:rFonts w:ascii="MS Sans Serif" w:hAnsi="MS Sans Serif"/>
                <w:sz w:val="20"/>
                <w:szCs w:val="20"/>
                <w:lang w:eastAsia="en-AU"/>
              </w:rPr>
              <w:t>T</w:t>
            </w:r>
            <w:r w:rsidRPr="00454FD9">
              <w:rPr>
                <w:rFonts w:ascii="MS Sans Serif" w:hAnsi="MS Sans Serif"/>
                <w:sz w:val="20"/>
                <w:szCs w:val="20"/>
                <w:lang w:eastAsia="en-AU"/>
              </w:rPr>
              <w:t xml:space="preserve">echnicians (excluding </w:t>
            </w:r>
            <w:r w:rsidR="002B7CB1">
              <w:rPr>
                <w:rFonts w:ascii="MS Sans Serif" w:hAnsi="MS Sans Serif"/>
                <w:sz w:val="20"/>
                <w:szCs w:val="20"/>
                <w:lang w:eastAsia="en-AU"/>
              </w:rPr>
              <w:t>M</w:t>
            </w:r>
            <w:r w:rsidRPr="00454FD9">
              <w:rPr>
                <w:rFonts w:ascii="MS Sans Serif" w:hAnsi="MS Sans Serif"/>
                <w:sz w:val="20"/>
                <w:szCs w:val="20"/>
                <w:lang w:eastAsia="en-AU"/>
              </w:rPr>
              <w:t>edical)</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and </w:t>
            </w:r>
            <w:r w:rsidR="002B7CB1">
              <w:rPr>
                <w:rFonts w:ascii="MS Sans Serif" w:hAnsi="MS Sans Serif"/>
                <w:sz w:val="20"/>
                <w:szCs w:val="20"/>
                <w:lang w:eastAsia="en-AU"/>
              </w:rPr>
              <w:t>P</w:t>
            </w:r>
            <w:r w:rsidRPr="00454FD9">
              <w:rPr>
                <w:rFonts w:ascii="MS Sans Serif" w:hAnsi="MS Sans Serif"/>
                <w:sz w:val="20"/>
                <w:szCs w:val="20"/>
                <w:lang w:eastAsia="en-AU"/>
              </w:rPr>
              <w:t xml:space="preserve">athology </w:t>
            </w:r>
            <w:r w:rsidR="002B7CB1">
              <w:rPr>
                <w:rFonts w:ascii="MS Sans Serif" w:hAnsi="MS Sans Serif"/>
                <w:sz w:val="20"/>
                <w:szCs w:val="20"/>
                <w:lang w:eastAsia="en-AU"/>
              </w:rPr>
              <w:t>L</w:t>
            </w:r>
            <w:r w:rsidRPr="00454FD9">
              <w:rPr>
                <w:rFonts w:ascii="MS Sans Serif" w:hAnsi="MS Sans Serif"/>
                <w:sz w:val="20"/>
                <w:szCs w:val="20"/>
                <w:lang w:eastAsia="en-AU"/>
              </w:rPr>
              <w:t xml:space="preserve">aboratory </w:t>
            </w:r>
            <w:r w:rsidR="002B7CB1">
              <w:rPr>
                <w:rFonts w:ascii="MS Sans Serif" w:hAnsi="MS Sans Serif"/>
                <w:sz w:val="20"/>
                <w:szCs w:val="20"/>
                <w:lang w:eastAsia="en-AU"/>
              </w:rPr>
              <w:t>T</w:t>
            </w:r>
            <w:r w:rsidRPr="00454FD9">
              <w:rPr>
                <w:rFonts w:ascii="MS Sans Serif" w:hAnsi="MS Sans Serif"/>
                <w:sz w:val="20"/>
                <w:szCs w:val="20"/>
                <w:lang w:eastAsia="en-AU"/>
              </w:rPr>
              <w:t xml:space="preserve">echnicians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Agronomy and </w:t>
            </w:r>
            <w:r w:rsidR="00250F2C">
              <w:rPr>
                <w:rFonts w:ascii="MS Sans Serif" w:hAnsi="MS Sans Serif"/>
                <w:b/>
                <w:sz w:val="20"/>
                <w:szCs w:val="20"/>
                <w:lang w:eastAsia="en-AU"/>
              </w:rPr>
              <w:t>F</w:t>
            </w:r>
            <w:r w:rsidRPr="00454FD9">
              <w:rPr>
                <w:rFonts w:ascii="MS Sans Serif" w:hAnsi="MS Sans Serif"/>
                <w:b/>
                <w:sz w:val="20"/>
                <w:szCs w:val="20"/>
                <w:lang w:eastAsia="en-AU"/>
              </w:rPr>
              <w:t xml:space="preserve">orestry </w:t>
            </w:r>
            <w:r w:rsidR="00250F2C">
              <w:rPr>
                <w:rFonts w:ascii="MS Sans Serif" w:hAnsi="MS Sans Serif"/>
                <w:b/>
                <w:sz w:val="20"/>
                <w:szCs w:val="20"/>
                <w:lang w:eastAsia="en-AU"/>
              </w:rPr>
              <w:t>T</w:t>
            </w:r>
            <w:r w:rsidRPr="00454FD9">
              <w:rPr>
                <w:rFonts w:ascii="MS Sans Serif" w:hAnsi="MS Sans Serif"/>
                <w:b/>
                <w:sz w:val="20"/>
                <w:szCs w:val="20"/>
                <w:lang w:eastAsia="en-AU"/>
              </w:rPr>
              <w:t>echnicians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Agricultural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Forestry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Farming and </w:t>
            </w:r>
            <w:r w:rsidR="00250F2C">
              <w:rPr>
                <w:rFonts w:ascii="MS Sans Serif" w:hAnsi="MS Sans Serif"/>
                <w:b/>
                <w:sz w:val="20"/>
                <w:szCs w:val="20"/>
                <w:lang w:eastAsia="en-AU"/>
              </w:rPr>
              <w:t>F</w:t>
            </w:r>
            <w:r w:rsidRPr="00454FD9">
              <w:rPr>
                <w:rFonts w:ascii="MS Sans Serif" w:hAnsi="MS Sans Serif"/>
                <w:b/>
                <w:sz w:val="20"/>
                <w:szCs w:val="20"/>
                <w:lang w:eastAsia="en-AU"/>
              </w:rPr>
              <w:t xml:space="preserve">orestry </w:t>
            </w:r>
            <w:r w:rsidR="00250F2C">
              <w:rPr>
                <w:rFonts w:ascii="MS Sans Serif" w:hAnsi="MS Sans Serif"/>
                <w:b/>
                <w:sz w:val="20"/>
                <w:szCs w:val="20"/>
                <w:lang w:eastAsia="en-AU"/>
              </w:rPr>
              <w:t>A</w:t>
            </w:r>
            <w:r w:rsidRPr="00454FD9">
              <w:rPr>
                <w:rFonts w:ascii="MS Sans Serif" w:hAnsi="MS Sans Serif"/>
                <w:b/>
                <w:sz w:val="20"/>
                <w:szCs w:val="20"/>
                <w:lang w:eastAsia="en-AU"/>
              </w:rPr>
              <w:t>dvisers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Farming, </w:t>
            </w:r>
            <w:r w:rsidR="002B7CB1">
              <w:rPr>
                <w:rFonts w:ascii="MS Sans Serif" w:hAnsi="MS Sans Serif"/>
                <w:sz w:val="20"/>
                <w:szCs w:val="20"/>
                <w:lang w:eastAsia="en-AU"/>
              </w:rPr>
              <w:t>F</w:t>
            </w:r>
            <w:r w:rsidRPr="00454FD9">
              <w:rPr>
                <w:rFonts w:ascii="MS Sans Serif" w:hAnsi="MS Sans Serif"/>
                <w:sz w:val="20"/>
                <w:szCs w:val="20"/>
                <w:lang w:eastAsia="en-AU"/>
              </w:rPr>
              <w:t xml:space="preserve">orestry and </w:t>
            </w:r>
            <w:r w:rsidR="002B7CB1">
              <w:rPr>
                <w:rFonts w:ascii="MS Sans Serif" w:hAnsi="MS Sans Serif"/>
                <w:sz w:val="20"/>
                <w:szCs w:val="20"/>
                <w:lang w:eastAsia="en-AU"/>
              </w:rPr>
              <w:t>F</w:t>
            </w:r>
            <w:r w:rsidRPr="00454FD9">
              <w:rPr>
                <w:rFonts w:ascii="MS Sans Serif" w:hAnsi="MS Sans Serif"/>
                <w:sz w:val="20"/>
                <w:szCs w:val="20"/>
                <w:lang w:eastAsia="en-AU"/>
              </w:rPr>
              <w:t xml:space="preserve">isheries </w:t>
            </w:r>
            <w:r w:rsidR="002B7CB1">
              <w:rPr>
                <w:rFonts w:ascii="MS Sans Serif" w:hAnsi="MS Sans Serif"/>
                <w:sz w:val="20"/>
                <w:szCs w:val="20"/>
                <w:lang w:eastAsia="en-AU"/>
              </w:rPr>
              <w:t>A</w:t>
            </w:r>
            <w:r w:rsidRPr="00454FD9">
              <w:rPr>
                <w:rFonts w:ascii="MS Sans Serif" w:hAnsi="MS Sans Serif"/>
                <w:sz w:val="20"/>
                <w:szCs w:val="20"/>
                <w:lang w:eastAsia="en-AU"/>
              </w:rPr>
              <w:t>dvisers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Medical </w:t>
            </w:r>
            <w:r w:rsidR="00250F2C">
              <w:rPr>
                <w:rFonts w:ascii="MS Sans Serif" w:hAnsi="MS Sans Serif"/>
                <w:b/>
                <w:sz w:val="20"/>
                <w:szCs w:val="20"/>
                <w:lang w:eastAsia="en-AU"/>
              </w:rPr>
              <w:t>A</w:t>
            </w:r>
            <w:r w:rsidRPr="00454FD9">
              <w:rPr>
                <w:rFonts w:ascii="MS Sans Serif" w:hAnsi="MS Sans Serif"/>
                <w:b/>
                <w:sz w:val="20"/>
                <w:szCs w:val="20"/>
                <w:lang w:eastAsia="en-AU"/>
              </w:rPr>
              <w:t>ssistants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2240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Paramedical </w:t>
            </w:r>
            <w:r w:rsidR="002B7CB1">
              <w:rPr>
                <w:rFonts w:ascii="MS Sans Serif" w:hAnsi="MS Sans Serif"/>
                <w:sz w:val="20"/>
                <w:szCs w:val="20"/>
                <w:lang w:eastAsia="en-AU"/>
              </w:rPr>
              <w:t>P</w:t>
            </w:r>
            <w:r w:rsidRPr="00454FD9">
              <w:rPr>
                <w:rFonts w:ascii="MS Sans Serif" w:hAnsi="MS Sans Serif"/>
                <w:sz w:val="20"/>
                <w:szCs w:val="20"/>
                <w:lang w:eastAsia="en-AU"/>
              </w:rPr>
              <w:t>ractitioners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Community </w:t>
            </w:r>
            <w:r w:rsidR="002B7CB1">
              <w:rPr>
                <w:rFonts w:ascii="MS Sans Serif" w:hAnsi="MS Sans Serif"/>
                <w:sz w:val="20"/>
                <w:szCs w:val="20"/>
                <w:lang w:eastAsia="en-AU"/>
              </w:rPr>
              <w:t>H</w:t>
            </w:r>
            <w:r w:rsidRPr="00454FD9">
              <w:rPr>
                <w:rFonts w:ascii="MS Sans Serif" w:hAnsi="MS Sans Serif"/>
                <w:sz w:val="20"/>
                <w:szCs w:val="20"/>
                <w:lang w:eastAsia="en-AU"/>
              </w:rPr>
              <w:t xml:space="preserve">ealth </w:t>
            </w:r>
            <w:r w:rsidR="002B7CB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w:t>
            </w:r>
            <w:r w:rsidR="002B7CB1">
              <w:rPr>
                <w:rFonts w:ascii="MS Sans Serif" w:hAnsi="MS Sans Serif"/>
                <w:sz w:val="20"/>
                <w:szCs w:val="20"/>
                <w:lang w:eastAsia="en-AU"/>
              </w:rPr>
              <w:t>A</w:t>
            </w:r>
            <w:r w:rsidRPr="00454FD9">
              <w:rPr>
                <w:rFonts w:ascii="MS Sans Serif" w:hAnsi="MS Sans Serif"/>
                <w:sz w:val="20"/>
                <w:szCs w:val="20"/>
                <w:lang w:eastAsia="en-AU"/>
              </w:rPr>
              <w:t>ssistants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Sanitarians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and </w:t>
            </w:r>
            <w:r w:rsidR="002B7CB1">
              <w:rPr>
                <w:rFonts w:ascii="MS Sans Serif" w:hAnsi="MS Sans Serif"/>
                <w:sz w:val="20"/>
                <w:szCs w:val="20"/>
                <w:lang w:eastAsia="en-AU"/>
              </w:rPr>
              <w:t>O</w:t>
            </w:r>
            <w:r w:rsidRPr="00454FD9">
              <w:rPr>
                <w:rFonts w:ascii="MS Sans Serif" w:hAnsi="MS Sans Serif"/>
                <w:sz w:val="20"/>
                <w:szCs w:val="20"/>
                <w:lang w:eastAsia="en-AU"/>
              </w:rPr>
              <w:t xml:space="preserve">ccupational </w:t>
            </w:r>
            <w:r w:rsidR="002B7CB1">
              <w:rPr>
                <w:rFonts w:ascii="MS Sans Serif" w:hAnsi="MS Sans Serif"/>
                <w:sz w:val="20"/>
                <w:szCs w:val="20"/>
                <w:lang w:eastAsia="en-AU"/>
              </w:rPr>
              <w:t>H</w:t>
            </w:r>
            <w:r w:rsidRPr="00454FD9">
              <w:rPr>
                <w:rFonts w:ascii="MS Sans Serif" w:hAnsi="MS Sans Serif"/>
                <w:sz w:val="20"/>
                <w:szCs w:val="20"/>
                <w:lang w:eastAsia="en-AU"/>
              </w:rPr>
              <w:t xml:space="preserve">ealth and </w:t>
            </w:r>
            <w:r w:rsidR="002B7CB1">
              <w:rPr>
                <w:rFonts w:ascii="MS Sans Serif" w:hAnsi="MS Sans Serif"/>
                <w:sz w:val="20"/>
                <w:szCs w:val="20"/>
                <w:lang w:eastAsia="en-AU"/>
              </w:rPr>
              <w:t>H</w:t>
            </w:r>
            <w:r w:rsidRPr="00454FD9">
              <w:rPr>
                <w:rFonts w:ascii="MS Sans Serif" w:hAnsi="MS Sans Serif"/>
                <w:sz w:val="20"/>
                <w:szCs w:val="20"/>
                <w:lang w:eastAsia="en-AU"/>
              </w:rPr>
              <w:t xml:space="preserve">ygiene </w:t>
            </w:r>
            <w:r w:rsidR="002B7CB1">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Environmental and </w:t>
            </w:r>
            <w:r w:rsidR="002B7CB1">
              <w:rPr>
                <w:rFonts w:ascii="MS Sans Serif" w:hAnsi="MS Sans Serif"/>
                <w:sz w:val="20"/>
                <w:szCs w:val="20"/>
                <w:lang w:eastAsia="en-AU"/>
              </w:rPr>
              <w:t>O</w:t>
            </w:r>
            <w:r w:rsidRPr="00454FD9">
              <w:rPr>
                <w:rFonts w:ascii="MS Sans Serif" w:hAnsi="MS Sans Serif"/>
                <w:sz w:val="20"/>
                <w:szCs w:val="20"/>
                <w:lang w:eastAsia="en-AU"/>
              </w:rPr>
              <w:t xml:space="preserve">ccupational </w:t>
            </w:r>
            <w:r w:rsidR="002B7CB1">
              <w:rPr>
                <w:rFonts w:ascii="MS Sans Serif" w:hAnsi="MS Sans Serif"/>
                <w:sz w:val="20"/>
                <w:szCs w:val="20"/>
                <w:lang w:eastAsia="en-AU"/>
              </w:rPr>
              <w:t>H</w:t>
            </w:r>
            <w:r w:rsidRPr="00454FD9">
              <w:rPr>
                <w:rFonts w:ascii="MS Sans Serif" w:hAnsi="MS Sans Serif"/>
                <w:sz w:val="20"/>
                <w:szCs w:val="20"/>
                <w:lang w:eastAsia="en-AU"/>
              </w:rPr>
              <w:t xml:space="preserve">ealth </w:t>
            </w:r>
            <w:r w:rsidR="002B7CB1">
              <w:rPr>
                <w:rFonts w:ascii="MS Sans Serif" w:hAnsi="MS Sans Serif"/>
                <w:sz w:val="20"/>
                <w:szCs w:val="20"/>
                <w:lang w:eastAsia="en-AU"/>
              </w:rPr>
              <w:t>I</w:t>
            </w:r>
            <w:r w:rsidRPr="00454FD9">
              <w:rPr>
                <w:rFonts w:ascii="MS Sans Serif" w:hAnsi="MS Sans Serif"/>
                <w:sz w:val="20"/>
                <w:szCs w:val="20"/>
                <w:lang w:eastAsia="en-AU"/>
              </w:rPr>
              <w:t xml:space="preserve">nspectors and </w:t>
            </w:r>
            <w:r w:rsidR="002B7CB1">
              <w:rPr>
                <w:rFonts w:ascii="MS Sans Serif" w:hAnsi="MS Sans Serif"/>
                <w:sz w:val="20"/>
                <w:szCs w:val="20"/>
                <w:lang w:eastAsia="en-AU"/>
              </w:rPr>
              <w:t>A</w:t>
            </w:r>
            <w:r w:rsidRPr="00454FD9">
              <w:rPr>
                <w:rFonts w:ascii="MS Sans Serif" w:hAnsi="MS Sans Serif"/>
                <w:sz w:val="20"/>
                <w:szCs w:val="20"/>
                <w:lang w:eastAsia="en-AU"/>
              </w:rPr>
              <w:t>ssociates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Dieticians and </w:t>
            </w:r>
            <w:r w:rsidR="00250F2C">
              <w:rPr>
                <w:rFonts w:ascii="MS Sans Serif" w:hAnsi="MS Sans Serif"/>
                <w:b/>
                <w:sz w:val="20"/>
                <w:szCs w:val="20"/>
                <w:lang w:eastAsia="en-AU"/>
              </w:rPr>
              <w:t>N</w:t>
            </w:r>
            <w:r w:rsidRPr="00454FD9">
              <w:rPr>
                <w:rFonts w:ascii="MS Sans Serif" w:hAnsi="MS Sans Serif"/>
                <w:b/>
                <w:sz w:val="20"/>
                <w:szCs w:val="20"/>
                <w:lang w:eastAsia="en-AU"/>
              </w:rPr>
              <w:t>utritionists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Dieticians and </w:t>
            </w:r>
            <w:r w:rsidR="002B7CB1">
              <w:rPr>
                <w:rFonts w:ascii="MS Sans Serif" w:hAnsi="MS Sans Serif"/>
                <w:sz w:val="20"/>
                <w:szCs w:val="20"/>
                <w:lang w:eastAsia="en-AU"/>
              </w:rPr>
              <w:t>N</w:t>
            </w:r>
            <w:r w:rsidRPr="00454FD9">
              <w:rPr>
                <w:rFonts w:ascii="MS Sans Serif" w:hAnsi="MS Sans Serif"/>
                <w:sz w:val="20"/>
                <w:szCs w:val="20"/>
                <w:lang w:eastAsia="en-AU"/>
              </w:rPr>
              <w:t>utritionists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Optometrists and </w:t>
            </w:r>
            <w:r w:rsidR="00250F2C">
              <w:rPr>
                <w:rFonts w:ascii="MS Sans Serif" w:hAnsi="MS Sans Serif"/>
                <w:b/>
                <w:sz w:val="20"/>
                <w:szCs w:val="20"/>
                <w:lang w:eastAsia="en-AU"/>
              </w:rPr>
              <w:t>O</w:t>
            </w:r>
            <w:r w:rsidRPr="00454FD9">
              <w:rPr>
                <w:rFonts w:ascii="MS Sans Serif" w:hAnsi="MS Sans Serif"/>
                <w:b/>
                <w:sz w:val="20"/>
                <w:szCs w:val="20"/>
                <w:lang w:eastAsia="en-AU"/>
              </w:rPr>
              <w:t>pticians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Optometrists and </w:t>
            </w:r>
            <w:r w:rsidR="002B7CB1">
              <w:rPr>
                <w:rFonts w:ascii="MS Sans Serif" w:hAnsi="MS Sans Serif"/>
                <w:sz w:val="20"/>
                <w:szCs w:val="20"/>
                <w:lang w:eastAsia="en-AU"/>
              </w:rPr>
              <w:t>O</w:t>
            </w:r>
            <w:r w:rsidRPr="00454FD9">
              <w:rPr>
                <w:rFonts w:ascii="MS Sans Serif" w:hAnsi="MS Sans Serif"/>
                <w:sz w:val="20"/>
                <w:szCs w:val="20"/>
                <w:lang w:eastAsia="en-AU"/>
              </w:rPr>
              <w:t xml:space="preserve">phthalmic </w:t>
            </w:r>
            <w:r w:rsidR="002B7CB1">
              <w:rPr>
                <w:rFonts w:ascii="MS Sans Serif" w:hAnsi="MS Sans Serif"/>
                <w:sz w:val="20"/>
                <w:szCs w:val="20"/>
                <w:lang w:eastAsia="en-AU"/>
              </w:rPr>
              <w:t>O</w:t>
            </w:r>
            <w:r w:rsidRPr="00454FD9">
              <w:rPr>
                <w:rFonts w:ascii="MS Sans Serif" w:hAnsi="MS Sans Serif"/>
                <w:sz w:val="20"/>
                <w:szCs w:val="20"/>
                <w:lang w:eastAsia="en-AU"/>
              </w:rPr>
              <w:t>pticians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Dispensing </w:t>
            </w:r>
            <w:r w:rsidR="002B7CB1">
              <w:rPr>
                <w:rFonts w:ascii="MS Sans Serif" w:hAnsi="MS Sans Serif"/>
                <w:sz w:val="20"/>
                <w:szCs w:val="20"/>
                <w:lang w:eastAsia="en-AU"/>
              </w:rPr>
              <w:t>O</w:t>
            </w:r>
            <w:r w:rsidRPr="00454FD9">
              <w:rPr>
                <w:rFonts w:ascii="MS Sans Serif" w:hAnsi="MS Sans Serif"/>
                <w:sz w:val="20"/>
                <w:szCs w:val="20"/>
                <w:lang w:eastAsia="en-AU"/>
              </w:rPr>
              <w:t>pticians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Dental </w:t>
            </w:r>
            <w:r w:rsidR="00250F2C">
              <w:rPr>
                <w:rFonts w:ascii="MS Sans Serif" w:hAnsi="MS Sans Serif"/>
                <w:b/>
                <w:sz w:val="20"/>
                <w:szCs w:val="20"/>
                <w:lang w:eastAsia="en-AU"/>
              </w:rPr>
              <w:t>A</w:t>
            </w:r>
            <w:r w:rsidRPr="00454FD9">
              <w:rPr>
                <w:rFonts w:ascii="MS Sans Serif" w:hAnsi="MS Sans Serif"/>
                <w:b/>
                <w:sz w:val="20"/>
                <w:szCs w:val="20"/>
                <w:lang w:eastAsia="en-AU"/>
              </w:rPr>
              <w:t>ssistants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Dental </w:t>
            </w:r>
            <w:r w:rsidR="002B7CB1">
              <w:rPr>
                <w:rFonts w:ascii="MS Sans Serif" w:hAnsi="MS Sans Serif"/>
                <w:sz w:val="20"/>
                <w:szCs w:val="20"/>
                <w:lang w:eastAsia="en-AU"/>
              </w:rPr>
              <w:t>A</w:t>
            </w:r>
            <w:r w:rsidRPr="00454FD9">
              <w:rPr>
                <w:rFonts w:ascii="MS Sans Serif" w:hAnsi="MS Sans Serif"/>
                <w:sz w:val="20"/>
                <w:szCs w:val="20"/>
                <w:lang w:eastAsia="en-AU"/>
              </w:rPr>
              <w:t xml:space="preserve">ssistants and </w:t>
            </w:r>
            <w:r w:rsidR="002B7CB1">
              <w:rPr>
                <w:rFonts w:ascii="MS Sans Serif" w:hAnsi="MS Sans Serif"/>
                <w:sz w:val="20"/>
                <w:szCs w:val="20"/>
                <w:lang w:eastAsia="en-AU"/>
              </w:rPr>
              <w:t>T</w:t>
            </w:r>
            <w:r w:rsidRPr="00454FD9">
              <w:rPr>
                <w:rFonts w:ascii="MS Sans Serif" w:hAnsi="MS Sans Serif"/>
                <w:sz w:val="20"/>
                <w:szCs w:val="20"/>
                <w:lang w:eastAsia="en-AU"/>
              </w:rPr>
              <w:t>herapists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Physiotherapists and </w:t>
            </w:r>
            <w:r w:rsidR="00250F2C">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Physiotherapists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2B7CB1">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2B7CB1">
              <w:rPr>
                <w:rFonts w:ascii="MS Sans Serif" w:hAnsi="MS Sans Serif"/>
                <w:sz w:val="20"/>
                <w:szCs w:val="20"/>
                <w:lang w:eastAsia="en-AU"/>
              </w:rPr>
              <w:t>N</w:t>
            </w:r>
            <w:r w:rsidRPr="00454FD9">
              <w:rPr>
                <w:rFonts w:ascii="MS Sans Serif" w:hAnsi="MS Sans Serif"/>
                <w:sz w:val="20"/>
                <w:szCs w:val="20"/>
                <w:lang w:eastAsia="en-AU"/>
              </w:rPr>
              <w:t xml:space="preserve">ot </w:t>
            </w:r>
            <w:r w:rsidR="002B7CB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2B7CB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Podiatrists, chiropractors, osteopaths, recreational therapists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and </w:t>
            </w:r>
            <w:r w:rsidR="002B7CB1">
              <w:rPr>
                <w:rFonts w:ascii="MS Sans Serif" w:hAnsi="MS Sans Serif"/>
                <w:sz w:val="20"/>
                <w:szCs w:val="20"/>
                <w:lang w:eastAsia="en-AU"/>
              </w:rPr>
              <w:t>D</w:t>
            </w:r>
            <w:r w:rsidRPr="00454FD9">
              <w:rPr>
                <w:rFonts w:ascii="MS Sans Serif" w:hAnsi="MS Sans Serif"/>
                <w:sz w:val="20"/>
                <w:szCs w:val="20"/>
                <w:lang w:eastAsia="en-AU"/>
              </w:rPr>
              <w:t xml:space="preserve">ental </w:t>
            </w:r>
            <w:r w:rsidR="002B7CB1">
              <w:rPr>
                <w:rFonts w:ascii="MS Sans Serif" w:hAnsi="MS Sans Serif"/>
                <w:sz w:val="20"/>
                <w:szCs w:val="20"/>
                <w:lang w:eastAsia="en-AU"/>
              </w:rPr>
              <w:t>P</w:t>
            </w:r>
            <w:r w:rsidRPr="00454FD9">
              <w:rPr>
                <w:rFonts w:ascii="MS Sans Serif" w:hAnsi="MS Sans Serif"/>
                <w:sz w:val="20"/>
                <w:szCs w:val="20"/>
                <w:lang w:eastAsia="en-AU"/>
              </w:rPr>
              <w:t xml:space="preserve">rosthetic </w:t>
            </w:r>
            <w:r w:rsidR="002B7CB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Prosthetics technicians, Prosthesis fitters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Physiotherapy </w:t>
            </w:r>
            <w:r w:rsidR="002B7CB1">
              <w:rPr>
                <w:rFonts w:ascii="MS Sans Serif" w:hAnsi="MS Sans Serif"/>
                <w:sz w:val="20"/>
                <w:szCs w:val="20"/>
                <w:lang w:eastAsia="en-AU"/>
              </w:rPr>
              <w:t>T</w:t>
            </w:r>
            <w:r w:rsidRPr="00454FD9">
              <w:rPr>
                <w:rFonts w:ascii="MS Sans Serif" w:hAnsi="MS Sans Serif"/>
                <w:sz w:val="20"/>
                <w:szCs w:val="20"/>
                <w:lang w:eastAsia="en-AU"/>
              </w:rPr>
              <w:t xml:space="preserve">echnicians and </w:t>
            </w:r>
            <w:r w:rsidR="002B7CB1">
              <w:rPr>
                <w:rFonts w:ascii="MS Sans Serif" w:hAnsi="MS Sans Serif"/>
                <w:sz w:val="20"/>
                <w:szCs w:val="20"/>
                <w:lang w:eastAsia="en-AU"/>
              </w:rPr>
              <w:t>A</w:t>
            </w:r>
            <w:r w:rsidRPr="00454FD9">
              <w:rPr>
                <w:rFonts w:ascii="MS Sans Serif" w:hAnsi="MS Sans Serif"/>
                <w:sz w:val="20"/>
                <w:szCs w:val="20"/>
                <w:lang w:eastAsia="en-AU"/>
              </w:rPr>
              <w:t>ssistants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Veterinary </w:t>
            </w:r>
            <w:r w:rsidR="00250F2C">
              <w:rPr>
                <w:rFonts w:ascii="MS Sans Serif" w:hAnsi="MS Sans Serif"/>
                <w:b/>
                <w:sz w:val="20"/>
                <w:szCs w:val="20"/>
                <w:lang w:eastAsia="en-AU"/>
              </w:rPr>
              <w:t>A</w:t>
            </w:r>
            <w:r w:rsidRPr="00454FD9">
              <w:rPr>
                <w:rFonts w:ascii="MS Sans Serif" w:hAnsi="MS Sans Serif"/>
                <w:b/>
                <w:sz w:val="20"/>
                <w:szCs w:val="20"/>
                <w:lang w:eastAsia="en-AU"/>
              </w:rPr>
              <w:t>ssistants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3240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Veterinary </w:t>
            </w:r>
            <w:r w:rsidR="002B7CB1">
              <w:rPr>
                <w:rFonts w:ascii="MS Sans Serif" w:hAnsi="MS Sans Serif"/>
                <w:sz w:val="20"/>
                <w:szCs w:val="20"/>
                <w:lang w:eastAsia="en-AU"/>
              </w:rPr>
              <w:t>T</w:t>
            </w:r>
            <w:r w:rsidRPr="00454FD9">
              <w:rPr>
                <w:rFonts w:ascii="MS Sans Serif" w:hAnsi="MS Sans Serif"/>
                <w:sz w:val="20"/>
                <w:szCs w:val="20"/>
                <w:lang w:eastAsia="en-AU"/>
              </w:rPr>
              <w:t xml:space="preserve">echnicians and </w:t>
            </w:r>
            <w:r w:rsidR="002B7CB1">
              <w:rPr>
                <w:rFonts w:ascii="MS Sans Serif" w:hAnsi="MS Sans Serif"/>
                <w:sz w:val="20"/>
                <w:szCs w:val="20"/>
                <w:lang w:eastAsia="en-AU"/>
              </w:rPr>
              <w:t>A</w:t>
            </w:r>
            <w:r w:rsidRPr="00454FD9">
              <w:rPr>
                <w:rFonts w:ascii="MS Sans Serif" w:hAnsi="MS Sans Serif"/>
                <w:sz w:val="20"/>
                <w:szCs w:val="20"/>
                <w:lang w:eastAsia="en-AU"/>
              </w:rPr>
              <w:t>ssistants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Pharmaceutical </w:t>
            </w:r>
            <w:r w:rsidR="00250F2C">
              <w:rPr>
                <w:rFonts w:ascii="MS Sans Serif" w:hAnsi="MS Sans Serif"/>
                <w:b/>
                <w:sz w:val="20"/>
                <w:szCs w:val="20"/>
                <w:lang w:eastAsia="en-AU"/>
              </w:rPr>
              <w:t>A</w:t>
            </w:r>
            <w:r w:rsidRPr="00454FD9">
              <w:rPr>
                <w:rFonts w:ascii="MS Sans Serif" w:hAnsi="MS Sans Serif"/>
                <w:b/>
                <w:sz w:val="20"/>
                <w:szCs w:val="20"/>
                <w:lang w:eastAsia="en-AU"/>
              </w:rPr>
              <w:t>ssistants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3228</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Pharmaceutical </w:t>
            </w:r>
            <w:r w:rsidR="002B7CB1">
              <w:rPr>
                <w:rFonts w:ascii="MS Sans Serif" w:hAnsi="MS Sans Serif"/>
                <w:sz w:val="20"/>
                <w:szCs w:val="20"/>
                <w:lang w:eastAsia="en-AU"/>
              </w:rPr>
              <w:t>T</w:t>
            </w:r>
            <w:r w:rsidRPr="00454FD9">
              <w:rPr>
                <w:rFonts w:ascii="MS Sans Serif" w:hAnsi="MS Sans Serif"/>
                <w:sz w:val="20"/>
                <w:szCs w:val="20"/>
                <w:lang w:eastAsia="en-AU"/>
              </w:rPr>
              <w:t xml:space="preserve">echnicians and </w:t>
            </w:r>
            <w:r w:rsidR="002B7CB1">
              <w:rPr>
                <w:rFonts w:ascii="MS Sans Serif" w:hAnsi="MS Sans Serif"/>
                <w:sz w:val="20"/>
                <w:szCs w:val="20"/>
                <w:lang w:eastAsia="en-AU"/>
              </w:rPr>
              <w:t>A</w:t>
            </w:r>
            <w:r w:rsidRPr="00454FD9">
              <w:rPr>
                <w:rFonts w:ascii="MS Sans Serif" w:hAnsi="MS Sans Serif"/>
                <w:sz w:val="20"/>
                <w:szCs w:val="20"/>
                <w:lang w:eastAsia="en-AU"/>
              </w:rPr>
              <w:t>ssistants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Modern </w:t>
            </w:r>
            <w:r w:rsidR="00250F2C">
              <w:rPr>
                <w:rFonts w:ascii="MS Sans Serif" w:hAnsi="MS Sans Serif"/>
                <w:b/>
                <w:sz w:val="20"/>
                <w:szCs w:val="20"/>
                <w:lang w:eastAsia="en-AU"/>
              </w:rPr>
              <w:t>H</w:t>
            </w:r>
            <w:r w:rsidRPr="00454FD9">
              <w:rPr>
                <w:rFonts w:ascii="MS Sans Serif" w:hAnsi="MS Sans Serif"/>
                <w:b/>
                <w:sz w:val="20"/>
                <w:szCs w:val="20"/>
                <w:lang w:eastAsia="en-AU"/>
              </w:rPr>
              <w:t xml:space="preserve">ealth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 xml:space="preserve">rofessionals (except </w:t>
            </w:r>
            <w:r w:rsidR="00250F2C">
              <w:rPr>
                <w:rFonts w:ascii="MS Sans Serif" w:hAnsi="MS Sans Serif"/>
                <w:b/>
                <w:sz w:val="20"/>
                <w:szCs w:val="20"/>
                <w:lang w:eastAsia="en-AU"/>
              </w:rPr>
              <w:t>N</w:t>
            </w:r>
            <w:r w:rsidRPr="00454FD9">
              <w:rPr>
                <w:rFonts w:ascii="MS Sans Serif" w:hAnsi="MS Sans Serif"/>
                <w:b/>
                <w:sz w:val="20"/>
                <w:szCs w:val="20"/>
                <w:lang w:eastAsia="en-AU"/>
              </w:rPr>
              <w:t xml:space="preserve">ursing) </w:t>
            </w:r>
            <w:r w:rsidR="00250F2C">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50F2C">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Traditional and </w:t>
            </w:r>
            <w:r w:rsidR="002B7CB1">
              <w:rPr>
                <w:rFonts w:ascii="MS Sans Serif" w:hAnsi="MS Sans Serif"/>
                <w:sz w:val="20"/>
                <w:szCs w:val="20"/>
                <w:lang w:eastAsia="en-AU"/>
              </w:rPr>
              <w:t>C</w:t>
            </w:r>
            <w:r w:rsidRPr="00454FD9">
              <w:rPr>
                <w:rFonts w:ascii="MS Sans Serif" w:hAnsi="MS Sans Serif"/>
                <w:sz w:val="20"/>
                <w:szCs w:val="20"/>
                <w:lang w:eastAsia="en-AU"/>
              </w:rPr>
              <w:t xml:space="preserve">omplementary </w:t>
            </w:r>
            <w:r w:rsidR="002B7CB1">
              <w:rPr>
                <w:rFonts w:ascii="MS Sans Serif" w:hAnsi="MS Sans Serif"/>
                <w:sz w:val="20"/>
                <w:szCs w:val="20"/>
                <w:lang w:eastAsia="en-AU"/>
              </w:rPr>
              <w:t>M</w:t>
            </w:r>
            <w:r w:rsidRPr="00454FD9">
              <w:rPr>
                <w:rFonts w:ascii="MS Sans Serif" w:hAnsi="MS Sans Serif"/>
                <w:sz w:val="20"/>
                <w:szCs w:val="20"/>
                <w:lang w:eastAsia="en-AU"/>
              </w:rPr>
              <w:t xml:space="preserve">edicine </w:t>
            </w:r>
            <w:r w:rsidR="002B7CB1">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Homeopaths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Audiologists and </w:t>
            </w:r>
            <w:r w:rsidR="00EE5B2D">
              <w:rPr>
                <w:rFonts w:ascii="MS Sans Serif" w:hAnsi="MS Sans Serif"/>
                <w:sz w:val="20"/>
                <w:szCs w:val="20"/>
                <w:lang w:eastAsia="en-AU"/>
              </w:rPr>
              <w:t>S</w:t>
            </w:r>
            <w:r w:rsidRPr="00454FD9">
              <w:rPr>
                <w:rFonts w:ascii="MS Sans Serif" w:hAnsi="MS Sans Serif"/>
                <w:sz w:val="20"/>
                <w:szCs w:val="20"/>
                <w:lang w:eastAsia="en-AU"/>
              </w:rPr>
              <w:t xml:space="preserve">peech </w:t>
            </w:r>
            <w:r w:rsidR="00EE5B2D">
              <w:rPr>
                <w:rFonts w:ascii="MS Sans Serif" w:hAnsi="MS Sans Serif"/>
                <w:sz w:val="20"/>
                <w:szCs w:val="20"/>
                <w:lang w:eastAsia="en-AU"/>
              </w:rPr>
              <w:t>T</w:t>
            </w:r>
            <w:r w:rsidRPr="00454FD9">
              <w:rPr>
                <w:rFonts w:ascii="MS Sans Serif" w:hAnsi="MS Sans Serif"/>
                <w:sz w:val="20"/>
                <w:szCs w:val="20"/>
                <w:lang w:eastAsia="en-AU"/>
              </w:rPr>
              <w:t>herapists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Optometrists and </w:t>
            </w:r>
            <w:r w:rsidR="00EE5B2D">
              <w:rPr>
                <w:rFonts w:ascii="MS Sans Serif" w:hAnsi="MS Sans Serif"/>
                <w:sz w:val="20"/>
                <w:szCs w:val="20"/>
                <w:lang w:eastAsia="en-AU"/>
              </w:rPr>
              <w:t>O</w:t>
            </w:r>
            <w:r w:rsidRPr="00454FD9">
              <w:rPr>
                <w:rFonts w:ascii="MS Sans Serif" w:hAnsi="MS Sans Serif"/>
                <w:sz w:val="20"/>
                <w:szCs w:val="20"/>
                <w:lang w:eastAsia="en-AU"/>
              </w:rPr>
              <w:t xml:space="preserve">phthalmic </w:t>
            </w:r>
            <w:r w:rsidR="00EE5B2D">
              <w:rPr>
                <w:rFonts w:ascii="MS Sans Serif" w:hAnsi="MS Sans Serif"/>
                <w:sz w:val="20"/>
                <w:szCs w:val="20"/>
                <w:lang w:eastAsia="en-AU"/>
              </w:rPr>
              <w:t>O</w:t>
            </w:r>
            <w:r w:rsidRPr="00454FD9">
              <w:rPr>
                <w:rFonts w:ascii="MS Sans Serif" w:hAnsi="MS Sans Serif"/>
                <w:sz w:val="20"/>
                <w:szCs w:val="20"/>
                <w:lang w:eastAsia="en-AU"/>
              </w:rPr>
              <w:t>pticians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Orthoptists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2269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EE5B2D">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EE5B2D">
              <w:rPr>
                <w:rFonts w:ascii="MS Sans Serif" w:hAnsi="MS Sans Serif"/>
                <w:sz w:val="20"/>
                <w:szCs w:val="20"/>
                <w:lang w:eastAsia="en-AU"/>
              </w:rPr>
              <w:t>N</w:t>
            </w:r>
            <w:r w:rsidRPr="00454FD9">
              <w:rPr>
                <w:rFonts w:ascii="MS Sans Serif" w:hAnsi="MS Sans Serif"/>
                <w:sz w:val="20"/>
                <w:szCs w:val="20"/>
                <w:lang w:eastAsia="en-AU"/>
              </w:rPr>
              <w:t xml:space="preserve">ot </w:t>
            </w:r>
            <w:r w:rsidR="00EE5B2D">
              <w:rPr>
                <w:rFonts w:ascii="MS Sans Serif" w:hAnsi="MS Sans Serif"/>
                <w:sz w:val="20"/>
                <w:szCs w:val="20"/>
                <w:lang w:eastAsia="en-AU"/>
              </w:rPr>
              <w:t>E</w:t>
            </w:r>
            <w:r w:rsidRPr="00454FD9">
              <w:rPr>
                <w:rFonts w:ascii="MS Sans Serif" w:hAnsi="MS Sans Serif"/>
                <w:sz w:val="20"/>
                <w:szCs w:val="20"/>
                <w:lang w:eastAsia="en-AU"/>
              </w:rPr>
              <w:t xml:space="preserve">lsewhere </w:t>
            </w:r>
            <w:r w:rsidR="00EE5B2D">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Occupational therapists</w:t>
            </w: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EE5B2D">
              <w:rPr>
                <w:rFonts w:ascii="MS Sans Serif" w:hAnsi="MS Sans Serif"/>
                <w:sz w:val="20"/>
                <w:szCs w:val="20"/>
                <w:lang w:eastAsia="en-AU"/>
              </w:rPr>
              <w:t>A</w:t>
            </w:r>
            <w:r w:rsidRPr="00454FD9">
              <w:rPr>
                <w:rFonts w:ascii="MS Sans Serif" w:hAnsi="MS Sans Serif"/>
                <w:sz w:val="20"/>
                <w:szCs w:val="20"/>
                <w:lang w:eastAsia="en-AU"/>
              </w:rPr>
              <w:t xml:space="preserve">ssociate </w:t>
            </w:r>
            <w:r w:rsidR="00EE5B2D">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EE5B2D">
              <w:rPr>
                <w:rFonts w:ascii="MS Sans Serif" w:hAnsi="MS Sans Serif"/>
                <w:sz w:val="20"/>
                <w:szCs w:val="20"/>
                <w:lang w:eastAsia="en-AU"/>
              </w:rPr>
              <w:t>N</w:t>
            </w:r>
            <w:r w:rsidRPr="00454FD9">
              <w:rPr>
                <w:rFonts w:ascii="MS Sans Serif" w:hAnsi="MS Sans Serif"/>
                <w:sz w:val="20"/>
                <w:szCs w:val="20"/>
                <w:lang w:eastAsia="en-AU"/>
              </w:rPr>
              <w:t xml:space="preserve">ot </w:t>
            </w:r>
            <w:r w:rsidR="00EE5B2D">
              <w:rPr>
                <w:rFonts w:ascii="MS Sans Serif" w:hAnsi="MS Sans Serif"/>
                <w:sz w:val="20"/>
                <w:szCs w:val="20"/>
                <w:lang w:eastAsia="en-AU"/>
              </w:rPr>
              <w:t>E</w:t>
            </w:r>
            <w:r w:rsidRPr="00454FD9">
              <w:rPr>
                <w:rFonts w:ascii="MS Sans Serif" w:hAnsi="MS Sans Serif"/>
                <w:sz w:val="20"/>
                <w:szCs w:val="20"/>
                <w:lang w:eastAsia="en-AU"/>
              </w:rPr>
              <w:t xml:space="preserve">lsewhere </w:t>
            </w:r>
            <w:r w:rsidR="00EE5B2D">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Nursing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Nursing </w:t>
            </w:r>
            <w:r w:rsidR="00EE5B2D">
              <w:rPr>
                <w:rFonts w:ascii="MS Sans Serif" w:hAnsi="MS Sans Serif"/>
                <w:sz w:val="20"/>
                <w:szCs w:val="20"/>
                <w:lang w:eastAsia="en-AU"/>
              </w:rPr>
              <w:t>A</w:t>
            </w:r>
            <w:r w:rsidRPr="00454FD9">
              <w:rPr>
                <w:rFonts w:ascii="MS Sans Serif" w:hAnsi="MS Sans Serif"/>
                <w:sz w:val="20"/>
                <w:szCs w:val="20"/>
                <w:lang w:eastAsia="en-AU"/>
              </w:rPr>
              <w:t xml:space="preserve">ssociate </w:t>
            </w:r>
            <w:r w:rsidR="00EE5B2D">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Midwifery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Midwifery </w:t>
            </w:r>
            <w:r w:rsidR="00EE5B2D">
              <w:rPr>
                <w:rFonts w:ascii="MS Sans Serif" w:hAnsi="MS Sans Serif"/>
                <w:sz w:val="20"/>
                <w:szCs w:val="20"/>
                <w:lang w:eastAsia="en-AU"/>
              </w:rPr>
              <w:t>A</w:t>
            </w:r>
            <w:r w:rsidRPr="00454FD9">
              <w:rPr>
                <w:rFonts w:ascii="MS Sans Serif" w:hAnsi="MS Sans Serif"/>
                <w:sz w:val="20"/>
                <w:szCs w:val="20"/>
                <w:lang w:eastAsia="en-AU"/>
              </w:rPr>
              <w:t xml:space="preserve">ssociate </w:t>
            </w:r>
            <w:r w:rsidR="00EE5B2D">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Traditional </w:t>
            </w:r>
            <w:r w:rsidR="00250F2C">
              <w:rPr>
                <w:rFonts w:ascii="MS Sans Serif" w:hAnsi="MS Sans Serif"/>
                <w:b/>
                <w:sz w:val="20"/>
                <w:szCs w:val="20"/>
                <w:lang w:eastAsia="en-AU"/>
              </w:rPr>
              <w:t>M</w:t>
            </w:r>
            <w:r w:rsidRPr="00454FD9">
              <w:rPr>
                <w:rFonts w:ascii="MS Sans Serif" w:hAnsi="MS Sans Serif"/>
                <w:b/>
                <w:sz w:val="20"/>
                <w:szCs w:val="20"/>
                <w:lang w:eastAsia="en-AU"/>
              </w:rPr>
              <w:t xml:space="preserve">edicine </w:t>
            </w:r>
            <w:r w:rsidR="00250F2C">
              <w:rPr>
                <w:rFonts w:ascii="MS Sans Serif" w:hAnsi="MS Sans Serif"/>
                <w:b/>
                <w:sz w:val="20"/>
                <w:szCs w:val="20"/>
                <w:lang w:eastAsia="en-AU"/>
              </w:rPr>
              <w:t>P</w:t>
            </w:r>
            <w:r w:rsidRPr="00454FD9">
              <w:rPr>
                <w:rFonts w:ascii="MS Sans Serif" w:hAnsi="MS Sans Serif"/>
                <w:b/>
                <w:sz w:val="20"/>
                <w:szCs w:val="20"/>
                <w:lang w:eastAsia="en-AU"/>
              </w:rPr>
              <w:t>ractitioners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2230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Traditional and </w:t>
            </w:r>
            <w:r w:rsidR="00EE5B2D">
              <w:rPr>
                <w:rFonts w:ascii="MS Sans Serif" w:hAnsi="MS Sans Serif"/>
                <w:sz w:val="20"/>
                <w:szCs w:val="20"/>
                <w:lang w:eastAsia="en-AU"/>
              </w:rPr>
              <w:t>C</w:t>
            </w:r>
            <w:r w:rsidRPr="00454FD9">
              <w:rPr>
                <w:rFonts w:ascii="MS Sans Serif" w:hAnsi="MS Sans Serif"/>
                <w:sz w:val="20"/>
                <w:szCs w:val="20"/>
                <w:lang w:eastAsia="en-AU"/>
              </w:rPr>
              <w:t xml:space="preserve">omplementary </w:t>
            </w:r>
            <w:r w:rsidR="00EE5B2D">
              <w:rPr>
                <w:rFonts w:ascii="MS Sans Serif" w:hAnsi="MS Sans Serif"/>
                <w:sz w:val="20"/>
                <w:szCs w:val="20"/>
                <w:lang w:eastAsia="en-AU"/>
              </w:rPr>
              <w:t>M</w:t>
            </w:r>
            <w:r w:rsidRPr="00454FD9">
              <w:rPr>
                <w:rFonts w:ascii="MS Sans Serif" w:hAnsi="MS Sans Serif"/>
                <w:sz w:val="20"/>
                <w:szCs w:val="20"/>
                <w:lang w:eastAsia="en-AU"/>
              </w:rPr>
              <w:t xml:space="preserve">edicine </w:t>
            </w:r>
            <w:r w:rsidR="00EE5B2D">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Traditional and </w:t>
            </w:r>
            <w:r w:rsidR="00EE5B2D">
              <w:rPr>
                <w:rFonts w:ascii="MS Sans Serif" w:hAnsi="MS Sans Serif"/>
                <w:sz w:val="20"/>
                <w:szCs w:val="20"/>
                <w:lang w:eastAsia="en-AU"/>
              </w:rPr>
              <w:t>C</w:t>
            </w:r>
            <w:r w:rsidRPr="00454FD9">
              <w:rPr>
                <w:rFonts w:ascii="MS Sans Serif" w:hAnsi="MS Sans Serif"/>
                <w:sz w:val="20"/>
                <w:szCs w:val="20"/>
                <w:lang w:eastAsia="en-AU"/>
              </w:rPr>
              <w:t xml:space="preserve">omplementary </w:t>
            </w:r>
            <w:r w:rsidR="00EE5B2D">
              <w:rPr>
                <w:rFonts w:ascii="MS Sans Serif" w:hAnsi="MS Sans Serif"/>
                <w:sz w:val="20"/>
                <w:szCs w:val="20"/>
                <w:lang w:eastAsia="en-AU"/>
              </w:rPr>
              <w:t>M</w:t>
            </w:r>
            <w:r w:rsidRPr="00454FD9">
              <w:rPr>
                <w:rFonts w:ascii="MS Sans Serif" w:hAnsi="MS Sans Serif"/>
                <w:sz w:val="20"/>
                <w:szCs w:val="20"/>
                <w:lang w:eastAsia="en-AU"/>
              </w:rPr>
              <w:t xml:space="preserve">edicine </w:t>
            </w:r>
            <w:r w:rsidR="00EE5B2D">
              <w:rPr>
                <w:rFonts w:ascii="MS Sans Serif" w:hAnsi="MS Sans Serif"/>
                <w:sz w:val="20"/>
                <w:szCs w:val="20"/>
                <w:lang w:eastAsia="en-AU"/>
              </w:rPr>
              <w:t>A</w:t>
            </w:r>
            <w:r w:rsidRPr="00454FD9">
              <w:rPr>
                <w:rFonts w:ascii="MS Sans Serif" w:hAnsi="MS Sans Serif"/>
                <w:sz w:val="20"/>
                <w:szCs w:val="20"/>
                <w:lang w:eastAsia="en-AU"/>
              </w:rPr>
              <w:t xml:space="preserve">ssociate </w:t>
            </w:r>
            <w:r w:rsidR="00EE5B2D">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Faith </w:t>
            </w:r>
            <w:r w:rsidR="00250F2C">
              <w:rPr>
                <w:rFonts w:ascii="MS Sans Serif" w:hAnsi="MS Sans Serif"/>
                <w:b/>
                <w:sz w:val="20"/>
                <w:szCs w:val="20"/>
                <w:lang w:eastAsia="en-AU"/>
              </w:rPr>
              <w:t>H</w:t>
            </w:r>
            <w:r w:rsidRPr="00454FD9">
              <w:rPr>
                <w:rFonts w:ascii="MS Sans Serif" w:hAnsi="MS Sans Serif"/>
                <w:b/>
                <w:sz w:val="20"/>
                <w:szCs w:val="20"/>
                <w:lang w:eastAsia="en-AU"/>
              </w:rPr>
              <w:t>ealers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3242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Religious </w:t>
            </w:r>
            <w:r w:rsidR="00EE5B2D">
              <w:rPr>
                <w:rFonts w:ascii="MS Sans Serif" w:hAnsi="MS Sans Serif"/>
                <w:sz w:val="20"/>
                <w:szCs w:val="20"/>
                <w:lang w:eastAsia="en-AU"/>
              </w:rPr>
              <w:t>A</w:t>
            </w:r>
            <w:r w:rsidRPr="00454FD9">
              <w:rPr>
                <w:rFonts w:ascii="MS Sans Serif" w:hAnsi="MS Sans Serif"/>
                <w:sz w:val="20"/>
                <w:szCs w:val="20"/>
                <w:lang w:eastAsia="en-AU"/>
              </w:rPr>
              <w:t xml:space="preserve">ssociate </w:t>
            </w:r>
            <w:r w:rsidR="00EE5B2D">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Primary</w:t>
            </w:r>
            <w:r w:rsidR="00250F2C">
              <w:rPr>
                <w:rFonts w:ascii="MS Sans Serif" w:hAnsi="MS Sans Serif"/>
                <w:b/>
                <w:sz w:val="20"/>
                <w:szCs w:val="20"/>
                <w:lang w:eastAsia="en-AU"/>
              </w:rPr>
              <w:t xml:space="preserve"> E</w:t>
            </w:r>
            <w:r w:rsidRPr="00454FD9">
              <w:rPr>
                <w:rFonts w:ascii="MS Sans Serif" w:hAnsi="MS Sans Serif"/>
                <w:b/>
                <w:sz w:val="20"/>
                <w:szCs w:val="20"/>
                <w:lang w:eastAsia="en-AU"/>
              </w:rPr>
              <w:t xml:space="preserve">ducation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3310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Primary </w:t>
            </w:r>
            <w:r w:rsidR="00EE5B2D">
              <w:rPr>
                <w:rFonts w:ascii="MS Sans Serif" w:hAnsi="MS Sans Serif"/>
                <w:sz w:val="20"/>
                <w:szCs w:val="20"/>
                <w:lang w:eastAsia="en-AU"/>
              </w:rPr>
              <w:t>S</w:t>
            </w:r>
            <w:r w:rsidRPr="00454FD9">
              <w:rPr>
                <w:rFonts w:ascii="MS Sans Serif" w:hAnsi="MS Sans Serif"/>
                <w:sz w:val="20"/>
                <w:szCs w:val="20"/>
                <w:lang w:eastAsia="en-AU"/>
              </w:rPr>
              <w:t xml:space="preserve">chool </w:t>
            </w:r>
            <w:r w:rsidR="00EE5B2D">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Pre-primary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ducation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3320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Early </w:t>
            </w:r>
            <w:r w:rsidR="00EE5B2D">
              <w:rPr>
                <w:rFonts w:ascii="MS Sans Serif" w:hAnsi="MS Sans Serif"/>
                <w:sz w:val="20"/>
                <w:szCs w:val="20"/>
                <w:lang w:eastAsia="en-AU"/>
              </w:rPr>
              <w:t>C</w:t>
            </w:r>
            <w:r w:rsidRPr="00454FD9">
              <w:rPr>
                <w:rFonts w:ascii="MS Sans Serif" w:hAnsi="MS Sans Serif"/>
                <w:sz w:val="20"/>
                <w:szCs w:val="20"/>
                <w:lang w:eastAsia="en-AU"/>
              </w:rPr>
              <w:t xml:space="preserve">hildhood </w:t>
            </w:r>
            <w:r w:rsidR="00EE5B2D">
              <w:rPr>
                <w:rFonts w:ascii="MS Sans Serif" w:hAnsi="MS Sans Serif"/>
                <w:sz w:val="20"/>
                <w:szCs w:val="20"/>
                <w:lang w:eastAsia="en-AU"/>
              </w:rPr>
              <w:t>E</w:t>
            </w:r>
            <w:r w:rsidRPr="00454FD9">
              <w:rPr>
                <w:rFonts w:ascii="MS Sans Serif" w:hAnsi="MS Sans Serif"/>
                <w:sz w:val="20"/>
                <w:szCs w:val="20"/>
                <w:lang w:eastAsia="en-AU"/>
              </w:rPr>
              <w:t>ducators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Special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ducation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3330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Special </w:t>
            </w:r>
            <w:r w:rsidR="00EE5B2D">
              <w:rPr>
                <w:rFonts w:ascii="MS Sans Serif" w:hAnsi="MS Sans Serif"/>
                <w:sz w:val="20"/>
                <w:szCs w:val="20"/>
                <w:lang w:eastAsia="en-AU"/>
              </w:rPr>
              <w:t>N</w:t>
            </w:r>
            <w:r w:rsidRPr="00454FD9">
              <w:rPr>
                <w:rFonts w:ascii="MS Sans Serif" w:hAnsi="MS Sans Serif"/>
                <w:sz w:val="20"/>
                <w:szCs w:val="20"/>
                <w:lang w:eastAsia="en-AU"/>
              </w:rPr>
              <w:t xml:space="preserve">eeds </w:t>
            </w:r>
            <w:r w:rsidR="00EE5B2D">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Other </w:t>
            </w:r>
            <w:r w:rsidR="00250F2C">
              <w:rPr>
                <w:rFonts w:ascii="MS Sans Serif" w:hAnsi="MS Sans Serif"/>
                <w:b/>
                <w:sz w:val="20"/>
                <w:szCs w:val="20"/>
                <w:lang w:eastAsia="en-AU"/>
              </w:rPr>
              <w:t>T</w:t>
            </w:r>
            <w:r w:rsidRPr="00454FD9">
              <w:rPr>
                <w:rFonts w:ascii="MS Sans Serif" w:hAnsi="MS Sans Serif"/>
                <w:b/>
                <w:sz w:val="20"/>
                <w:szCs w:val="20"/>
                <w:lang w:eastAsia="en-AU"/>
              </w:rPr>
              <w:t xml:space="preserve">eaching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3340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EE5B2D">
              <w:rPr>
                <w:rFonts w:ascii="MS Sans Serif" w:hAnsi="MS Sans Serif"/>
                <w:sz w:val="20"/>
                <w:szCs w:val="20"/>
                <w:lang w:eastAsia="en-AU"/>
              </w:rPr>
              <w:t>L</w:t>
            </w:r>
            <w:r w:rsidRPr="00454FD9">
              <w:rPr>
                <w:rFonts w:ascii="MS Sans Serif" w:hAnsi="MS Sans Serif"/>
                <w:sz w:val="20"/>
                <w:szCs w:val="20"/>
                <w:lang w:eastAsia="en-AU"/>
              </w:rPr>
              <w:t xml:space="preserve">anguage </w:t>
            </w:r>
            <w:r w:rsidR="00EE5B2D">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EE5B2D">
              <w:rPr>
                <w:rFonts w:ascii="MS Sans Serif" w:hAnsi="MS Sans Serif"/>
                <w:sz w:val="20"/>
                <w:szCs w:val="20"/>
                <w:lang w:eastAsia="en-AU"/>
              </w:rPr>
              <w:t>A</w:t>
            </w:r>
            <w:r w:rsidRPr="00454FD9">
              <w:rPr>
                <w:rFonts w:ascii="MS Sans Serif" w:hAnsi="MS Sans Serif"/>
                <w:sz w:val="20"/>
                <w:szCs w:val="20"/>
                <w:lang w:eastAsia="en-AU"/>
              </w:rPr>
              <w:t xml:space="preserve">rts </w:t>
            </w:r>
            <w:r w:rsidR="00EE5B2D">
              <w:rPr>
                <w:rFonts w:ascii="MS Sans Serif" w:hAnsi="MS Sans Serif"/>
                <w:sz w:val="20"/>
                <w:szCs w:val="20"/>
                <w:lang w:eastAsia="en-AU"/>
              </w:rPr>
              <w:t>T</w:t>
            </w:r>
            <w:r w:rsidRPr="00454FD9">
              <w:rPr>
                <w:rFonts w:ascii="MS Sans Serif" w:hAnsi="MS Sans Serif"/>
                <w:sz w:val="20"/>
                <w:szCs w:val="20"/>
                <w:lang w:eastAsia="en-AU"/>
              </w:rPr>
              <w:t>eachers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w:t>
            </w:r>
            <w:r w:rsidR="00EE5B2D">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EE5B2D">
              <w:rPr>
                <w:rFonts w:ascii="MS Sans Serif" w:hAnsi="MS Sans Serif"/>
                <w:sz w:val="20"/>
                <w:szCs w:val="20"/>
                <w:lang w:eastAsia="en-AU"/>
              </w:rPr>
              <w:t>T</w:t>
            </w:r>
            <w:r w:rsidRPr="00454FD9">
              <w:rPr>
                <w:rFonts w:ascii="MS Sans Serif" w:hAnsi="MS Sans Serif"/>
                <w:sz w:val="20"/>
                <w:szCs w:val="20"/>
                <w:lang w:eastAsia="en-AU"/>
              </w:rPr>
              <w:t>rainers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2359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Teaching </w:t>
            </w:r>
            <w:r w:rsidR="00EE5B2D">
              <w:rPr>
                <w:rFonts w:ascii="MS Sans Serif" w:hAnsi="MS Sans Serif"/>
                <w:sz w:val="20"/>
                <w:szCs w:val="20"/>
                <w:lang w:eastAsia="en-AU"/>
              </w:rPr>
              <w:t>P</w:t>
            </w:r>
            <w:r w:rsidRPr="00454FD9">
              <w:rPr>
                <w:rFonts w:ascii="MS Sans Serif" w:hAnsi="MS Sans Serif"/>
                <w:sz w:val="20"/>
                <w:szCs w:val="20"/>
                <w:lang w:eastAsia="en-AU"/>
              </w:rPr>
              <w:t xml:space="preserve">rofessionals </w:t>
            </w:r>
            <w:r w:rsidR="00EE5B2D">
              <w:rPr>
                <w:rFonts w:ascii="MS Sans Serif" w:hAnsi="MS Sans Serif"/>
                <w:sz w:val="20"/>
                <w:szCs w:val="20"/>
                <w:lang w:eastAsia="en-AU"/>
              </w:rPr>
              <w:t>N</w:t>
            </w:r>
            <w:r w:rsidRPr="00454FD9">
              <w:rPr>
                <w:rFonts w:ascii="MS Sans Serif" w:hAnsi="MS Sans Serif"/>
                <w:sz w:val="20"/>
                <w:szCs w:val="20"/>
                <w:lang w:eastAsia="en-AU"/>
              </w:rPr>
              <w:t xml:space="preserve">ot </w:t>
            </w:r>
            <w:r w:rsidR="00EE5B2D">
              <w:rPr>
                <w:rFonts w:ascii="MS Sans Serif" w:hAnsi="MS Sans Serif"/>
                <w:sz w:val="20"/>
                <w:szCs w:val="20"/>
                <w:lang w:eastAsia="en-AU"/>
              </w:rPr>
              <w:t>E</w:t>
            </w:r>
            <w:r w:rsidRPr="00454FD9">
              <w:rPr>
                <w:rFonts w:ascii="MS Sans Serif" w:hAnsi="MS Sans Serif"/>
                <w:sz w:val="20"/>
                <w:szCs w:val="20"/>
                <w:lang w:eastAsia="en-AU"/>
              </w:rPr>
              <w:t xml:space="preserve">lsewhere </w:t>
            </w:r>
            <w:r w:rsidR="00EE5B2D">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Aircraft </w:t>
            </w:r>
            <w:r w:rsidR="00EE5B2D">
              <w:rPr>
                <w:rFonts w:ascii="MS Sans Serif" w:hAnsi="MS Sans Serif"/>
                <w:sz w:val="20"/>
                <w:szCs w:val="20"/>
                <w:lang w:eastAsia="en-AU"/>
              </w:rPr>
              <w:t>P</w:t>
            </w:r>
            <w:r w:rsidRPr="00454FD9">
              <w:rPr>
                <w:rFonts w:ascii="MS Sans Serif" w:hAnsi="MS Sans Serif"/>
                <w:sz w:val="20"/>
                <w:szCs w:val="20"/>
                <w:lang w:eastAsia="en-AU"/>
              </w:rPr>
              <w:t xml:space="preserve">ilots and </w:t>
            </w:r>
            <w:r w:rsidR="00EE5B2D">
              <w:rPr>
                <w:rFonts w:ascii="MS Sans Serif" w:hAnsi="MS Sans Serif"/>
                <w:sz w:val="20"/>
                <w:szCs w:val="20"/>
                <w:lang w:eastAsia="en-AU"/>
              </w:rPr>
              <w:t>R</w:t>
            </w:r>
            <w:r w:rsidRPr="00454FD9">
              <w:rPr>
                <w:rFonts w:ascii="MS Sans Serif" w:hAnsi="MS Sans Serif"/>
                <w:sz w:val="20"/>
                <w:szCs w:val="20"/>
                <w:lang w:eastAsia="en-AU"/>
              </w:rPr>
              <w:t xml:space="preserve">elated </w:t>
            </w:r>
            <w:r w:rsidR="00EE5B2D">
              <w:rPr>
                <w:rFonts w:ascii="MS Sans Serif" w:hAnsi="MS Sans Serif"/>
                <w:sz w:val="20"/>
                <w:szCs w:val="20"/>
                <w:lang w:eastAsia="en-AU"/>
              </w:rPr>
              <w:t>A</w:t>
            </w:r>
            <w:r w:rsidRPr="00454FD9">
              <w:rPr>
                <w:rFonts w:ascii="MS Sans Serif" w:hAnsi="MS Sans Serif"/>
                <w:sz w:val="20"/>
                <w:szCs w:val="20"/>
                <w:lang w:eastAsia="en-AU"/>
              </w:rPr>
              <w:t xml:space="preserve">ssociate </w:t>
            </w:r>
            <w:r w:rsidR="00EE5B2D">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Flying instructors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Fitness and </w:t>
            </w:r>
            <w:r w:rsidR="00EE5B2D">
              <w:rPr>
                <w:rFonts w:ascii="MS Sans Serif" w:hAnsi="MS Sans Serif"/>
                <w:sz w:val="20"/>
                <w:szCs w:val="20"/>
                <w:lang w:eastAsia="en-AU"/>
              </w:rPr>
              <w:t>R</w:t>
            </w:r>
            <w:r w:rsidRPr="00454FD9">
              <w:rPr>
                <w:rFonts w:ascii="MS Sans Serif" w:hAnsi="MS Sans Serif"/>
                <w:sz w:val="20"/>
                <w:szCs w:val="20"/>
                <w:lang w:eastAsia="en-AU"/>
              </w:rPr>
              <w:t xml:space="preserve">ecreation </w:t>
            </w:r>
            <w:r w:rsidR="00EE5B2D">
              <w:rPr>
                <w:rFonts w:ascii="MS Sans Serif" w:hAnsi="MS Sans Serif"/>
                <w:sz w:val="20"/>
                <w:szCs w:val="20"/>
                <w:lang w:eastAsia="en-AU"/>
              </w:rPr>
              <w:t>I</w:t>
            </w:r>
            <w:r w:rsidRPr="00454FD9">
              <w:rPr>
                <w:rFonts w:ascii="MS Sans Serif" w:hAnsi="MS Sans Serif"/>
                <w:sz w:val="20"/>
                <w:szCs w:val="20"/>
                <w:lang w:eastAsia="en-AU"/>
              </w:rPr>
              <w:t xml:space="preserve">nstructors and </w:t>
            </w:r>
            <w:r w:rsidR="00EE5B2D">
              <w:rPr>
                <w:rFonts w:ascii="MS Sans Serif" w:hAnsi="MS Sans Serif"/>
                <w:sz w:val="20"/>
                <w:szCs w:val="20"/>
                <w:lang w:eastAsia="en-AU"/>
              </w:rPr>
              <w:t>P</w:t>
            </w:r>
            <w:r w:rsidRPr="00454FD9">
              <w:rPr>
                <w:rFonts w:ascii="MS Sans Serif" w:hAnsi="MS Sans Serif"/>
                <w:sz w:val="20"/>
                <w:szCs w:val="20"/>
                <w:lang w:eastAsia="en-AU"/>
              </w:rPr>
              <w:t>rogram</w:t>
            </w:r>
            <w:r w:rsidR="00EE5B2D">
              <w:rPr>
                <w:rFonts w:ascii="MS Sans Serif" w:hAnsi="MS Sans Serif"/>
                <w:sz w:val="20"/>
                <w:szCs w:val="20"/>
                <w:lang w:eastAsia="en-AU"/>
              </w:rPr>
              <w:t>me</w:t>
            </w:r>
            <w:r w:rsidRPr="00454FD9">
              <w:rPr>
                <w:rFonts w:ascii="MS Sans Serif" w:hAnsi="MS Sans Serif"/>
                <w:sz w:val="20"/>
                <w:szCs w:val="20"/>
                <w:lang w:eastAsia="en-AU"/>
              </w:rPr>
              <w:t xml:space="preserve"> </w:t>
            </w:r>
            <w:r w:rsidR="00EE5B2D">
              <w:rPr>
                <w:rFonts w:ascii="MS Sans Serif" w:hAnsi="MS Sans Serif"/>
                <w:sz w:val="20"/>
                <w:szCs w:val="20"/>
                <w:lang w:eastAsia="en-AU"/>
              </w:rPr>
              <w:t>L</w:t>
            </w:r>
            <w:r w:rsidRPr="00454FD9">
              <w:rPr>
                <w:rFonts w:ascii="MS Sans Serif" w:hAnsi="MS Sans Serif"/>
                <w:sz w:val="20"/>
                <w:szCs w:val="20"/>
                <w:lang w:eastAsia="en-AU"/>
              </w:rPr>
              <w:t>eaders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Sailing instructors, underwater diving instructors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Driving </w:t>
            </w:r>
            <w:r w:rsidR="00EE5B2D">
              <w:rPr>
                <w:rFonts w:ascii="MS Sans Serif" w:hAnsi="MS Sans Serif"/>
                <w:sz w:val="20"/>
                <w:szCs w:val="20"/>
                <w:lang w:eastAsia="en-AU"/>
              </w:rPr>
              <w:t>I</w:t>
            </w:r>
            <w:r w:rsidRPr="00454FD9">
              <w:rPr>
                <w:rFonts w:ascii="MS Sans Serif" w:hAnsi="MS Sans Serif"/>
                <w:sz w:val="20"/>
                <w:szCs w:val="20"/>
                <w:lang w:eastAsia="en-AU"/>
              </w:rPr>
              <w:t>nstructors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Securities and </w:t>
            </w:r>
            <w:r w:rsidR="00250F2C">
              <w:rPr>
                <w:rFonts w:ascii="MS Sans Serif" w:hAnsi="MS Sans Serif"/>
                <w:b/>
                <w:sz w:val="20"/>
                <w:szCs w:val="20"/>
                <w:lang w:eastAsia="en-AU"/>
              </w:rPr>
              <w:t>F</w:t>
            </w:r>
            <w:r w:rsidRPr="00454FD9">
              <w:rPr>
                <w:rFonts w:ascii="MS Sans Serif" w:hAnsi="MS Sans Serif"/>
                <w:b/>
                <w:sz w:val="20"/>
                <w:szCs w:val="20"/>
                <w:lang w:eastAsia="en-AU"/>
              </w:rPr>
              <w:t xml:space="preserve">inance </w:t>
            </w:r>
            <w:r w:rsidR="00250F2C">
              <w:rPr>
                <w:rFonts w:ascii="MS Sans Serif" w:hAnsi="MS Sans Serif"/>
                <w:b/>
                <w:sz w:val="20"/>
                <w:szCs w:val="20"/>
                <w:lang w:eastAsia="en-AU"/>
              </w:rPr>
              <w:t>D</w:t>
            </w:r>
            <w:r w:rsidRPr="00454FD9">
              <w:rPr>
                <w:rFonts w:ascii="MS Sans Serif" w:hAnsi="MS Sans Serif"/>
                <w:b/>
                <w:sz w:val="20"/>
                <w:szCs w:val="20"/>
                <w:lang w:eastAsia="en-AU"/>
              </w:rPr>
              <w:t xml:space="preserve">ealers and </w:t>
            </w:r>
            <w:r w:rsidR="00250F2C">
              <w:rPr>
                <w:rFonts w:ascii="MS Sans Serif" w:hAnsi="MS Sans Serif"/>
                <w:b/>
                <w:sz w:val="20"/>
                <w:szCs w:val="20"/>
                <w:lang w:eastAsia="en-AU"/>
              </w:rPr>
              <w:t>B</w:t>
            </w:r>
            <w:r w:rsidRPr="00454FD9">
              <w:rPr>
                <w:rFonts w:ascii="MS Sans Serif" w:hAnsi="MS Sans Serif"/>
                <w:b/>
                <w:sz w:val="20"/>
                <w:szCs w:val="20"/>
                <w:lang w:eastAsia="en-AU"/>
              </w:rPr>
              <w:t>rokers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Financial and </w:t>
            </w:r>
            <w:r w:rsidR="00D169F6">
              <w:rPr>
                <w:rFonts w:ascii="MS Sans Serif" w:hAnsi="MS Sans Serif"/>
                <w:sz w:val="20"/>
                <w:szCs w:val="20"/>
                <w:lang w:eastAsia="en-AU"/>
              </w:rPr>
              <w:t>I</w:t>
            </w:r>
            <w:r w:rsidRPr="00454FD9">
              <w:rPr>
                <w:rFonts w:ascii="MS Sans Serif" w:hAnsi="MS Sans Serif"/>
                <w:sz w:val="20"/>
                <w:szCs w:val="20"/>
                <w:lang w:eastAsia="en-AU"/>
              </w:rPr>
              <w:t xml:space="preserve">nvestment </w:t>
            </w:r>
            <w:r w:rsidR="00D169F6">
              <w:rPr>
                <w:rFonts w:ascii="MS Sans Serif" w:hAnsi="MS Sans Serif"/>
                <w:sz w:val="20"/>
                <w:szCs w:val="20"/>
                <w:lang w:eastAsia="en-AU"/>
              </w:rPr>
              <w:t>A</w:t>
            </w:r>
            <w:r w:rsidRPr="00454FD9">
              <w:rPr>
                <w:rFonts w:ascii="MS Sans Serif" w:hAnsi="MS Sans Serif"/>
                <w:sz w:val="20"/>
                <w:szCs w:val="20"/>
                <w:lang w:eastAsia="en-AU"/>
              </w:rPr>
              <w:t>dvisers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Securities and </w:t>
            </w:r>
            <w:r w:rsidR="00D169F6">
              <w:rPr>
                <w:rFonts w:ascii="MS Sans Serif" w:hAnsi="MS Sans Serif"/>
                <w:sz w:val="20"/>
                <w:szCs w:val="20"/>
                <w:lang w:eastAsia="en-AU"/>
              </w:rPr>
              <w:t>F</w:t>
            </w:r>
            <w:r w:rsidRPr="00454FD9">
              <w:rPr>
                <w:rFonts w:ascii="MS Sans Serif" w:hAnsi="MS Sans Serif"/>
                <w:sz w:val="20"/>
                <w:szCs w:val="20"/>
                <w:lang w:eastAsia="en-AU"/>
              </w:rPr>
              <w:t xml:space="preserve">inance </w:t>
            </w:r>
            <w:r w:rsidR="00D169F6">
              <w:rPr>
                <w:rFonts w:ascii="MS Sans Serif" w:hAnsi="MS Sans Serif"/>
                <w:sz w:val="20"/>
                <w:szCs w:val="20"/>
                <w:lang w:eastAsia="en-AU"/>
              </w:rPr>
              <w:t>D</w:t>
            </w:r>
            <w:r w:rsidRPr="00454FD9">
              <w:rPr>
                <w:rFonts w:ascii="MS Sans Serif" w:hAnsi="MS Sans Serif"/>
                <w:sz w:val="20"/>
                <w:szCs w:val="20"/>
                <w:lang w:eastAsia="en-AU"/>
              </w:rPr>
              <w:t xml:space="preserve">ealers and </w:t>
            </w:r>
            <w:r w:rsidR="00D169F6">
              <w:rPr>
                <w:rFonts w:ascii="MS Sans Serif" w:hAnsi="MS Sans Serif"/>
                <w:sz w:val="20"/>
                <w:szCs w:val="20"/>
                <w:lang w:eastAsia="en-AU"/>
              </w:rPr>
              <w:t>B</w:t>
            </w:r>
            <w:r w:rsidRPr="00454FD9">
              <w:rPr>
                <w:rFonts w:ascii="MS Sans Serif" w:hAnsi="MS Sans Serif"/>
                <w:sz w:val="20"/>
                <w:szCs w:val="20"/>
                <w:lang w:eastAsia="en-AU"/>
              </w:rPr>
              <w:t>rokers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Insurance </w:t>
            </w:r>
            <w:r w:rsidR="00250F2C">
              <w:rPr>
                <w:rFonts w:ascii="MS Sans Serif" w:hAnsi="MS Sans Serif"/>
                <w:b/>
                <w:sz w:val="20"/>
                <w:szCs w:val="20"/>
                <w:lang w:eastAsia="en-AU"/>
              </w:rPr>
              <w:t>R</w:t>
            </w:r>
            <w:r w:rsidRPr="00454FD9">
              <w:rPr>
                <w:rFonts w:ascii="MS Sans Serif" w:hAnsi="MS Sans Serif"/>
                <w:b/>
                <w:sz w:val="20"/>
                <w:szCs w:val="20"/>
                <w:lang w:eastAsia="en-AU"/>
              </w:rPr>
              <w:t>epresentatives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Insurance </w:t>
            </w:r>
            <w:r w:rsidR="00D169F6">
              <w:rPr>
                <w:rFonts w:ascii="MS Sans Serif" w:hAnsi="MS Sans Serif"/>
                <w:sz w:val="20"/>
                <w:szCs w:val="20"/>
                <w:lang w:eastAsia="en-AU"/>
              </w:rPr>
              <w:t>R</w:t>
            </w:r>
            <w:r w:rsidRPr="00454FD9">
              <w:rPr>
                <w:rFonts w:ascii="MS Sans Serif" w:hAnsi="MS Sans Serif"/>
                <w:sz w:val="20"/>
                <w:szCs w:val="20"/>
                <w:lang w:eastAsia="en-AU"/>
              </w:rPr>
              <w:t>epresentatives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Estate </w:t>
            </w:r>
            <w:r w:rsidR="00250F2C">
              <w:rPr>
                <w:rFonts w:ascii="MS Sans Serif" w:hAnsi="MS Sans Serif"/>
                <w:b/>
                <w:sz w:val="20"/>
                <w:szCs w:val="20"/>
                <w:lang w:eastAsia="en-AU"/>
              </w:rPr>
              <w:t>A</w:t>
            </w:r>
            <w:r w:rsidRPr="00454FD9">
              <w:rPr>
                <w:rFonts w:ascii="MS Sans Serif" w:hAnsi="MS Sans Serif"/>
                <w:b/>
                <w:sz w:val="20"/>
                <w:szCs w:val="20"/>
                <w:lang w:eastAsia="en-AU"/>
              </w:rPr>
              <w:t>gents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Real </w:t>
            </w:r>
            <w:r w:rsidR="00D169F6">
              <w:rPr>
                <w:rFonts w:ascii="MS Sans Serif" w:hAnsi="MS Sans Serif"/>
                <w:sz w:val="20"/>
                <w:szCs w:val="20"/>
                <w:lang w:eastAsia="en-AU"/>
              </w:rPr>
              <w:t>E</w:t>
            </w:r>
            <w:r w:rsidRPr="00454FD9">
              <w:rPr>
                <w:rFonts w:ascii="MS Sans Serif" w:hAnsi="MS Sans Serif"/>
                <w:sz w:val="20"/>
                <w:szCs w:val="20"/>
                <w:lang w:eastAsia="en-AU"/>
              </w:rPr>
              <w:t xml:space="preserve">state </w:t>
            </w:r>
            <w:r w:rsidR="00D169F6">
              <w:rPr>
                <w:rFonts w:ascii="MS Sans Serif" w:hAnsi="MS Sans Serif"/>
                <w:sz w:val="20"/>
                <w:szCs w:val="20"/>
                <w:lang w:eastAsia="en-AU"/>
              </w:rPr>
              <w:t>A</w:t>
            </w:r>
            <w:r w:rsidRPr="00454FD9">
              <w:rPr>
                <w:rFonts w:ascii="MS Sans Serif" w:hAnsi="MS Sans Serif"/>
                <w:sz w:val="20"/>
                <w:szCs w:val="20"/>
                <w:lang w:eastAsia="en-AU"/>
              </w:rPr>
              <w:t xml:space="preserve">gents and </w:t>
            </w:r>
            <w:r w:rsidR="00D169F6">
              <w:rPr>
                <w:rFonts w:ascii="MS Sans Serif" w:hAnsi="MS Sans Serif"/>
                <w:sz w:val="20"/>
                <w:szCs w:val="20"/>
                <w:lang w:eastAsia="en-AU"/>
              </w:rPr>
              <w:t>P</w:t>
            </w:r>
            <w:r w:rsidRPr="00454FD9">
              <w:rPr>
                <w:rFonts w:ascii="MS Sans Serif" w:hAnsi="MS Sans Serif"/>
                <w:sz w:val="20"/>
                <w:szCs w:val="20"/>
                <w:lang w:eastAsia="en-AU"/>
              </w:rPr>
              <w:t xml:space="preserve">roperty </w:t>
            </w:r>
            <w:r w:rsidR="00D169F6">
              <w:rPr>
                <w:rFonts w:ascii="MS Sans Serif" w:hAnsi="MS Sans Serif"/>
                <w:sz w:val="20"/>
                <w:szCs w:val="20"/>
                <w:lang w:eastAsia="en-AU"/>
              </w:rPr>
              <w:t>M</w:t>
            </w:r>
            <w:r w:rsidRPr="00454FD9">
              <w:rPr>
                <w:rFonts w:ascii="MS Sans Serif" w:hAnsi="MS Sans Serif"/>
                <w:sz w:val="20"/>
                <w:szCs w:val="20"/>
                <w:lang w:eastAsia="en-AU"/>
              </w:rPr>
              <w:t>anagers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Travel </w:t>
            </w:r>
            <w:r w:rsidR="00250F2C">
              <w:rPr>
                <w:rFonts w:ascii="MS Sans Serif" w:hAnsi="MS Sans Serif"/>
                <w:b/>
                <w:sz w:val="20"/>
                <w:szCs w:val="20"/>
                <w:lang w:eastAsia="en-AU"/>
              </w:rPr>
              <w:t>C</w:t>
            </w:r>
            <w:r w:rsidRPr="00454FD9">
              <w:rPr>
                <w:rFonts w:ascii="MS Sans Serif" w:hAnsi="MS Sans Serif"/>
                <w:b/>
                <w:sz w:val="20"/>
                <w:szCs w:val="20"/>
                <w:lang w:eastAsia="en-AU"/>
              </w:rPr>
              <w:t xml:space="preserve">onsultants and </w:t>
            </w:r>
            <w:r w:rsidR="00250F2C">
              <w:rPr>
                <w:rFonts w:ascii="MS Sans Serif" w:hAnsi="MS Sans Serif"/>
                <w:b/>
                <w:sz w:val="20"/>
                <w:szCs w:val="20"/>
                <w:lang w:eastAsia="en-AU"/>
              </w:rPr>
              <w:t>O</w:t>
            </w:r>
            <w:r w:rsidRPr="00454FD9">
              <w:rPr>
                <w:rFonts w:ascii="MS Sans Serif" w:hAnsi="MS Sans Serif"/>
                <w:b/>
                <w:sz w:val="20"/>
                <w:szCs w:val="20"/>
                <w:lang w:eastAsia="en-AU"/>
              </w:rPr>
              <w:t>rganisers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A</w:t>
            </w:r>
            <w:r w:rsidRPr="00454FD9">
              <w:rPr>
                <w:rFonts w:ascii="MS Sans Serif" w:hAnsi="MS Sans Serif"/>
                <w:sz w:val="20"/>
                <w:szCs w:val="20"/>
                <w:lang w:eastAsia="en-AU"/>
              </w:rPr>
              <w:t xml:space="preserve">gents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Tour operators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Travel </w:t>
            </w:r>
            <w:r w:rsidR="00D169F6">
              <w:rPr>
                <w:rFonts w:ascii="MS Sans Serif" w:hAnsi="MS Sans Serif"/>
                <w:sz w:val="20"/>
                <w:szCs w:val="20"/>
                <w:lang w:eastAsia="en-AU"/>
              </w:rPr>
              <w:t>C</w:t>
            </w:r>
            <w:r w:rsidRPr="00454FD9">
              <w:rPr>
                <w:rFonts w:ascii="MS Sans Serif" w:hAnsi="MS Sans Serif"/>
                <w:sz w:val="20"/>
                <w:szCs w:val="20"/>
                <w:lang w:eastAsia="en-AU"/>
              </w:rPr>
              <w:t xml:space="preserve">onsultants and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color w:val="FF0000"/>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Technical and </w:t>
            </w:r>
            <w:r w:rsidR="00250F2C">
              <w:rPr>
                <w:rFonts w:ascii="MS Sans Serif" w:hAnsi="MS Sans Serif"/>
                <w:b/>
                <w:sz w:val="20"/>
                <w:szCs w:val="20"/>
                <w:lang w:eastAsia="en-AU"/>
              </w:rPr>
              <w:t>C</w:t>
            </w:r>
            <w:r w:rsidRPr="00454FD9">
              <w:rPr>
                <w:rFonts w:ascii="MS Sans Serif" w:hAnsi="MS Sans Serif"/>
                <w:b/>
                <w:sz w:val="20"/>
                <w:szCs w:val="20"/>
                <w:lang w:eastAsia="en-AU"/>
              </w:rPr>
              <w:t xml:space="preserve">ommercial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ales </w:t>
            </w:r>
            <w:r w:rsidR="00250F2C">
              <w:rPr>
                <w:rFonts w:ascii="MS Sans Serif" w:hAnsi="MS Sans Serif"/>
                <w:b/>
                <w:sz w:val="20"/>
                <w:szCs w:val="20"/>
                <w:lang w:eastAsia="en-AU"/>
              </w:rPr>
              <w:t>R</w:t>
            </w:r>
            <w:r w:rsidRPr="00454FD9">
              <w:rPr>
                <w:rFonts w:ascii="MS Sans Serif" w:hAnsi="MS Sans Serif"/>
                <w:b/>
                <w:sz w:val="20"/>
                <w:szCs w:val="20"/>
                <w:lang w:eastAsia="en-AU"/>
              </w:rPr>
              <w:t>epresentatives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Technical and </w:t>
            </w:r>
            <w:r w:rsidR="00D169F6">
              <w:rPr>
                <w:rFonts w:ascii="MS Sans Serif" w:hAnsi="MS Sans Serif"/>
                <w:sz w:val="20"/>
                <w:szCs w:val="20"/>
                <w:lang w:eastAsia="en-AU"/>
              </w:rPr>
              <w:t>M</w:t>
            </w:r>
            <w:r w:rsidRPr="00454FD9">
              <w:rPr>
                <w:rFonts w:ascii="MS Sans Serif" w:hAnsi="MS Sans Serif"/>
                <w:sz w:val="20"/>
                <w:szCs w:val="20"/>
                <w:lang w:eastAsia="en-AU"/>
              </w:rPr>
              <w:t xml:space="preserve">edical </w:t>
            </w:r>
            <w:r w:rsidR="00D169F6">
              <w:rPr>
                <w:rFonts w:ascii="MS Sans Serif" w:hAnsi="MS Sans Serif"/>
                <w:sz w:val="20"/>
                <w:szCs w:val="20"/>
                <w:lang w:eastAsia="en-AU"/>
              </w:rPr>
              <w:t>S</w:t>
            </w:r>
            <w:r w:rsidRPr="00454FD9">
              <w:rPr>
                <w:rFonts w:ascii="MS Sans Serif" w:hAnsi="MS Sans Serif"/>
                <w:sz w:val="20"/>
                <w:szCs w:val="20"/>
                <w:lang w:eastAsia="en-AU"/>
              </w:rPr>
              <w:t xml:space="preserve">ales </w:t>
            </w:r>
            <w:r w:rsidR="00D169F6">
              <w:rPr>
                <w:rFonts w:ascii="MS Sans Serif" w:hAnsi="MS Sans Serif"/>
                <w:sz w:val="20"/>
                <w:szCs w:val="20"/>
                <w:lang w:eastAsia="en-AU"/>
              </w:rPr>
              <w:t>P</w:t>
            </w:r>
            <w:r w:rsidRPr="00454FD9">
              <w:rPr>
                <w:rFonts w:ascii="MS Sans Serif" w:hAnsi="MS Sans Serif"/>
                <w:sz w:val="20"/>
                <w:szCs w:val="20"/>
                <w:lang w:eastAsia="en-AU"/>
              </w:rPr>
              <w:t>rofessionals (excluding ICT)</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2434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D169F6">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D169F6">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D169F6">
              <w:rPr>
                <w:rFonts w:ascii="MS Sans Serif" w:hAnsi="MS Sans Serif"/>
                <w:sz w:val="20"/>
                <w:szCs w:val="20"/>
                <w:lang w:eastAsia="en-AU"/>
              </w:rPr>
              <w:t>S</w:t>
            </w:r>
            <w:r w:rsidRPr="00454FD9">
              <w:rPr>
                <w:rFonts w:ascii="MS Sans Serif" w:hAnsi="MS Sans Serif"/>
                <w:sz w:val="20"/>
                <w:szCs w:val="20"/>
                <w:lang w:eastAsia="en-AU"/>
              </w:rPr>
              <w:t xml:space="preserve">ales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Commercial </w:t>
            </w:r>
            <w:r w:rsidR="00D169F6">
              <w:rPr>
                <w:rFonts w:ascii="MS Sans Serif" w:hAnsi="MS Sans Serif"/>
                <w:sz w:val="20"/>
                <w:szCs w:val="20"/>
                <w:lang w:eastAsia="en-AU"/>
              </w:rPr>
              <w:t>S</w:t>
            </w:r>
            <w:r w:rsidRPr="00454FD9">
              <w:rPr>
                <w:rFonts w:ascii="MS Sans Serif" w:hAnsi="MS Sans Serif"/>
                <w:sz w:val="20"/>
                <w:szCs w:val="20"/>
                <w:lang w:eastAsia="en-AU"/>
              </w:rPr>
              <w:t xml:space="preserve">ales </w:t>
            </w:r>
            <w:r w:rsidR="00D169F6">
              <w:rPr>
                <w:rFonts w:ascii="MS Sans Serif" w:hAnsi="MS Sans Serif"/>
                <w:sz w:val="20"/>
                <w:szCs w:val="20"/>
                <w:lang w:eastAsia="en-AU"/>
              </w:rPr>
              <w:t>R</w:t>
            </w:r>
            <w:r w:rsidRPr="00454FD9">
              <w:rPr>
                <w:rFonts w:ascii="MS Sans Serif" w:hAnsi="MS Sans Serif"/>
                <w:sz w:val="20"/>
                <w:szCs w:val="20"/>
                <w:lang w:eastAsia="en-AU"/>
              </w:rPr>
              <w:t>epresentatives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Buyers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Buyers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Appraisers, </w:t>
            </w:r>
            <w:r w:rsidR="00250F2C">
              <w:rPr>
                <w:rFonts w:ascii="MS Sans Serif" w:hAnsi="MS Sans Serif"/>
                <w:b/>
                <w:sz w:val="20"/>
                <w:szCs w:val="20"/>
                <w:lang w:eastAsia="en-AU"/>
              </w:rPr>
              <w:t>V</w:t>
            </w:r>
            <w:r w:rsidRPr="00454FD9">
              <w:rPr>
                <w:rFonts w:ascii="MS Sans Serif" w:hAnsi="MS Sans Serif"/>
                <w:b/>
                <w:sz w:val="20"/>
                <w:szCs w:val="20"/>
                <w:lang w:eastAsia="en-AU"/>
              </w:rPr>
              <w:t xml:space="preserve">aluers and </w:t>
            </w:r>
            <w:r w:rsidR="00250F2C">
              <w:rPr>
                <w:rFonts w:ascii="MS Sans Serif" w:hAnsi="MS Sans Serif"/>
                <w:b/>
                <w:sz w:val="20"/>
                <w:szCs w:val="20"/>
                <w:lang w:eastAsia="en-AU"/>
              </w:rPr>
              <w:t>A</w:t>
            </w:r>
            <w:r w:rsidRPr="00454FD9">
              <w:rPr>
                <w:rFonts w:ascii="MS Sans Serif" w:hAnsi="MS Sans Serif"/>
                <w:b/>
                <w:sz w:val="20"/>
                <w:szCs w:val="20"/>
                <w:lang w:eastAsia="en-AU"/>
              </w:rPr>
              <w:t>uctioneers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Valuers and </w:t>
            </w:r>
            <w:r w:rsidR="00D169F6">
              <w:rPr>
                <w:rFonts w:ascii="MS Sans Serif" w:hAnsi="MS Sans Serif"/>
                <w:sz w:val="20"/>
                <w:szCs w:val="20"/>
                <w:lang w:eastAsia="en-AU"/>
              </w:rPr>
              <w:t>L</w:t>
            </w:r>
            <w:r w:rsidRPr="00454FD9">
              <w:rPr>
                <w:rFonts w:ascii="MS Sans Serif" w:hAnsi="MS Sans Serif"/>
                <w:sz w:val="20"/>
                <w:szCs w:val="20"/>
                <w:lang w:eastAsia="en-AU"/>
              </w:rPr>
              <w:t xml:space="preserve">oss </w:t>
            </w:r>
            <w:r w:rsidR="00D169F6">
              <w:rPr>
                <w:rFonts w:ascii="MS Sans Serif" w:hAnsi="MS Sans Serif"/>
                <w:sz w:val="20"/>
                <w:szCs w:val="20"/>
                <w:lang w:eastAsia="en-AU"/>
              </w:rPr>
              <w:t>A</w:t>
            </w:r>
            <w:r w:rsidRPr="00454FD9">
              <w:rPr>
                <w:rFonts w:ascii="MS Sans Serif" w:hAnsi="MS Sans Serif"/>
                <w:sz w:val="20"/>
                <w:szCs w:val="20"/>
                <w:lang w:eastAsia="en-AU"/>
              </w:rPr>
              <w:t>ssessors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A</w:t>
            </w:r>
            <w:r w:rsidRPr="00454FD9">
              <w:rPr>
                <w:rFonts w:ascii="MS Sans Serif" w:hAnsi="MS Sans Serif"/>
                <w:sz w:val="20"/>
                <w:szCs w:val="20"/>
                <w:lang w:eastAsia="en-AU"/>
              </w:rPr>
              <w:t xml:space="preserve">gents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Auctioneers</w:t>
            </w:r>
          </w:p>
        </w:tc>
      </w:tr>
      <w:tr w:rsidR="002753DA" w:rsidRPr="00822E8F" w:rsidTr="002753DA">
        <w:trPr>
          <w:trHeight w:val="76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Finance and </w:t>
            </w:r>
            <w:r w:rsidR="00250F2C">
              <w:rPr>
                <w:rFonts w:ascii="MS Sans Serif" w:hAnsi="MS Sans Serif"/>
                <w:b/>
                <w:sz w:val="20"/>
                <w:szCs w:val="20"/>
                <w:lang w:eastAsia="en-AU"/>
              </w:rPr>
              <w:t>S</w:t>
            </w:r>
            <w:r w:rsidRPr="00454FD9">
              <w:rPr>
                <w:rFonts w:ascii="MS Sans Serif" w:hAnsi="MS Sans Serif"/>
                <w:b/>
                <w:sz w:val="20"/>
                <w:szCs w:val="20"/>
                <w:lang w:eastAsia="en-AU"/>
              </w:rPr>
              <w:t xml:space="preserve">ales </w:t>
            </w:r>
            <w:r w:rsidR="00250F2C">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250F2C">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250F2C">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50F2C">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50F2C">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3419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Credit and </w:t>
            </w:r>
            <w:r w:rsidR="00D169F6">
              <w:rPr>
                <w:rFonts w:ascii="MS Sans Serif" w:hAnsi="MS Sans Serif"/>
                <w:sz w:val="20"/>
                <w:szCs w:val="20"/>
                <w:lang w:eastAsia="en-AU"/>
              </w:rPr>
              <w:t>L</w:t>
            </w:r>
            <w:r w:rsidRPr="00454FD9">
              <w:rPr>
                <w:rFonts w:ascii="MS Sans Serif" w:hAnsi="MS Sans Serif"/>
                <w:sz w:val="20"/>
                <w:szCs w:val="20"/>
                <w:lang w:eastAsia="en-AU"/>
              </w:rPr>
              <w:t xml:space="preserve">oans </w:t>
            </w:r>
            <w:r w:rsidR="00D169F6">
              <w:rPr>
                <w:rFonts w:ascii="MS Sans Serif" w:hAnsi="MS Sans Serif"/>
                <w:sz w:val="20"/>
                <w:szCs w:val="20"/>
                <w:lang w:eastAsia="en-AU"/>
              </w:rPr>
              <w:t>O</w:t>
            </w:r>
            <w:r w:rsidRPr="00454FD9">
              <w:rPr>
                <w:rFonts w:ascii="MS Sans Serif" w:hAnsi="MS Sans Serif"/>
                <w:sz w:val="20"/>
                <w:szCs w:val="20"/>
                <w:lang w:eastAsia="en-AU"/>
              </w:rPr>
              <w:t>fficers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roofErr w:type="gramStart"/>
            <w:r w:rsidRPr="00454FD9">
              <w:rPr>
                <w:rFonts w:ascii="MS Sans Serif" w:hAnsi="MS Sans Serif"/>
                <w:sz w:val="20"/>
                <w:szCs w:val="20"/>
                <w:lang w:eastAsia="en-AU"/>
              </w:rPr>
              <w:t>Although  ISCO</w:t>
            </w:r>
            <w:proofErr w:type="gramEnd"/>
            <w:r w:rsidRPr="00454FD9">
              <w:rPr>
                <w:rFonts w:ascii="MS Sans Serif" w:hAnsi="MS Sans Serif"/>
                <w:sz w:val="20"/>
                <w:szCs w:val="20"/>
                <w:lang w:eastAsia="en-AU"/>
              </w:rPr>
              <w:t>-08 3312 is the only correspondence listed for ISCO-88 3419, other possibilities such as 2413 may be considered, as 3419 is a residual group.</w:t>
            </w: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Trade </w:t>
            </w:r>
            <w:r w:rsidR="00105A20">
              <w:rPr>
                <w:rFonts w:ascii="MS Sans Serif" w:hAnsi="MS Sans Serif"/>
                <w:b/>
                <w:sz w:val="20"/>
                <w:szCs w:val="20"/>
                <w:lang w:eastAsia="en-AU"/>
              </w:rPr>
              <w:t>B</w:t>
            </w:r>
            <w:r w:rsidRPr="00454FD9">
              <w:rPr>
                <w:rFonts w:ascii="MS Sans Serif" w:hAnsi="MS Sans Serif"/>
                <w:b/>
                <w:sz w:val="20"/>
                <w:szCs w:val="20"/>
                <w:lang w:eastAsia="en-AU"/>
              </w:rPr>
              <w:t>rokers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Trade </w:t>
            </w:r>
            <w:r w:rsidR="00D169F6">
              <w:rPr>
                <w:rFonts w:ascii="MS Sans Serif" w:hAnsi="MS Sans Serif"/>
                <w:sz w:val="20"/>
                <w:szCs w:val="20"/>
                <w:lang w:eastAsia="en-AU"/>
              </w:rPr>
              <w:t>B</w:t>
            </w:r>
            <w:r w:rsidRPr="00454FD9">
              <w:rPr>
                <w:rFonts w:ascii="MS Sans Serif" w:hAnsi="MS Sans Serif"/>
                <w:sz w:val="20"/>
                <w:szCs w:val="20"/>
                <w:lang w:eastAsia="en-AU"/>
              </w:rPr>
              <w:t>rokers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Clearing and </w:t>
            </w:r>
            <w:r w:rsidR="00105A20">
              <w:rPr>
                <w:rFonts w:ascii="MS Sans Serif" w:hAnsi="MS Sans Serif"/>
                <w:b/>
                <w:sz w:val="20"/>
                <w:szCs w:val="20"/>
                <w:lang w:eastAsia="en-AU"/>
              </w:rPr>
              <w:t>F</w:t>
            </w:r>
            <w:r w:rsidRPr="00454FD9">
              <w:rPr>
                <w:rFonts w:ascii="MS Sans Serif" w:hAnsi="MS Sans Serif"/>
                <w:b/>
                <w:sz w:val="20"/>
                <w:szCs w:val="20"/>
                <w:lang w:eastAsia="en-AU"/>
              </w:rPr>
              <w:t xml:space="preserve">orwarding </w:t>
            </w:r>
            <w:r w:rsidR="00105A20">
              <w:rPr>
                <w:rFonts w:ascii="MS Sans Serif" w:hAnsi="MS Sans Serif"/>
                <w:b/>
                <w:sz w:val="20"/>
                <w:szCs w:val="20"/>
                <w:lang w:eastAsia="en-AU"/>
              </w:rPr>
              <w:t>A</w:t>
            </w:r>
            <w:r w:rsidRPr="00454FD9">
              <w:rPr>
                <w:rFonts w:ascii="MS Sans Serif" w:hAnsi="MS Sans Serif"/>
                <w:b/>
                <w:sz w:val="20"/>
                <w:szCs w:val="20"/>
                <w:lang w:eastAsia="en-AU"/>
              </w:rPr>
              <w:t>gents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Clearing and </w:t>
            </w:r>
            <w:r w:rsidR="00D169F6">
              <w:rPr>
                <w:rFonts w:ascii="MS Sans Serif" w:hAnsi="MS Sans Serif"/>
                <w:sz w:val="20"/>
                <w:szCs w:val="20"/>
                <w:lang w:eastAsia="en-AU"/>
              </w:rPr>
              <w:t>F</w:t>
            </w:r>
            <w:r w:rsidRPr="00454FD9">
              <w:rPr>
                <w:rFonts w:ascii="MS Sans Serif" w:hAnsi="MS Sans Serif"/>
                <w:sz w:val="20"/>
                <w:szCs w:val="20"/>
                <w:lang w:eastAsia="en-AU"/>
              </w:rPr>
              <w:t xml:space="preserve">orwarding </w:t>
            </w:r>
            <w:r w:rsidR="00D169F6">
              <w:rPr>
                <w:rFonts w:ascii="MS Sans Serif" w:hAnsi="MS Sans Serif"/>
                <w:sz w:val="20"/>
                <w:szCs w:val="20"/>
                <w:lang w:eastAsia="en-AU"/>
              </w:rPr>
              <w:t>A</w:t>
            </w:r>
            <w:r w:rsidRPr="00454FD9">
              <w:rPr>
                <w:rFonts w:ascii="MS Sans Serif" w:hAnsi="MS Sans Serif"/>
                <w:sz w:val="20"/>
                <w:szCs w:val="20"/>
                <w:lang w:eastAsia="en-AU"/>
              </w:rPr>
              <w:t>gents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Employment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gents and </w:t>
            </w:r>
            <w:r w:rsidR="00105A20">
              <w:rPr>
                <w:rFonts w:ascii="MS Sans Serif" w:hAnsi="MS Sans Serif"/>
                <w:b/>
                <w:sz w:val="20"/>
                <w:szCs w:val="20"/>
                <w:lang w:eastAsia="en-AU"/>
              </w:rPr>
              <w:t>L</w:t>
            </w:r>
            <w:r w:rsidRPr="00454FD9">
              <w:rPr>
                <w:rFonts w:ascii="MS Sans Serif" w:hAnsi="MS Sans Serif"/>
                <w:b/>
                <w:sz w:val="20"/>
                <w:szCs w:val="20"/>
                <w:lang w:eastAsia="en-AU"/>
              </w:rPr>
              <w:t xml:space="preserve">abour </w:t>
            </w:r>
            <w:r w:rsidR="00105A20">
              <w:rPr>
                <w:rFonts w:ascii="MS Sans Serif" w:hAnsi="MS Sans Serif"/>
                <w:b/>
                <w:sz w:val="20"/>
                <w:szCs w:val="20"/>
                <w:lang w:eastAsia="en-AU"/>
              </w:rPr>
              <w:t>C</w:t>
            </w:r>
            <w:r w:rsidRPr="00454FD9">
              <w:rPr>
                <w:rFonts w:ascii="MS Sans Serif" w:hAnsi="MS Sans Serif"/>
                <w:b/>
                <w:sz w:val="20"/>
                <w:szCs w:val="20"/>
                <w:lang w:eastAsia="en-AU"/>
              </w:rPr>
              <w:t>ontractors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Employment </w:t>
            </w:r>
            <w:r w:rsidR="00D169F6">
              <w:rPr>
                <w:rFonts w:ascii="MS Sans Serif" w:hAnsi="MS Sans Serif"/>
                <w:sz w:val="20"/>
                <w:szCs w:val="20"/>
                <w:lang w:eastAsia="en-AU"/>
              </w:rPr>
              <w:t>A</w:t>
            </w:r>
            <w:r w:rsidRPr="00454FD9">
              <w:rPr>
                <w:rFonts w:ascii="MS Sans Serif" w:hAnsi="MS Sans Serif"/>
                <w:sz w:val="20"/>
                <w:szCs w:val="20"/>
                <w:lang w:eastAsia="en-AU"/>
              </w:rPr>
              <w:t xml:space="preserve">gents and </w:t>
            </w:r>
            <w:r w:rsidR="00D169F6">
              <w:rPr>
                <w:rFonts w:ascii="MS Sans Serif" w:hAnsi="MS Sans Serif"/>
                <w:sz w:val="20"/>
                <w:szCs w:val="20"/>
                <w:lang w:eastAsia="en-AU"/>
              </w:rPr>
              <w:t>C</w:t>
            </w:r>
            <w:r w:rsidRPr="00454FD9">
              <w:rPr>
                <w:rFonts w:ascii="MS Sans Serif" w:hAnsi="MS Sans Serif"/>
                <w:sz w:val="20"/>
                <w:szCs w:val="20"/>
                <w:lang w:eastAsia="en-AU"/>
              </w:rPr>
              <w:t>ontractors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Business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ervices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gents and </w:t>
            </w:r>
            <w:r w:rsidR="00105A20">
              <w:rPr>
                <w:rFonts w:ascii="MS Sans Serif" w:hAnsi="MS Sans Serif"/>
                <w:b/>
                <w:sz w:val="20"/>
                <w:szCs w:val="20"/>
                <w:lang w:eastAsia="en-AU"/>
              </w:rPr>
              <w:t>T</w:t>
            </w:r>
            <w:r w:rsidRPr="00454FD9">
              <w:rPr>
                <w:rFonts w:ascii="MS Sans Serif" w:hAnsi="MS Sans Serif"/>
                <w:b/>
                <w:sz w:val="20"/>
                <w:szCs w:val="20"/>
                <w:lang w:eastAsia="en-AU"/>
              </w:rPr>
              <w:t xml:space="preserve">rade </w:t>
            </w:r>
            <w:r w:rsidR="00105A20">
              <w:rPr>
                <w:rFonts w:ascii="MS Sans Serif" w:hAnsi="MS Sans Serif"/>
                <w:b/>
                <w:sz w:val="20"/>
                <w:szCs w:val="20"/>
                <w:lang w:eastAsia="en-AU"/>
              </w:rPr>
              <w:t>B</w:t>
            </w:r>
            <w:r w:rsidRPr="00454FD9">
              <w:rPr>
                <w:rFonts w:ascii="MS Sans Serif" w:hAnsi="MS Sans Serif"/>
                <w:b/>
                <w:sz w:val="20"/>
                <w:szCs w:val="20"/>
                <w:lang w:eastAsia="en-AU"/>
              </w:rPr>
              <w:t xml:space="preserve">rokers </w:t>
            </w:r>
            <w:r w:rsidR="00105A20">
              <w:rPr>
                <w:rFonts w:ascii="MS Sans Serif" w:hAnsi="MS Sans Serif"/>
                <w:b/>
                <w:sz w:val="20"/>
                <w:szCs w:val="20"/>
                <w:lang w:eastAsia="en-AU"/>
              </w:rPr>
              <w:t>N</w:t>
            </w:r>
            <w:r w:rsidRPr="00454FD9">
              <w:rPr>
                <w:rFonts w:ascii="MS Sans Serif" w:hAnsi="MS Sans Serif"/>
                <w:b/>
                <w:sz w:val="20"/>
                <w:szCs w:val="20"/>
                <w:lang w:eastAsia="en-AU"/>
              </w:rPr>
              <w:t xml:space="preserve">ot </w:t>
            </w:r>
            <w:r w:rsidR="00105A20">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105A20">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Business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A</w:t>
            </w:r>
            <w:r w:rsidRPr="00454FD9">
              <w:rPr>
                <w:rFonts w:ascii="MS Sans Serif" w:hAnsi="MS Sans Serif"/>
                <w:sz w:val="20"/>
                <w:szCs w:val="20"/>
                <w:lang w:eastAsia="en-AU"/>
              </w:rPr>
              <w:t xml:space="preserve">gents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Literary, music, sports and theat</w:t>
            </w:r>
            <w:r w:rsidR="00D169F6">
              <w:rPr>
                <w:rFonts w:ascii="MS Sans Serif" w:hAnsi="MS Sans Serif"/>
                <w:sz w:val="20"/>
                <w:szCs w:val="20"/>
                <w:lang w:eastAsia="en-AU"/>
              </w:rPr>
              <w:t>re</w:t>
            </w:r>
            <w:r w:rsidRPr="00454FD9">
              <w:rPr>
                <w:rFonts w:ascii="MS Sans Serif" w:hAnsi="MS Sans Serif"/>
                <w:sz w:val="20"/>
                <w:szCs w:val="20"/>
                <w:lang w:eastAsia="en-AU"/>
              </w:rPr>
              <w:t xml:space="preserve"> agents</w:t>
            </w: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Administrative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ecretaries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Legal </w:t>
            </w:r>
            <w:r w:rsidR="00D169F6">
              <w:rPr>
                <w:rFonts w:ascii="MS Sans Serif" w:hAnsi="MS Sans Serif"/>
                <w:sz w:val="20"/>
                <w:szCs w:val="20"/>
                <w:lang w:eastAsia="en-AU"/>
              </w:rPr>
              <w:t>S</w:t>
            </w:r>
            <w:r w:rsidRPr="00454FD9">
              <w:rPr>
                <w:rFonts w:ascii="MS Sans Serif" w:hAnsi="MS Sans Serif"/>
                <w:sz w:val="20"/>
                <w:szCs w:val="20"/>
                <w:lang w:eastAsia="en-AU"/>
              </w:rPr>
              <w:t>ecretaries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Administrative and </w:t>
            </w:r>
            <w:r w:rsidR="00D169F6">
              <w:rPr>
                <w:rFonts w:ascii="MS Sans Serif" w:hAnsi="MS Sans Serif"/>
                <w:sz w:val="20"/>
                <w:szCs w:val="20"/>
                <w:lang w:eastAsia="en-AU"/>
              </w:rPr>
              <w:t>E</w:t>
            </w:r>
            <w:r w:rsidRPr="00454FD9">
              <w:rPr>
                <w:rFonts w:ascii="MS Sans Serif" w:hAnsi="MS Sans Serif"/>
                <w:sz w:val="20"/>
                <w:szCs w:val="20"/>
                <w:lang w:eastAsia="en-AU"/>
              </w:rPr>
              <w:t xml:space="preserve">xecutive </w:t>
            </w:r>
            <w:r w:rsidR="00D169F6">
              <w:rPr>
                <w:rFonts w:ascii="MS Sans Serif" w:hAnsi="MS Sans Serif"/>
                <w:sz w:val="20"/>
                <w:szCs w:val="20"/>
                <w:lang w:eastAsia="en-AU"/>
              </w:rPr>
              <w:t>S</w:t>
            </w:r>
            <w:r w:rsidRPr="00454FD9">
              <w:rPr>
                <w:rFonts w:ascii="MS Sans Serif" w:hAnsi="MS Sans Serif"/>
                <w:sz w:val="20"/>
                <w:szCs w:val="20"/>
                <w:lang w:eastAsia="en-AU"/>
              </w:rPr>
              <w:t>ecretaries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w:t>
            </w:r>
            <w:r w:rsidR="00D169F6">
              <w:rPr>
                <w:rFonts w:ascii="MS Sans Serif" w:hAnsi="MS Sans Serif"/>
                <w:sz w:val="20"/>
                <w:szCs w:val="20"/>
                <w:lang w:eastAsia="en-AU"/>
              </w:rPr>
              <w:t>S</w:t>
            </w:r>
            <w:r w:rsidRPr="00454FD9">
              <w:rPr>
                <w:rFonts w:ascii="MS Sans Serif" w:hAnsi="MS Sans Serif"/>
                <w:sz w:val="20"/>
                <w:szCs w:val="20"/>
                <w:lang w:eastAsia="en-AU"/>
              </w:rPr>
              <w:t>ecretaries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Legal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B</w:t>
            </w:r>
            <w:r w:rsidRPr="00454FD9">
              <w:rPr>
                <w:rFonts w:ascii="MS Sans Serif" w:hAnsi="MS Sans Serif"/>
                <w:b/>
                <w:sz w:val="20"/>
                <w:szCs w:val="20"/>
                <w:lang w:eastAsia="en-AU"/>
              </w:rPr>
              <w:t xml:space="preserve">usiness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Legal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Bookkeepers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Accounting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Statistical, </w:t>
            </w:r>
            <w:r w:rsidR="00105A20">
              <w:rPr>
                <w:rFonts w:ascii="MS Sans Serif" w:hAnsi="MS Sans Serif"/>
                <w:b/>
                <w:sz w:val="20"/>
                <w:szCs w:val="20"/>
                <w:lang w:eastAsia="en-AU"/>
              </w:rPr>
              <w:t>M</w:t>
            </w:r>
            <w:r w:rsidRPr="00454FD9">
              <w:rPr>
                <w:rFonts w:ascii="MS Sans Serif" w:hAnsi="MS Sans Serif"/>
                <w:b/>
                <w:sz w:val="20"/>
                <w:szCs w:val="20"/>
                <w:lang w:eastAsia="en-AU"/>
              </w:rPr>
              <w:t xml:space="preserve">athematical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3434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Accounting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Accounting assistants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Statistical, </w:t>
            </w:r>
            <w:r w:rsidR="00D169F6">
              <w:rPr>
                <w:rFonts w:ascii="MS Sans Serif" w:hAnsi="MS Sans Serif"/>
                <w:sz w:val="20"/>
                <w:szCs w:val="20"/>
                <w:lang w:eastAsia="en-AU"/>
              </w:rPr>
              <w:t>M</w:t>
            </w:r>
            <w:r w:rsidRPr="00454FD9">
              <w:rPr>
                <w:rFonts w:ascii="MS Sans Serif" w:hAnsi="MS Sans Serif"/>
                <w:sz w:val="20"/>
                <w:szCs w:val="20"/>
                <w:lang w:eastAsia="en-AU"/>
              </w:rPr>
              <w:t xml:space="preserve">athematical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Administrative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105A20">
              <w:rPr>
                <w:rFonts w:ascii="MS Sans Serif" w:hAnsi="MS Sans Serif"/>
                <w:b/>
                <w:sz w:val="20"/>
                <w:szCs w:val="20"/>
                <w:lang w:eastAsia="en-AU"/>
              </w:rPr>
              <w:t>N</w:t>
            </w:r>
            <w:r w:rsidRPr="00454FD9">
              <w:rPr>
                <w:rFonts w:ascii="MS Sans Serif" w:hAnsi="MS Sans Serif"/>
                <w:b/>
                <w:sz w:val="20"/>
                <w:szCs w:val="20"/>
                <w:lang w:eastAsia="en-AU"/>
              </w:rPr>
              <w:t xml:space="preserve">ot </w:t>
            </w:r>
            <w:r w:rsidR="00105A20">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105A20">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3439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Conference and </w:t>
            </w:r>
            <w:r w:rsidR="00D169F6">
              <w:rPr>
                <w:rFonts w:ascii="MS Sans Serif" w:hAnsi="MS Sans Serif"/>
                <w:sz w:val="20"/>
                <w:szCs w:val="20"/>
                <w:lang w:eastAsia="en-AU"/>
              </w:rPr>
              <w:t>E</w:t>
            </w:r>
            <w:r w:rsidRPr="00454FD9">
              <w:rPr>
                <w:rFonts w:ascii="MS Sans Serif" w:hAnsi="MS Sans Serif"/>
                <w:sz w:val="20"/>
                <w:szCs w:val="20"/>
                <w:lang w:eastAsia="en-AU"/>
              </w:rPr>
              <w:t xml:space="preserve">vent </w:t>
            </w:r>
            <w:r w:rsidR="00D169F6">
              <w:rPr>
                <w:rFonts w:ascii="MS Sans Serif" w:hAnsi="MS Sans Serif"/>
                <w:sz w:val="20"/>
                <w:szCs w:val="20"/>
                <w:lang w:eastAsia="en-AU"/>
              </w:rPr>
              <w:t>P</w:t>
            </w:r>
            <w:r w:rsidRPr="00454FD9">
              <w:rPr>
                <w:rFonts w:ascii="MS Sans Serif" w:hAnsi="MS Sans Serif"/>
                <w:sz w:val="20"/>
                <w:szCs w:val="20"/>
                <w:lang w:eastAsia="en-AU"/>
              </w:rPr>
              <w:t>lanners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Office managers, office administrators, clerical supervisors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Administrative and </w:t>
            </w:r>
            <w:r w:rsidR="00D169F6">
              <w:rPr>
                <w:rFonts w:ascii="MS Sans Serif" w:hAnsi="MS Sans Serif"/>
                <w:sz w:val="20"/>
                <w:szCs w:val="20"/>
                <w:lang w:eastAsia="en-AU"/>
              </w:rPr>
              <w:t>E</w:t>
            </w:r>
            <w:r w:rsidRPr="00454FD9">
              <w:rPr>
                <w:rFonts w:ascii="MS Sans Serif" w:hAnsi="MS Sans Serif"/>
                <w:sz w:val="20"/>
                <w:szCs w:val="20"/>
                <w:lang w:eastAsia="en-AU"/>
              </w:rPr>
              <w:t xml:space="preserve">xecutive </w:t>
            </w:r>
            <w:r w:rsidR="00D169F6">
              <w:rPr>
                <w:rFonts w:ascii="MS Sans Serif" w:hAnsi="MS Sans Serif"/>
                <w:sz w:val="20"/>
                <w:szCs w:val="20"/>
                <w:lang w:eastAsia="en-AU"/>
              </w:rPr>
              <w:t>S</w:t>
            </w:r>
            <w:r w:rsidRPr="00454FD9">
              <w:rPr>
                <w:rFonts w:ascii="MS Sans Serif" w:hAnsi="MS Sans Serif"/>
                <w:sz w:val="20"/>
                <w:szCs w:val="20"/>
                <w:lang w:eastAsia="en-AU"/>
              </w:rPr>
              <w:t>ecretaries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Executive secretaries to government department heads and official committees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D169F6" w:rsidP="002753DA">
            <w:pPr>
              <w:spacing w:after="120" w:afterAutospacing="0"/>
              <w:ind w:left="113" w:right="113"/>
              <w:rPr>
                <w:rFonts w:ascii="MS Sans Serif" w:hAnsi="MS Sans Serif"/>
                <w:sz w:val="20"/>
                <w:szCs w:val="20"/>
                <w:lang w:eastAsia="en-AU"/>
              </w:rPr>
            </w:pPr>
            <w:r>
              <w:rPr>
                <w:rFonts w:ascii="MS Sans Serif" w:hAnsi="MS Sans Serif"/>
                <w:sz w:val="20"/>
                <w:szCs w:val="20"/>
                <w:lang w:eastAsia="en-AU"/>
              </w:rPr>
              <w:t>G</w:t>
            </w:r>
            <w:r w:rsidR="002753DA" w:rsidRPr="00454FD9">
              <w:rPr>
                <w:rFonts w:ascii="MS Sans Serif" w:hAnsi="MS Sans Serif"/>
                <w:sz w:val="20"/>
                <w:szCs w:val="20"/>
                <w:lang w:eastAsia="en-AU"/>
              </w:rPr>
              <w:t xml:space="preserve">overnment </w:t>
            </w:r>
            <w:r>
              <w:rPr>
                <w:rFonts w:ascii="MS Sans Serif" w:hAnsi="MS Sans Serif"/>
                <w:sz w:val="20"/>
                <w:szCs w:val="20"/>
                <w:lang w:eastAsia="en-AU"/>
              </w:rPr>
              <w:t>Regulatory A</w:t>
            </w:r>
            <w:r w:rsidR="002753DA" w:rsidRPr="00454FD9">
              <w:rPr>
                <w:rFonts w:ascii="MS Sans Serif" w:hAnsi="MS Sans Serif"/>
                <w:sz w:val="20"/>
                <w:szCs w:val="20"/>
                <w:lang w:eastAsia="en-AU"/>
              </w:rPr>
              <w:t xml:space="preserve">ssociate </w:t>
            </w:r>
            <w:r>
              <w:rPr>
                <w:rFonts w:ascii="MS Sans Serif" w:hAnsi="MS Sans Serif"/>
                <w:sz w:val="20"/>
                <w:szCs w:val="20"/>
                <w:lang w:eastAsia="en-AU"/>
              </w:rPr>
              <w:t>P</w:t>
            </w:r>
            <w:r w:rsidR="002753DA" w:rsidRPr="00454FD9">
              <w:rPr>
                <w:rFonts w:ascii="MS Sans Serif" w:hAnsi="MS Sans Serif"/>
                <w:sz w:val="20"/>
                <w:szCs w:val="20"/>
                <w:lang w:eastAsia="en-AU"/>
              </w:rPr>
              <w:t xml:space="preserve">rofessionals </w:t>
            </w:r>
            <w:r>
              <w:rPr>
                <w:rFonts w:ascii="MS Sans Serif" w:hAnsi="MS Sans Serif"/>
                <w:sz w:val="20"/>
                <w:szCs w:val="20"/>
                <w:lang w:eastAsia="en-AU"/>
              </w:rPr>
              <w:t>N</w:t>
            </w:r>
            <w:r w:rsidR="002753DA" w:rsidRPr="00454FD9">
              <w:rPr>
                <w:rFonts w:ascii="MS Sans Serif" w:hAnsi="MS Sans Serif"/>
                <w:sz w:val="20"/>
                <w:szCs w:val="20"/>
                <w:lang w:eastAsia="en-AU"/>
              </w:rPr>
              <w:t xml:space="preserve">ot </w:t>
            </w:r>
            <w:r>
              <w:rPr>
                <w:rFonts w:ascii="MS Sans Serif" w:hAnsi="MS Sans Serif"/>
                <w:sz w:val="20"/>
                <w:szCs w:val="20"/>
                <w:lang w:eastAsia="en-AU"/>
              </w:rPr>
              <w:t>E</w:t>
            </w:r>
            <w:r w:rsidR="002753DA" w:rsidRPr="00454FD9">
              <w:rPr>
                <w:rFonts w:ascii="MS Sans Serif" w:hAnsi="MS Sans Serif"/>
                <w:sz w:val="20"/>
                <w:szCs w:val="20"/>
                <w:lang w:eastAsia="en-AU"/>
              </w:rPr>
              <w:t xml:space="preserve">lsewhere </w:t>
            </w:r>
            <w:r>
              <w:rPr>
                <w:rFonts w:ascii="MS Sans Serif" w:hAnsi="MS Sans Serif"/>
                <w:sz w:val="20"/>
                <w:szCs w:val="20"/>
                <w:lang w:eastAsia="en-AU"/>
              </w:rPr>
              <w:t>C</w:t>
            </w:r>
            <w:r w:rsidR="002753DA"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Administrative consular officials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Gallery, </w:t>
            </w:r>
            <w:r w:rsidR="00D169F6">
              <w:rPr>
                <w:rFonts w:ascii="MS Sans Serif" w:hAnsi="MS Sans Serif"/>
                <w:sz w:val="20"/>
                <w:szCs w:val="20"/>
                <w:lang w:eastAsia="en-AU"/>
              </w:rPr>
              <w:t>M</w:t>
            </w:r>
            <w:r w:rsidRPr="00454FD9">
              <w:rPr>
                <w:rFonts w:ascii="MS Sans Serif" w:hAnsi="MS Sans Serif"/>
                <w:sz w:val="20"/>
                <w:szCs w:val="20"/>
                <w:lang w:eastAsia="en-AU"/>
              </w:rPr>
              <w:t xml:space="preserve">useum and </w:t>
            </w:r>
            <w:r w:rsidR="00D169F6">
              <w:rPr>
                <w:rFonts w:ascii="MS Sans Serif" w:hAnsi="MS Sans Serif"/>
                <w:sz w:val="20"/>
                <w:szCs w:val="20"/>
                <w:lang w:eastAsia="en-AU"/>
              </w:rPr>
              <w:t>L</w:t>
            </w:r>
            <w:r w:rsidRPr="00454FD9">
              <w:rPr>
                <w:rFonts w:ascii="MS Sans Serif" w:hAnsi="MS Sans Serif"/>
                <w:sz w:val="20"/>
                <w:szCs w:val="20"/>
                <w:lang w:eastAsia="en-AU"/>
              </w:rPr>
              <w:t xml:space="preserve">ibrary </w:t>
            </w:r>
            <w:r w:rsidR="00D169F6">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Library technicians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Customs and </w:t>
            </w:r>
            <w:r w:rsidR="00105A20">
              <w:rPr>
                <w:rFonts w:ascii="MS Sans Serif" w:hAnsi="MS Sans Serif"/>
                <w:b/>
                <w:sz w:val="20"/>
                <w:szCs w:val="20"/>
                <w:lang w:eastAsia="en-AU"/>
              </w:rPr>
              <w:t>B</w:t>
            </w:r>
            <w:r w:rsidRPr="00454FD9">
              <w:rPr>
                <w:rFonts w:ascii="MS Sans Serif" w:hAnsi="MS Sans Serif"/>
                <w:b/>
                <w:sz w:val="20"/>
                <w:szCs w:val="20"/>
                <w:lang w:eastAsia="en-AU"/>
              </w:rPr>
              <w:t xml:space="preserve">order </w:t>
            </w:r>
            <w:r w:rsidR="00105A20">
              <w:rPr>
                <w:rFonts w:ascii="MS Sans Serif" w:hAnsi="MS Sans Serif"/>
                <w:b/>
                <w:sz w:val="20"/>
                <w:szCs w:val="20"/>
                <w:lang w:eastAsia="en-AU"/>
              </w:rPr>
              <w:t>I</w:t>
            </w:r>
            <w:r w:rsidRPr="00454FD9">
              <w:rPr>
                <w:rFonts w:ascii="MS Sans Serif" w:hAnsi="MS Sans Serif"/>
                <w:b/>
                <w:sz w:val="20"/>
                <w:szCs w:val="20"/>
                <w:lang w:eastAsia="en-AU"/>
              </w:rPr>
              <w:t>nspectors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Customs and </w:t>
            </w:r>
            <w:r w:rsidR="00D169F6">
              <w:rPr>
                <w:rFonts w:ascii="MS Sans Serif" w:hAnsi="MS Sans Serif"/>
                <w:sz w:val="20"/>
                <w:szCs w:val="20"/>
                <w:lang w:eastAsia="en-AU"/>
              </w:rPr>
              <w:t>B</w:t>
            </w:r>
            <w:r w:rsidRPr="00454FD9">
              <w:rPr>
                <w:rFonts w:ascii="MS Sans Serif" w:hAnsi="MS Sans Serif"/>
                <w:sz w:val="20"/>
                <w:szCs w:val="20"/>
                <w:lang w:eastAsia="en-AU"/>
              </w:rPr>
              <w:t xml:space="preserve">order </w:t>
            </w:r>
            <w:r w:rsidR="00D169F6">
              <w:rPr>
                <w:rFonts w:ascii="MS Sans Serif" w:hAnsi="MS Sans Serif"/>
                <w:sz w:val="20"/>
                <w:szCs w:val="20"/>
                <w:lang w:eastAsia="en-AU"/>
              </w:rPr>
              <w:t>I</w:t>
            </w:r>
            <w:r w:rsidRPr="00454FD9">
              <w:rPr>
                <w:rFonts w:ascii="MS Sans Serif" w:hAnsi="MS Sans Serif"/>
                <w:sz w:val="20"/>
                <w:szCs w:val="20"/>
                <w:lang w:eastAsia="en-AU"/>
              </w:rPr>
              <w:t>nspectors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Government </w:t>
            </w:r>
            <w:r w:rsidR="00105A20">
              <w:rPr>
                <w:rFonts w:ascii="MS Sans Serif" w:hAnsi="MS Sans Serif"/>
                <w:b/>
                <w:sz w:val="20"/>
                <w:szCs w:val="20"/>
                <w:lang w:eastAsia="en-AU"/>
              </w:rPr>
              <w:t>T</w:t>
            </w:r>
            <w:r w:rsidRPr="00454FD9">
              <w:rPr>
                <w:rFonts w:ascii="MS Sans Serif" w:hAnsi="MS Sans Serif"/>
                <w:b/>
                <w:sz w:val="20"/>
                <w:szCs w:val="20"/>
                <w:lang w:eastAsia="en-AU"/>
              </w:rPr>
              <w:t xml:space="preserve">ax and </w:t>
            </w:r>
            <w:r w:rsidR="00105A20">
              <w:rPr>
                <w:rFonts w:ascii="MS Sans Serif" w:hAnsi="MS Sans Serif"/>
                <w:b/>
                <w:sz w:val="20"/>
                <w:szCs w:val="20"/>
                <w:lang w:eastAsia="en-AU"/>
              </w:rPr>
              <w:t>E</w:t>
            </w:r>
            <w:r w:rsidRPr="00454FD9">
              <w:rPr>
                <w:rFonts w:ascii="MS Sans Serif" w:hAnsi="MS Sans Serif"/>
                <w:b/>
                <w:sz w:val="20"/>
                <w:szCs w:val="20"/>
                <w:lang w:eastAsia="en-AU"/>
              </w:rPr>
              <w:t xml:space="preserve">xcise </w:t>
            </w:r>
            <w:r w:rsidR="00105A20">
              <w:rPr>
                <w:rFonts w:ascii="MS Sans Serif" w:hAnsi="MS Sans Serif"/>
                <w:b/>
                <w:sz w:val="20"/>
                <w:szCs w:val="20"/>
                <w:lang w:eastAsia="en-AU"/>
              </w:rPr>
              <w:t>O</w:t>
            </w:r>
            <w:r w:rsidRPr="00454FD9">
              <w:rPr>
                <w:rFonts w:ascii="MS Sans Serif" w:hAnsi="MS Sans Serif"/>
                <w:b/>
                <w:sz w:val="20"/>
                <w:szCs w:val="20"/>
                <w:lang w:eastAsia="en-AU"/>
              </w:rPr>
              <w:t>fficials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Government </w:t>
            </w:r>
            <w:r w:rsidR="00D169F6">
              <w:rPr>
                <w:rFonts w:ascii="MS Sans Serif" w:hAnsi="MS Sans Serif"/>
                <w:sz w:val="20"/>
                <w:szCs w:val="20"/>
                <w:lang w:eastAsia="en-AU"/>
              </w:rPr>
              <w:t>T</w:t>
            </w:r>
            <w:r w:rsidRPr="00454FD9">
              <w:rPr>
                <w:rFonts w:ascii="MS Sans Serif" w:hAnsi="MS Sans Serif"/>
                <w:sz w:val="20"/>
                <w:szCs w:val="20"/>
                <w:lang w:eastAsia="en-AU"/>
              </w:rPr>
              <w:t xml:space="preserve">ax and </w:t>
            </w:r>
            <w:r w:rsidR="00D169F6">
              <w:rPr>
                <w:rFonts w:ascii="MS Sans Serif" w:hAnsi="MS Sans Serif"/>
                <w:sz w:val="20"/>
                <w:szCs w:val="20"/>
                <w:lang w:eastAsia="en-AU"/>
              </w:rPr>
              <w:t>E</w:t>
            </w:r>
            <w:r w:rsidRPr="00454FD9">
              <w:rPr>
                <w:rFonts w:ascii="MS Sans Serif" w:hAnsi="MS Sans Serif"/>
                <w:sz w:val="20"/>
                <w:szCs w:val="20"/>
                <w:lang w:eastAsia="en-AU"/>
              </w:rPr>
              <w:t xml:space="preserve">xcise </w:t>
            </w:r>
            <w:r w:rsidR="00D169F6">
              <w:rPr>
                <w:rFonts w:ascii="MS Sans Serif" w:hAnsi="MS Sans Serif"/>
                <w:sz w:val="20"/>
                <w:szCs w:val="20"/>
                <w:lang w:eastAsia="en-AU"/>
              </w:rPr>
              <w:t>O</w:t>
            </w:r>
            <w:r w:rsidRPr="00454FD9">
              <w:rPr>
                <w:rFonts w:ascii="MS Sans Serif" w:hAnsi="MS Sans Serif"/>
                <w:sz w:val="20"/>
                <w:szCs w:val="20"/>
                <w:lang w:eastAsia="en-AU"/>
              </w:rPr>
              <w:t>fficials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105A20">
        <w:trPr>
          <w:trHeight w:val="671"/>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Government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ocial </w:t>
            </w:r>
            <w:r w:rsidR="00105A20">
              <w:rPr>
                <w:rFonts w:ascii="MS Sans Serif" w:hAnsi="MS Sans Serif"/>
                <w:b/>
                <w:sz w:val="20"/>
                <w:szCs w:val="20"/>
                <w:lang w:eastAsia="en-AU"/>
              </w:rPr>
              <w:t>B</w:t>
            </w:r>
            <w:r w:rsidRPr="00454FD9">
              <w:rPr>
                <w:rFonts w:ascii="MS Sans Serif" w:hAnsi="MS Sans Serif"/>
                <w:b/>
                <w:sz w:val="20"/>
                <w:szCs w:val="20"/>
                <w:lang w:eastAsia="en-AU"/>
              </w:rPr>
              <w:t xml:space="preserve">enefits </w:t>
            </w:r>
            <w:r w:rsidR="00105A20">
              <w:rPr>
                <w:rFonts w:ascii="MS Sans Serif" w:hAnsi="MS Sans Serif"/>
                <w:b/>
                <w:sz w:val="20"/>
                <w:szCs w:val="20"/>
                <w:lang w:eastAsia="en-AU"/>
              </w:rPr>
              <w:t>O</w:t>
            </w:r>
            <w:r w:rsidRPr="00454FD9">
              <w:rPr>
                <w:rFonts w:ascii="MS Sans Serif" w:hAnsi="MS Sans Serif"/>
                <w:b/>
                <w:sz w:val="20"/>
                <w:szCs w:val="20"/>
                <w:lang w:eastAsia="en-AU"/>
              </w:rPr>
              <w:t>fficials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Government </w:t>
            </w:r>
            <w:r w:rsidR="00D169F6">
              <w:rPr>
                <w:rFonts w:ascii="MS Sans Serif" w:hAnsi="MS Sans Serif"/>
                <w:sz w:val="20"/>
                <w:szCs w:val="20"/>
                <w:lang w:eastAsia="en-AU"/>
              </w:rPr>
              <w:t>S</w:t>
            </w:r>
            <w:r w:rsidRPr="00454FD9">
              <w:rPr>
                <w:rFonts w:ascii="MS Sans Serif" w:hAnsi="MS Sans Serif"/>
                <w:sz w:val="20"/>
                <w:szCs w:val="20"/>
                <w:lang w:eastAsia="en-AU"/>
              </w:rPr>
              <w:t xml:space="preserve">ocial </w:t>
            </w:r>
            <w:r w:rsidR="00D169F6">
              <w:rPr>
                <w:rFonts w:ascii="MS Sans Serif" w:hAnsi="MS Sans Serif"/>
                <w:sz w:val="20"/>
                <w:szCs w:val="20"/>
                <w:lang w:eastAsia="en-AU"/>
              </w:rPr>
              <w:t>B</w:t>
            </w:r>
            <w:r w:rsidRPr="00454FD9">
              <w:rPr>
                <w:rFonts w:ascii="MS Sans Serif" w:hAnsi="MS Sans Serif"/>
                <w:sz w:val="20"/>
                <w:szCs w:val="20"/>
                <w:lang w:eastAsia="en-AU"/>
              </w:rPr>
              <w:t xml:space="preserve">enefits </w:t>
            </w:r>
            <w:r w:rsidR="00D169F6">
              <w:rPr>
                <w:rFonts w:ascii="MS Sans Serif" w:hAnsi="MS Sans Serif"/>
                <w:sz w:val="20"/>
                <w:szCs w:val="20"/>
                <w:lang w:eastAsia="en-AU"/>
              </w:rPr>
              <w:t>O</w:t>
            </w:r>
            <w:r w:rsidRPr="00454FD9">
              <w:rPr>
                <w:rFonts w:ascii="MS Sans Serif" w:hAnsi="MS Sans Serif"/>
                <w:sz w:val="20"/>
                <w:szCs w:val="20"/>
                <w:lang w:eastAsia="en-AU"/>
              </w:rPr>
              <w:t>fficials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Government </w:t>
            </w:r>
            <w:r w:rsidR="00105A20">
              <w:rPr>
                <w:rFonts w:ascii="MS Sans Serif" w:hAnsi="MS Sans Serif"/>
                <w:b/>
                <w:sz w:val="20"/>
                <w:szCs w:val="20"/>
                <w:lang w:eastAsia="en-AU"/>
              </w:rPr>
              <w:t>L</w:t>
            </w:r>
            <w:r w:rsidRPr="00454FD9">
              <w:rPr>
                <w:rFonts w:ascii="MS Sans Serif" w:hAnsi="MS Sans Serif"/>
                <w:b/>
                <w:sz w:val="20"/>
                <w:szCs w:val="20"/>
                <w:lang w:eastAsia="en-AU"/>
              </w:rPr>
              <w:t xml:space="preserve">icensing </w:t>
            </w:r>
            <w:r w:rsidR="00105A20">
              <w:rPr>
                <w:rFonts w:ascii="MS Sans Serif" w:hAnsi="MS Sans Serif"/>
                <w:b/>
                <w:sz w:val="20"/>
                <w:szCs w:val="20"/>
                <w:lang w:eastAsia="en-AU"/>
              </w:rPr>
              <w:t>O</w:t>
            </w:r>
            <w:r w:rsidRPr="00454FD9">
              <w:rPr>
                <w:rFonts w:ascii="MS Sans Serif" w:hAnsi="MS Sans Serif"/>
                <w:b/>
                <w:sz w:val="20"/>
                <w:szCs w:val="20"/>
                <w:lang w:eastAsia="en-AU"/>
              </w:rPr>
              <w:t>fficials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Government </w:t>
            </w:r>
            <w:r w:rsidR="00D169F6">
              <w:rPr>
                <w:rFonts w:ascii="MS Sans Serif" w:hAnsi="MS Sans Serif"/>
                <w:sz w:val="20"/>
                <w:szCs w:val="20"/>
                <w:lang w:eastAsia="en-AU"/>
              </w:rPr>
              <w:t>L</w:t>
            </w:r>
            <w:r w:rsidRPr="00454FD9">
              <w:rPr>
                <w:rFonts w:ascii="MS Sans Serif" w:hAnsi="MS Sans Serif"/>
                <w:sz w:val="20"/>
                <w:szCs w:val="20"/>
                <w:lang w:eastAsia="en-AU"/>
              </w:rPr>
              <w:t xml:space="preserve">icensing </w:t>
            </w:r>
            <w:r w:rsidR="00D169F6">
              <w:rPr>
                <w:rFonts w:ascii="MS Sans Serif" w:hAnsi="MS Sans Serif"/>
                <w:sz w:val="20"/>
                <w:szCs w:val="20"/>
                <w:lang w:eastAsia="en-AU"/>
              </w:rPr>
              <w:t>O</w:t>
            </w:r>
            <w:r w:rsidRPr="00454FD9">
              <w:rPr>
                <w:rFonts w:ascii="MS Sans Serif" w:hAnsi="MS Sans Serif"/>
                <w:sz w:val="20"/>
                <w:szCs w:val="20"/>
                <w:lang w:eastAsia="en-AU"/>
              </w:rPr>
              <w:t>fficials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Customs, </w:t>
            </w:r>
            <w:r w:rsidR="00105A20">
              <w:rPr>
                <w:rFonts w:ascii="MS Sans Serif" w:hAnsi="MS Sans Serif"/>
                <w:b/>
                <w:sz w:val="20"/>
                <w:szCs w:val="20"/>
                <w:lang w:eastAsia="en-AU"/>
              </w:rPr>
              <w:t>T</w:t>
            </w:r>
            <w:r w:rsidRPr="00454FD9">
              <w:rPr>
                <w:rFonts w:ascii="MS Sans Serif" w:hAnsi="MS Sans Serif"/>
                <w:b/>
                <w:sz w:val="20"/>
                <w:szCs w:val="20"/>
                <w:lang w:eastAsia="en-AU"/>
              </w:rPr>
              <w:t xml:space="preserve">ax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G</w:t>
            </w:r>
            <w:r w:rsidRPr="00454FD9">
              <w:rPr>
                <w:rFonts w:ascii="MS Sans Serif" w:hAnsi="MS Sans Serif"/>
                <w:b/>
                <w:sz w:val="20"/>
                <w:szCs w:val="20"/>
                <w:lang w:eastAsia="en-AU"/>
              </w:rPr>
              <w:t xml:space="preserve">overnment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 xml:space="preserve">rofessionals </w:t>
            </w:r>
            <w:r w:rsidR="00105A20">
              <w:rPr>
                <w:rFonts w:ascii="MS Sans Serif" w:hAnsi="MS Sans Serif"/>
                <w:b/>
                <w:sz w:val="20"/>
                <w:szCs w:val="20"/>
                <w:lang w:eastAsia="en-AU"/>
              </w:rPr>
              <w:t>N</w:t>
            </w:r>
            <w:r w:rsidRPr="00454FD9">
              <w:rPr>
                <w:rFonts w:ascii="MS Sans Serif" w:hAnsi="MS Sans Serif"/>
                <w:b/>
                <w:sz w:val="20"/>
                <w:szCs w:val="20"/>
                <w:lang w:eastAsia="en-AU"/>
              </w:rPr>
              <w:t xml:space="preserve">ot </w:t>
            </w:r>
            <w:r w:rsidR="00105A20">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105A20">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3449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D169F6" w:rsidP="002753DA">
            <w:pPr>
              <w:spacing w:after="120" w:afterAutospacing="0"/>
              <w:ind w:left="113" w:right="113"/>
              <w:rPr>
                <w:rFonts w:ascii="MS Sans Serif" w:hAnsi="MS Sans Serif"/>
                <w:sz w:val="20"/>
                <w:szCs w:val="20"/>
                <w:lang w:eastAsia="en-AU"/>
              </w:rPr>
            </w:pPr>
            <w:r>
              <w:rPr>
                <w:rFonts w:ascii="MS Sans Serif" w:hAnsi="MS Sans Serif"/>
                <w:sz w:val="20"/>
                <w:szCs w:val="20"/>
                <w:lang w:eastAsia="en-AU"/>
              </w:rPr>
              <w:t>G</w:t>
            </w:r>
            <w:r w:rsidR="002753DA" w:rsidRPr="00454FD9">
              <w:rPr>
                <w:rFonts w:ascii="MS Sans Serif" w:hAnsi="MS Sans Serif"/>
                <w:sz w:val="20"/>
                <w:szCs w:val="20"/>
                <w:lang w:eastAsia="en-AU"/>
              </w:rPr>
              <w:t xml:space="preserve">overnment </w:t>
            </w:r>
            <w:r>
              <w:rPr>
                <w:rFonts w:ascii="MS Sans Serif" w:hAnsi="MS Sans Serif"/>
                <w:sz w:val="20"/>
                <w:szCs w:val="20"/>
                <w:lang w:eastAsia="en-AU"/>
              </w:rPr>
              <w:t>Regulatory A</w:t>
            </w:r>
            <w:r w:rsidR="002753DA" w:rsidRPr="00454FD9">
              <w:rPr>
                <w:rFonts w:ascii="MS Sans Serif" w:hAnsi="MS Sans Serif"/>
                <w:sz w:val="20"/>
                <w:szCs w:val="20"/>
                <w:lang w:eastAsia="en-AU"/>
              </w:rPr>
              <w:t xml:space="preserve">ssociate </w:t>
            </w:r>
            <w:r>
              <w:rPr>
                <w:rFonts w:ascii="MS Sans Serif" w:hAnsi="MS Sans Serif"/>
                <w:sz w:val="20"/>
                <w:szCs w:val="20"/>
                <w:lang w:eastAsia="en-AU"/>
              </w:rPr>
              <w:t>P</w:t>
            </w:r>
            <w:r w:rsidR="002753DA" w:rsidRPr="00454FD9">
              <w:rPr>
                <w:rFonts w:ascii="MS Sans Serif" w:hAnsi="MS Sans Serif"/>
                <w:sz w:val="20"/>
                <w:szCs w:val="20"/>
                <w:lang w:eastAsia="en-AU"/>
              </w:rPr>
              <w:t xml:space="preserve">rofessionals </w:t>
            </w:r>
            <w:r>
              <w:rPr>
                <w:rFonts w:ascii="MS Sans Serif" w:hAnsi="MS Sans Serif"/>
                <w:sz w:val="20"/>
                <w:szCs w:val="20"/>
                <w:lang w:eastAsia="en-AU"/>
              </w:rPr>
              <w:t>N</w:t>
            </w:r>
            <w:r w:rsidR="002753DA" w:rsidRPr="00454FD9">
              <w:rPr>
                <w:rFonts w:ascii="MS Sans Serif" w:hAnsi="MS Sans Serif"/>
                <w:sz w:val="20"/>
                <w:szCs w:val="20"/>
                <w:lang w:eastAsia="en-AU"/>
              </w:rPr>
              <w:t xml:space="preserve">ot </w:t>
            </w:r>
            <w:r>
              <w:rPr>
                <w:rFonts w:ascii="MS Sans Serif" w:hAnsi="MS Sans Serif"/>
                <w:sz w:val="20"/>
                <w:szCs w:val="20"/>
                <w:lang w:eastAsia="en-AU"/>
              </w:rPr>
              <w:t>E</w:t>
            </w:r>
            <w:r w:rsidR="002753DA" w:rsidRPr="00454FD9">
              <w:rPr>
                <w:rFonts w:ascii="MS Sans Serif" w:hAnsi="MS Sans Serif"/>
                <w:sz w:val="20"/>
                <w:szCs w:val="20"/>
                <w:lang w:eastAsia="en-AU"/>
              </w:rPr>
              <w:t xml:space="preserve">lsewhere </w:t>
            </w:r>
            <w:r>
              <w:rPr>
                <w:rFonts w:ascii="MS Sans Serif" w:hAnsi="MS Sans Serif"/>
                <w:sz w:val="20"/>
                <w:szCs w:val="20"/>
                <w:lang w:eastAsia="en-AU"/>
              </w:rPr>
              <w:t>C</w:t>
            </w:r>
            <w:r w:rsidR="002753DA"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Police </w:t>
            </w:r>
            <w:r w:rsidR="00105A20">
              <w:rPr>
                <w:rFonts w:ascii="MS Sans Serif" w:hAnsi="MS Sans Serif"/>
                <w:b/>
                <w:sz w:val="20"/>
                <w:szCs w:val="20"/>
                <w:lang w:eastAsia="en-AU"/>
              </w:rPr>
              <w:t>I</w:t>
            </w:r>
            <w:r w:rsidRPr="00454FD9">
              <w:rPr>
                <w:rFonts w:ascii="MS Sans Serif" w:hAnsi="MS Sans Serif"/>
                <w:b/>
                <w:sz w:val="20"/>
                <w:szCs w:val="20"/>
                <w:lang w:eastAsia="en-AU"/>
              </w:rPr>
              <w:t xml:space="preserve">nspectors and </w:t>
            </w:r>
            <w:r w:rsidR="00105A20">
              <w:rPr>
                <w:rFonts w:ascii="MS Sans Serif" w:hAnsi="MS Sans Serif"/>
                <w:b/>
                <w:sz w:val="20"/>
                <w:szCs w:val="20"/>
                <w:lang w:eastAsia="en-AU"/>
              </w:rPr>
              <w:t>D</w:t>
            </w:r>
            <w:r w:rsidRPr="00454FD9">
              <w:rPr>
                <w:rFonts w:ascii="MS Sans Serif" w:hAnsi="MS Sans Serif"/>
                <w:b/>
                <w:sz w:val="20"/>
                <w:szCs w:val="20"/>
                <w:lang w:eastAsia="en-AU"/>
              </w:rPr>
              <w:t>etectives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3450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Police </w:t>
            </w:r>
            <w:r w:rsidR="00D169F6">
              <w:rPr>
                <w:rFonts w:ascii="MS Sans Serif" w:hAnsi="MS Sans Serif"/>
                <w:sz w:val="20"/>
                <w:szCs w:val="20"/>
                <w:lang w:eastAsia="en-AU"/>
              </w:rPr>
              <w:t>I</w:t>
            </w:r>
            <w:r w:rsidRPr="00454FD9">
              <w:rPr>
                <w:rFonts w:ascii="MS Sans Serif" w:hAnsi="MS Sans Serif"/>
                <w:sz w:val="20"/>
                <w:szCs w:val="20"/>
                <w:lang w:eastAsia="en-AU"/>
              </w:rPr>
              <w:t xml:space="preserve">nspectors and </w:t>
            </w:r>
            <w:r w:rsidR="00D169F6">
              <w:rPr>
                <w:rFonts w:ascii="MS Sans Serif" w:hAnsi="MS Sans Serif"/>
                <w:sz w:val="20"/>
                <w:szCs w:val="20"/>
                <w:lang w:eastAsia="en-AU"/>
              </w:rPr>
              <w:t>D</w:t>
            </w:r>
            <w:r w:rsidRPr="00454FD9">
              <w:rPr>
                <w:rFonts w:ascii="MS Sans Serif" w:hAnsi="MS Sans Serif"/>
                <w:sz w:val="20"/>
                <w:szCs w:val="20"/>
                <w:lang w:eastAsia="en-AU"/>
              </w:rPr>
              <w:t>etectives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Legal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Private investigators and detectives, store detectives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Social </w:t>
            </w:r>
            <w:r w:rsidR="00105A20">
              <w:rPr>
                <w:rFonts w:ascii="MS Sans Serif" w:hAnsi="MS Sans Serif"/>
                <w:b/>
                <w:sz w:val="20"/>
                <w:szCs w:val="20"/>
                <w:lang w:eastAsia="en-AU"/>
              </w:rPr>
              <w:t>W</w:t>
            </w:r>
            <w:r w:rsidRPr="00454FD9">
              <w:rPr>
                <w:rFonts w:ascii="MS Sans Serif" w:hAnsi="MS Sans Serif"/>
                <w:b/>
                <w:sz w:val="20"/>
                <w:szCs w:val="20"/>
                <w:lang w:eastAsia="en-AU"/>
              </w:rPr>
              <w:t xml:space="preserve">ork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3460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Social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Decorators and </w:t>
            </w:r>
            <w:r w:rsidR="00105A20">
              <w:rPr>
                <w:rFonts w:ascii="MS Sans Serif" w:hAnsi="MS Sans Serif"/>
                <w:b/>
                <w:sz w:val="20"/>
                <w:szCs w:val="20"/>
                <w:lang w:eastAsia="en-AU"/>
              </w:rPr>
              <w:t>C</w:t>
            </w:r>
            <w:r w:rsidRPr="00454FD9">
              <w:rPr>
                <w:rFonts w:ascii="MS Sans Serif" w:hAnsi="MS Sans Serif"/>
                <w:b/>
                <w:sz w:val="20"/>
                <w:szCs w:val="20"/>
                <w:lang w:eastAsia="en-AU"/>
              </w:rPr>
              <w:t xml:space="preserve">ommercial </w:t>
            </w:r>
            <w:r w:rsidR="00105A20">
              <w:rPr>
                <w:rFonts w:ascii="MS Sans Serif" w:hAnsi="MS Sans Serif"/>
                <w:b/>
                <w:sz w:val="20"/>
                <w:szCs w:val="20"/>
                <w:lang w:eastAsia="en-AU"/>
              </w:rPr>
              <w:t>D</w:t>
            </w:r>
            <w:r w:rsidRPr="00454FD9">
              <w:rPr>
                <w:rFonts w:ascii="MS Sans Serif" w:hAnsi="MS Sans Serif"/>
                <w:b/>
                <w:sz w:val="20"/>
                <w:szCs w:val="20"/>
                <w:lang w:eastAsia="en-AU"/>
              </w:rPr>
              <w:t>esigners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3471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2163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Product and </w:t>
            </w:r>
            <w:r w:rsidR="00D169F6">
              <w:rPr>
                <w:rFonts w:ascii="MS Sans Serif" w:hAnsi="MS Sans Serif"/>
                <w:sz w:val="20"/>
                <w:szCs w:val="20"/>
                <w:lang w:eastAsia="en-AU"/>
              </w:rPr>
              <w:t>G</w:t>
            </w:r>
            <w:r w:rsidRPr="00454FD9">
              <w:rPr>
                <w:rFonts w:ascii="MS Sans Serif" w:hAnsi="MS Sans Serif"/>
                <w:sz w:val="20"/>
                <w:szCs w:val="20"/>
                <w:lang w:eastAsia="en-AU"/>
              </w:rPr>
              <w:t xml:space="preserve">arment </w:t>
            </w:r>
            <w:r w:rsidR="00D169F6">
              <w:rPr>
                <w:rFonts w:ascii="MS Sans Serif" w:hAnsi="MS Sans Serif"/>
                <w:sz w:val="20"/>
                <w:szCs w:val="20"/>
                <w:lang w:eastAsia="en-AU"/>
              </w:rPr>
              <w:t>D</w:t>
            </w:r>
            <w:r w:rsidRPr="00454FD9">
              <w:rPr>
                <w:rFonts w:ascii="MS Sans Serif" w:hAnsi="MS Sans Serif"/>
                <w:sz w:val="20"/>
                <w:szCs w:val="20"/>
                <w:lang w:eastAsia="en-AU"/>
              </w:rPr>
              <w:t>esigners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2166</w:t>
            </w:r>
          </w:p>
        </w:tc>
        <w:tc>
          <w:tcPr>
            <w:tcW w:w="284" w:type="dxa"/>
            <w:noWrap/>
          </w:tcPr>
          <w:p w:rsidR="002753DA" w:rsidRPr="00454FD9" w:rsidRDefault="00CC7483" w:rsidP="002753DA">
            <w:pPr>
              <w:spacing w:after="120" w:afterAutospacing="0"/>
              <w:ind w:left="113" w:right="113"/>
              <w:rPr>
                <w:rFonts w:ascii="MS Sans Serif" w:hAnsi="MS Sans Serif"/>
                <w:sz w:val="20"/>
                <w:szCs w:val="20"/>
                <w:lang w:eastAsia="en-AU"/>
              </w:rPr>
            </w:pPr>
            <w:r>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Graphic and </w:t>
            </w:r>
            <w:r w:rsidR="00D169F6">
              <w:rPr>
                <w:rFonts w:ascii="MS Sans Serif" w:hAnsi="MS Sans Serif"/>
                <w:sz w:val="20"/>
                <w:szCs w:val="20"/>
                <w:lang w:eastAsia="en-AU"/>
              </w:rPr>
              <w:t>M</w:t>
            </w:r>
            <w:r w:rsidRPr="00454FD9">
              <w:rPr>
                <w:rFonts w:ascii="MS Sans Serif" w:hAnsi="MS Sans Serif"/>
                <w:sz w:val="20"/>
                <w:szCs w:val="20"/>
                <w:lang w:eastAsia="en-AU"/>
              </w:rPr>
              <w:t xml:space="preserve">ultimedia </w:t>
            </w:r>
            <w:r w:rsidR="00D169F6">
              <w:rPr>
                <w:rFonts w:ascii="MS Sans Serif" w:hAnsi="MS Sans Serif"/>
                <w:sz w:val="20"/>
                <w:szCs w:val="20"/>
                <w:lang w:eastAsia="en-AU"/>
              </w:rPr>
              <w:t>D</w:t>
            </w:r>
            <w:r w:rsidRPr="00454FD9">
              <w:rPr>
                <w:rFonts w:ascii="MS Sans Serif" w:hAnsi="MS Sans Serif"/>
                <w:sz w:val="20"/>
                <w:szCs w:val="20"/>
                <w:lang w:eastAsia="en-AU"/>
              </w:rPr>
              <w:t>esigners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Interior </w:t>
            </w:r>
            <w:r w:rsidR="00D169F6">
              <w:rPr>
                <w:rFonts w:ascii="MS Sans Serif" w:hAnsi="MS Sans Serif"/>
                <w:sz w:val="20"/>
                <w:szCs w:val="20"/>
                <w:lang w:eastAsia="en-AU"/>
              </w:rPr>
              <w:t>D</w:t>
            </w:r>
            <w:r w:rsidRPr="00454FD9">
              <w:rPr>
                <w:rFonts w:ascii="MS Sans Serif" w:hAnsi="MS Sans Serif"/>
                <w:sz w:val="20"/>
                <w:szCs w:val="20"/>
                <w:lang w:eastAsia="en-AU"/>
              </w:rPr>
              <w:t xml:space="preserve">esigners and </w:t>
            </w:r>
            <w:r w:rsidR="00D169F6">
              <w:rPr>
                <w:rFonts w:ascii="MS Sans Serif" w:hAnsi="MS Sans Serif"/>
                <w:sz w:val="20"/>
                <w:szCs w:val="20"/>
                <w:lang w:eastAsia="en-AU"/>
              </w:rPr>
              <w:t>D</w:t>
            </w:r>
            <w:r w:rsidRPr="00454FD9">
              <w:rPr>
                <w:rFonts w:ascii="MS Sans Serif" w:hAnsi="MS Sans Serif"/>
                <w:sz w:val="20"/>
                <w:szCs w:val="20"/>
                <w:lang w:eastAsia="en-AU"/>
              </w:rPr>
              <w:t>ecorators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Gallery, </w:t>
            </w:r>
            <w:r w:rsidR="00D169F6">
              <w:rPr>
                <w:rFonts w:ascii="MS Sans Serif" w:hAnsi="MS Sans Serif"/>
                <w:sz w:val="20"/>
                <w:szCs w:val="20"/>
                <w:lang w:eastAsia="en-AU"/>
              </w:rPr>
              <w:t>M</w:t>
            </w:r>
            <w:r w:rsidRPr="00454FD9">
              <w:rPr>
                <w:rFonts w:ascii="MS Sans Serif" w:hAnsi="MS Sans Serif"/>
                <w:sz w:val="20"/>
                <w:szCs w:val="20"/>
                <w:lang w:eastAsia="en-AU"/>
              </w:rPr>
              <w:t xml:space="preserve">useum and </w:t>
            </w:r>
            <w:r w:rsidR="00D169F6">
              <w:rPr>
                <w:rFonts w:ascii="MS Sans Serif" w:hAnsi="MS Sans Serif"/>
                <w:sz w:val="20"/>
                <w:szCs w:val="20"/>
                <w:lang w:eastAsia="en-AU"/>
              </w:rPr>
              <w:t>Li</w:t>
            </w:r>
            <w:r w:rsidRPr="00454FD9">
              <w:rPr>
                <w:rFonts w:ascii="MS Sans Serif" w:hAnsi="MS Sans Serif"/>
                <w:sz w:val="20"/>
                <w:szCs w:val="20"/>
                <w:lang w:eastAsia="en-AU"/>
              </w:rPr>
              <w:t xml:space="preserve">brary </w:t>
            </w:r>
            <w:r w:rsidR="00D169F6">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Museum and gallery technicians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D169F6">
              <w:rPr>
                <w:rFonts w:ascii="MS Sans Serif" w:hAnsi="MS Sans Serif"/>
                <w:sz w:val="20"/>
                <w:szCs w:val="20"/>
                <w:lang w:eastAsia="en-AU"/>
              </w:rPr>
              <w:t>A</w:t>
            </w:r>
            <w:r w:rsidRPr="00454FD9">
              <w:rPr>
                <w:rFonts w:ascii="MS Sans Serif" w:hAnsi="MS Sans Serif"/>
                <w:sz w:val="20"/>
                <w:szCs w:val="20"/>
                <w:lang w:eastAsia="en-AU"/>
              </w:rPr>
              <w:t xml:space="preserve">rtistic and </w:t>
            </w:r>
            <w:r w:rsidR="00D169F6">
              <w:rPr>
                <w:rFonts w:ascii="MS Sans Serif" w:hAnsi="MS Sans Serif"/>
                <w:sz w:val="20"/>
                <w:szCs w:val="20"/>
                <w:lang w:eastAsia="en-AU"/>
              </w:rPr>
              <w:t>C</w:t>
            </w:r>
            <w:r w:rsidRPr="00454FD9">
              <w:rPr>
                <w:rFonts w:ascii="MS Sans Serif" w:hAnsi="MS Sans Serif"/>
                <w:sz w:val="20"/>
                <w:szCs w:val="20"/>
                <w:lang w:eastAsia="en-AU"/>
              </w:rPr>
              <w:t xml:space="preserve">ultural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Tattooists, </w:t>
            </w:r>
            <w:r w:rsidR="00D169F6">
              <w:rPr>
                <w:rFonts w:ascii="MS Sans Serif" w:hAnsi="MS Sans Serif"/>
                <w:sz w:val="20"/>
                <w:szCs w:val="20"/>
                <w:lang w:eastAsia="en-AU"/>
              </w:rPr>
              <w:t>b</w:t>
            </w:r>
            <w:r w:rsidRPr="00454FD9">
              <w:rPr>
                <w:rFonts w:ascii="MS Sans Serif" w:hAnsi="MS Sans Serif"/>
                <w:sz w:val="20"/>
                <w:szCs w:val="20"/>
                <w:lang w:eastAsia="en-AU"/>
              </w:rPr>
              <w:t>ody artists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Radio, </w:t>
            </w:r>
            <w:r w:rsidR="00105A20">
              <w:rPr>
                <w:rFonts w:ascii="MS Sans Serif" w:hAnsi="MS Sans Serif"/>
                <w:b/>
                <w:sz w:val="20"/>
                <w:szCs w:val="20"/>
                <w:lang w:eastAsia="en-AU"/>
              </w:rPr>
              <w:t>T</w:t>
            </w:r>
            <w:r w:rsidRPr="00454FD9">
              <w:rPr>
                <w:rFonts w:ascii="MS Sans Serif" w:hAnsi="MS Sans Serif"/>
                <w:b/>
                <w:sz w:val="20"/>
                <w:szCs w:val="20"/>
                <w:lang w:eastAsia="en-AU"/>
              </w:rPr>
              <w:t xml:space="preserve">elevision and </w:t>
            </w:r>
            <w:r w:rsidR="00105A20">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105A20">
              <w:rPr>
                <w:rFonts w:ascii="MS Sans Serif" w:hAnsi="MS Sans Serif"/>
                <w:b/>
                <w:sz w:val="20"/>
                <w:szCs w:val="20"/>
                <w:lang w:eastAsia="en-AU"/>
              </w:rPr>
              <w:t>A</w:t>
            </w:r>
            <w:r w:rsidRPr="00454FD9">
              <w:rPr>
                <w:rFonts w:ascii="MS Sans Serif" w:hAnsi="MS Sans Serif"/>
                <w:b/>
                <w:sz w:val="20"/>
                <w:szCs w:val="20"/>
                <w:lang w:eastAsia="en-AU"/>
              </w:rPr>
              <w:t>nnouncers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3472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Journalists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Media interviewers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Announcers on </w:t>
            </w:r>
            <w:r w:rsidR="00D169F6">
              <w:rPr>
                <w:rFonts w:ascii="MS Sans Serif" w:hAnsi="MS Sans Serif"/>
                <w:sz w:val="20"/>
                <w:szCs w:val="20"/>
                <w:lang w:eastAsia="en-AU"/>
              </w:rPr>
              <w:t>R</w:t>
            </w:r>
            <w:r w:rsidRPr="00454FD9">
              <w:rPr>
                <w:rFonts w:ascii="MS Sans Serif" w:hAnsi="MS Sans Serif"/>
                <w:sz w:val="20"/>
                <w:szCs w:val="20"/>
                <w:lang w:eastAsia="en-AU"/>
              </w:rPr>
              <w:t xml:space="preserve">adio, </w:t>
            </w:r>
            <w:r w:rsidR="00D169F6">
              <w:rPr>
                <w:rFonts w:ascii="MS Sans Serif" w:hAnsi="MS Sans Serif"/>
                <w:sz w:val="20"/>
                <w:szCs w:val="20"/>
                <w:lang w:eastAsia="en-AU"/>
              </w:rPr>
              <w:t>T</w:t>
            </w:r>
            <w:r w:rsidRPr="00454FD9">
              <w:rPr>
                <w:rFonts w:ascii="MS Sans Serif" w:hAnsi="MS Sans Serif"/>
                <w:sz w:val="20"/>
                <w:szCs w:val="20"/>
                <w:lang w:eastAsia="en-AU"/>
              </w:rPr>
              <w:t xml:space="preserve">elevision and </w:t>
            </w:r>
            <w:r w:rsidR="00D169F6">
              <w:rPr>
                <w:rFonts w:ascii="MS Sans Serif" w:hAnsi="MS Sans Serif"/>
                <w:sz w:val="20"/>
                <w:szCs w:val="20"/>
                <w:lang w:eastAsia="en-AU"/>
              </w:rPr>
              <w:t>O</w:t>
            </w:r>
            <w:r w:rsidRPr="00454FD9">
              <w:rPr>
                <w:rFonts w:ascii="MS Sans Serif" w:hAnsi="MS Sans Serif"/>
                <w:sz w:val="20"/>
                <w:szCs w:val="20"/>
                <w:lang w:eastAsia="en-AU"/>
              </w:rPr>
              <w:t xml:space="preserve">ther </w:t>
            </w:r>
            <w:r w:rsidR="00D169F6">
              <w:rPr>
                <w:rFonts w:ascii="MS Sans Serif" w:hAnsi="MS Sans Serif"/>
                <w:sz w:val="20"/>
                <w:szCs w:val="20"/>
                <w:lang w:eastAsia="en-AU"/>
              </w:rPr>
              <w:t>M</w:t>
            </w:r>
            <w:r w:rsidRPr="00454FD9">
              <w:rPr>
                <w:rFonts w:ascii="MS Sans Serif" w:hAnsi="MS Sans Serif"/>
                <w:sz w:val="20"/>
                <w:szCs w:val="20"/>
                <w:lang w:eastAsia="en-AU"/>
              </w:rPr>
              <w:t>edia</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Street, </w:t>
            </w:r>
            <w:r w:rsidR="00105A20">
              <w:rPr>
                <w:rFonts w:ascii="MS Sans Serif" w:hAnsi="MS Sans Serif"/>
                <w:b/>
                <w:sz w:val="20"/>
                <w:szCs w:val="20"/>
                <w:lang w:eastAsia="en-AU"/>
              </w:rPr>
              <w:t>N</w:t>
            </w:r>
            <w:r w:rsidRPr="00454FD9">
              <w:rPr>
                <w:rFonts w:ascii="MS Sans Serif" w:hAnsi="MS Sans Serif"/>
                <w:b/>
                <w:sz w:val="20"/>
                <w:szCs w:val="20"/>
                <w:lang w:eastAsia="en-AU"/>
              </w:rPr>
              <w:t xml:space="preserve">ight-club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M</w:t>
            </w:r>
            <w:r w:rsidRPr="00454FD9">
              <w:rPr>
                <w:rFonts w:ascii="MS Sans Serif" w:hAnsi="MS Sans Serif"/>
                <w:b/>
                <w:sz w:val="20"/>
                <w:szCs w:val="20"/>
                <w:lang w:eastAsia="en-AU"/>
              </w:rPr>
              <w:t xml:space="preserve">usicians,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ingers and </w:t>
            </w:r>
            <w:r w:rsidR="00105A20">
              <w:rPr>
                <w:rFonts w:ascii="MS Sans Serif" w:hAnsi="MS Sans Serif"/>
                <w:b/>
                <w:sz w:val="20"/>
                <w:szCs w:val="20"/>
                <w:lang w:eastAsia="en-AU"/>
              </w:rPr>
              <w:t>D</w:t>
            </w:r>
            <w:r w:rsidRPr="00454FD9">
              <w:rPr>
                <w:rFonts w:ascii="MS Sans Serif" w:hAnsi="MS Sans Serif"/>
                <w:b/>
                <w:sz w:val="20"/>
                <w:szCs w:val="20"/>
                <w:lang w:eastAsia="en-AU"/>
              </w:rPr>
              <w:t>ancers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3473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Musicians, </w:t>
            </w:r>
            <w:r w:rsidR="00D169F6">
              <w:rPr>
                <w:rFonts w:ascii="MS Sans Serif" w:hAnsi="MS Sans Serif"/>
                <w:sz w:val="20"/>
                <w:szCs w:val="20"/>
                <w:lang w:eastAsia="en-AU"/>
              </w:rPr>
              <w:t>S</w:t>
            </w:r>
            <w:r w:rsidRPr="00454FD9">
              <w:rPr>
                <w:rFonts w:ascii="MS Sans Serif" w:hAnsi="MS Sans Serif"/>
                <w:sz w:val="20"/>
                <w:szCs w:val="20"/>
                <w:lang w:eastAsia="en-AU"/>
              </w:rPr>
              <w:t xml:space="preserve">ingers and </w:t>
            </w:r>
            <w:r w:rsidR="00D169F6">
              <w:rPr>
                <w:rFonts w:ascii="MS Sans Serif" w:hAnsi="MS Sans Serif"/>
                <w:sz w:val="20"/>
                <w:szCs w:val="20"/>
                <w:lang w:eastAsia="en-AU"/>
              </w:rPr>
              <w:t>C</w:t>
            </w:r>
            <w:r w:rsidRPr="00454FD9">
              <w:rPr>
                <w:rFonts w:ascii="MS Sans Serif" w:hAnsi="MS Sans Serif"/>
                <w:sz w:val="20"/>
                <w:szCs w:val="20"/>
                <w:lang w:eastAsia="en-AU"/>
              </w:rPr>
              <w:t>omposers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Dancers and </w:t>
            </w:r>
            <w:r w:rsidR="00D169F6">
              <w:rPr>
                <w:rFonts w:ascii="MS Sans Serif" w:hAnsi="MS Sans Serif"/>
                <w:sz w:val="20"/>
                <w:szCs w:val="20"/>
                <w:lang w:eastAsia="en-AU"/>
              </w:rPr>
              <w:t>C</w:t>
            </w:r>
            <w:r w:rsidRPr="00454FD9">
              <w:rPr>
                <w:rFonts w:ascii="MS Sans Serif" w:hAnsi="MS Sans Serif"/>
                <w:sz w:val="20"/>
                <w:szCs w:val="20"/>
                <w:lang w:eastAsia="en-AU"/>
              </w:rPr>
              <w:t>horeographers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Clowns, </w:t>
            </w:r>
            <w:r w:rsidR="00105A20">
              <w:rPr>
                <w:rFonts w:ascii="MS Sans Serif" w:hAnsi="MS Sans Serif"/>
                <w:b/>
                <w:sz w:val="20"/>
                <w:szCs w:val="20"/>
                <w:lang w:eastAsia="en-AU"/>
              </w:rPr>
              <w:t>M</w:t>
            </w:r>
            <w:r w:rsidRPr="00454FD9">
              <w:rPr>
                <w:rFonts w:ascii="MS Sans Serif" w:hAnsi="MS Sans Serif"/>
                <w:b/>
                <w:sz w:val="20"/>
                <w:szCs w:val="20"/>
                <w:lang w:eastAsia="en-AU"/>
              </w:rPr>
              <w:t xml:space="preserve">agicians,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crobats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3474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2659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Creative and </w:t>
            </w:r>
            <w:r w:rsidR="00D169F6">
              <w:rPr>
                <w:rFonts w:ascii="MS Sans Serif" w:hAnsi="MS Sans Serif"/>
                <w:sz w:val="20"/>
                <w:szCs w:val="20"/>
                <w:lang w:eastAsia="en-AU"/>
              </w:rPr>
              <w:t>P</w:t>
            </w:r>
            <w:r w:rsidRPr="00454FD9">
              <w:rPr>
                <w:rFonts w:ascii="MS Sans Serif" w:hAnsi="MS Sans Serif"/>
                <w:sz w:val="20"/>
                <w:szCs w:val="20"/>
                <w:lang w:eastAsia="en-AU"/>
              </w:rPr>
              <w:t xml:space="preserve">erforming </w:t>
            </w:r>
            <w:r w:rsidR="00D169F6">
              <w:rPr>
                <w:rFonts w:ascii="MS Sans Serif" w:hAnsi="MS Sans Serif"/>
                <w:sz w:val="20"/>
                <w:szCs w:val="20"/>
                <w:lang w:eastAsia="en-AU"/>
              </w:rPr>
              <w:t>A</w:t>
            </w:r>
            <w:r w:rsidRPr="00454FD9">
              <w:rPr>
                <w:rFonts w:ascii="MS Sans Serif" w:hAnsi="MS Sans Serif"/>
                <w:sz w:val="20"/>
                <w:szCs w:val="20"/>
                <w:lang w:eastAsia="en-AU"/>
              </w:rPr>
              <w:t xml:space="preserve">rtists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76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D169F6">
              <w:rPr>
                <w:rFonts w:ascii="MS Sans Serif" w:hAnsi="MS Sans Serif"/>
                <w:sz w:val="20"/>
                <w:szCs w:val="20"/>
                <w:lang w:eastAsia="en-AU"/>
              </w:rPr>
              <w:t>A</w:t>
            </w:r>
            <w:r w:rsidRPr="00454FD9">
              <w:rPr>
                <w:rFonts w:ascii="MS Sans Serif" w:hAnsi="MS Sans Serif"/>
                <w:sz w:val="20"/>
                <w:szCs w:val="20"/>
                <w:lang w:eastAsia="en-AU"/>
              </w:rPr>
              <w:t xml:space="preserve">rtistic and </w:t>
            </w:r>
            <w:r w:rsidR="00D169F6">
              <w:rPr>
                <w:rFonts w:ascii="MS Sans Serif" w:hAnsi="MS Sans Serif"/>
                <w:sz w:val="20"/>
                <w:szCs w:val="20"/>
                <w:lang w:eastAsia="en-AU"/>
              </w:rPr>
              <w:t>C</w:t>
            </w:r>
            <w:r w:rsidRPr="00454FD9">
              <w:rPr>
                <w:rFonts w:ascii="MS Sans Serif" w:hAnsi="MS Sans Serif"/>
                <w:sz w:val="20"/>
                <w:szCs w:val="20"/>
                <w:lang w:eastAsia="en-AU"/>
              </w:rPr>
              <w:t xml:space="preserve">ultural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Stunt coordinators, </w:t>
            </w:r>
            <w:r w:rsidR="00D169F6">
              <w:rPr>
                <w:rFonts w:ascii="MS Sans Serif" w:hAnsi="MS Sans Serif"/>
                <w:sz w:val="20"/>
                <w:szCs w:val="20"/>
                <w:lang w:eastAsia="en-AU"/>
              </w:rPr>
              <w:t>w</w:t>
            </w:r>
            <w:r w:rsidRPr="00454FD9">
              <w:rPr>
                <w:rFonts w:ascii="MS Sans Serif" w:hAnsi="MS Sans Serif"/>
                <w:sz w:val="20"/>
                <w:szCs w:val="20"/>
                <w:lang w:eastAsia="en-AU"/>
              </w:rPr>
              <w:t>alkers on and a range of other performing arts support occupations classified in ISCO-08 3435 may have been classified in ISCO-88 3474</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Athletes,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portspersons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3475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Athletes and </w:t>
            </w:r>
            <w:r w:rsidR="00D169F6">
              <w:rPr>
                <w:rFonts w:ascii="MS Sans Serif" w:hAnsi="MS Sans Serif"/>
                <w:sz w:val="20"/>
                <w:szCs w:val="20"/>
                <w:lang w:eastAsia="en-AU"/>
              </w:rPr>
              <w:t>S</w:t>
            </w:r>
            <w:r w:rsidRPr="00454FD9">
              <w:rPr>
                <w:rFonts w:ascii="MS Sans Serif" w:hAnsi="MS Sans Serif"/>
                <w:sz w:val="20"/>
                <w:szCs w:val="20"/>
                <w:lang w:eastAsia="en-AU"/>
              </w:rPr>
              <w:t xml:space="preserve">ports </w:t>
            </w:r>
            <w:r w:rsidR="00D169F6">
              <w:rPr>
                <w:rFonts w:ascii="MS Sans Serif" w:hAnsi="MS Sans Serif"/>
                <w:sz w:val="20"/>
                <w:szCs w:val="20"/>
                <w:lang w:eastAsia="en-AU"/>
              </w:rPr>
              <w:t>P</w:t>
            </w:r>
            <w:r w:rsidRPr="00454FD9">
              <w:rPr>
                <w:rFonts w:ascii="MS Sans Serif" w:hAnsi="MS Sans Serif"/>
                <w:sz w:val="20"/>
                <w:szCs w:val="20"/>
                <w:lang w:eastAsia="en-AU"/>
              </w:rPr>
              <w:t>layers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Sports </w:t>
            </w:r>
            <w:r w:rsidR="00D169F6">
              <w:rPr>
                <w:rFonts w:ascii="MS Sans Serif" w:hAnsi="MS Sans Serif"/>
                <w:sz w:val="20"/>
                <w:szCs w:val="20"/>
                <w:lang w:eastAsia="en-AU"/>
              </w:rPr>
              <w:t>C</w:t>
            </w:r>
            <w:r w:rsidRPr="00454FD9">
              <w:rPr>
                <w:rFonts w:ascii="MS Sans Serif" w:hAnsi="MS Sans Serif"/>
                <w:sz w:val="20"/>
                <w:szCs w:val="20"/>
                <w:lang w:eastAsia="en-AU"/>
              </w:rPr>
              <w:t xml:space="preserve">oaches, </w:t>
            </w:r>
            <w:r w:rsidR="00D169F6">
              <w:rPr>
                <w:rFonts w:ascii="MS Sans Serif" w:hAnsi="MS Sans Serif"/>
                <w:sz w:val="20"/>
                <w:szCs w:val="20"/>
                <w:lang w:eastAsia="en-AU"/>
              </w:rPr>
              <w:t>I</w:t>
            </w:r>
            <w:r w:rsidRPr="00454FD9">
              <w:rPr>
                <w:rFonts w:ascii="MS Sans Serif" w:hAnsi="MS Sans Serif"/>
                <w:sz w:val="20"/>
                <w:szCs w:val="20"/>
                <w:lang w:eastAsia="en-AU"/>
              </w:rPr>
              <w:t xml:space="preserve">nstructors and </w:t>
            </w:r>
            <w:r w:rsidR="00D169F6">
              <w:rPr>
                <w:rFonts w:ascii="MS Sans Serif" w:hAnsi="MS Sans Serif"/>
                <w:sz w:val="20"/>
                <w:szCs w:val="20"/>
                <w:lang w:eastAsia="en-AU"/>
              </w:rPr>
              <w:t>O</w:t>
            </w:r>
            <w:r w:rsidRPr="00454FD9">
              <w:rPr>
                <w:rFonts w:ascii="MS Sans Serif" w:hAnsi="MS Sans Serif"/>
                <w:sz w:val="20"/>
                <w:szCs w:val="20"/>
                <w:lang w:eastAsia="en-AU"/>
              </w:rPr>
              <w:t>fficials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Fitness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ecreation </w:t>
            </w:r>
            <w:r w:rsidR="00D169F6">
              <w:rPr>
                <w:rFonts w:ascii="MS Sans Serif" w:hAnsi="MS Sans Serif"/>
                <w:sz w:val="20"/>
                <w:szCs w:val="20"/>
                <w:lang w:eastAsia="en-AU"/>
              </w:rPr>
              <w:t>I</w:t>
            </w:r>
            <w:r w:rsidRPr="00454FD9">
              <w:rPr>
                <w:rFonts w:ascii="MS Sans Serif" w:hAnsi="MS Sans Serif"/>
                <w:sz w:val="20"/>
                <w:szCs w:val="20"/>
                <w:lang w:eastAsia="en-AU"/>
              </w:rPr>
              <w:t xml:space="preserve">nstructors and </w:t>
            </w:r>
            <w:r w:rsidR="00D169F6">
              <w:rPr>
                <w:rFonts w:ascii="MS Sans Serif" w:hAnsi="MS Sans Serif"/>
                <w:sz w:val="20"/>
                <w:szCs w:val="20"/>
                <w:lang w:eastAsia="en-AU"/>
              </w:rPr>
              <w:t>P</w:t>
            </w:r>
            <w:r w:rsidRPr="00454FD9">
              <w:rPr>
                <w:rFonts w:ascii="MS Sans Serif" w:hAnsi="MS Sans Serif"/>
                <w:sz w:val="20"/>
                <w:szCs w:val="20"/>
                <w:lang w:eastAsia="en-AU"/>
              </w:rPr>
              <w:t>rogram</w:t>
            </w:r>
            <w:r w:rsidR="00D169F6">
              <w:rPr>
                <w:rFonts w:ascii="MS Sans Serif" w:hAnsi="MS Sans Serif"/>
                <w:sz w:val="20"/>
                <w:szCs w:val="20"/>
                <w:lang w:eastAsia="en-AU"/>
              </w:rPr>
              <w:t>me</w:t>
            </w:r>
            <w:r w:rsidRPr="00454FD9">
              <w:rPr>
                <w:rFonts w:ascii="MS Sans Serif" w:hAnsi="MS Sans Serif"/>
                <w:sz w:val="20"/>
                <w:szCs w:val="20"/>
                <w:lang w:eastAsia="en-AU"/>
              </w:rPr>
              <w:t xml:space="preserve"> </w:t>
            </w:r>
            <w:r w:rsidR="00D169F6">
              <w:rPr>
                <w:rFonts w:ascii="MS Sans Serif" w:hAnsi="MS Sans Serif"/>
                <w:sz w:val="20"/>
                <w:szCs w:val="20"/>
                <w:lang w:eastAsia="en-AU"/>
              </w:rPr>
              <w:t>L</w:t>
            </w:r>
            <w:r w:rsidRPr="00454FD9">
              <w:rPr>
                <w:rFonts w:ascii="MS Sans Serif" w:hAnsi="MS Sans Serif"/>
                <w:sz w:val="20"/>
                <w:szCs w:val="20"/>
                <w:lang w:eastAsia="en-AU"/>
              </w:rPr>
              <w:t>eaders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Religious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ssociate </w:t>
            </w:r>
            <w:r w:rsidR="00105A20">
              <w:rPr>
                <w:rFonts w:ascii="MS Sans Serif" w:hAnsi="MS Sans Serif"/>
                <w:b/>
                <w:sz w:val="20"/>
                <w:szCs w:val="20"/>
                <w:lang w:eastAsia="en-AU"/>
              </w:rPr>
              <w:t>P</w:t>
            </w:r>
            <w:r w:rsidRPr="00454FD9">
              <w:rPr>
                <w:rFonts w:ascii="MS Sans Serif" w:hAnsi="MS Sans Serif"/>
                <w:b/>
                <w:sz w:val="20"/>
                <w:szCs w:val="20"/>
                <w:lang w:eastAsia="en-AU"/>
              </w:rPr>
              <w:t>rofessionals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3480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Religious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Stenographers and </w:t>
            </w:r>
            <w:r w:rsidR="00105A20">
              <w:rPr>
                <w:rFonts w:ascii="MS Sans Serif" w:hAnsi="MS Sans Serif"/>
                <w:b/>
                <w:sz w:val="20"/>
                <w:szCs w:val="20"/>
                <w:lang w:eastAsia="en-AU"/>
              </w:rPr>
              <w:t>T</w:t>
            </w:r>
            <w:r w:rsidRPr="00454FD9">
              <w:rPr>
                <w:rFonts w:ascii="MS Sans Serif" w:hAnsi="MS Sans Serif"/>
                <w:b/>
                <w:sz w:val="20"/>
                <w:szCs w:val="20"/>
                <w:lang w:eastAsia="en-AU"/>
              </w:rPr>
              <w:t>ypists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Typists and </w:t>
            </w:r>
            <w:r w:rsidR="00D169F6">
              <w:rPr>
                <w:rFonts w:ascii="MS Sans Serif" w:hAnsi="MS Sans Serif"/>
                <w:sz w:val="20"/>
                <w:szCs w:val="20"/>
                <w:lang w:eastAsia="en-AU"/>
              </w:rPr>
              <w:t>W</w:t>
            </w:r>
            <w:r w:rsidRPr="00454FD9">
              <w:rPr>
                <w:rFonts w:ascii="MS Sans Serif" w:hAnsi="MS Sans Serif"/>
                <w:sz w:val="20"/>
                <w:szCs w:val="20"/>
                <w:lang w:eastAsia="en-AU"/>
              </w:rPr>
              <w:t xml:space="preserve">ord </w:t>
            </w:r>
            <w:r w:rsidR="00D169F6">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D169F6">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Word-processor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Typists and </w:t>
            </w:r>
            <w:r w:rsidR="00D169F6">
              <w:rPr>
                <w:rFonts w:ascii="MS Sans Serif" w:hAnsi="MS Sans Serif"/>
                <w:sz w:val="20"/>
                <w:szCs w:val="20"/>
                <w:lang w:eastAsia="en-AU"/>
              </w:rPr>
              <w:t>W</w:t>
            </w:r>
            <w:r w:rsidRPr="00454FD9">
              <w:rPr>
                <w:rFonts w:ascii="MS Sans Serif" w:hAnsi="MS Sans Serif"/>
                <w:sz w:val="20"/>
                <w:szCs w:val="20"/>
                <w:lang w:eastAsia="en-AU"/>
              </w:rPr>
              <w:t xml:space="preserve">ord </w:t>
            </w:r>
            <w:r w:rsidR="00D169F6">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D169F6">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Data </w:t>
            </w:r>
            <w:r w:rsidR="00105A20">
              <w:rPr>
                <w:rFonts w:ascii="MS Sans Serif" w:hAnsi="MS Sans Serif"/>
                <w:b/>
                <w:sz w:val="20"/>
                <w:szCs w:val="20"/>
                <w:lang w:eastAsia="en-AU"/>
              </w:rPr>
              <w:t>E</w:t>
            </w:r>
            <w:r w:rsidRPr="00454FD9">
              <w:rPr>
                <w:rFonts w:ascii="MS Sans Serif" w:hAnsi="MS Sans Serif"/>
                <w:b/>
                <w:sz w:val="20"/>
                <w:szCs w:val="20"/>
                <w:lang w:eastAsia="en-AU"/>
              </w:rPr>
              <w:t xml:space="preserve">ntry </w:t>
            </w:r>
            <w:r w:rsidR="00105A20">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Data </w:t>
            </w:r>
            <w:r w:rsidR="00D169F6">
              <w:rPr>
                <w:rFonts w:ascii="MS Sans Serif" w:hAnsi="MS Sans Serif"/>
                <w:sz w:val="20"/>
                <w:szCs w:val="20"/>
                <w:lang w:eastAsia="en-AU"/>
              </w:rPr>
              <w:t>E</w:t>
            </w:r>
            <w:r w:rsidRPr="00454FD9">
              <w:rPr>
                <w:rFonts w:ascii="MS Sans Serif" w:hAnsi="MS Sans Serif"/>
                <w:sz w:val="20"/>
                <w:szCs w:val="20"/>
                <w:lang w:eastAsia="en-AU"/>
              </w:rPr>
              <w:t xml:space="preserve">ntry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Calculating-machine </w:t>
            </w:r>
            <w:r w:rsidR="00105A20">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Data </w:t>
            </w:r>
            <w:r w:rsidR="00D169F6">
              <w:rPr>
                <w:rFonts w:ascii="MS Sans Serif" w:hAnsi="MS Sans Serif"/>
                <w:sz w:val="20"/>
                <w:szCs w:val="20"/>
                <w:lang w:eastAsia="en-AU"/>
              </w:rPr>
              <w:t>E</w:t>
            </w:r>
            <w:r w:rsidRPr="00454FD9">
              <w:rPr>
                <w:rFonts w:ascii="MS Sans Serif" w:hAnsi="MS Sans Serif"/>
                <w:sz w:val="20"/>
                <w:szCs w:val="20"/>
                <w:lang w:eastAsia="en-AU"/>
              </w:rPr>
              <w:t xml:space="preserve">ntry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Secretaries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Legal </w:t>
            </w:r>
            <w:r w:rsidR="00D169F6">
              <w:rPr>
                <w:rFonts w:ascii="MS Sans Serif" w:hAnsi="MS Sans Serif"/>
                <w:sz w:val="20"/>
                <w:szCs w:val="20"/>
                <w:lang w:eastAsia="en-AU"/>
              </w:rPr>
              <w:t>S</w:t>
            </w:r>
            <w:r w:rsidRPr="00454FD9">
              <w:rPr>
                <w:rFonts w:ascii="MS Sans Serif" w:hAnsi="MS Sans Serif"/>
                <w:sz w:val="20"/>
                <w:szCs w:val="20"/>
                <w:lang w:eastAsia="en-AU"/>
              </w:rPr>
              <w:t>ecretaries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w:t>
            </w:r>
            <w:r w:rsidR="00D169F6">
              <w:rPr>
                <w:rFonts w:ascii="MS Sans Serif" w:hAnsi="MS Sans Serif"/>
                <w:sz w:val="20"/>
                <w:szCs w:val="20"/>
                <w:lang w:eastAsia="en-AU"/>
              </w:rPr>
              <w:t>S</w:t>
            </w:r>
            <w:r w:rsidRPr="00454FD9">
              <w:rPr>
                <w:rFonts w:ascii="MS Sans Serif" w:hAnsi="MS Sans Serif"/>
                <w:sz w:val="20"/>
                <w:szCs w:val="20"/>
                <w:lang w:eastAsia="en-AU"/>
              </w:rPr>
              <w:t>ecretaries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4120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Secretaries (general)</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Accounting and </w:t>
            </w:r>
            <w:r w:rsidR="00105A20">
              <w:rPr>
                <w:rFonts w:ascii="MS Sans Serif" w:hAnsi="MS Sans Serif"/>
                <w:b/>
                <w:sz w:val="20"/>
                <w:szCs w:val="20"/>
                <w:lang w:eastAsia="en-AU"/>
              </w:rPr>
              <w:t>B</w:t>
            </w:r>
            <w:r w:rsidRPr="00454FD9">
              <w:rPr>
                <w:rFonts w:ascii="MS Sans Serif" w:hAnsi="MS Sans Serif"/>
                <w:b/>
                <w:sz w:val="20"/>
                <w:szCs w:val="20"/>
                <w:lang w:eastAsia="en-AU"/>
              </w:rPr>
              <w:t xml:space="preserve">ookkeeping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Accounting and </w:t>
            </w:r>
            <w:r w:rsidR="00D169F6">
              <w:rPr>
                <w:rFonts w:ascii="MS Sans Serif" w:hAnsi="MS Sans Serif"/>
                <w:sz w:val="20"/>
                <w:szCs w:val="20"/>
                <w:lang w:eastAsia="en-AU"/>
              </w:rPr>
              <w:t>B</w:t>
            </w:r>
            <w:r w:rsidRPr="00454FD9">
              <w:rPr>
                <w:rFonts w:ascii="MS Sans Serif" w:hAnsi="MS Sans Serif"/>
                <w:sz w:val="20"/>
                <w:szCs w:val="20"/>
                <w:lang w:eastAsia="en-AU"/>
              </w:rPr>
              <w:t xml:space="preserve">ookkeeping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4313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Payroll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Statistical and </w:t>
            </w:r>
            <w:r w:rsidR="00105A20">
              <w:rPr>
                <w:rFonts w:ascii="MS Sans Serif" w:hAnsi="MS Sans Serif"/>
                <w:b/>
                <w:sz w:val="20"/>
                <w:szCs w:val="20"/>
                <w:lang w:eastAsia="en-AU"/>
              </w:rPr>
              <w:t>F</w:t>
            </w:r>
            <w:r w:rsidRPr="00454FD9">
              <w:rPr>
                <w:rFonts w:ascii="MS Sans Serif" w:hAnsi="MS Sans Serif"/>
                <w:b/>
                <w:sz w:val="20"/>
                <w:szCs w:val="20"/>
                <w:lang w:eastAsia="en-AU"/>
              </w:rPr>
              <w:t xml:space="preserve">inance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76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Statistical, </w:t>
            </w:r>
            <w:r w:rsidR="00D169F6">
              <w:rPr>
                <w:rFonts w:ascii="MS Sans Serif" w:hAnsi="MS Sans Serif"/>
                <w:sz w:val="20"/>
                <w:szCs w:val="20"/>
                <w:lang w:eastAsia="en-AU"/>
              </w:rPr>
              <w:t>F</w:t>
            </w:r>
            <w:r w:rsidRPr="00454FD9">
              <w:rPr>
                <w:rFonts w:ascii="MS Sans Serif" w:hAnsi="MS Sans Serif"/>
                <w:sz w:val="20"/>
                <w:szCs w:val="20"/>
                <w:lang w:eastAsia="en-AU"/>
              </w:rPr>
              <w:t xml:space="preserve">inance and </w:t>
            </w:r>
            <w:r w:rsidR="00D169F6">
              <w:rPr>
                <w:rFonts w:ascii="MS Sans Serif" w:hAnsi="MS Sans Serif"/>
                <w:sz w:val="20"/>
                <w:szCs w:val="20"/>
                <w:lang w:eastAsia="en-AU"/>
              </w:rPr>
              <w:t>I</w:t>
            </w:r>
            <w:r w:rsidRPr="00454FD9">
              <w:rPr>
                <w:rFonts w:ascii="MS Sans Serif" w:hAnsi="MS Sans Serif"/>
                <w:sz w:val="20"/>
                <w:szCs w:val="20"/>
                <w:lang w:eastAsia="en-AU"/>
              </w:rPr>
              <w:t xml:space="preserve">nsurance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Consider ISCO-88 3432 in national contexts. The ISCO-88 index included brokers</w:t>
            </w:r>
            <w:r w:rsidR="00D169F6">
              <w:rPr>
                <w:rFonts w:ascii="MS Sans Serif" w:hAnsi="MS Sans Serif"/>
                <w:sz w:val="20"/>
                <w:szCs w:val="20"/>
                <w:lang w:eastAsia="en-AU"/>
              </w:rPr>
              <w:t>’</w:t>
            </w:r>
            <w:r w:rsidRPr="00454FD9">
              <w:rPr>
                <w:rFonts w:ascii="MS Sans Serif" w:hAnsi="MS Sans Serif"/>
                <w:sz w:val="20"/>
                <w:szCs w:val="20"/>
                <w:lang w:eastAsia="en-AU"/>
              </w:rPr>
              <w:t xml:space="preserve"> assistants and insurance claims, adjustment and policy assistants there.</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Stock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Stock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Production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Production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Transport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4323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Transport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Library and </w:t>
            </w:r>
            <w:r w:rsidR="00105A20">
              <w:rPr>
                <w:rFonts w:ascii="MS Sans Serif" w:hAnsi="MS Sans Serif"/>
                <w:b/>
                <w:sz w:val="20"/>
                <w:szCs w:val="20"/>
                <w:lang w:eastAsia="en-AU"/>
              </w:rPr>
              <w:t>F</w:t>
            </w:r>
            <w:r w:rsidRPr="00454FD9">
              <w:rPr>
                <w:rFonts w:ascii="MS Sans Serif" w:hAnsi="MS Sans Serif"/>
                <w:b/>
                <w:sz w:val="20"/>
                <w:szCs w:val="20"/>
                <w:lang w:eastAsia="en-AU"/>
              </w:rPr>
              <w:t xml:space="preserve">iling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Library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Filing and </w:t>
            </w:r>
            <w:r w:rsidR="00D169F6">
              <w:rPr>
                <w:rFonts w:ascii="MS Sans Serif" w:hAnsi="MS Sans Serif"/>
                <w:sz w:val="20"/>
                <w:szCs w:val="20"/>
                <w:lang w:eastAsia="en-AU"/>
              </w:rPr>
              <w:t>C</w:t>
            </w:r>
            <w:r w:rsidRPr="00454FD9">
              <w:rPr>
                <w:rFonts w:ascii="MS Sans Serif" w:hAnsi="MS Sans Serif"/>
                <w:sz w:val="20"/>
                <w:szCs w:val="20"/>
                <w:lang w:eastAsia="en-AU"/>
              </w:rPr>
              <w:t xml:space="preserve">opying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Mail </w:t>
            </w:r>
            <w:r w:rsidR="00105A20">
              <w:rPr>
                <w:rFonts w:ascii="MS Sans Serif" w:hAnsi="MS Sans Serif"/>
                <w:b/>
                <w:sz w:val="20"/>
                <w:szCs w:val="20"/>
                <w:lang w:eastAsia="en-AU"/>
              </w:rPr>
              <w:t>C</w:t>
            </w:r>
            <w:r w:rsidRPr="00454FD9">
              <w:rPr>
                <w:rFonts w:ascii="MS Sans Serif" w:hAnsi="MS Sans Serif"/>
                <w:b/>
                <w:sz w:val="20"/>
                <w:szCs w:val="20"/>
                <w:lang w:eastAsia="en-AU"/>
              </w:rPr>
              <w:t xml:space="preserve">arriers and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orting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Mail </w:t>
            </w:r>
            <w:r w:rsidR="00D169F6">
              <w:rPr>
                <w:rFonts w:ascii="MS Sans Serif" w:hAnsi="MS Sans Serif"/>
                <w:sz w:val="20"/>
                <w:szCs w:val="20"/>
                <w:lang w:eastAsia="en-AU"/>
              </w:rPr>
              <w:t>C</w:t>
            </w:r>
            <w:r w:rsidRPr="00454FD9">
              <w:rPr>
                <w:rFonts w:ascii="MS Sans Serif" w:hAnsi="MS Sans Serif"/>
                <w:sz w:val="20"/>
                <w:szCs w:val="20"/>
                <w:lang w:eastAsia="en-AU"/>
              </w:rPr>
              <w:t xml:space="preserve">arriers and </w:t>
            </w:r>
            <w:r w:rsidR="00D169F6">
              <w:rPr>
                <w:rFonts w:ascii="MS Sans Serif" w:hAnsi="MS Sans Serif"/>
                <w:sz w:val="20"/>
                <w:szCs w:val="20"/>
                <w:lang w:eastAsia="en-AU"/>
              </w:rPr>
              <w:t>S</w:t>
            </w:r>
            <w:r w:rsidRPr="00454FD9">
              <w:rPr>
                <w:rFonts w:ascii="MS Sans Serif" w:hAnsi="MS Sans Serif"/>
                <w:sz w:val="20"/>
                <w:szCs w:val="20"/>
                <w:lang w:eastAsia="en-AU"/>
              </w:rPr>
              <w:t xml:space="preserve">orting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Coding, </w:t>
            </w:r>
            <w:r w:rsidR="00105A20">
              <w:rPr>
                <w:rFonts w:ascii="MS Sans Serif" w:hAnsi="MS Sans Serif"/>
                <w:b/>
                <w:sz w:val="20"/>
                <w:szCs w:val="20"/>
                <w:lang w:eastAsia="en-AU"/>
              </w:rPr>
              <w:t>P</w:t>
            </w:r>
            <w:r w:rsidRPr="00454FD9">
              <w:rPr>
                <w:rFonts w:ascii="MS Sans Serif" w:hAnsi="MS Sans Serif"/>
                <w:b/>
                <w:sz w:val="20"/>
                <w:szCs w:val="20"/>
                <w:lang w:eastAsia="en-AU"/>
              </w:rPr>
              <w:t xml:space="preserve">roof-reading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w:t>
            </w:r>
            <w:r w:rsidR="00D169F6">
              <w:rPr>
                <w:rFonts w:ascii="MS Sans Serif" w:hAnsi="MS Sans Serif"/>
                <w:sz w:val="20"/>
                <w:szCs w:val="20"/>
                <w:lang w:eastAsia="en-AU"/>
              </w:rPr>
              <w:t>R</w:t>
            </w:r>
            <w:r w:rsidRPr="00454FD9">
              <w:rPr>
                <w:rFonts w:ascii="MS Sans Serif" w:hAnsi="MS Sans Serif"/>
                <w:sz w:val="20"/>
                <w:szCs w:val="20"/>
                <w:lang w:eastAsia="en-AU"/>
              </w:rPr>
              <w:t xml:space="preserve">ecords and </w:t>
            </w:r>
            <w:r w:rsidR="00D169F6">
              <w:rPr>
                <w:rFonts w:ascii="MS Sans Serif" w:hAnsi="MS Sans Serif"/>
                <w:sz w:val="20"/>
                <w:szCs w:val="20"/>
                <w:lang w:eastAsia="en-AU"/>
              </w:rPr>
              <w:t>H</w:t>
            </w:r>
            <w:r w:rsidRPr="00454FD9">
              <w:rPr>
                <w:rFonts w:ascii="MS Sans Serif" w:hAnsi="MS Sans Serif"/>
                <w:sz w:val="20"/>
                <w:szCs w:val="20"/>
                <w:lang w:eastAsia="en-AU"/>
              </w:rPr>
              <w:t xml:space="preserve">ealth </w:t>
            </w:r>
            <w:r w:rsidR="00D169F6">
              <w:rPr>
                <w:rFonts w:ascii="MS Sans Serif" w:hAnsi="MS Sans Serif"/>
                <w:sz w:val="20"/>
                <w:szCs w:val="20"/>
                <w:lang w:eastAsia="en-AU"/>
              </w:rPr>
              <w:t>I</w:t>
            </w:r>
            <w:r w:rsidRPr="00454FD9">
              <w:rPr>
                <w:rFonts w:ascii="MS Sans Serif" w:hAnsi="MS Sans Serif"/>
                <w:sz w:val="20"/>
                <w:szCs w:val="20"/>
                <w:lang w:eastAsia="en-AU"/>
              </w:rPr>
              <w:t xml:space="preserve">nformation </w:t>
            </w:r>
            <w:r w:rsidR="00D169F6">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Coding, </w:t>
            </w:r>
            <w:r w:rsidR="00D169F6">
              <w:rPr>
                <w:rFonts w:ascii="MS Sans Serif" w:hAnsi="MS Sans Serif"/>
                <w:sz w:val="20"/>
                <w:szCs w:val="20"/>
                <w:lang w:eastAsia="en-AU"/>
              </w:rPr>
              <w:t>P</w:t>
            </w:r>
            <w:r w:rsidRPr="00454FD9">
              <w:rPr>
                <w:rFonts w:ascii="MS Sans Serif" w:hAnsi="MS Sans Serif"/>
                <w:sz w:val="20"/>
                <w:szCs w:val="20"/>
                <w:lang w:eastAsia="en-AU"/>
              </w:rPr>
              <w:t xml:space="preserve">roofreading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Scribes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Scribes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Other </w:t>
            </w:r>
            <w:r w:rsidR="00105A20">
              <w:rPr>
                <w:rFonts w:ascii="MS Sans Serif" w:hAnsi="MS Sans Serif"/>
                <w:b/>
                <w:sz w:val="20"/>
                <w:szCs w:val="20"/>
                <w:lang w:eastAsia="en-AU"/>
              </w:rPr>
              <w:t>O</w:t>
            </w:r>
            <w:r w:rsidRPr="00454FD9">
              <w:rPr>
                <w:rFonts w:ascii="MS Sans Serif" w:hAnsi="MS Sans Serif"/>
                <w:b/>
                <w:sz w:val="20"/>
                <w:szCs w:val="20"/>
                <w:lang w:eastAsia="en-AU"/>
              </w:rPr>
              <w:t xml:space="preserve">ffice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4190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4110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General </w:t>
            </w:r>
            <w:r w:rsidR="00D169F6">
              <w:rPr>
                <w:rFonts w:ascii="MS Sans Serif" w:hAnsi="MS Sans Serif"/>
                <w:sz w:val="20"/>
                <w:szCs w:val="20"/>
                <w:lang w:eastAsia="en-AU"/>
              </w:rPr>
              <w:t>O</w:t>
            </w:r>
            <w:r w:rsidRPr="00454FD9">
              <w:rPr>
                <w:rFonts w:ascii="MS Sans Serif" w:hAnsi="MS Sans Serif"/>
                <w:sz w:val="20"/>
                <w:szCs w:val="20"/>
                <w:lang w:eastAsia="en-AU"/>
              </w:rPr>
              <w:t xml:space="preserve">ffice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Survey and </w:t>
            </w:r>
            <w:r w:rsidR="00D169F6">
              <w:rPr>
                <w:rFonts w:ascii="MS Sans Serif" w:hAnsi="MS Sans Serif"/>
                <w:sz w:val="20"/>
                <w:szCs w:val="20"/>
                <w:lang w:eastAsia="en-AU"/>
              </w:rPr>
              <w:t>M</w:t>
            </w:r>
            <w:r w:rsidRPr="00454FD9">
              <w:rPr>
                <w:rFonts w:ascii="MS Sans Serif" w:hAnsi="MS Sans Serif"/>
                <w:sz w:val="20"/>
                <w:szCs w:val="20"/>
                <w:lang w:eastAsia="en-AU"/>
              </w:rPr>
              <w:t xml:space="preserve">arket </w:t>
            </w:r>
            <w:r w:rsidR="00D169F6">
              <w:rPr>
                <w:rFonts w:ascii="MS Sans Serif" w:hAnsi="MS Sans Serif"/>
                <w:sz w:val="20"/>
                <w:szCs w:val="20"/>
                <w:lang w:eastAsia="en-AU"/>
              </w:rPr>
              <w:t>R</w:t>
            </w:r>
            <w:r w:rsidRPr="00454FD9">
              <w:rPr>
                <w:rFonts w:ascii="MS Sans Serif" w:hAnsi="MS Sans Serif"/>
                <w:sz w:val="20"/>
                <w:szCs w:val="20"/>
                <w:lang w:eastAsia="en-AU"/>
              </w:rPr>
              <w:t xml:space="preserve">esearch </w:t>
            </w:r>
            <w:r w:rsidR="00D169F6">
              <w:rPr>
                <w:rFonts w:ascii="MS Sans Serif" w:hAnsi="MS Sans Serif"/>
                <w:sz w:val="20"/>
                <w:szCs w:val="20"/>
                <w:lang w:eastAsia="en-AU"/>
              </w:rPr>
              <w:t>I</w:t>
            </w:r>
            <w:r w:rsidRPr="00454FD9">
              <w:rPr>
                <w:rFonts w:ascii="MS Sans Serif" w:hAnsi="MS Sans Serif"/>
                <w:sz w:val="20"/>
                <w:szCs w:val="20"/>
                <w:lang w:eastAsia="en-AU"/>
              </w:rPr>
              <w:t>nterviewers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Personnel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4419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Clerical </w:t>
            </w:r>
            <w:r w:rsidR="00D169F6">
              <w:rPr>
                <w:rFonts w:ascii="MS Sans Serif" w:hAnsi="MS Sans Serif"/>
                <w:sz w:val="20"/>
                <w:szCs w:val="20"/>
                <w:lang w:eastAsia="en-AU"/>
              </w:rPr>
              <w:t>S</w:t>
            </w:r>
            <w:r w:rsidRPr="00454FD9">
              <w:rPr>
                <w:rFonts w:ascii="MS Sans Serif" w:hAnsi="MS Sans Serif"/>
                <w:sz w:val="20"/>
                <w:szCs w:val="20"/>
                <w:lang w:eastAsia="en-AU"/>
              </w:rPr>
              <w:t xml:space="preserve">upport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Cashiers and </w:t>
            </w:r>
            <w:r w:rsidR="00105A20">
              <w:rPr>
                <w:rFonts w:ascii="MS Sans Serif" w:hAnsi="MS Sans Serif"/>
                <w:b/>
                <w:sz w:val="20"/>
                <w:szCs w:val="20"/>
                <w:lang w:eastAsia="en-AU"/>
              </w:rPr>
              <w:t>T</w:t>
            </w:r>
            <w:r w:rsidRPr="00454FD9">
              <w:rPr>
                <w:rFonts w:ascii="MS Sans Serif" w:hAnsi="MS Sans Serif"/>
                <w:b/>
                <w:sz w:val="20"/>
                <w:szCs w:val="20"/>
                <w:lang w:eastAsia="en-AU"/>
              </w:rPr>
              <w:t xml:space="preserve">icket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Bank </w:t>
            </w:r>
            <w:r w:rsidR="00D169F6">
              <w:rPr>
                <w:rFonts w:ascii="MS Sans Serif" w:hAnsi="MS Sans Serif"/>
                <w:sz w:val="20"/>
                <w:szCs w:val="20"/>
                <w:lang w:eastAsia="en-AU"/>
              </w:rPr>
              <w:t>T</w:t>
            </w:r>
            <w:r w:rsidRPr="00454FD9">
              <w:rPr>
                <w:rFonts w:ascii="MS Sans Serif" w:hAnsi="MS Sans Serif"/>
                <w:sz w:val="20"/>
                <w:szCs w:val="20"/>
                <w:lang w:eastAsia="en-AU"/>
              </w:rPr>
              <w:t xml:space="preserve">ellers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Bank cashiers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Bookmakers, </w:t>
            </w:r>
            <w:r w:rsidR="00D169F6">
              <w:rPr>
                <w:rFonts w:ascii="MS Sans Serif" w:hAnsi="MS Sans Serif"/>
                <w:sz w:val="20"/>
                <w:szCs w:val="20"/>
                <w:lang w:eastAsia="en-AU"/>
              </w:rPr>
              <w:t>C</w:t>
            </w:r>
            <w:r w:rsidRPr="00454FD9">
              <w:rPr>
                <w:rFonts w:ascii="MS Sans Serif" w:hAnsi="MS Sans Serif"/>
                <w:sz w:val="20"/>
                <w:szCs w:val="20"/>
                <w:lang w:eastAsia="en-AU"/>
              </w:rPr>
              <w:t xml:space="preserve">roupiers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G</w:t>
            </w:r>
            <w:r w:rsidRPr="00454FD9">
              <w:rPr>
                <w:rFonts w:ascii="MS Sans Serif" w:hAnsi="MS Sans Serif"/>
                <w:sz w:val="20"/>
                <w:szCs w:val="20"/>
                <w:lang w:eastAsia="en-AU"/>
              </w:rPr>
              <w:t xml:space="preserve">aming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Clerk, </w:t>
            </w:r>
            <w:r w:rsidR="00D169F6">
              <w:rPr>
                <w:rFonts w:ascii="MS Sans Serif" w:hAnsi="MS Sans Serif"/>
                <w:sz w:val="20"/>
                <w:szCs w:val="20"/>
                <w:lang w:eastAsia="en-AU"/>
              </w:rPr>
              <w:t>b</w:t>
            </w:r>
            <w:r w:rsidRPr="00454FD9">
              <w:rPr>
                <w:rFonts w:ascii="MS Sans Serif" w:hAnsi="MS Sans Serif"/>
                <w:sz w:val="20"/>
                <w:szCs w:val="20"/>
                <w:lang w:eastAsia="en-AU"/>
              </w:rPr>
              <w:t>ookmaking coded to 4211 in ISCO-88 index</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Cashiers and </w:t>
            </w:r>
            <w:r w:rsidR="00D169F6">
              <w:rPr>
                <w:rFonts w:ascii="MS Sans Serif" w:hAnsi="MS Sans Serif"/>
                <w:sz w:val="20"/>
                <w:szCs w:val="20"/>
                <w:lang w:eastAsia="en-AU"/>
              </w:rPr>
              <w:t>T</w:t>
            </w:r>
            <w:r w:rsidRPr="00454FD9">
              <w:rPr>
                <w:rFonts w:ascii="MS Sans Serif" w:hAnsi="MS Sans Serif"/>
                <w:sz w:val="20"/>
                <w:szCs w:val="20"/>
                <w:lang w:eastAsia="en-AU"/>
              </w:rPr>
              <w:t xml:space="preserve">icket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Tellers and </w:t>
            </w:r>
            <w:r w:rsidR="00105A20">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105A20">
              <w:rPr>
                <w:rFonts w:ascii="MS Sans Serif" w:hAnsi="MS Sans Serif"/>
                <w:b/>
                <w:sz w:val="20"/>
                <w:szCs w:val="20"/>
                <w:lang w:eastAsia="en-AU"/>
              </w:rPr>
              <w:t>C</w:t>
            </w:r>
            <w:r w:rsidRPr="00454FD9">
              <w:rPr>
                <w:rFonts w:ascii="MS Sans Serif" w:hAnsi="MS Sans Serif"/>
                <w:b/>
                <w:sz w:val="20"/>
                <w:szCs w:val="20"/>
                <w:lang w:eastAsia="en-AU"/>
              </w:rPr>
              <w:t xml:space="preserve">ounter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Bank </w:t>
            </w:r>
            <w:r w:rsidR="00D169F6">
              <w:rPr>
                <w:rFonts w:ascii="MS Sans Serif" w:hAnsi="MS Sans Serif"/>
                <w:sz w:val="20"/>
                <w:szCs w:val="20"/>
                <w:lang w:eastAsia="en-AU"/>
              </w:rPr>
              <w:t>T</w:t>
            </w:r>
            <w:r w:rsidRPr="00454FD9">
              <w:rPr>
                <w:rFonts w:ascii="MS Sans Serif" w:hAnsi="MS Sans Serif"/>
                <w:sz w:val="20"/>
                <w:szCs w:val="20"/>
                <w:lang w:eastAsia="en-AU"/>
              </w:rPr>
              <w:t xml:space="preserve">ellers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Note that the  ISCO-88 index coded Assistant, bank to 3432</w:t>
            </w:r>
            <w:r w:rsidR="00D169F6">
              <w:rPr>
                <w:rFonts w:ascii="MS Sans Serif" w:hAnsi="MS Sans Serif"/>
                <w:sz w:val="20"/>
                <w:szCs w:val="20"/>
                <w:lang w:eastAsia="en-AU"/>
              </w:rPr>
              <w:t>:</w:t>
            </w:r>
            <w:r w:rsidRPr="00454FD9">
              <w:rPr>
                <w:rFonts w:ascii="MS Sans Serif" w:hAnsi="MS Sans Serif"/>
                <w:sz w:val="20"/>
                <w:szCs w:val="20"/>
                <w:lang w:eastAsia="en-AU"/>
              </w:rPr>
              <w:t xml:space="preserve"> Legal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A</w:t>
            </w:r>
            <w:r w:rsidRPr="00454FD9">
              <w:rPr>
                <w:rFonts w:ascii="MS Sans Serif" w:hAnsi="MS Sans Serif"/>
                <w:sz w:val="20"/>
                <w:szCs w:val="20"/>
                <w:lang w:eastAsia="en-AU"/>
              </w:rPr>
              <w:t xml:space="preserve">ssociate </w:t>
            </w:r>
            <w:r w:rsidR="00D169F6">
              <w:rPr>
                <w:rFonts w:ascii="MS Sans Serif" w:hAnsi="MS Sans Serif"/>
                <w:sz w:val="20"/>
                <w:szCs w:val="20"/>
                <w:lang w:eastAsia="en-AU"/>
              </w:rPr>
              <w:t>P</w:t>
            </w:r>
            <w:r w:rsidRPr="00454FD9">
              <w:rPr>
                <w:rFonts w:ascii="MS Sans Serif" w:hAnsi="MS Sans Serif"/>
                <w:sz w:val="20"/>
                <w:szCs w:val="20"/>
                <w:lang w:eastAsia="en-AU"/>
              </w:rPr>
              <w:t>rofessionals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Bookmakers and </w:t>
            </w:r>
            <w:r w:rsidR="00105A20">
              <w:rPr>
                <w:rFonts w:ascii="MS Sans Serif" w:hAnsi="MS Sans Serif"/>
                <w:b/>
                <w:sz w:val="20"/>
                <w:szCs w:val="20"/>
                <w:lang w:eastAsia="en-AU"/>
              </w:rPr>
              <w:t>C</w:t>
            </w:r>
            <w:r w:rsidRPr="00454FD9">
              <w:rPr>
                <w:rFonts w:ascii="MS Sans Serif" w:hAnsi="MS Sans Serif"/>
                <w:b/>
                <w:sz w:val="20"/>
                <w:szCs w:val="20"/>
                <w:lang w:eastAsia="en-AU"/>
              </w:rPr>
              <w:t>roupiers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Bookmakers, </w:t>
            </w:r>
            <w:r w:rsidR="00D169F6">
              <w:rPr>
                <w:rFonts w:ascii="MS Sans Serif" w:hAnsi="MS Sans Serif"/>
                <w:sz w:val="20"/>
                <w:szCs w:val="20"/>
                <w:lang w:eastAsia="en-AU"/>
              </w:rPr>
              <w:t>C</w:t>
            </w:r>
            <w:r w:rsidRPr="00454FD9">
              <w:rPr>
                <w:rFonts w:ascii="MS Sans Serif" w:hAnsi="MS Sans Serif"/>
                <w:sz w:val="20"/>
                <w:szCs w:val="20"/>
                <w:lang w:eastAsia="en-AU"/>
              </w:rPr>
              <w:t xml:space="preserve">roupiers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G</w:t>
            </w:r>
            <w:r w:rsidRPr="00454FD9">
              <w:rPr>
                <w:rFonts w:ascii="MS Sans Serif" w:hAnsi="MS Sans Serif"/>
                <w:sz w:val="20"/>
                <w:szCs w:val="20"/>
                <w:lang w:eastAsia="en-AU"/>
              </w:rPr>
              <w:t xml:space="preserve">aming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Pawnbrokers and </w:t>
            </w:r>
            <w:r w:rsidR="00105A20">
              <w:rPr>
                <w:rFonts w:ascii="MS Sans Serif" w:hAnsi="MS Sans Serif"/>
                <w:b/>
                <w:sz w:val="20"/>
                <w:szCs w:val="20"/>
                <w:lang w:eastAsia="en-AU"/>
              </w:rPr>
              <w:t>M</w:t>
            </w:r>
            <w:r w:rsidRPr="00454FD9">
              <w:rPr>
                <w:rFonts w:ascii="MS Sans Serif" w:hAnsi="MS Sans Serif"/>
                <w:b/>
                <w:sz w:val="20"/>
                <w:szCs w:val="20"/>
                <w:lang w:eastAsia="en-AU"/>
              </w:rPr>
              <w:t>oney-lenders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Pawnbrokers and </w:t>
            </w:r>
            <w:r w:rsidR="00D169F6">
              <w:rPr>
                <w:rFonts w:ascii="MS Sans Serif" w:hAnsi="MS Sans Serif"/>
                <w:sz w:val="20"/>
                <w:szCs w:val="20"/>
                <w:lang w:eastAsia="en-AU"/>
              </w:rPr>
              <w:t>M</w:t>
            </w:r>
            <w:r w:rsidRPr="00454FD9">
              <w:rPr>
                <w:rFonts w:ascii="MS Sans Serif" w:hAnsi="MS Sans Serif"/>
                <w:sz w:val="20"/>
                <w:szCs w:val="20"/>
                <w:lang w:eastAsia="en-AU"/>
              </w:rPr>
              <w:t>oney-lenders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Debt-collectors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Debt</w:t>
            </w:r>
            <w:r w:rsidR="00D169F6">
              <w:rPr>
                <w:rFonts w:ascii="MS Sans Serif" w:hAnsi="MS Sans Serif"/>
                <w:sz w:val="20"/>
                <w:szCs w:val="20"/>
                <w:lang w:eastAsia="en-AU"/>
              </w:rPr>
              <w:t xml:space="preserve"> C</w:t>
            </w:r>
            <w:r w:rsidRPr="00454FD9">
              <w:rPr>
                <w:rFonts w:ascii="MS Sans Serif" w:hAnsi="MS Sans Serif"/>
                <w:sz w:val="20"/>
                <w:szCs w:val="20"/>
                <w:lang w:eastAsia="en-AU"/>
              </w:rPr>
              <w:t xml:space="preserve">ollectors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7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Travel </w:t>
            </w:r>
            <w:r w:rsidR="00105A20">
              <w:rPr>
                <w:rFonts w:ascii="MS Sans Serif" w:hAnsi="MS Sans Serif"/>
                <w:b/>
                <w:sz w:val="20"/>
                <w:szCs w:val="20"/>
                <w:lang w:eastAsia="en-AU"/>
              </w:rPr>
              <w:t>A</w:t>
            </w:r>
            <w:r w:rsidRPr="00454FD9">
              <w:rPr>
                <w:rFonts w:ascii="MS Sans Serif" w:hAnsi="MS Sans Serif"/>
                <w:b/>
                <w:sz w:val="20"/>
                <w:szCs w:val="20"/>
                <w:lang w:eastAsia="en-AU"/>
              </w:rPr>
              <w:t xml:space="preserve">gency and </w:t>
            </w:r>
            <w:r w:rsidR="00105A20">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Travel </w:t>
            </w:r>
            <w:r w:rsidR="00D169F6">
              <w:rPr>
                <w:rFonts w:ascii="MS Sans Serif" w:hAnsi="MS Sans Serif"/>
                <w:sz w:val="20"/>
                <w:szCs w:val="20"/>
                <w:lang w:eastAsia="en-AU"/>
              </w:rPr>
              <w:t>C</w:t>
            </w:r>
            <w:r w:rsidRPr="00454FD9">
              <w:rPr>
                <w:rFonts w:ascii="MS Sans Serif" w:hAnsi="MS Sans Serif"/>
                <w:sz w:val="20"/>
                <w:szCs w:val="20"/>
                <w:lang w:eastAsia="en-AU"/>
              </w:rPr>
              <w:t xml:space="preserve">onsultants and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Receptionists and </w:t>
            </w:r>
            <w:r w:rsidR="00105A20">
              <w:rPr>
                <w:rFonts w:ascii="MS Sans Serif" w:hAnsi="MS Sans Serif"/>
                <w:b/>
                <w:sz w:val="20"/>
                <w:szCs w:val="20"/>
                <w:lang w:eastAsia="en-AU"/>
              </w:rPr>
              <w:t>I</w:t>
            </w:r>
            <w:r w:rsidRPr="00454FD9">
              <w:rPr>
                <w:rFonts w:ascii="MS Sans Serif" w:hAnsi="MS Sans Serif"/>
                <w:b/>
                <w:sz w:val="20"/>
                <w:szCs w:val="20"/>
                <w:lang w:eastAsia="en-AU"/>
              </w:rPr>
              <w:t xml:space="preserve">nformation </w:t>
            </w:r>
            <w:r w:rsidR="00105A20">
              <w:rPr>
                <w:rFonts w:ascii="MS Sans Serif" w:hAnsi="MS Sans Serif"/>
                <w:b/>
                <w:sz w:val="20"/>
                <w:szCs w:val="20"/>
                <w:lang w:eastAsia="en-AU"/>
              </w:rPr>
              <w:t>C</w:t>
            </w:r>
            <w:r w:rsidRPr="00454FD9">
              <w:rPr>
                <w:rFonts w:ascii="MS Sans Serif" w:hAnsi="MS Sans Serif"/>
                <w:b/>
                <w:sz w:val="20"/>
                <w:szCs w:val="20"/>
                <w:lang w:eastAsia="en-AU"/>
              </w:rPr>
              <w:t>lerks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Contact </w:t>
            </w:r>
            <w:r w:rsidR="00D169F6">
              <w:rPr>
                <w:rFonts w:ascii="MS Sans Serif" w:hAnsi="MS Sans Serif"/>
                <w:sz w:val="20"/>
                <w:szCs w:val="20"/>
                <w:lang w:eastAsia="en-AU"/>
              </w:rPr>
              <w:t>C</w:t>
            </w:r>
            <w:r w:rsidRPr="00454FD9">
              <w:rPr>
                <w:rFonts w:ascii="MS Sans Serif" w:hAnsi="MS Sans Serif"/>
                <w:sz w:val="20"/>
                <w:szCs w:val="20"/>
                <w:lang w:eastAsia="en-AU"/>
              </w:rPr>
              <w:t xml:space="preserve">entre </w:t>
            </w:r>
            <w:r w:rsidR="00D169F6">
              <w:rPr>
                <w:rFonts w:ascii="MS Sans Serif" w:hAnsi="MS Sans Serif"/>
                <w:sz w:val="20"/>
                <w:szCs w:val="20"/>
                <w:lang w:eastAsia="en-AU"/>
              </w:rPr>
              <w:t>I</w:t>
            </w:r>
            <w:r w:rsidRPr="00454FD9">
              <w:rPr>
                <w:rFonts w:ascii="MS Sans Serif" w:hAnsi="MS Sans Serif"/>
                <w:sz w:val="20"/>
                <w:szCs w:val="20"/>
                <w:lang w:eastAsia="en-AU"/>
              </w:rPr>
              <w:t xml:space="preserve">nformation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Hotel </w:t>
            </w:r>
            <w:r w:rsidR="00D169F6">
              <w:rPr>
                <w:rFonts w:ascii="MS Sans Serif" w:hAnsi="MS Sans Serif"/>
                <w:sz w:val="20"/>
                <w:szCs w:val="20"/>
                <w:lang w:eastAsia="en-AU"/>
              </w:rPr>
              <w:t>R</w:t>
            </w:r>
            <w:r w:rsidRPr="00454FD9">
              <w:rPr>
                <w:rFonts w:ascii="MS Sans Serif" w:hAnsi="MS Sans Serif"/>
                <w:sz w:val="20"/>
                <w:szCs w:val="20"/>
                <w:lang w:eastAsia="en-AU"/>
              </w:rPr>
              <w:t>eceptionists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D169F6" w:rsidP="002753DA">
            <w:pPr>
              <w:spacing w:after="120" w:afterAutospacing="0"/>
              <w:ind w:left="113" w:right="113"/>
              <w:rPr>
                <w:rFonts w:ascii="MS Sans Serif" w:hAnsi="MS Sans Serif"/>
                <w:sz w:val="20"/>
                <w:szCs w:val="20"/>
                <w:lang w:eastAsia="en-AU"/>
              </w:rPr>
            </w:pPr>
            <w:r>
              <w:rPr>
                <w:rFonts w:ascii="MS Sans Serif" w:hAnsi="MS Sans Serif"/>
                <w:sz w:val="20"/>
                <w:szCs w:val="20"/>
                <w:lang w:eastAsia="en-AU"/>
              </w:rPr>
              <w:t>I</w:t>
            </w:r>
            <w:r w:rsidR="002753DA" w:rsidRPr="00454FD9">
              <w:rPr>
                <w:rFonts w:ascii="MS Sans Serif" w:hAnsi="MS Sans Serif"/>
                <w:sz w:val="20"/>
                <w:szCs w:val="20"/>
                <w:lang w:eastAsia="en-AU"/>
              </w:rPr>
              <w:t xml:space="preserve">nquiry </w:t>
            </w:r>
            <w:r>
              <w:rPr>
                <w:rFonts w:ascii="MS Sans Serif" w:hAnsi="MS Sans Serif"/>
                <w:sz w:val="20"/>
                <w:szCs w:val="20"/>
                <w:lang w:eastAsia="en-AU"/>
              </w:rPr>
              <w:t>C</w:t>
            </w:r>
            <w:r w:rsidR="002753DA"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Receptionists (general)</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Client </w:t>
            </w:r>
            <w:r w:rsidR="00D169F6">
              <w:rPr>
                <w:rFonts w:ascii="MS Sans Serif" w:hAnsi="MS Sans Serif"/>
                <w:sz w:val="20"/>
                <w:szCs w:val="20"/>
                <w:lang w:eastAsia="en-AU"/>
              </w:rPr>
              <w:t>I</w:t>
            </w:r>
            <w:r w:rsidRPr="00454FD9">
              <w:rPr>
                <w:rFonts w:ascii="MS Sans Serif" w:hAnsi="MS Sans Serif"/>
                <w:sz w:val="20"/>
                <w:szCs w:val="20"/>
                <w:lang w:eastAsia="en-AU"/>
              </w:rPr>
              <w:t xml:space="preserve">nformation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Telephone </w:t>
            </w:r>
            <w:r w:rsidR="00105A20">
              <w:rPr>
                <w:rFonts w:ascii="MS Sans Serif" w:hAnsi="MS Sans Serif"/>
                <w:b/>
                <w:sz w:val="20"/>
                <w:szCs w:val="20"/>
                <w:lang w:eastAsia="en-AU"/>
              </w:rPr>
              <w:t>S</w:t>
            </w:r>
            <w:r w:rsidRPr="00454FD9">
              <w:rPr>
                <w:rFonts w:ascii="MS Sans Serif" w:hAnsi="MS Sans Serif"/>
                <w:b/>
                <w:sz w:val="20"/>
                <w:szCs w:val="20"/>
                <w:lang w:eastAsia="en-AU"/>
              </w:rPr>
              <w:t xml:space="preserve">witchboard </w:t>
            </w:r>
            <w:r w:rsidR="00105A20">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4223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Office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Telephone </w:t>
            </w:r>
            <w:r w:rsidR="00D169F6">
              <w:rPr>
                <w:rFonts w:ascii="MS Sans Serif" w:hAnsi="MS Sans Serif"/>
                <w:sz w:val="20"/>
                <w:szCs w:val="20"/>
                <w:lang w:eastAsia="en-AU"/>
              </w:rPr>
              <w:t>S</w:t>
            </w:r>
            <w:r w:rsidRPr="00454FD9">
              <w:rPr>
                <w:rFonts w:ascii="MS Sans Serif" w:hAnsi="MS Sans Serif"/>
                <w:sz w:val="20"/>
                <w:szCs w:val="20"/>
                <w:lang w:eastAsia="en-AU"/>
              </w:rPr>
              <w:t xml:space="preserve">witchboard </w:t>
            </w:r>
            <w:r w:rsidR="00D169F6">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4221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Travel </w:t>
            </w:r>
            <w:r w:rsidR="00D169F6">
              <w:rPr>
                <w:rFonts w:ascii="MS Sans Serif" w:hAnsi="MS Sans Serif"/>
                <w:sz w:val="20"/>
                <w:szCs w:val="20"/>
                <w:lang w:eastAsia="en-AU"/>
              </w:rPr>
              <w:t>C</w:t>
            </w:r>
            <w:r w:rsidRPr="00454FD9">
              <w:rPr>
                <w:rFonts w:ascii="MS Sans Serif" w:hAnsi="MS Sans Serif"/>
                <w:sz w:val="20"/>
                <w:szCs w:val="20"/>
                <w:lang w:eastAsia="en-AU"/>
              </w:rPr>
              <w:t xml:space="preserve">onsultants and </w:t>
            </w:r>
            <w:r w:rsidR="00D169F6">
              <w:rPr>
                <w:rFonts w:ascii="MS Sans Serif" w:hAnsi="MS Sans Serif"/>
                <w:sz w:val="20"/>
                <w:szCs w:val="20"/>
                <w:lang w:eastAsia="en-AU"/>
              </w:rPr>
              <w:t>C</w:t>
            </w:r>
            <w:r w:rsidRPr="00454FD9">
              <w:rPr>
                <w:rFonts w:ascii="MS Sans Serif" w:hAnsi="MS Sans Serif"/>
                <w:sz w:val="20"/>
                <w:szCs w:val="20"/>
                <w:lang w:eastAsia="en-AU"/>
              </w:rPr>
              <w:t>lerks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Airport check-in attendants</w:t>
            </w:r>
          </w:p>
        </w:tc>
      </w:tr>
      <w:tr w:rsidR="002753DA" w:rsidRPr="00822E8F" w:rsidTr="002753DA">
        <w:trPr>
          <w:trHeight w:val="255"/>
        </w:trPr>
        <w:tc>
          <w:tcPr>
            <w:tcW w:w="2235" w:type="dxa"/>
          </w:tcPr>
          <w:p w:rsidR="002753DA" w:rsidRPr="00454FD9" w:rsidRDefault="00AE0E9F" w:rsidP="002753DA">
            <w:pPr>
              <w:spacing w:after="120" w:afterAutospacing="0"/>
              <w:ind w:left="113" w:right="113"/>
              <w:rPr>
                <w:rFonts w:ascii="MS Sans Serif" w:hAnsi="MS Sans Serif"/>
                <w:b/>
                <w:sz w:val="20"/>
                <w:szCs w:val="20"/>
                <w:lang w:eastAsia="en-AU"/>
              </w:rPr>
            </w:pPr>
            <w:r>
              <w:rPr>
                <w:rFonts w:ascii="MS Sans Serif" w:hAnsi="MS Sans Serif"/>
                <w:b/>
                <w:sz w:val="20"/>
                <w:szCs w:val="20"/>
                <w:lang w:eastAsia="en-AU"/>
              </w:rPr>
              <w:t>Travel Attendants and Travel Stewards</w:t>
            </w:r>
          </w:p>
        </w:tc>
        <w:tc>
          <w:tcPr>
            <w:tcW w:w="708" w:type="dxa"/>
            <w:noWrap/>
          </w:tcPr>
          <w:p w:rsidR="002753DA" w:rsidRPr="00454FD9" w:rsidRDefault="00AE0E9F" w:rsidP="002753DA">
            <w:pPr>
              <w:spacing w:after="120" w:afterAutospacing="0"/>
              <w:ind w:left="113" w:right="113"/>
              <w:rPr>
                <w:rFonts w:ascii="MS Sans Serif" w:hAnsi="MS Sans Serif"/>
                <w:b/>
                <w:sz w:val="20"/>
                <w:szCs w:val="20"/>
                <w:lang w:eastAsia="en-AU"/>
              </w:rPr>
            </w:pPr>
            <w:r>
              <w:rPr>
                <w:rFonts w:ascii="MS Sans Serif" w:hAnsi="MS Sans Serif"/>
                <w:b/>
                <w:sz w:val="20"/>
                <w:szCs w:val="20"/>
                <w:lang w:eastAsia="en-AU"/>
              </w:rPr>
              <w:t>5111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Travel </w:t>
            </w:r>
            <w:r w:rsidR="00D169F6">
              <w:rPr>
                <w:rFonts w:ascii="MS Sans Serif" w:hAnsi="MS Sans Serif"/>
                <w:sz w:val="20"/>
                <w:szCs w:val="20"/>
                <w:lang w:eastAsia="en-AU"/>
              </w:rPr>
              <w:t>A</w:t>
            </w:r>
            <w:r w:rsidRPr="00454FD9">
              <w:rPr>
                <w:rFonts w:ascii="MS Sans Serif" w:hAnsi="MS Sans Serif"/>
                <w:sz w:val="20"/>
                <w:szCs w:val="20"/>
                <w:lang w:eastAsia="en-AU"/>
              </w:rPr>
              <w:t xml:space="preserve">ttendants and </w:t>
            </w:r>
            <w:r w:rsidR="00D169F6">
              <w:rPr>
                <w:rFonts w:ascii="MS Sans Serif" w:hAnsi="MS Sans Serif"/>
                <w:sz w:val="20"/>
                <w:szCs w:val="20"/>
                <w:lang w:eastAsia="en-AU"/>
              </w:rPr>
              <w:t>T</w:t>
            </w:r>
            <w:r w:rsidRPr="00454FD9">
              <w:rPr>
                <w:rFonts w:ascii="MS Sans Serif" w:hAnsi="MS Sans Serif"/>
                <w:sz w:val="20"/>
                <w:szCs w:val="20"/>
                <w:lang w:eastAsia="en-AU"/>
              </w:rPr>
              <w:t xml:space="preserve">ravel </w:t>
            </w:r>
            <w:r w:rsidR="00D169F6">
              <w:rPr>
                <w:rFonts w:ascii="MS Sans Serif" w:hAnsi="MS Sans Serif"/>
                <w:sz w:val="20"/>
                <w:szCs w:val="20"/>
                <w:lang w:eastAsia="en-AU"/>
              </w:rPr>
              <w:t>S</w:t>
            </w:r>
            <w:r w:rsidRPr="00454FD9">
              <w:rPr>
                <w:rFonts w:ascii="MS Sans Serif" w:hAnsi="MS Sans Serif"/>
                <w:sz w:val="20"/>
                <w:szCs w:val="20"/>
                <w:lang w:eastAsia="en-AU"/>
              </w:rPr>
              <w:t>tewards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Transport </w:t>
            </w:r>
            <w:r w:rsidR="00105A20">
              <w:rPr>
                <w:rFonts w:ascii="MS Sans Serif" w:hAnsi="MS Sans Serif"/>
                <w:b/>
                <w:sz w:val="20"/>
                <w:szCs w:val="20"/>
                <w:lang w:eastAsia="en-AU"/>
              </w:rPr>
              <w:t>C</w:t>
            </w:r>
            <w:r w:rsidRPr="00454FD9">
              <w:rPr>
                <w:rFonts w:ascii="MS Sans Serif" w:hAnsi="MS Sans Serif"/>
                <w:b/>
                <w:sz w:val="20"/>
                <w:szCs w:val="20"/>
                <w:lang w:eastAsia="en-AU"/>
              </w:rPr>
              <w:t>onductors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Transport </w:t>
            </w:r>
            <w:r w:rsidR="00D169F6">
              <w:rPr>
                <w:rFonts w:ascii="MS Sans Serif" w:hAnsi="MS Sans Serif"/>
                <w:sz w:val="20"/>
                <w:szCs w:val="20"/>
                <w:lang w:eastAsia="en-AU"/>
              </w:rPr>
              <w:t>C</w:t>
            </w:r>
            <w:r w:rsidRPr="00454FD9">
              <w:rPr>
                <w:rFonts w:ascii="MS Sans Serif" w:hAnsi="MS Sans Serif"/>
                <w:sz w:val="20"/>
                <w:szCs w:val="20"/>
                <w:lang w:eastAsia="en-AU"/>
              </w:rPr>
              <w:t>onductors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Travel </w:t>
            </w:r>
            <w:r w:rsidR="00AE0E9F">
              <w:rPr>
                <w:rFonts w:ascii="MS Sans Serif" w:hAnsi="MS Sans Serif"/>
                <w:b/>
                <w:sz w:val="20"/>
                <w:szCs w:val="20"/>
                <w:lang w:eastAsia="en-AU"/>
              </w:rPr>
              <w:t>G</w:t>
            </w:r>
            <w:r w:rsidRPr="00454FD9">
              <w:rPr>
                <w:rFonts w:ascii="MS Sans Serif" w:hAnsi="MS Sans Serif"/>
                <w:b/>
                <w:sz w:val="20"/>
                <w:szCs w:val="20"/>
                <w:lang w:eastAsia="en-AU"/>
              </w:rPr>
              <w:t>uides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Travel </w:t>
            </w:r>
            <w:r w:rsidR="00D169F6">
              <w:rPr>
                <w:rFonts w:ascii="MS Sans Serif" w:hAnsi="MS Sans Serif"/>
                <w:sz w:val="20"/>
                <w:szCs w:val="20"/>
                <w:lang w:eastAsia="en-AU"/>
              </w:rPr>
              <w:t>G</w:t>
            </w:r>
            <w:r w:rsidRPr="00454FD9">
              <w:rPr>
                <w:rFonts w:ascii="MS Sans Serif" w:hAnsi="MS Sans Serif"/>
                <w:sz w:val="20"/>
                <w:szCs w:val="20"/>
                <w:lang w:eastAsia="en-AU"/>
              </w:rPr>
              <w:t>uides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Housekeepers and </w:t>
            </w:r>
            <w:r w:rsidR="00AE0E9F">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AE0E9F">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Cleaning and </w:t>
            </w:r>
            <w:r w:rsidR="00D169F6">
              <w:rPr>
                <w:rFonts w:ascii="MS Sans Serif" w:hAnsi="MS Sans Serif"/>
                <w:sz w:val="20"/>
                <w:szCs w:val="20"/>
                <w:lang w:eastAsia="en-AU"/>
              </w:rPr>
              <w:t>H</w:t>
            </w:r>
            <w:r w:rsidRPr="00454FD9">
              <w:rPr>
                <w:rFonts w:ascii="MS Sans Serif" w:hAnsi="MS Sans Serif"/>
                <w:sz w:val="20"/>
                <w:szCs w:val="20"/>
                <w:lang w:eastAsia="en-AU"/>
              </w:rPr>
              <w:t xml:space="preserve">ousekeeping </w:t>
            </w:r>
            <w:r w:rsidR="00D169F6">
              <w:rPr>
                <w:rFonts w:ascii="MS Sans Serif" w:hAnsi="MS Sans Serif"/>
                <w:sz w:val="20"/>
                <w:szCs w:val="20"/>
                <w:lang w:eastAsia="en-AU"/>
              </w:rPr>
              <w:t>S</w:t>
            </w:r>
            <w:r w:rsidRPr="00454FD9">
              <w:rPr>
                <w:rFonts w:ascii="MS Sans Serif" w:hAnsi="MS Sans Serif"/>
                <w:sz w:val="20"/>
                <w:szCs w:val="20"/>
                <w:lang w:eastAsia="en-AU"/>
              </w:rPr>
              <w:t xml:space="preserve">upervisors in </w:t>
            </w:r>
            <w:r w:rsidR="00D169F6">
              <w:rPr>
                <w:rFonts w:ascii="MS Sans Serif" w:hAnsi="MS Sans Serif"/>
                <w:sz w:val="20"/>
                <w:szCs w:val="20"/>
                <w:lang w:eastAsia="en-AU"/>
              </w:rPr>
              <w:t>O</w:t>
            </w:r>
            <w:r w:rsidRPr="00454FD9">
              <w:rPr>
                <w:rFonts w:ascii="MS Sans Serif" w:hAnsi="MS Sans Serif"/>
                <w:sz w:val="20"/>
                <w:szCs w:val="20"/>
                <w:lang w:eastAsia="en-AU"/>
              </w:rPr>
              <w:t xml:space="preserve">ffices, </w:t>
            </w:r>
            <w:r w:rsidR="00D169F6">
              <w:rPr>
                <w:rFonts w:ascii="MS Sans Serif" w:hAnsi="MS Sans Serif"/>
                <w:sz w:val="20"/>
                <w:szCs w:val="20"/>
                <w:lang w:eastAsia="en-AU"/>
              </w:rPr>
              <w:t>H</w:t>
            </w:r>
            <w:r w:rsidRPr="00454FD9">
              <w:rPr>
                <w:rFonts w:ascii="MS Sans Serif" w:hAnsi="MS Sans Serif"/>
                <w:sz w:val="20"/>
                <w:szCs w:val="20"/>
                <w:lang w:eastAsia="en-AU"/>
              </w:rPr>
              <w:t xml:space="preserve">otels and </w:t>
            </w:r>
            <w:r w:rsidR="00D169F6">
              <w:rPr>
                <w:rFonts w:ascii="MS Sans Serif" w:hAnsi="MS Sans Serif"/>
                <w:sz w:val="20"/>
                <w:szCs w:val="20"/>
                <w:lang w:eastAsia="en-AU"/>
              </w:rPr>
              <w:t>O</w:t>
            </w:r>
            <w:r w:rsidRPr="00454FD9">
              <w:rPr>
                <w:rFonts w:ascii="MS Sans Serif" w:hAnsi="MS Sans Serif"/>
                <w:sz w:val="20"/>
                <w:szCs w:val="20"/>
                <w:lang w:eastAsia="en-AU"/>
              </w:rPr>
              <w:t xml:space="preserve">ther </w:t>
            </w:r>
            <w:r w:rsidR="00D169F6">
              <w:rPr>
                <w:rFonts w:ascii="MS Sans Serif" w:hAnsi="MS Sans Serif"/>
                <w:sz w:val="20"/>
                <w:szCs w:val="20"/>
                <w:lang w:eastAsia="en-AU"/>
              </w:rPr>
              <w:t>E</w:t>
            </w:r>
            <w:r w:rsidRPr="00454FD9">
              <w:rPr>
                <w:rFonts w:ascii="MS Sans Serif" w:hAnsi="MS Sans Serif"/>
                <w:sz w:val="20"/>
                <w:szCs w:val="20"/>
                <w:lang w:eastAsia="en-AU"/>
              </w:rPr>
              <w:t>stablishments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Domestic </w:t>
            </w:r>
            <w:r w:rsidR="00D169F6">
              <w:rPr>
                <w:rFonts w:ascii="MS Sans Serif" w:hAnsi="MS Sans Serif"/>
                <w:sz w:val="20"/>
                <w:szCs w:val="20"/>
                <w:lang w:eastAsia="en-AU"/>
              </w:rPr>
              <w:t>H</w:t>
            </w:r>
            <w:r w:rsidRPr="00454FD9">
              <w:rPr>
                <w:rFonts w:ascii="MS Sans Serif" w:hAnsi="MS Sans Serif"/>
                <w:sz w:val="20"/>
                <w:szCs w:val="20"/>
                <w:lang w:eastAsia="en-AU"/>
              </w:rPr>
              <w:t>ousekeepers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Cooks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3434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Chefs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Cooks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Fast </w:t>
            </w:r>
            <w:r w:rsidR="00D169F6">
              <w:rPr>
                <w:rFonts w:ascii="MS Sans Serif" w:hAnsi="MS Sans Serif"/>
                <w:sz w:val="20"/>
                <w:szCs w:val="20"/>
                <w:lang w:eastAsia="en-AU"/>
              </w:rPr>
              <w:t>F</w:t>
            </w:r>
            <w:r w:rsidRPr="00454FD9">
              <w:rPr>
                <w:rFonts w:ascii="MS Sans Serif" w:hAnsi="MS Sans Serif"/>
                <w:sz w:val="20"/>
                <w:szCs w:val="20"/>
                <w:lang w:eastAsia="en-AU"/>
              </w:rPr>
              <w:t xml:space="preserve">ood </w:t>
            </w:r>
            <w:r w:rsidR="00D169F6">
              <w:rPr>
                <w:rFonts w:ascii="MS Sans Serif" w:hAnsi="MS Sans Serif"/>
                <w:sz w:val="20"/>
                <w:szCs w:val="20"/>
                <w:lang w:eastAsia="en-AU"/>
              </w:rPr>
              <w:t>P</w:t>
            </w:r>
            <w:r w:rsidRPr="00454FD9">
              <w:rPr>
                <w:rFonts w:ascii="MS Sans Serif" w:hAnsi="MS Sans Serif"/>
                <w:sz w:val="20"/>
                <w:szCs w:val="20"/>
                <w:lang w:eastAsia="en-AU"/>
              </w:rPr>
              <w:t>reparers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Waiters, </w:t>
            </w:r>
            <w:r w:rsidR="00AE0E9F">
              <w:rPr>
                <w:rFonts w:ascii="MS Sans Serif" w:hAnsi="MS Sans Serif"/>
                <w:b/>
                <w:sz w:val="20"/>
                <w:szCs w:val="20"/>
                <w:lang w:eastAsia="en-AU"/>
              </w:rPr>
              <w:t>W</w:t>
            </w:r>
            <w:r w:rsidRPr="00454FD9">
              <w:rPr>
                <w:rFonts w:ascii="MS Sans Serif" w:hAnsi="MS Sans Serif"/>
                <w:b/>
                <w:sz w:val="20"/>
                <w:szCs w:val="20"/>
                <w:lang w:eastAsia="en-AU"/>
              </w:rPr>
              <w:t xml:space="preserve">aitresses and </w:t>
            </w:r>
            <w:r w:rsidR="00AE0E9F">
              <w:rPr>
                <w:rFonts w:ascii="MS Sans Serif" w:hAnsi="MS Sans Serif"/>
                <w:b/>
                <w:sz w:val="20"/>
                <w:szCs w:val="20"/>
                <w:lang w:eastAsia="en-AU"/>
              </w:rPr>
              <w:t>B</w:t>
            </w:r>
            <w:r w:rsidRPr="00454FD9">
              <w:rPr>
                <w:rFonts w:ascii="MS Sans Serif" w:hAnsi="MS Sans Serif"/>
                <w:b/>
                <w:sz w:val="20"/>
                <w:szCs w:val="20"/>
                <w:lang w:eastAsia="en-AU"/>
              </w:rPr>
              <w:t>artenders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Waiters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Bartenders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Child-care </w:t>
            </w:r>
            <w:r w:rsidR="00AE0E9F">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Child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Teachers</w:t>
            </w:r>
            <w:r w:rsidR="00D169F6">
              <w:rPr>
                <w:rFonts w:ascii="MS Sans Serif" w:hAnsi="MS Sans Serif"/>
                <w:sz w:val="20"/>
                <w:szCs w:val="20"/>
                <w:lang w:eastAsia="en-AU"/>
              </w:rPr>
              <w:t>’</w:t>
            </w:r>
            <w:r w:rsidRPr="00454FD9">
              <w:rPr>
                <w:rFonts w:ascii="MS Sans Serif" w:hAnsi="MS Sans Serif"/>
                <w:sz w:val="20"/>
                <w:szCs w:val="20"/>
                <w:lang w:eastAsia="en-AU"/>
              </w:rPr>
              <w:t xml:space="preserve"> </w:t>
            </w:r>
            <w:r w:rsidR="00D169F6">
              <w:rPr>
                <w:rFonts w:ascii="MS Sans Serif" w:hAnsi="MS Sans Serif"/>
                <w:sz w:val="20"/>
                <w:szCs w:val="20"/>
                <w:lang w:eastAsia="en-AU"/>
              </w:rPr>
              <w:t>A</w:t>
            </w:r>
            <w:r w:rsidRPr="00454FD9">
              <w:rPr>
                <w:rFonts w:ascii="MS Sans Serif" w:hAnsi="MS Sans Serif"/>
                <w:sz w:val="20"/>
                <w:szCs w:val="20"/>
                <w:lang w:eastAsia="en-AU"/>
              </w:rPr>
              <w:t>ides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Institution-based </w:t>
            </w:r>
            <w:r w:rsidR="002058F8">
              <w:rPr>
                <w:rFonts w:ascii="MS Sans Serif" w:hAnsi="MS Sans Serif"/>
                <w:b/>
                <w:sz w:val="20"/>
                <w:szCs w:val="20"/>
                <w:lang w:eastAsia="en-AU"/>
              </w:rPr>
              <w:t>P</w:t>
            </w:r>
            <w:r w:rsidRPr="00454FD9">
              <w:rPr>
                <w:rFonts w:ascii="MS Sans Serif" w:hAnsi="MS Sans Serif"/>
                <w:b/>
                <w:sz w:val="20"/>
                <w:szCs w:val="20"/>
                <w:lang w:eastAsia="en-AU"/>
              </w:rPr>
              <w:t xml:space="preserve">ersonal </w:t>
            </w:r>
            <w:r w:rsidR="002058F8">
              <w:rPr>
                <w:rFonts w:ascii="MS Sans Serif" w:hAnsi="MS Sans Serif"/>
                <w:b/>
                <w:sz w:val="20"/>
                <w:szCs w:val="20"/>
                <w:lang w:eastAsia="en-AU"/>
              </w:rPr>
              <w:t>C</w:t>
            </w:r>
            <w:r w:rsidRPr="00454FD9">
              <w:rPr>
                <w:rFonts w:ascii="MS Sans Serif" w:hAnsi="MS Sans Serif"/>
                <w:b/>
                <w:sz w:val="20"/>
                <w:szCs w:val="20"/>
                <w:lang w:eastAsia="en-AU"/>
              </w:rPr>
              <w:t xml:space="preserve">are </w:t>
            </w:r>
            <w:r w:rsidR="002058F8">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3258</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Ambulance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Health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A</w:t>
            </w:r>
            <w:r w:rsidRPr="00454FD9">
              <w:rPr>
                <w:rFonts w:ascii="MS Sans Serif" w:hAnsi="MS Sans Serif"/>
                <w:sz w:val="20"/>
                <w:szCs w:val="20"/>
                <w:lang w:eastAsia="en-AU"/>
              </w:rPr>
              <w:t>ssistants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5329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Personal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D169F6">
              <w:rPr>
                <w:rFonts w:ascii="MS Sans Serif" w:hAnsi="MS Sans Serif"/>
                <w:sz w:val="20"/>
                <w:szCs w:val="20"/>
                <w:lang w:eastAsia="en-AU"/>
              </w:rPr>
              <w:t>H</w:t>
            </w:r>
            <w:r w:rsidRPr="00454FD9">
              <w:rPr>
                <w:rFonts w:ascii="MS Sans Serif" w:hAnsi="MS Sans Serif"/>
                <w:sz w:val="20"/>
                <w:szCs w:val="20"/>
                <w:lang w:eastAsia="en-AU"/>
              </w:rPr>
              <w:t xml:space="preserve">ealth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Hospital orderlies, medical imaging assistants, dental aids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Home-based </w:t>
            </w:r>
            <w:r w:rsidR="002058F8">
              <w:rPr>
                <w:rFonts w:ascii="MS Sans Serif" w:hAnsi="MS Sans Serif"/>
                <w:b/>
                <w:sz w:val="20"/>
                <w:szCs w:val="20"/>
                <w:lang w:eastAsia="en-AU"/>
              </w:rPr>
              <w:t>P</w:t>
            </w:r>
            <w:r w:rsidRPr="00454FD9">
              <w:rPr>
                <w:rFonts w:ascii="MS Sans Serif" w:hAnsi="MS Sans Serif"/>
                <w:b/>
                <w:sz w:val="20"/>
                <w:szCs w:val="20"/>
                <w:lang w:eastAsia="en-AU"/>
              </w:rPr>
              <w:t xml:space="preserve">ersonal </w:t>
            </w:r>
            <w:r w:rsidR="002058F8">
              <w:rPr>
                <w:rFonts w:ascii="MS Sans Serif" w:hAnsi="MS Sans Serif"/>
                <w:b/>
                <w:sz w:val="20"/>
                <w:szCs w:val="20"/>
                <w:lang w:eastAsia="en-AU"/>
              </w:rPr>
              <w:t>C</w:t>
            </w:r>
            <w:r w:rsidRPr="00454FD9">
              <w:rPr>
                <w:rFonts w:ascii="MS Sans Serif" w:hAnsi="MS Sans Serif"/>
                <w:b/>
                <w:sz w:val="20"/>
                <w:szCs w:val="20"/>
                <w:lang w:eastAsia="en-AU"/>
              </w:rPr>
              <w:t xml:space="preserve">are </w:t>
            </w:r>
            <w:r w:rsidR="002058F8">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Home-based </w:t>
            </w:r>
            <w:r w:rsidR="00D169F6">
              <w:rPr>
                <w:rFonts w:ascii="MS Sans Serif" w:hAnsi="MS Sans Serif"/>
                <w:sz w:val="20"/>
                <w:szCs w:val="20"/>
                <w:lang w:eastAsia="en-AU"/>
              </w:rPr>
              <w:t>P</w:t>
            </w:r>
            <w:r w:rsidRPr="00454FD9">
              <w:rPr>
                <w:rFonts w:ascii="MS Sans Serif" w:hAnsi="MS Sans Serif"/>
                <w:sz w:val="20"/>
                <w:szCs w:val="20"/>
                <w:lang w:eastAsia="en-AU"/>
              </w:rPr>
              <w:t xml:space="preserve">ersonal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Personal </w:t>
            </w:r>
            <w:r w:rsidR="002058F8">
              <w:rPr>
                <w:rFonts w:ascii="MS Sans Serif" w:hAnsi="MS Sans Serif"/>
                <w:b/>
                <w:sz w:val="20"/>
                <w:szCs w:val="20"/>
                <w:lang w:eastAsia="en-AU"/>
              </w:rPr>
              <w:t>C</w:t>
            </w:r>
            <w:r w:rsidRPr="00454FD9">
              <w:rPr>
                <w:rFonts w:ascii="MS Sans Serif" w:hAnsi="MS Sans Serif"/>
                <w:b/>
                <w:sz w:val="20"/>
                <w:szCs w:val="20"/>
                <w:lang w:eastAsia="en-AU"/>
              </w:rPr>
              <w:t xml:space="preserve">are and </w:t>
            </w:r>
            <w:r w:rsidR="002058F8">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058F8">
              <w:rPr>
                <w:rFonts w:ascii="MS Sans Serif" w:hAnsi="MS Sans Serif"/>
                <w:b/>
                <w:sz w:val="20"/>
                <w:szCs w:val="20"/>
                <w:lang w:eastAsia="en-AU"/>
              </w:rPr>
              <w:t>W</w:t>
            </w:r>
            <w:r w:rsidRPr="00454FD9">
              <w:rPr>
                <w:rFonts w:ascii="MS Sans Serif" w:hAnsi="MS Sans Serif"/>
                <w:b/>
                <w:sz w:val="20"/>
                <w:szCs w:val="20"/>
                <w:lang w:eastAsia="en-AU"/>
              </w:rPr>
              <w:t xml:space="preserve">orkers </w:t>
            </w:r>
            <w:r w:rsidR="002058F8">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058F8">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058F8">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5139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Pet </w:t>
            </w:r>
            <w:r w:rsidR="00D169F6">
              <w:rPr>
                <w:rFonts w:ascii="MS Sans Serif" w:hAnsi="MS Sans Serif"/>
                <w:sz w:val="20"/>
                <w:szCs w:val="20"/>
                <w:lang w:eastAsia="en-AU"/>
              </w:rPr>
              <w:t>G</w:t>
            </w:r>
            <w:r w:rsidRPr="00454FD9">
              <w:rPr>
                <w:rFonts w:ascii="MS Sans Serif" w:hAnsi="MS Sans Serif"/>
                <w:sz w:val="20"/>
                <w:szCs w:val="20"/>
                <w:lang w:eastAsia="en-AU"/>
              </w:rPr>
              <w:t xml:space="preserve">roomers and </w:t>
            </w:r>
            <w:r w:rsidR="00D169F6">
              <w:rPr>
                <w:rFonts w:ascii="MS Sans Serif" w:hAnsi="MS Sans Serif"/>
                <w:sz w:val="20"/>
                <w:szCs w:val="20"/>
                <w:lang w:eastAsia="en-AU"/>
              </w:rPr>
              <w:t>A</w:t>
            </w:r>
            <w:r w:rsidRPr="00454FD9">
              <w:rPr>
                <w:rFonts w:ascii="MS Sans Serif" w:hAnsi="MS Sans Serif"/>
                <w:sz w:val="20"/>
                <w:szCs w:val="20"/>
                <w:lang w:eastAsia="en-AU"/>
              </w:rPr>
              <w:t xml:space="preserve">nimal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Veterinary aids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5329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Personal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D169F6">
              <w:rPr>
                <w:rFonts w:ascii="MS Sans Serif" w:hAnsi="MS Sans Serif"/>
                <w:sz w:val="20"/>
                <w:szCs w:val="20"/>
                <w:lang w:eastAsia="en-AU"/>
              </w:rPr>
              <w:t>H</w:t>
            </w:r>
            <w:r w:rsidRPr="00454FD9">
              <w:rPr>
                <w:rFonts w:ascii="MS Sans Serif" w:hAnsi="MS Sans Serif"/>
                <w:sz w:val="20"/>
                <w:szCs w:val="20"/>
                <w:lang w:eastAsia="en-AU"/>
              </w:rPr>
              <w:t xml:space="preserve">ealth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Hairdressers, </w:t>
            </w:r>
            <w:r w:rsidR="002058F8">
              <w:rPr>
                <w:rFonts w:ascii="MS Sans Serif" w:hAnsi="MS Sans Serif"/>
                <w:b/>
                <w:sz w:val="20"/>
                <w:szCs w:val="20"/>
                <w:lang w:eastAsia="en-AU"/>
              </w:rPr>
              <w:t>B</w:t>
            </w:r>
            <w:r w:rsidRPr="00454FD9">
              <w:rPr>
                <w:rFonts w:ascii="MS Sans Serif" w:hAnsi="MS Sans Serif"/>
                <w:b/>
                <w:sz w:val="20"/>
                <w:szCs w:val="20"/>
                <w:lang w:eastAsia="en-AU"/>
              </w:rPr>
              <w:t xml:space="preserve">arbers, </w:t>
            </w:r>
            <w:r w:rsidR="002058F8">
              <w:rPr>
                <w:rFonts w:ascii="MS Sans Serif" w:hAnsi="MS Sans Serif"/>
                <w:b/>
                <w:sz w:val="20"/>
                <w:szCs w:val="20"/>
                <w:lang w:eastAsia="en-AU"/>
              </w:rPr>
              <w:t>B</w:t>
            </w:r>
            <w:r w:rsidRPr="00454FD9">
              <w:rPr>
                <w:rFonts w:ascii="MS Sans Serif" w:hAnsi="MS Sans Serif"/>
                <w:b/>
                <w:sz w:val="20"/>
                <w:szCs w:val="20"/>
                <w:lang w:eastAsia="en-AU"/>
              </w:rPr>
              <w:t xml:space="preserve">eauticians and </w:t>
            </w:r>
            <w:r w:rsidR="002058F8">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058F8">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Hairdressers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Beauticians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Companions and </w:t>
            </w:r>
            <w:r w:rsidR="002058F8">
              <w:rPr>
                <w:rFonts w:ascii="MS Sans Serif" w:hAnsi="MS Sans Serif"/>
                <w:b/>
                <w:sz w:val="20"/>
                <w:szCs w:val="20"/>
                <w:lang w:eastAsia="en-AU"/>
              </w:rPr>
              <w:t>V</w:t>
            </w:r>
            <w:r w:rsidRPr="00454FD9">
              <w:rPr>
                <w:rFonts w:ascii="MS Sans Serif" w:hAnsi="MS Sans Serif"/>
                <w:b/>
                <w:sz w:val="20"/>
                <w:szCs w:val="20"/>
                <w:lang w:eastAsia="en-AU"/>
              </w:rPr>
              <w:t>alets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Companions and </w:t>
            </w:r>
            <w:r w:rsidR="00D169F6">
              <w:rPr>
                <w:rFonts w:ascii="MS Sans Serif" w:hAnsi="MS Sans Serif"/>
                <w:sz w:val="20"/>
                <w:szCs w:val="20"/>
                <w:lang w:eastAsia="en-AU"/>
              </w:rPr>
              <w:t>V</w:t>
            </w:r>
            <w:r w:rsidRPr="00454FD9">
              <w:rPr>
                <w:rFonts w:ascii="MS Sans Serif" w:hAnsi="MS Sans Serif"/>
                <w:sz w:val="20"/>
                <w:szCs w:val="20"/>
                <w:lang w:eastAsia="en-AU"/>
              </w:rPr>
              <w:t>alets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Undertakers and </w:t>
            </w:r>
            <w:r w:rsidR="002058F8">
              <w:rPr>
                <w:rFonts w:ascii="MS Sans Serif" w:hAnsi="MS Sans Serif"/>
                <w:b/>
                <w:sz w:val="20"/>
                <w:szCs w:val="20"/>
                <w:lang w:eastAsia="en-AU"/>
              </w:rPr>
              <w:t>E</w:t>
            </w:r>
            <w:r w:rsidRPr="00454FD9">
              <w:rPr>
                <w:rFonts w:ascii="MS Sans Serif" w:hAnsi="MS Sans Serif"/>
                <w:b/>
                <w:sz w:val="20"/>
                <w:szCs w:val="20"/>
                <w:lang w:eastAsia="en-AU"/>
              </w:rPr>
              <w:t>mbalmers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Undertakers and </w:t>
            </w:r>
            <w:r w:rsidR="00D169F6">
              <w:rPr>
                <w:rFonts w:ascii="MS Sans Serif" w:hAnsi="MS Sans Serif"/>
                <w:sz w:val="20"/>
                <w:szCs w:val="20"/>
                <w:lang w:eastAsia="en-AU"/>
              </w:rPr>
              <w:t>E</w:t>
            </w:r>
            <w:r w:rsidRPr="00454FD9">
              <w:rPr>
                <w:rFonts w:ascii="MS Sans Serif" w:hAnsi="MS Sans Serif"/>
                <w:sz w:val="20"/>
                <w:szCs w:val="20"/>
                <w:lang w:eastAsia="en-AU"/>
              </w:rPr>
              <w:t>mbalmers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Other </w:t>
            </w:r>
            <w:r w:rsidR="002058F8">
              <w:rPr>
                <w:rFonts w:ascii="MS Sans Serif" w:hAnsi="MS Sans Serif"/>
                <w:b/>
                <w:sz w:val="20"/>
                <w:szCs w:val="20"/>
                <w:lang w:eastAsia="en-AU"/>
              </w:rPr>
              <w:t>P</w:t>
            </w:r>
            <w:r w:rsidRPr="00454FD9">
              <w:rPr>
                <w:rFonts w:ascii="MS Sans Serif" w:hAnsi="MS Sans Serif"/>
                <w:b/>
                <w:sz w:val="20"/>
                <w:szCs w:val="20"/>
                <w:lang w:eastAsia="en-AU"/>
              </w:rPr>
              <w:t xml:space="preserve">ersonal </w:t>
            </w:r>
            <w:r w:rsidR="002058F8">
              <w:rPr>
                <w:rFonts w:ascii="MS Sans Serif" w:hAnsi="MS Sans Serif"/>
                <w:b/>
                <w:sz w:val="20"/>
                <w:szCs w:val="20"/>
                <w:lang w:eastAsia="en-AU"/>
              </w:rPr>
              <w:t>S</w:t>
            </w:r>
            <w:r w:rsidRPr="00454FD9">
              <w:rPr>
                <w:rFonts w:ascii="MS Sans Serif" w:hAnsi="MS Sans Serif"/>
                <w:b/>
                <w:sz w:val="20"/>
                <w:szCs w:val="20"/>
                <w:lang w:eastAsia="en-AU"/>
              </w:rPr>
              <w:t xml:space="preserve">ervices </w:t>
            </w:r>
            <w:r w:rsidR="002058F8">
              <w:rPr>
                <w:rFonts w:ascii="MS Sans Serif" w:hAnsi="MS Sans Serif"/>
                <w:b/>
                <w:sz w:val="20"/>
                <w:szCs w:val="20"/>
                <w:lang w:eastAsia="en-AU"/>
              </w:rPr>
              <w:t>W</w:t>
            </w:r>
            <w:r w:rsidRPr="00454FD9">
              <w:rPr>
                <w:rFonts w:ascii="MS Sans Serif" w:hAnsi="MS Sans Serif"/>
                <w:b/>
                <w:sz w:val="20"/>
                <w:szCs w:val="20"/>
                <w:lang w:eastAsia="en-AU"/>
              </w:rPr>
              <w:t xml:space="preserve">orkers </w:t>
            </w:r>
            <w:r w:rsidR="002058F8">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058F8">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058F8">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5149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Personal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Astrologers and </w:t>
            </w:r>
            <w:r w:rsidR="002058F8">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058F8">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Astrologers, </w:t>
            </w:r>
            <w:r w:rsidR="00D169F6">
              <w:rPr>
                <w:rFonts w:ascii="MS Sans Serif" w:hAnsi="MS Sans Serif"/>
                <w:sz w:val="20"/>
                <w:szCs w:val="20"/>
                <w:lang w:eastAsia="en-AU"/>
              </w:rPr>
              <w:t>F</w:t>
            </w:r>
            <w:r w:rsidRPr="00454FD9">
              <w:rPr>
                <w:rFonts w:ascii="MS Sans Serif" w:hAnsi="MS Sans Serif"/>
                <w:sz w:val="20"/>
                <w:szCs w:val="20"/>
                <w:lang w:eastAsia="en-AU"/>
              </w:rPr>
              <w:t xml:space="preserve">ortune-tellers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Fortune-tellers, </w:t>
            </w:r>
            <w:r w:rsidR="002058F8">
              <w:rPr>
                <w:rFonts w:ascii="MS Sans Serif" w:hAnsi="MS Sans Serif"/>
                <w:b/>
                <w:sz w:val="20"/>
                <w:szCs w:val="20"/>
                <w:lang w:eastAsia="en-AU"/>
              </w:rPr>
              <w:t>P</w:t>
            </w:r>
            <w:r w:rsidRPr="00454FD9">
              <w:rPr>
                <w:rFonts w:ascii="MS Sans Serif" w:hAnsi="MS Sans Serif"/>
                <w:b/>
                <w:sz w:val="20"/>
                <w:szCs w:val="20"/>
                <w:lang w:eastAsia="en-AU"/>
              </w:rPr>
              <w:t xml:space="preserve">almists and </w:t>
            </w:r>
            <w:r w:rsidR="002058F8">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058F8">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Astrologers, </w:t>
            </w:r>
            <w:r w:rsidR="00D169F6">
              <w:rPr>
                <w:rFonts w:ascii="MS Sans Serif" w:hAnsi="MS Sans Serif"/>
                <w:sz w:val="20"/>
                <w:szCs w:val="20"/>
                <w:lang w:eastAsia="en-AU"/>
              </w:rPr>
              <w:t>F</w:t>
            </w:r>
            <w:r w:rsidRPr="00454FD9">
              <w:rPr>
                <w:rFonts w:ascii="MS Sans Serif" w:hAnsi="MS Sans Serif"/>
                <w:sz w:val="20"/>
                <w:szCs w:val="20"/>
                <w:lang w:eastAsia="en-AU"/>
              </w:rPr>
              <w:t xml:space="preserve">ortune-tellers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Fire-fighters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5161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Firefighters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Police </w:t>
            </w:r>
            <w:r w:rsidR="002058F8">
              <w:rPr>
                <w:rFonts w:ascii="MS Sans Serif" w:hAnsi="MS Sans Serif"/>
                <w:b/>
                <w:sz w:val="20"/>
                <w:szCs w:val="20"/>
                <w:lang w:eastAsia="en-AU"/>
              </w:rPr>
              <w:t>O</w:t>
            </w:r>
            <w:r w:rsidRPr="00454FD9">
              <w:rPr>
                <w:rFonts w:ascii="MS Sans Serif" w:hAnsi="MS Sans Serif"/>
                <w:b/>
                <w:sz w:val="20"/>
                <w:szCs w:val="20"/>
                <w:lang w:eastAsia="en-AU"/>
              </w:rPr>
              <w:t>fficers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5162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Police </w:t>
            </w:r>
            <w:r w:rsidR="00D169F6">
              <w:rPr>
                <w:rFonts w:ascii="MS Sans Serif" w:hAnsi="MS Sans Serif"/>
                <w:sz w:val="20"/>
                <w:szCs w:val="20"/>
                <w:lang w:eastAsia="en-AU"/>
              </w:rPr>
              <w:t>O</w:t>
            </w:r>
            <w:r w:rsidRPr="00454FD9">
              <w:rPr>
                <w:rFonts w:ascii="MS Sans Serif" w:hAnsi="MS Sans Serif"/>
                <w:sz w:val="20"/>
                <w:szCs w:val="20"/>
                <w:lang w:eastAsia="en-AU"/>
              </w:rPr>
              <w:t>fficers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Prison </w:t>
            </w:r>
            <w:r w:rsidR="002058F8">
              <w:rPr>
                <w:rFonts w:ascii="MS Sans Serif" w:hAnsi="MS Sans Serif"/>
                <w:b/>
                <w:sz w:val="20"/>
                <w:szCs w:val="20"/>
                <w:lang w:eastAsia="en-AU"/>
              </w:rPr>
              <w:t>G</w:t>
            </w:r>
            <w:r w:rsidRPr="00454FD9">
              <w:rPr>
                <w:rFonts w:ascii="MS Sans Serif" w:hAnsi="MS Sans Serif"/>
                <w:b/>
                <w:sz w:val="20"/>
                <w:szCs w:val="20"/>
                <w:lang w:eastAsia="en-AU"/>
              </w:rPr>
              <w:t>uards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5163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5413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Prison </w:t>
            </w:r>
            <w:r w:rsidR="00D169F6">
              <w:rPr>
                <w:rFonts w:ascii="MS Sans Serif" w:hAnsi="MS Sans Serif"/>
                <w:sz w:val="20"/>
                <w:szCs w:val="20"/>
                <w:lang w:eastAsia="en-AU"/>
              </w:rPr>
              <w:t>G</w:t>
            </w:r>
            <w:r w:rsidRPr="00454FD9">
              <w:rPr>
                <w:rFonts w:ascii="MS Sans Serif" w:hAnsi="MS Sans Serif"/>
                <w:sz w:val="20"/>
                <w:szCs w:val="20"/>
                <w:lang w:eastAsia="en-AU"/>
              </w:rPr>
              <w:t>uards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Protective </w:t>
            </w:r>
            <w:r w:rsidR="002058F8">
              <w:rPr>
                <w:rFonts w:ascii="MS Sans Serif" w:hAnsi="MS Sans Serif"/>
                <w:b/>
                <w:sz w:val="20"/>
                <w:szCs w:val="20"/>
                <w:lang w:eastAsia="en-AU"/>
              </w:rPr>
              <w:t>S</w:t>
            </w:r>
            <w:r w:rsidRPr="00454FD9">
              <w:rPr>
                <w:rFonts w:ascii="MS Sans Serif" w:hAnsi="MS Sans Serif"/>
                <w:b/>
                <w:sz w:val="20"/>
                <w:szCs w:val="20"/>
                <w:lang w:eastAsia="en-AU"/>
              </w:rPr>
              <w:t xml:space="preserve">ervices </w:t>
            </w:r>
            <w:r w:rsidR="002058F8">
              <w:rPr>
                <w:rFonts w:ascii="MS Sans Serif" w:hAnsi="MS Sans Serif"/>
                <w:b/>
                <w:sz w:val="20"/>
                <w:szCs w:val="20"/>
                <w:lang w:eastAsia="en-AU"/>
              </w:rPr>
              <w:t>W</w:t>
            </w:r>
            <w:r w:rsidRPr="00454FD9">
              <w:rPr>
                <w:rFonts w:ascii="MS Sans Serif" w:hAnsi="MS Sans Serif"/>
                <w:b/>
                <w:sz w:val="20"/>
                <w:szCs w:val="20"/>
                <w:lang w:eastAsia="en-AU"/>
              </w:rPr>
              <w:t xml:space="preserve">orkers not </w:t>
            </w:r>
            <w:r w:rsidR="002058F8">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058F8">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5169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5414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Security </w:t>
            </w:r>
            <w:r w:rsidR="00D169F6">
              <w:rPr>
                <w:rFonts w:ascii="MS Sans Serif" w:hAnsi="MS Sans Serif"/>
                <w:sz w:val="20"/>
                <w:szCs w:val="20"/>
                <w:lang w:eastAsia="en-AU"/>
              </w:rPr>
              <w:t>G</w:t>
            </w:r>
            <w:r w:rsidRPr="00454FD9">
              <w:rPr>
                <w:rFonts w:ascii="MS Sans Serif" w:hAnsi="MS Sans Serif"/>
                <w:sz w:val="20"/>
                <w:szCs w:val="20"/>
                <w:lang w:eastAsia="en-AU"/>
              </w:rPr>
              <w:t>uards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5419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Protective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ervices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Fashion and </w:t>
            </w:r>
            <w:r w:rsidR="002058F8">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058F8">
              <w:rPr>
                <w:rFonts w:ascii="MS Sans Serif" w:hAnsi="MS Sans Serif"/>
                <w:b/>
                <w:sz w:val="20"/>
                <w:szCs w:val="20"/>
                <w:lang w:eastAsia="en-AU"/>
              </w:rPr>
              <w:t>M</w:t>
            </w:r>
            <w:r w:rsidRPr="00454FD9">
              <w:rPr>
                <w:rFonts w:ascii="MS Sans Serif" w:hAnsi="MS Sans Serif"/>
                <w:b/>
                <w:sz w:val="20"/>
                <w:szCs w:val="20"/>
                <w:lang w:eastAsia="en-AU"/>
              </w:rPr>
              <w:t>odels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5210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Fashion and </w:t>
            </w:r>
            <w:r w:rsidR="00D169F6">
              <w:rPr>
                <w:rFonts w:ascii="MS Sans Serif" w:hAnsi="MS Sans Serif"/>
                <w:sz w:val="20"/>
                <w:szCs w:val="20"/>
                <w:lang w:eastAsia="en-AU"/>
              </w:rPr>
              <w:t>O</w:t>
            </w:r>
            <w:r w:rsidRPr="00454FD9">
              <w:rPr>
                <w:rFonts w:ascii="MS Sans Serif" w:hAnsi="MS Sans Serif"/>
                <w:sz w:val="20"/>
                <w:szCs w:val="20"/>
                <w:lang w:eastAsia="en-AU"/>
              </w:rPr>
              <w:t xml:space="preserve">ther </w:t>
            </w:r>
            <w:r w:rsidR="00D169F6">
              <w:rPr>
                <w:rFonts w:ascii="MS Sans Serif" w:hAnsi="MS Sans Serif"/>
                <w:sz w:val="20"/>
                <w:szCs w:val="20"/>
                <w:lang w:eastAsia="en-AU"/>
              </w:rPr>
              <w:t>M</w:t>
            </w:r>
            <w:r w:rsidRPr="00454FD9">
              <w:rPr>
                <w:rFonts w:ascii="MS Sans Serif" w:hAnsi="MS Sans Serif"/>
                <w:sz w:val="20"/>
                <w:szCs w:val="20"/>
                <w:lang w:eastAsia="en-AU"/>
              </w:rPr>
              <w:t>odels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Shop </w:t>
            </w:r>
            <w:r w:rsidR="002058F8">
              <w:rPr>
                <w:rFonts w:ascii="MS Sans Serif" w:hAnsi="MS Sans Serif"/>
                <w:b/>
                <w:sz w:val="20"/>
                <w:szCs w:val="20"/>
                <w:lang w:eastAsia="en-AU"/>
              </w:rPr>
              <w:t>S</w:t>
            </w:r>
            <w:r w:rsidRPr="00454FD9">
              <w:rPr>
                <w:rFonts w:ascii="MS Sans Serif" w:hAnsi="MS Sans Serif"/>
                <w:b/>
                <w:sz w:val="20"/>
                <w:szCs w:val="20"/>
                <w:lang w:eastAsia="en-AU"/>
              </w:rPr>
              <w:t xml:space="preserve">alespersons and </w:t>
            </w:r>
            <w:r w:rsidR="002058F8">
              <w:rPr>
                <w:rFonts w:ascii="MS Sans Serif" w:hAnsi="MS Sans Serif"/>
                <w:b/>
                <w:sz w:val="20"/>
                <w:szCs w:val="20"/>
                <w:lang w:eastAsia="en-AU"/>
              </w:rPr>
              <w:t>D</w:t>
            </w:r>
            <w:r w:rsidRPr="00454FD9">
              <w:rPr>
                <w:rFonts w:ascii="MS Sans Serif" w:hAnsi="MS Sans Serif"/>
                <w:b/>
                <w:sz w:val="20"/>
                <w:szCs w:val="20"/>
                <w:lang w:eastAsia="en-AU"/>
              </w:rPr>
              <w:t>emonstrators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5220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Shop </w:t>
            </w:r>
            <w:r w:rsidR="00D169F6">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Shop </w:t>
            </w:r>
            <w:r w:rsidR="00D169F6">
              <w:rPr>
                <w:rFonts w:ascii="MS Sans Serif" w:hAnsi="MS Sans Serif"/>
                <w:sz w:val="20"/>
                <w:szCs w:val="20"/>
                <w:lang w:eastAsia="en-AU"/>
              </w:rPr>
              <w:t>S</w:t>
            </w:r>
            <w:r w:rsidRPr="00454FD9">
              <w:rPr>
                <w:rFonts w:ascii="MS Sans Serif" w:hAnsi="MS Sans Serif"/>
                <w:sz w:val="20"/>
                <w:szCs w:val="20"/>
                <w:lang w:eastAsia="en-AU"/>
              </w:rPr>
              <w:t xml:space="preserve">ales </w:t>
            </w:r>
            <w:r w:rsidR="00D169F6">
              <w:rPr>
                <w:rFonts w:ascii="MS Sans Serif" w:hAnsi="MS Sans Serif"/>
                <w:sz w:val="20"/>
                <w:szCs w:val="20"/>
                <w:lang w:eastAsia="en-AU"/>
              </w:rPr>
              <w:t>A</w:t>
            </w:r>
            <w:r w:rsidRPr="00454FD9">
              <w:rPr>
                <w:rFonts w:ascii="MS Sans Serif" w:hAnsi="MS Sans Serif"/>
                <w:sz w:val="20"/>
                <w:szCs w:val="20"/>
                <w:lang w:eastAsia="en-AU"/>
              </w:rPr>
              <w:t>ssistants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Sales </w:t>
            </w:r>
            <w:r w:rsidR="00D169F6">
              <w:rPr>
                <w:rFonts w:ascii="MS Sans Serif" w:hAnsi="MS Sans Serif"/>
                <w:sz w:val="20"/>
                <w:szCs w:val="20"/>
                <w:lang w:eastAsia="en-AU"/>
              </w:rPr>
              <w:t>D</w:t>
            </w:r>
            <w:r w:rsidRPr="00454FD9">
              <w:rPr>
                <w:rFonts w:ascii="MS Sans Serif" w:hAnsi="MS Sans Serif"/>
                <w:sz w:val="20"/>
                <w:szCs w:val="20"/>
                <w:lang w:eastAsia="en-AU"/>
              </w:rPr>
              <w:t>emonstrators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Service </w:t>
            </w:r>
            <w:r w:rsidR="00D169F6">
              <w:rPr>
                <w:rFonts w:ascii="MS Sans Serif" w:hAnsi="MS Sans Serif"/>
                <w:sz w:val="20"/>
                <w:szCs w:val="20"/>
                <w:lang w:eastAsia="en-AU"/>
              </w:rPr>
              <w:t>S</w:t>
            </w:r>
            <w:r w:rsidRPr="00454FD9">
              <w:rPr>
                <w:rFonts w:ascii="MS Sans Serif" w:hAnsi="MS Sans Serif"/>
                <w:sz w:val="20"/>
                <w:szCs w:val="20"/>
                <w:lang w:eastAsia="en-AU"/>
              </w:rPr>
              <w:t xml:space="preserve">tation </w:t>
            </w:r>
            <w:r w:rsidR="00D169F6">
              <w:rPr>
                <w:rFonts w:ascii="MS Sans Serif" w:hAnsi="MS Sans Serif"/>
                <w:sz w:val="20"/>
                <w:szCs w:val="20"/>
                <w:lang w:eastAsia="en-AU"/>
              </w:rPr>
              <w:t>A</w:t>
            </w:r>
            <w:r w:rsidRPr="00454FD9">
              <w:rPr>
                <w:rFonts w:ascii="MS Sans Serif" w:hAnsi="MS Sans Serif"/>
                <w:sz w:val="20"/>
                <w:szCs w:val="20"/>
                <w:lang w:eastAsia="en-AU"/>
              </w:rPr>
              <w:t>ttendants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 </w:t>
            </w:r>
            <w:r w:rsidR="00D169F6">
              <w:rPr>
                <w:rFonts w:ascii="MS Sans Serif" w:hAnsi="MS Sans Serif"/>
                <w:sz w:val="20"/>
                <w:szCs w:val="20"/>
                <w:lang w:eastAsia="en-AU"/>
              </w:rPr>
              <w:t>C</w:t>
            </w:r>
            <w:r w:rsidRPr="00454FD9">
              <w:rPr>
                <w:rFonts w:ascii="MS Sans Serif" w:hAnsi="MS Sans Serif"/>
                <w:sz w:val="20"/>
                <w:szCs w:val="20"/>
                <w:lang w:eastAsia="en-AU"/>
              </w:rPr>
              <w:t xml:space="preserve">ounter </w:t>
            </w:r>
            <w:r w:rsidR="00D169F6">
              <w:rPr>
                <w:rFonts w:ascii="MS Sans Serif" w:hAnsi="MS Sans Serif"/>
                <w:sz w:val="20"/>
                <w:szCs w:val="20"/>
                <w:lang w:eastAsia="en-AU"/>
              </w:rPr>
              <w:t>A</w:t>
            </w:r>
            <w:r w:rsidRPr="00454FD9">
              <w:rPr>
                <w:rFonts w:ascii="MS Sans Serif" w:hAnsi="MS Sans Serif"/>
                <w:sz w:val="20"/>
                <w:szCs w:val="20"/>
                <w:lang w:eastAsia="en-AU"/>
              </w:rPr>
              <w:t>ttendants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5249</w:t>
            </w:r>
          </w:p>
        </w:tc>
        <w:tc>
          <w:tcPr>
            <w:tcW w:w="284" w:type="dxa"/>
            <w:noWrap/>
          </w:tcPr>
          <w:p w:rsidR="002753DA" w:rsidRPr="00454FD9" w:rsidRDefault="002753DA" w:rsidP="002753DA">
            <w:pPr>
              <w:spacing w:after="120" w:afterAutospacing="0"/>
              <w:ind w:left="113" w:right="113"/>
              <w:rPr>
                <w:rFonts w:ascii="MS Sans Serif" w:hAnsi="MS Sans Serif"/>
                <w:color w:val="00FF00"/>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Sales </w:t>
            </w:r>
            <w:r w:rsidR="00D169F6">
              <w:rPr>
                <w:rFonts w:ascii="MS Sans Serif" w:hAnsi="MS Sans Serif"/>
                <w:sz w:val="20"/>
                <w:szCs w:val="20"/>
                <w:lang w:eastAsia="en-AU"/>
              </w:rPr>
              <w:t>W</w:t>
            </w:r>
            <w:r w:rsidRPr="00454FD9">
              <w:rPr>
                <w:rFonts w:ascii="MS Sans Serif" w:hAnsi="MS Sans Serif"/>
                <w:sz w:val="20"/>
                <w:szCs w:val="20"/>
                <w:lang w:eastAsia="en-AU"/>
              </w:rPr>
              <w:t xml:space="preserve">orkers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CA11F0" w:rsidP="00CA11F0">
            <w:pPr>
              <w:spacing w:after="120" w:afterAutospacing="0"/>
              <w:ind w:left="113" w:right="113"/>
              <w:rPr>
                <w:rFonts w:ascii="MS Sans Serif" w:hAnsi="MS Sans Serif"/>
                <w:sz w:val="20"/>
                <w:szCs w:val="20"/>
                <w:lang w:eastAsia="en-AU"/>
              </w:rPr>
            </w:pPr>
            <w:r>
              <w:rPr>
                <w:rFonts w:ascii="MS Sans Serif" w:hAnsi="MS Sans Serif"/>
                <w:sz w:val="20"/>
                <w:szCs w:val="20"/>
                <w:lang w:eastAsia="en-AU"/>
              </w:rPr>
              <w:t xml:space="preserve">Rental </w:t>
            </w:r>
            <w:r w:rsidR="002753DA" w:rsidRPr="00454FD9">
              <w:rPr>
                <w:rFonts w:ascii="MS Sans Serif" w:hAnsi="MS Sans Serif"/>
                <w:sz w:val="20"/>
                <w:szCs w:val="20"/>
                <w:lang w:eastAsia="en-AU"/>
              </w:rPr>
              <w:t xml:space="preserve">salespersons </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Stall and </w:t>
            </w:r>
            <w:r w:rsidR="002058F8">
              <w:rPr>
                <w:rFonts w:ascii="MS Sans Serif" w:hAnsi="MS Sans Serif"/>
                <w:b/>
                <w:sz w:val="20"/>
                <w:szCs w:val="20"/>
                <w:lang w:eastAsia="en-AU"/>
              </w:rPr>
              <w:t>M</w:t>
            </w:r>
            <w:r w:rsidRPr="00454FD9">
              <w:rPr>
                <w:rFonts w:ascii="MS Sans Serif" w:hAnsi="MS Sans Serif"/>
                <w:b/>
                <w:sz w:val="20"/>
                <w:szCs w:val="20"/>
                <w:lang w:eastAsia="en-AU"/>
              </w:rPr>
              <w:t xml:space="preserve">arket </w:t>
            </w:r>
            <w:r w:rsidR="002058F8">
              <w:rPr>
                <w:rFonts w:ascii="MS Sans Serif" w:hAnsi="MS Sans Serif"/>
                <w:b/>
                <w:sz w:val="20"/>
                <w:szCs w:val="20"/>
                <w:lang w:eastAsia="en-AU"/>
              </w:rPr>
              <w:t>S</w:t>
            </w:r>
            <w:r w:rsidRPr="00454FD9">
              <w:rPr>
                <w:rFonts w:ascii="MS Sans Serif" w:hAnsi="MS Sans Serif"/>
                <w:b/>
                <w:sz w:val="20"/>
                <w:szCs w:val="20"/>
                <w:lang w:eastAsia="en-AU"/>
              </w:rPr>
              <w:t>alespersons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5230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Stall and </w:t>
            </w:r>
            <w:r w:rsidR="00D169F6">
              <w:rPr>
                <w:rFonts w:ascii="MS Sans Serif" w:hAnsi="MS Sans Serif"/>
                <w:sz w:val="20"/>
                <w:szCs w:val="20"/>
                <w:lang w:eastAsia="en-AU"/>
              </w:rPr>
              <w:t>M</w:t>
            </w:r>
            <w:r w:rsidRPr="00454FD9">
              <w:rPr>
                <w:rFonts w:ascii="MS Sans Serif" w:hAnsi="MS Sans Serif"/>
                <w:sz w:val="20"/>
                <w:szCs w:val="20"/>
                <w:lang w:eastAsia="en-AU"/>
              </w:rPr>
              <w:t xml:space="preserve">arket </w:t>
            </w:r>
            <w:r w:rsidR="00D169F6">
              <w:rPr>
                <w:rFonts w:ascii="MS Sans Serif" w:hAnsi="MS Sans Serif"/>
                <w:sz w:val="20"/>
                <w:szCs w:val="20"/>
                <w:lang w:eastAsia="en-AU"/>
              </w:rPr>
              <w:t>S</w:t>
            </w:r>
            <w:r w:rsidRPr="00454FD9">
              <w:rPr>
                <w:rFonts w:ascii="MS Sans Serif" w:hAnsi="MS Sans Serif"/>
                <w:sz w:val="20"/>
                <w:szCs w:val="20"/>
                <w:lang w:eastAsia="en-AU"/>
              </w:rPr>
              <w:t>alespersons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w:t>
            </w:r>
            <w:r w:rsidR="00D169F6">
              <w:rPr>
                <w:rFonts w:ascii="MS Sans Serif" w:hAnsi="MS Sans Serif"/>
                <w:sz w:val="20"/>
                <w:szCs w:val="20"/>
                <w:lang w:eastAsia="en-AU"/>
              </w:rPr>
              <w:t>S</w:t>
            </w:r>
            <w:r w:rsidRPr="00454FD9">
              <w:rPr>
                <w:rFonts w:ascii="MS Sans Serif" w:hAnsi="MS Sans Serif"/>
                <w:sz w:val="20"/>
                <w:szCs w:val="20"/>
                <w:lang w:eastAsia="en-AU"/>
              </w:rPr>
              <w:t xml:space="preserve">ervice </w:t>
            </w:r>
            <w:r w:rsidR="00D169F6">
              <w:rPr>
                <w:rFonts w:ascii="MS Sans Serif" w:hAnsi="MS Sans Serif"/>
                <w:sz w:val="20"/>
                <w:szCs w:val="20"/>
                <w:lang w:eastAsia="en-AU"/>
              </w:rPr>
              <w:t>C</w:t>
            </w:r>
            <w:r w:rsidRPr="00454FD9">
              <w:rPr>
                <w:rFonts w:ascii="MS Sans Serif" w:hAnsi="MS Sans Serif"/>
                <w:sz w:val="20"/>
                <w:szCs w:val="20"/>
                <w:lang w:eastAsia="en-AU"/>
              </w:rPr>
              <w:t xml:space="preserve">ounter </w:t>
            </w:r>
            <w:r w:rsidR="00D169F6">
              <w:rPr>
                <w:rFonts w:ascii="MS Sans Serif" w:hAnsi="MS Sans Serif"/>
                <w:sz w:val="20"/>
                <w:szCs w:val="20"/>
                <w:lang w:eastAsia="en-AU"/>
              </w:rPr>
              <w:t>A</w:t>
            </w:r>
            <w:r w:rsidRPr="00454FD9">
              <w:rPr>
                <w:rFonts w:ascii="MS Sans Serif" w:hAnsi="MS Sans Serif"/>
                <w:sz w:val="20"/>
                <w:szCs w:val="20"/>
                <w:lang w:eastAsia="en-AU"/>
              </w:rPr>
              <w:t>ttendants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Field </w:t>
            </w:r>
            <w:r w:rsidR="002058F8">
              <w:rPr>
                <w:rFonts w:ascii="MS Sans Serif" w:hAnsi="MS Sans Serif"/>
                <w:b/>
                <w:sz w:val="20"/>
                <w:szCs w:val="20"/>
                <w:lang w:eastAsia="en-AU"/>
              </w:rPr>
              <w:t>C</w:t>
            </w:r>
            <w:r w:rsidRPr="00454FD9">
              <w:rPr>
                <w:rFonts w:ascii="MS Sans Serif" w:hAnsi="MS Sans Serif"/>
                <w:b/>
                <w:sz w:val="20"/>
                <w:szCs w:val="20"/>
                <w:lang w:eastAsia="en-AU"/>
              </w:rPr>
              <w:t xml:space="preserve">rop and </w:t>
            </w:r>
            <w:r w:rsidR="002058F8">
              <w:rPr>
                <w:rFonts w:ascii="MS Sans Serif" w:hAnsi="MS Sans Serif"/>
                <w:b/>
                <w:sz w:val="20"/>
                <w:szCs w:val="20"/>
                <w:lang w:eastAsia="en-AU"/>
              </w:rPr>
              <w:t>V</w:t>
            </w:r>
            <w:r w:rsidRPr="00454FD9">
              <w:rPr>
                <w:rFonts w:ascii="MS Sans Serif" w:hAnsi="MS Sans Serif"/>
                <w:b/>
                <w:sz w:val="20"/>
                <w:szCs w:val="20"/>
                <w:lang w:eastAsia="en-AU"/>
              </w:rPr>
              <w:t xml:space="preserve">egetable </w:t>
            </w:r>
            <w:r w:rsidR="002058F8">
              <w:rPr>
                <w:rFonts w:ascii="MS Sans Serif" w:hAnsi="MS Sans Serif"/>
                <w:b/>
                <w:sz w:val="20"/>
                <w:szCs w:val="20"/>
                <w:lang w:eastAsia="en-AU"/>
              </w:rPr>
              <w:t>G</w:t>
            </w:r>
            <w:r w:rsidRPr="00454FD9">
              <w:rPr>
                <w:rFonts w:ascii="MS Sans Serif" w:hAnsi="MS Sans Serif"/>
                <w:b/>
                <w:sz w:val="20"/>
                <w:szCs w:val="20"/>
                <w:lang w:eastAsia="en-AU"/>
              </w:rPr>
              <w:t>rowers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Field </w:t>
            </w:r>
            <w:r w:rsidR="00D169F6">
              <w:rPr>
                <w:rFonts w:ascii="MS Sans Serif" w:hAnsi="MS Sans Serif"/>
                <w:sz w:val="20"/>
                <w:szCs w:val="20"/>
                <w:lang w:eastAsia="en-AU"/>
              </w:rPr>
              <w:t>C</w:t>
            </w:r>
            <w:r w:rsidRPr="00454FD9">
              <w:rPr>
                <w:rFonts w:ascii="MS Sans Serif" w:hAnsi="MS Sans Serif"/>
                <w:sz w:val="20"/>
                <w:szCs w:val="20"/>
                <w:lang w:eastAsia="en-AU"/>
              </w:rPr>
              <w:t xml:space="preserve">rop and </w:t>
            </w:r>
            <w:r w:rsidR="00D169F6">
              <w:rPr>
                <w:rFonts w:ascii="MS Sans Serif" w:hAnsi="MS Sans Serif"/>
                <w:sz w:val="20"/>
                <w:szCs w:val="20"/>
                <w:lang w:eastAsia="en-AU"/>
              </w:rPr>
              <w:t>V</w:t>
            </w:r>
            <w:r w:rsidRPr="00454FD9">
              <w:rPr>
                <w:rFonts w:ascii="MS Sans Serif" w:hAnsi="MS Sans Serif"/>
                <w:sz w:val="20"/>
                <w:szCs w:val="20"/>
                <w:lang w:eastAsia="en-AU"/>
              </w:rPr>
              <w:t xml:space="preserve">egetable </w:t>
            </w:r>
            <w:r w:rsidR="00D169F6">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Tree and </w:t>
            </w:r>
            <w:r w:rsidR="002058F8">
              <w:rPr>
                <w:rFonts w:ascii="MS Sans Serif" w:hAnsi="MS Sans Serif"/>
                <w:b/>
                <w:sz w:val="20"/>
                <w:szCs w:val="20"/>
                <w:lang w:eastAsia="en-AU"/>
              </w:rPr>
              <w:t>S</w:t>
            </w:r>
            <w:r w:rsidRPr="00454FD9">
              <w:rPr>
                <w:rFonts w:ascii="MS Sans Serif" w:hAnsi="MS Sans Serif"/>
                <w:b/>
                <w:sz w:val="20"/>
                <w:szCs w:val="20"/>
                <w:lang w:eastAsia="en-AU"/>
              </w:rPr>
              <w:t xml:space="preserve">hrub </w:t>
            </w:r>
            <w:r w:rsidR="002058F8">
              <w:rPr>
                <w:rFonts w:ascii="MS Sans Serif" w:hAnsi="MS Sans Serif"/>
                <w:b/>
                <w:sz w:val="20"/>
                <w:szCs w:val="20"/>
                <w:lang w:eastAsia="en-AU"/>
              </w:rPr>
              <w:t>C</w:t>
            </w:r>
            <w:r w:rsidRPr="00454FD9">
              <w:rPr>
                <w:rFonts w:ascii="MS Sans Serif" w:hAnsi="MS Sans Serif"/>
                <w:b/>
                <w:sz w:val="20"/>
                <w:szCs w:val="20"/>
                <w:lang w:eastAsia="en-AU"/>
              </w:rPr>
              <w:t xml:space="preserve">rop </w:t>
            </w:r>
            <w:r w:rsidR="002058F8">
              <w:rPr>
                <w:rFonts w:ascii="MS Sans Serif" w:hAnsi="MS Sans Serif"/>
                <w:b/>
                <w:sz w:val="20"/>
                <w:szCs w:val="20"/>
                <w:lang w:eastAsia="en-AU"/>
              </w:rPr>
              <w:t>G</w:t>
            </w:r>
            <w:r w:rsidRPr="00454FD9">
              <w:rPr>
                <w:rFonts w:ascii="MS Sans Serif" w:hAnsi="MS Sans Serif"/>
                <w:b/>
                <w:sz w:val="20"/>
                <w:szCs w:val="20"/>
                <w:lang w:eastAsia="en-AU"/>
              </w:rPr>
              <w:t>rowers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Tree and </w:t>
            </w:r>
            <w:r w:rsidR="00D169F6">
              <w:rPr>
                <w:rFonts w:ascii="MS Sans Serif" w:hAnsi="MS Sans Serif"/>
                <w:sz w:val="20"/>
                <w:szCs w:val="20"/>
                <w:lang w:eastAsia="en-AU"/>
              </w:rPr>
              <w:t>S</w:t>
            </w:r>
            <w:r w:rsidRPr="00454FD9">
              <w:rPr>
                <w:rFonts w:ascii="MS Sans Serif" w:hAnsi="MS Sans Serif"/>
                <w:sz w:val="20"/>
                <w:szCs w:val="20"/>
                <w:lang w:eastAsia="en-AU"/>
              </w:rPr>
              <w:t xml:space="preserve">hrub </w:t>
            </w:r>
            <w:r w:rsidR="00D169F6">
              <w:rPr>
                <w:rFonts w:ascii="MS Sans Serif" w:hAnsi="MS Sans Serif"/>
                <w:sz w:val="20"/>
                <w:szCs w:val="20"/>
                <w:lang w:eastAsia="en-AU"/>
              </w:rPr>
              <w:t>C</w:t>
            </w:r>
            <w:r w:rsidRPr="00454FD9">
              <w:rPr>
                <w:rFonts w:ascii="MS Sans Serif" w:hAnsi="MS Sans Serif"/>
                <w:sz w:val="20"/>
                <w:szCs w:val="20"/>
                <w:lang w:eastAsia="en-AU"/>
              </w:rPr>
              <w:t xml:space="preserve">rop </w:t>
            </w:r>
            <w:r w:rsidR="00D169F6">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Gardeners, </w:t>
            </w:r>
            <w:r w:rsidR="002058F8">
              <w:rPr>
                <w:rFonts w:ascii="MS Sans Serif" w:hAnsi="MS Sans Serif"/>
                <w:b/>
                <w:sz w:val="20"/>
                <w:szCs w:val="20"/>
                <w:lang w:eastAsia="en-AU"/>
              </w:rPr>
              <w:t>H</w:t>
            </w:r>
            <w:r w:rsidRPr="00454FD9">
              <w:rPr>
                <w:rFonts w:ascii="MS Sans Serif" w:hAnsi="MS Sans Serif"/>
                <w:b/>
                <w:sz w:val="20"/>
                <w:szCs w:val="20"/>
                <w:lang w:eastAsia="en-AU"/>
              </w:rPr>
              <w:t xml:space="preserve">orticultural and </w:t>
            </w:r>
            <w:r w:rsidR="002058F8">
              <w:rPr>
                <w:rFonts w:ascii="MS Sans Serif" w:hAnsi="MS Sans Serif"/>
                <w:b/>
                <w:sz w:val="20"/>
                <w:szCs w:val="20"/>
                <w:lang w:eastAsia="en-AU"/>
              </w:rPr>
              <w:t>N</w:t>
            </w:r>
            <w:r w:rsidRPr="00454FD9">
              <w:rPr>
                <w:rFonts w:ascii="MS Sans Serif" w:hAnsi="MS Sans Serif"/>
                <w:b/>
                <w:sz w:val="20"/>
                <w:szCs w:val="20"/>
                <w:lang w:eastAsia="en-AU"/>
              </w:rPr>
              <w:t xml:space="preserve">ursery </w:t>
            </w:r>
            <w:r w:rsidR="002058F8">
              <w:rPr>
                <w:rFonts w:ascii="MS Sans Serif" w:hAnsi="MS Sans Serif"/>
                <w:b/>
                <w:sz w:val="20"/>
                <w:szCs w:val="20"/>
                <w:lang w:eastAsia="en-AU"/>
              </w:rPr>
              <w:t>G</w:t>
            </w:r>
            <w:r w:rsidRPr="00454FD9">
              <w:rPr>
                <w:rFonts w:ascii="MS Sans Serif" w:hAnsi="MS Sans Serif"/>
                <w:b/>
                <w:sz w:val="20"/>
                <w:szCs w:val="20"/>
                <w:lang w:eastAsia="en-AU"/>
              </w:rPr>
              <w:t>rowers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Gardeners</w:t>
            </w:r>
            <w:r w:rsidR="00D169F6">
              <w:rPr>
                <w:rFonts w:ascii="MS Sans Serif" w:hAnsi="MS Sans Serif"/>
                <w:sz w:val="20"/>
                <w:szCs w:val="20"/>
                <w:lang w:eastAsia="en-AU"/>
              </w:rPr>
              <w:t>; H</w:t>
            </w:r>
            <w:r w:rsidRPr="00454FD9">
              <w:rPr>
                <w:rFonts w:ascii="MS Sans Serif" w:hAnsi="MS Sans Serif"/>
                <w:sz w:val="20"/>
                <w:szCs w:val="20"/>
                <w:lang w:eastAsia="en-AU"/>
              </w:rPr>
              <w:t xml:space="preserve">orticultural and </w:t>
            </w:r>
            <w:r w:rsidR="00D169F6">
              <w:rPr>
                <w:rFonts w:ascii="MS Sans Serif" w:hAnsi="MS Sans Serif"/>
                <w:sz w:val="20"/>
                <w:szCs w:val="20"/>
                <w:lang w:eastAsia="en-AU"/>
              </w:rPr>
              <w:t>N</w:t>
            </w:r>
            <w:r w:rsidRPr="00454FD9">
              <w:rPr>
                <w:rFonts w:ascii="MS Sans Serif" w:hAnsi="MS Sans Serif"/>
                <w:sz w:val="20"/>
                <w:szCs w:val="20"/>
                <w:lang w:eastAsia="en-AU"/>
              </w:rPr>
              <w:t xml:space="preserve">ursery </w:t>
            </w:r>
            <w:r w:rsidR="00D169F6">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127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Garden and </w:t>
            </w:r>
            <w:r w:rsidR="00D169F6">
              <w:rPr>
                <w:rFonts w:ascii="MS Sans Serif" w:hAnsi="MS Sans Serif"/>
                <w:sz w:val="20"/>
                <w:szCs w:val="20"/>
                <w:lang w:eastAsia="en-AU"/>
              </w:rPr>
              <w:t>H</w:t>
            </w:r>
            <w:r w:rsidRPr="00454FD9">
              <w:rPr>
                <w:rFonts w:ascii="MS Sans Serif" w:hAnsi="MS Sans Serif"/>
                <w:sz w:val="20"/>
                <w:szCs w:val="20"/>
                <w:lang w:eastAsia="en-AU"/>
              </w:rPr>
              <w:t xml:space="preserve">orticultural </w:t>
            </w:r>
            <w:r w:rsidR="00D169F6">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Although garden labourers should logically be classified in ISCO-88 9211, they were not specifically mentioned in the definition or the index.  It is likely that some garden and horticultural workers classified in ISCO-08 9214 were classified in certain national contexts in ISCO-88 6113.  </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Mixed-crop </w:t>
            </w:r>
            <w:r w:rsidR="002058F8">
              <w:rPr>
                <w:rFonts w:ascii="MS Sans Serif" w:hAnsi="MS Sans Serif"/>
                <w:b/>
                <w:sz w:val="20"/>
                <w:szCs w:val="20"/>
                <w:lang w:eastAsia="en-AU"/>
              </w:rPr>
              <w:t>G</w:t>
            </w:r>
            <w:r w:rsidRPr="00454FD9">
              <w:rPr>
                <w:rFonts w:ascii="MS Sans Serif" w:hAnsi="MS Sans Serif"/>
                <w:b/>
                <w:sz w:val="20"/>
                <w:szCs w:val="20"/>
                <w:lang w:eastAsia="en-AU"/>
              </w:rPr>
              <w:t>rowers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Mixed </w:t>
            </w:r>
            <w:r w:rsidR="00D169F6">
              <w:rPr>
                <w:rFonts w:ascii="MS Sans Serif" w:hAnsi="MS Sans Serif"/>
                <w:sz w:val="20"/>
                <w:szCs w:val="20"/>
                <w:lang w:eastAsia="en-AU"/>
              </w:rPr>
              <w:t>C</w:t>
            </w:r>
            <w:r w:rsidRPr="00454FD9">
              <w:rPr>
                <w:rFonts w:ascii="MS Sans Serif" w:hAnsi="MS Sans Serif"/>
                <w:sz w:val="20"/>
                <w:szCs w:val="20"/>
                <w:lang w:eastAsia="en-AU"/>
              </w:rPr>
              <w:t xml:space="preserve">rop </w:t>
            </w:r>
            <w:r w:rsidR="00D169F6">
              <w:rPr>
                <w:rFonts w:ascii="MS Sans Serif" w:hAnsi="MS Sans Serif"/>
                <w:sz w:val="20"/>
                <w:szCs w:val="20"/>
                <w:lang w:eastAsia="en-AU"/>
              </w:rPr>
              <w:t>G</w:t>
            </w:r>
            <w:r w:rsidRPr="00454FD9">
              <w:rPr>
                <w:rFonts w:ascii="MS Sans Serif" w:hAnsi="MS Sans Serif"/>
                <w:sz w:val="20"/>
                <w:szCs w:val="20"/>
                <w:lang w:eastAsia="en-AU"/>
              </w:rPr>
              <w:t>rowers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Dairy and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ivestock </w:t>
            </w:r>
            <w:r w:rsidR="002A0877">
              <w:rPr>
                <w:rFonts w:ascii="MS Sans Serif" w:hAnsi="MS Sans Serif"/>
                <w:b/>
                <w:sz w:val="20"/>
                <w:szCs w:val="20"/>
                <w:lang w:eastAsia="en-AU"/>
              </w:rPr>
              <w:t>P</w:t>
            </w:r>
            <w:r w:rsidRPr="00454FD9">
              <w:rPr>
                <w:rFonts w:ascii="MS Sans Serif" w:hAnsi="MS Sans Serif"/>
                <w:b/>
                <w:sz w:val="20"/>
                <w:szCs w:val="20"/>
                <w:lang w:eastAsia="en-AU"/>
              </w:rPr>
              <w:t>roducers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Livestock and </w:t>
            </w:r>
            <w:r w:rsidR="00D169F6">
              <w:rPr>
                <w:rFonts w:ascii="MS Sans Serif" w:hAnsi="MS Sans Serif"/>
                <w:sz w:val="20"/>
                <w:szCs w:val="20"/>
                <w:lang w:eastAsia="en-AU"/>
              </w:rPr>
              <w:t>D</w:t>
            </w:r>
            <w:r w:rsidRPr="00454FD9">
              <w:rPr>
                <w:rFonts w:ascii="MS Sans Serif" w:hAnsi="MS Sans Serif"/>
                <w:sz w:val="20"/>
                <w:szCs w:val="20"/>
                <w:lang w:eastAsia="en-AU"/>
              </w:rPr>
              <w:t xml:space="preserve">airy </w:t>
            </w:r>
            <w:r w:rsidR="00D169F6">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Poultry </w:t>
            </w:r>
            <w:r w:rsidR="002A0877">
              <w:rPr>
                <w:rFonts w:ascii="MS Sans Serif" w:hAnsi="MS Sans Serif"/>
                <w:b/>
                <w:sz w:val="20"/>
                <w:szCs w:val="20"/>
                <w:lang w:eastAsia="en-AU"/>
              </w:rPr>
              <w:t>P</w:t>
            </w:r>
            <w:r w:rsidRPr="00454FD9">
              <w:rPr>
                <w:rFonts w:ascii="MS Sans Serif" w:hAnsi="MS Sans Serif"/>
                <w:b/>
                <w:sz w:val="20"/>
                <w:szCs w:val="20"/>
                <w:lang w:eastAsia="en-AU"/>
              </w:rPr>
              <w:t>roducers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Poultry </w:t>
            </w:r>
            <w:r w:rsidR="00D169F6">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Apiarists and </w:t>
            </w:r>
            <w:r w:rsidR="002A0877">
              <w:rPr>
                <w:rFonts w:ascii="MS Sans Serif" w:hAnsi="MS Sans Serif"/>
                <w:b/>
                <w:sz w:val="20"/>
                <w:szCs w:val="20"/>
                <w:lang w:eastAsia="en-AU"/>
              </w:rPr>
              <w:t>S</w:t>
            </w:r>
            <w:r w:rsidRPr="00454FD9">
              <w:rPr>
                <w:rFonts w:ascii="MS Sans Serif" w:hAnsi="MS Sans Serif"/>
                <w:b/>
                <w:sz w:val="20"/>
                <w:szCs w:val="20"/>
                <w:lang w:eastAsia="en-AU"/>
              </w:rPr>
              <w:t>ericulturists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Apiarists and </w:t>
            </w:r>
            <w:r w:rsidR="00D169F6">
              <w:rPr>
                <w:rFonts w:ascii="MS Sans Serif" w:hAnsi="MS Sans Serif"/>
                <w:sz w:val="20"/>
                <w:szCs w:val="20"/>
                <w:lang w:eastAsia="en-AU"/>
              </w:rPr>
              <w:t>S</w:t>
            </w:r>
            <w:r w:rsidRPr="00454FD9">
              <w:rPr>
                <w:rFonts w:ascii="MS Sans Serif" w:hAnsi="MS Sans Serif"/>
                <w:sz w:val="20"/>
                <w:szCs w:val="20"/>
                <w:lang w:eastAsia="en-AU"/>
              </w:rPr>
              <w:t>ericulturists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Mixed-animal </w:t>
            </w:r>
            <w:r w:rsidR="002A0877">
              <w:rPr>
                <w:rFonts w:ascii="MS Sans Serif" w:hAnsi="MS Sans Serif"/>
                <w:b/>
                <w:sz w:val="20"/>
                <w:szCs w:val="20"/>
                <w:lang w:eastAsia="en-AU"/>
              </w:rPr>
              <w:t>P</w:t>
            </w:r>
            <w:r w:rsidRPr="00454FD9">
              <w:rPr>
                <w:rFonts w:ascii="MS Sans Serif" w:hAnsi="MS Sans Serif"/>
                <w:b/>
                <w:sz w:val="20"/>
                <w:szCs w:val="20"/>
                <w:lang w:eastAsia="en-AU"/>
              </w:rPr>
              <w:t>roducers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Livestock and </w:t>
            </w:r>
            <w:r w:rsidR="00D169F6">
              <w:rPr>
                <w:rFonts w:ascii="MS Sans Serif" w:hAnsi="MS Sans Serif"/>
                <w:sz w:val="20"/>
                <w:szCs w:val="20"/>
                <w:lang w:eastAsia="en-AU"/>
              </w:rPr>
              <w:t>D</w:t>
            </w:r>
            <w:r w:rsidRPr="00454FD9">
              <w:rPr>
                <w:rFonts w:ascii="MS Sans Serif" w:hAnsi="MS Sans Serif"/>
                <w:sz w:val="20"/>
                <w:szCs w:val="20"/>
                <w:lang w:eastAsia="en-AU"/>
              </w:rPr>
              <w:t xml:space="preserve">airy </w:t>
            </w:r>
            <w:r w:rsidR="00D169F6">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Poultry </w:t>
            </w:r>
            <w:r w:rsidR="00D169F6">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Apiarists and </w:t>
            </w:r>
            <w:r w:rsidR="00D169F6">
              <w:rPr>
                <w:rFonts w:ascii="MS Sans Serif" w:hAnsi="MS Sans Serif"/>
                <w:sz w:val="20"/>
                <w:szCs w:val="20"/>
                <w:lang w:eastAsia="en-AU"/>
              </w:rPr>
              <w:t>S</w:t>
            </w:r>
            <w:r w:rsidRPr="00454FD9">
              <w:rPr>
                <w:rFonts w:ascii="MS Sans Serif" w:hAnsi="MS Sans Serif"/>
                <w:sz w:val="20"/>
                <w:szCs w:val="20"/>
                <w:lang w:eastAsia="en-AU"/>
              </w:rPr>
              <w:t>ericulturists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Market-oriented </w:t>
            </w:r>
            <w:r w:rsidR="002A0877">
              <w:rPr>
                <w:rFonts w:ascii="MS Sans Serif" w:hAnsi="MS Sans Serif"/>
                <w:b/>
                <w:sz w:val="20"/>
                <w:szCs w:val="20"/>
                <w:lang w:eastAsia="en-AU"/>
              </w:rPr>
              <w:t>A</w:t>
            </w:r>
            <w:r w:rsidRPr="00454FD9">
              <w:rPr>
                <w:rFonts w:ascii="MS Sans Serif" w:hAnsi="MS Sans Serif"/>
                <w:b/>
                <w:sz w:val="20"/>
                <w:szCs w:val="20"/>
                <w:lang w:eastAsia="en-AU"/>
              </w:rPr>
              <w:t xml:space="preserve">nimal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orkers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A0877">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5164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Pet </w:t>
            </w:r>
            <w:r w:rsidR="00D169F6">
              <w:rPr>
                <w:rFonts w:ascii="MS Sans Serif" w:hAnsi="MS Sans Serif"/>
                <w:sz w:val="20"/>
                <w:szCs w:val="20"/>
                <w:lang w:eastAsia="en-AU"/>
              </w:rPr>
              <w:t>G</w:t>
            </w:r>
            <w:r w:rsidRPr="00454FD9">
              <w:rPr>
                <w:rFonts w:ascii="MS Sans Serif" w:hAnsi="MS Sans Serif"/>
                <w:sz w:val="20"/>
                <w:szCs w:val="20"/>
                <w:lang w:eastAsia="en-AU"/>
              </w:rPr>
              <w:t xml:space="preserve">roomers and </w:t>
            </w:r>
            <w:r w:rsidR="00D169F6">
              <w:rPr>
                <w:rFonts w:ascii="MS Sans Serif" w:hAnsi="MS Sans Serif"/>
                <w:sz w:val="20"/>
                <w:szCs w:val="20"/>
                <w:lang w:eastAsia="en-AU"/>
              </w:rPr>
              <w:t>A</w:t>
            </w:r>
            <w:r w:rsidRPr="00454FD9">
              <w:rPr>
                <w:rFonts w:ascii="MS Sans Serif" w:hAnsi="MS Sans Serif"/>
                <w:sz w:val="20"/>
                <w:szCs w:val="20"/>
                <w:lang w:eastAsia="en-AU"/>
              </w:rPr>
              <w:t xml:space="preserve">nimal </w:t>
            </w:r>
            <w:r w:rsidR="00D169F6">
              <w:rPr>
                <w:rFonts w:ascii="MS Sans Serif" w:hAnsi="MS Sans Serif"/>
                <w:sz w:val="20"/>
                <w:szCs w:val="20"/>
                <w:lang w:eastAsia="en-AU"/>
              </w:rPr>
              <w:t>C</w:t>
            </w:r>
            <w:r w:rsidRPr="00454FD9">
              <w:rPr>
                <w:rFonts w:ascii="MS Sans Serif" w:hAnsi="MS Sans Serif"/>
                <w:sz w:val="20"/>
                <w:szCs w:val="20"/>
                <w:lang w:eastAsia="en-AU"/>
              </w:rPr>
              <w:t xml:space="preserve">are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Animal </w:t>
            </w:r>
            <w:r w:rsidR="00D169F6">
              <w:rPr>
                <w:rFonts w:ascii="MS Sans Serif" w:hAnsi="MS Sans Serif"/>
                <w:sz w:val="20"/>
                <w:szCs w:val="20"/>
                <w:lang w:eastAsia="en-AU"/>
              </w:rPr>
              <w:t>P</w:t>
            </w:r>
            <w:r w:rsidRPr="00454FD9">
              <w:rPr>
                <w:rFonts w:ascii="MS Sans Serif" w:hAnsi="MS Sans Serif"/>
                <w:sz w:val="20"/>
                <w:szCs w:val="20"/>
                <w:lang w:eastAsia="en-AU"/>
              </w:rPr>
              <w:t xml:space="preserve">roducers </w:t>
            </w:r>
            <w:r w:rsidR="00D169F6">
              <w:rPr>
                <w:rFonts w:ascii="MS Sans Serif" w:hAnsi="MS Sans Serif"/>
                <w:sz w:val="20"/>
                <w:szCs w:val="20"/>
                <w:lang w:eastAsia="en-AU"/>
              </w:rPr>
              <w:t>N</w:t>
            </w:r>
            <w:r w:rsidRPr="00454FD9">
              <w:rPr>
                <w:rFonts w:ascii="MS Sans Serif" w:hAnsi="MS Sans Serif"/>
                <w:sz w:val="20"/>
                <w:szCs w:val="20"/>
                <w:lang w:eastAsia="en-AU"/>
              </w:rPr>
              <w:t xml:space="preserve">ot </w:t>
            </w:r>
            <w:r w:rsidR="00D169F6">
              <w:rPr>
                <w:rFonts w:ascii="MS Sans Serif" w:hAnsi="MS Sans Serif"/>
                <w:sz w:val="20"/>
                <w:szCs w:val="20"/>
                <w:lang w:eastAsia="en-AU"/>
              </w:rPr>
              <w:t>E</w:t>
            </w:r>
            <w:r w:rsidRPr="00454FD9">
              <w:rPr>
                <w:rFonts w:ascii="MS Sans Serif" w:hAnsi="MS Sans Serif"/>
                <w:sz w:val="20"/>
                <w:szCs w:val="20"/>
                <w:lang w:eastAsia="en-AU"/>
              </w:rPr>
              <w:t xml:space="preserve">lsewhere </w:t>
            </w:r>
            <w:r w:rsidR="00D169F6">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Market-oriented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rop and </w:t>
            </w:r>
            <w:r w:rsidR="002A0877">
              <w:rPr>
                <w:rFonts w:ascii="MS Sans Serif" w:hAnsi="MS Sans Serif"/>
                <w:b/>
                <w:sz w:val="20"/>
                <w:szCs w:val="20"/>
                <w:lang w:eastAsia="en-AU"/>
              </w:rPr>
              <w:t>A</w:t>
            </w:r>
            <w:r w:rsidRPr="00454FD9">
              <w:rPr>
                <w:rFonts w:ascii="MS Sans Serif" w:hAnsi="MS Sans Serif"/>
                <w:b/>
                <w:sz w:val="20"/>
                <w:szCs w:val="20"/>
                <w:lang w:eastAsia="en-AU"/>
              </w:rPr>
              <w:t xml:space="preserve">nimal </w:t>
            </w:r>
            <w:r w:rsidR="002A0877">
              <w:rPr>
                <w:rFonts w:ascii="MS Sans Serif" w:hAnsi="MS Sans Serif"/>
                <w:b/>
                <w:sz w:val="20"/>
                <w:szCs w:val="20"/>
                <w:lang w:eastAsia="en-AU"/>
              </w:rPr>
              <w:t>P</w:t>
            </w:r>
            <w:r w:rsidRPr="00454FD9">
              <w:rPr>
                <w:rFonts w:ascii="MS Sans Serif" w:hAnsi="MS Sans Serif"/>
                <w:b/>
                <w:sz w:val="20"/>
                <w:szCs w:val="20"/>
                <w:lang w:eastAsia="en-AU"/>
              </w:rPr>
              <w:t>roducers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6130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6130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Mixed </w:t>
            </w:r>
            <w:r w:rsidR="00D169F6">
              <w:rPr>
                <w:rFonts w:ascii="MS Sans Serif" w:hAnsi="MS Sans Serif"/>
                <w:sz w:val="20"/>
                <w:szCs w:val="20"/>
                <w:lang w:eastAsia="en-AU"/>
              </w:rPr>
              <w:t>C</w:t>
            </w:r>
            <w:r w:rsidRPr="00454FD9">
              <w:rPr>
                <w:rFonts w:ascii="MS Sans Serif" w:hAnsi="MS Sans Serif"/>
                <w:sz w:val="20"/>
                <w:szCs w:val="20"/>
                <w:lang w:eastAsia="en-AU"/>
              </w:rPr>
              <w:t xml:space="preserve">rop and </w:t>
            </w:r>
            <w:r w:rsidR="00D169F6">
              <w:rPr>
                <w:rFonts w:ascii="MS Sans Serif" w:hAnsi="MS Sans Serif"/>
                <w:sz w:val="20"/>
                <w:szCs w:val="20"/>
                <w:lang w:eastAsia="en-AU"/>
              </w:rPr>
              <w:t>A</w:t>
            </w:r>
            <w:r w:rsidRPr="00454FD9">
              <w:rPr>
                <w:rFonts w:ascii="MS Sans Serif" w:hAnsi="MS Sans Serif"/>
                <w:sz w:val="20"/>
                <w:szCs w:val="20"/>
                <w:lang w:eastAsia="en-AU"/>
              </w:rPr>
              <w:t xml:space="preserve">nimal </w:t>
            </w:r>
            <w:r w:rsidR="00D169F6">
              <w:rPr>
                <w:rFonts w:ascii="MS Sans Serif" w:hAnsi="MS Sans Serif"/>
                <w:sz w:val="20"/>
                <w:szCs w:val="20"/>
                <w:lang w:eastAsia="en-AU"/>
              </w:rPr>
              <w:t>P</w:t>
            </w:r>
            <w:r w:rsidRPr="00454FD9">
              <w:rPr>
                <w:rFonts w:ascii="MS Sans Serif" w:hAnsi="MS Sans Serif"/>
                <w:sz w:val="20"/>
                <w:szCs w:val="20"/>
                <w:lang w:eastAsia="en-AU"/>
              </w:rPr>
              <w:t>roducers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Forestry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orkers and </w:t>
            </w:r>
            <w:r w:rsidR="002A0877">
              <w:rPr>
                <w:rFonts w:ascii="MS Sans Serif" w:hAnsi="MS Sans Serif"/>
                <w:b/>
                <w:sz w:val="20"/>
                <w:szCs w:val="20"/>
                <w:lang w:eastAsia="en-AU"/>
              </w:rPr>
              <w:t>L</w:t>
            </w:r>
            <w:r w:rsidRPr="00454FD9">
              <w:rPr>
                <w:rFonts w:ascii="MS Sans Serif" w:hAnsi="MS Sans Serif"/>
                <w:b/>
                <w:sz w:val="20"/>
                <w:szCs w:val="20"/>
                <w:lang w:eastAsia="en-AU"/>
              </w:rPr>
              <w:t>oggers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Forestry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Charcoal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urners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Forestry and </w:t>
            </w:r>
            <w:r w:rsidR="00D169F6">
              <w:rPr>
                <w:rFonts w:ascii="MS Sans Serif" w:hAnsi="MS Sans Serif"/>
                <w:sz w:val="20"/>
                <w:szCs w:val="20"/>
                <w:lang w:eastAsia="en-AU"/>
              </w:rPr>
              <w:t>R</w:t>
            </w:r>
            <w:r w:rsidRPr="00454FD9">
              <w:rPr>
                <w:rFonts w:ascii="MS Sans Serif" w:hAnsi="MS Sans Serif"/>
                <w:sz w:val="20"/>
                <w:szCs w:val="20"/>
                <w:lang w:eastAsia="en-AU"/>
              </w:rPr>
              <w:t xml:space="preserve">elated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Aquatic-life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ultivation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Aquaculture </w:t>
            </w:r>
            <w:r w:rsidR="00D169F6">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Inland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oastal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aters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ishery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Inland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oastal </w:t>
            </w:r>
            <w:r w:rsidR="00174E41">
              <w:rPr>
                <w:rFonts w:ascii="MS Sans Serif" w:hAnsi="MS Sans Serif"/>
                <w:sz w:val="20"/>
                <w:szCs w:val="20"/>
                <w:lang w:eastAsia="en-AU"/>
              </w:rPr>
              <w:t>W</w:t>
            </w:r>
            <w:r w:rsidRPr="00454FD9">
              <w:rPr>
                <w:rFonts w:ascii="MS Sans Serif" w:hAnsi="MS Sans Serif"/>
                <w:sz w:val="20"/>
                <w:szCs w:val="20"/>
                <w:lang w:eastAsia="en-AU"/>
              </w:rPr>
              <w:t xml:space="preserve">aters </w:t>
            </w:r>
            <w:r w:rsidR="00174E41">
              <w:rPr>
                <w:rFonts w:ascii="MS Sans Serif" w:hAnsi="MS Sans Serif"/>
                <w:sz w:val="20"/>
                <w:szCs w:val="20"/>
                <w:lang w:eastAsia="en-AU"/>
              </w:rPr>
              <w:t>F</w:t>
            </w:r>
            <w:r w:rsidRPr="00454FD9">
              <w:rPr>
                <w:rFonts w:ascii="MS Sans Serif" w:hAnsi="MS Sans Serif"/>
                <w:sz w:val="20"/>
                <w:szCs w:val="20"/>
                <w:lang w:eastAsia="en-AU"/>
              </w:rPr>
              <w:t xml:space="preserve">ishery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Underwater </w:t>
            </w:r>
            <w:r w:rsidR="00174E41">
              <w:rPr>
                <w:rFonts w:ascii="MS Sans Serif" w:hAnsi="MS Sans Serif"/>
                <w:sz w:val="20"/>
                <w:szCs w:val="20"/>
                <w:lang w:eastAsia="en-AU"/>
              </w:rPr>
              <w:t>D</w:t>
            </w:r>
            <w:r w:rsidRPr="00454FD9">
              <w:rPr>
                <w:rFonts w:ascii="MS Sans Serif" w:hAnsi="MS Sans Serif"/>
                <w:sz w:val="20"/>
                <w:szCs w:val="20"/>
                <w:lang w:eastAsia="en-AU"/>
              </w:rPr>
              <w:t>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Divers for sponges,  pearls and other aquatic products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Deep-sea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ishery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6153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Deep-sea </w:t>
            </w:r>
            <w:r w:rsidR="00174E41">
              <w:rPr>
                <w:rFonts w:ascii="MS Sans Serif" w:hAnsi="MS Sans Serif"/>
                <w:sz w:val="20"/>
                <w:szCs w:val="20"/>
                <w:lang w:eastAsia="en-AU"/>
              </w:rPr>
              <w:t>F</w:t>
            </w:r>
            <w:r w:rsidRPr="00454FD9">
              <w:rPr>
                <w:rFonts w:ascii="MS Sans Serif" w:hAnsi="MS Sans Serif"/>
                <w:sz w:val="20"/>
                <w:szCs w:val="20"/>
                <w:lang w:eastAsia="en-AU"/>
              </w:rPr>
              <w:t xml:space="preserve">ishery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Hunters and </w:t>
            </w:r>
            <w:r w:rsidR="002A0877">
              <w:rPr>
                <w:rFonts w:ascii="MS Sans Serif" w:hAnsi="MS Sans Serif"/>
                <w:b/>
                <w:sz w:val="20"/>
                <w:szCs w:val="20"/>
                <w:lang w:eastAsia="en-AU"/>
              </w:rPr>
              <w:t>T</w:t>
            </w:r>
            <w:r w:rsidRPr="00454FD9">
              <w:rPr>
                <w:rFonts w:ascii="MS Sans Serif" w:hAnsi="MS Sans Serif"/>
                <w:b/>
                <w:sz w:val="20"/>
                <w:szCs w:val="20"/>
                <w:lang w:eastAsia="en-AU"/>
              </w:rPr>
              <w:t>rappers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6154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6224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Hunters and </w:t>
            </w:r>
            <w:r w:rsidR="00174E41">
              <w:rPr>
                <w:rFonts w:ascii="MS Sans Serif" w:hAnsi="MS Sans Serif"/>
                <w:sz w:val="20"/>
                <w:szCs w:val="20"/>
                <w:lang w:eastAsia="en-AU"/>
              </w:rPr>
              <w:t>T</w:t>
            </w:r>
            <w:r w:rsidRPr="00454FD9">
              <w:rPr>
                <w:rFonts w:ascii="MS Sans Serif" w:hAnsi="MS Sans Serif"/>
                <w:sz w:val="20"/>
                <w:szCs w:val="20"/>
                <w:lang w:eastAsia="en-AU"/>
              </w:rPr>
              <w:t>rappers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Subsistence </w:t>
            </w:r>
            <w:r w:rsidR="002A0877">
              <w:rPr>
                <w:rFonts w:ascii="MS Sans Serif" w:hAnsi="MS Sans Serif"/>
                <w:b/>
                <w:sz w:val="20"/>
                <w:szCs w:val="20"/>
                <w:lang w:eastAsia="en-AU"/>
              </w:rPr>
              <w:t>A</w:t>
            </w:r>
            <w:r w:rsidRPr="00454FD9">
              <w:rPr>
                <w:rFonts w:ascii="MS Sans Serif" w:hAnsi="MS Sans Serif"/>
                <w:b/>
                <w:sz w:val="20"/>
                <w:szCs w:val="20"/>
                <w:lang w:eastAsia="en-AU"/>
              </w:rPr>
              <w:t xml:space="preserve">gricultural and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ishery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6210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6310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Subsistence </w:t>
            </w:r>
            <w:r w:rsidR="00174E41">
              <w:rPr>
                <w:rFonts w:ascii="MS Sans Serif" w:hAnsi="MS Sans Serif"/>
                <w:sz w:val="20"/>
                <w:szCs w:val="20"/>
                <w:lang w:eastAsia="en-AU"/>
              </w:rPr>
              <w:t>C</w:t>
            </w:r>
            <w:r w:rsidRPr="00454FD9">
              <w:rPr>
                <w:rFonts w:ascii="MS Sans Serif" w:hAnsi="MS Sans Serif"/>
                <w:sz w:val="20"/>
                <w:szCs w:val="20"/>
                <w:lang w:eastAsia="en-AU"/>
              </w:rPr>
              <w:t xml:space="preserve">rop </w:t>
            </w:r>
            <w:r w:rsidR="00174E41">
              <w:rPr>
                <w:rFonts w:ascii="MS Sans Serif" w:hAnsi="MS Sans Serif"/>
                <w:sz w:val="20"/>
                <w:szCs w:val="20"/>
                <w:lang w:eastAsia="en-AU"/>
              </w:rPr>
              <w:t>F</w:t>
            </w:r>
            <w:r w:rsidRPr="00454FD9">
              <w:rPr>
                <w:rFonts w:ascii="MS Sans Serif" w:hAnsi="MS Sans Serif"/>
                <w:sz w:val="20"/>
                <w:szCs w:val="20"/>
                <w:lang w:eastAsia="en-AU"/>
              </w:rPr>
              <w:t>armers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6330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Subsistence </w:t>
            </w:r>
            <w:r w:rsidR="00174E41">
              <w:rPr>
                <w:rFonts w:ascii="MS Sans Serif" w:hAnsi="MS Sans Serif"/>
                <w:sz w:val="20"/>
                <w:szCs w:val="20"/>
                <w:lang w:eastAsia="en-AU"/>
              </w:rPr>
              <w:t>M</w:t>
            </w:r>
            <w:r w:rsidRPr="00454FD9">
              <w:rPr>
                <w:rFonts w:ascii="MS Sans Serif" w:hAnsi="MS Sans Serif"/>
                <w:sz w:val="20"/>
                <w:szCs w:val="20"/>
                <w:lang w:eastAsia="en-AU"/>
              </w:rPr>
              <w:t xml:space="preserve">ixed </w:t>
            </w:r>
            <w:r w:rsidR="00174E41">
              <w:rPr>
                <w:rFonts w:ascii="MS Sans Serif" w:hAnsi="MS Sans Serif"/>
                <w:sz w:val="20"/>
                <w:szCs w:val="20"/>
                <w:lang w:eastAsia="en-AU"/>
              </w:rPr>
              <w:t>C</w:t>
            </w:r>
            <w:r w:rsidRPr="00454FD9">
              <w:rPr>
                <w:rFonts w:ascii="MS Sans Serif" w:hAnsi="MS Sans Serif"/>
                <w:sz w:val="20"/>
                <w:szCs w:val="20"/>
                <w:lang w:eastAsia="en-AU"/>
              </w:rPr>
              <w:t xml:space="preserve">rop and </w:t>
            </w:r>
            <w:r w:rsidR="00174E41">
              <w:rPr>
                <w:rFonts w:ascii="MS Sans Serif" w:hAnsi="MS Sans Serif"/>
                <w:sz w:val="20"/>
                <w:szCs w:val="20"/>
                <w:lang w:eastAsia="en-AU"/>
              </w:rPr>
              <w:t>L</w:t>
            </w:r>
            <w:r w:rsidRPr="00454FD9">
              <w:rPr>
                <w:rFonts w:ascii="MS Sans Serif" w:hAnsi="MS Sans Serif"/>
                <w:sz w:val="20"/>
                <w:szCs w:val="20"/>
                <w:lang w:eastAsia="en-AU"/>
              </w:rPr>
              <w:t xml:space="preserve">ivestock </w:t>
            </w:r>
            <w:r w:rsidR="00174E41">
              <w:rPr>
                <w:rFonts w:ascii="MS Sans Serif" w:hAnsi="MS Sans Serif"/>
                <w:sz w:val="20"/>
                <w:szCs w:val="20"/>
                <w:lang w:eastAsia="en-AU"/>
              </w:rPr>
              <w:t>F</w:t>
            </w:r>
            <w:r w:rsidRPr="00454FD9">
              <w:rPr>
                <w:rFonts w:ascii="MS Sans Serif" w:hAnsi="MS Sans Serif"/>
                <w:sz w:val="20"/>
                <w:szCs w:val="20"/>
                <w:lang w:eastAsia="en-AU"/>
              </w:rPr>
              <w:t>armers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6340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Subsistence </w:t>
            </w:r>
            <w:r w:rsidR="00174E41">
              <w:rPr>
                <w:rFonts w:ascii="MS Sans Serif" w:hAnsi="MS Sans Serif"/>
                <w:sz w:val="20"/>
                <w:szCs w:val="20"/>
                <w:lang w:eastAsia="en-AU"/>
              </w:rPr>
              <w:t>F</w:t>
            </w:r>
            <w:r w:rsidRPr="00454FD9">
              <w:rPr>
                <w:rFonts w:ascii="MS Sans Serif" w:hAnsi="MS Sans Serif"/>
                <w:sz w:val="20"/>
                <w:szCs w:val="20"/>
                <w:lang w:eastAsia="en-AU"/>
              </w:rPr>
              <w:t xml:space="preserve">ishers, </w:t>
            </w:r>
            <w:r w:rsidR="00174E41">
              <w:rPr>
                <w:rFonts w:ascii="MS Sans Serif" w:hAnsi="MS Sans Serif"/>
                <w:sz w:val="20"/>
                <w:szCs w:val="20"/>
                <w:lang w:eastAsia="en-AU"/>
              </w:rPr>
              <w:t>H</w:t>
            </w:r>
            <w:r w:rsidRPr="00454FD9">
              <w:rPr>
                <w:rFonts w:ascii="MS Sans Serif" w:hAnsi="MS Sans Serif"/>
                <w:sz w:val="20"/>
                <w:szCs w:val="20"/>
                <w:lang w:eastAsia="en-AU"/>
              </w:rPr>
              <w:t xml:space="preserve">unters, </w:t>
            </w:r>
            <w:r w:rsidR="00174E41">
              <w:rPr>
                <w:rFonts w:ascii="MS Sans Serif" w:hAnsi="MS Sans Serif"/>
                <w:sz w:val="20"/>
                <w:szCs w:val="20"/>
                <w:lang w:eastAsia="en-AU"/>
              </w:rPr>
              <w:t>T</w:t>
            </w:r>
            <w:r w:rsidRPr="00454FD9">
              <w:rPr>
                <w:rFonts w:ascii="MS Sans Serif" w:hAnsi="MS Sans Serif"/>
                <w:sz w:val="20"/>
                <w:szCs w:val="20"/>
                <w:lang w:eastAsia="en-AU"/>
              </w:rPr>
              <w:t xml:space="preserve">rappers and </w:t>
            </w:r>
            <w:r w:rsidR="00174E41">
              <w:rPr>
                <w:rFonts w:ascii="MS Sans Serif" w:hAnsi="MS Sans Serif"/>
                <w:sz w:val="20"/>
                <w:szCs w:val="20"/>
                <w:lang w:eastAsia="en-AU"/>
              </w:rPr>
              <w:t>G</w:t>
            </w:r>
            <w:r w:rsidRPr="00454FD9">
              <w:rPr>
                <w:rFonts w:ascii="MS Sans Serif" w:hAnsi="MS Sans Serif"/>
                <w:sz w:val="20"/>
                <w:szCs w:val="20"/>
                <w:lang w:eastAsia="en-AU"/>
              </w:rPr>
              <w:t>atherers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Miners and </w:t>
            </w:r>
            <w:r w:rsidR="002A0877">
              <w:rPr>
                <w:rFonts w:ascii="MS Sans Serif" w:hAnsi="MS Sans Serif"/>
                <w:b/>
                <w:sz w:val="20"/>
                <w:szCs w:val="20"/>
                <w:lang w:eastAsia="en-AU"/>
              </w:rPr>
              <w:t>Q</w:t>
            </w:r>
            <w:r w:rsidRPr="00454FD9">
              <w:rPr>
                <w:rFonts w:ascii="MS Sans Serif" w:hAnsi="MS Sans Serif"/>
                <w:b/>
                <w:sz w:val="20"/>
                <w:szCs w:val="20"/>
                <w:lang w:eastAsia="en-AU"/>
              </w:rPr>
              <w:t xml:space="preserve">uarry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w:t>
            </w:r>
            <w:r w:rsidR="00174E41">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Miners and </w:t>
            </w:r>
            <w:r w:rsidR="00174E41">
              <w:rPr>
                <w:rFonts w:ascii="MS Sans Serif" w:hAnsi="MS Sans Serif"/>
                <w:sz w:val="20"/>
                <w:szCs w:val="20"/>
                <w:lang w:eastAsia="en-AU"/>
              </w:rPr>
              <w:t>Q</w:t>
            </w:r>
            <w:r w:rsidRPr="00454FD9">
              <w:rPr>
                <w:rFonts w:ascii="MS Sans Serif" w:hAnsi="MS Sans Serif"/>
                <w:sz w:val="20"/>
                <w:szCs w:val="20"/>
                <w:lang w:eastAsia="en-AU"/>
              </w:rPr>
              <w:t>uarriers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Shotfirers and </w:t>
            </w:r>
            <w:r w:rsidR="002A0877">
              <w:rPr>
                <w:rFonts w:ascii="MS Sans Serif" w:hAnsi="MS Sans Serif"/>
                <w:b/>
                <w:sz w:val="20"/>
                <w:szCs w:val="20"/>
                <w:lang w:eastAsia="en-AU"/>
              </w:rPr>
              <w:t>B</w:t>
            </w:r>
            <w:r w:rsidRPr="00454FD9">
              <w:rPr>
                <w:rFonts w:ascii="MS Sans Serif" w:hAnsi="MS Sans Serif"/>
                <w:b/>
                <w:sz w:val="20"/>
                <w:szCs w:val="20"/>
                <w:lang w:eastAsia="en-AU"/>
              </w:rPr>
              <w:t>lasters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Shotfirers and </w:t>
            </w:r>
            <w:r w:rsidR="00174E41">
              <w:rPr>
                <w:rFonts w:ascii="MS Sans Serif" w:hAnsi="MS Sans Serif"/>
                <w:sz w:val="20"/>
                <w:szCs w:val="20"/>
                <w:lang w:eastAsia="en-AU"/>
              </w:rPr>
              <w:t>B</w:t>
            </w:r>
            <w:r w:rsidRPr="00454FD9">
              <w:rPr>
                <w:rFonts w:ascii="MS Sans Serif" w:hAnsi="MS Sans Serif"/>
                <w:sz w:val="20"/>
                <w:szCs w:val="20"/>
                <w:lang w:eastAsia="en-AU"/>
              </w:rPr>
              <w:t>lasters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Stone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plitters,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utters and </w:t>
            </w:r>
            <w:r w:rsidR="002A0877">
              <w:rPr>
                <w:rFonts w:ascii="MS Sans Serif" w:hAnsi="MS Sans Serif"/>
                <w:b/>
                <w:sz w:val="20"/>
                <w:szCs w:val="20"/>
                <w:lang w:eastAsia="en-AU"/>
              </w:rPr>
              <w:t>C</w:t>
            </w:r>
            <w:r w:rsidRPr="00454FD9">
              <w:rPr>
                <w:rFonts w:ascii="MS Sans Serif" w:hAnsi="MS Sans Serif"/>
                <w:b/>
                <w:sz w:val="20"/>
                <w:szCs w:val="20"/>
                <w:lang w:eastAsia="en-AU"/>
              </w:rPr>
              <w:t>arvers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Stonemasons, </w:t>
            </w:r>
            <w:r w:rsidR="00174E41">
              <w:rPr>
                <w:rFonts w:ascii="MS Sans Serif" w:hAnsi="MS Sans Serif"/>
                <w:sz w:val="20"/>
                <w:szCs w:val="20"/>
                <w:lang w:eastAsia="en-AU"/>
              </w:rPr>
              <w:t>S</w:t>
            </w:r>
            <w:r w:rsidRPr="00454FD9">
              <w:rPr>
                <w:rFonts w:ascii="MS Sans Serif" w:hAnsi="MS Sans Serif"/>
                <w:sz w:val="20"/>
                <w:szCs w:val="20"/>
                <w:lang w:eastAsia="en-AU"/>
              </w:rPr>
              <w:t xml:space="preserve">tone </w:t>
            </w:r>
            <w:r w:rsidR="00174E41">
              <w:rPr>
                <w:rFonts w:ascii="MS Sans Serif" w:hAnsi="MS Sans Serif"/>
                <w:sz w:val="20"/>
                <w:szCs w:val="20"/>
                <w:lang w:eastAsia="en-AU"/>
              </w:rPr>
              <w:t>C</w:t>
            </w:r>
            <w:r w:rsidRPr="00454FD9">
              <w:rPr>
                <w:rFonts w:ascii="MS Sans Serif" w:hAnsi="MS Sans Serif"/>
                <w:sz w:val="20"/>
                <w:szCs w:val="20"/>
                <w:lang w:eastAsia="en-AU"/>
              </w:rPr>
              <w:t xml:space="preserve">utters, </w:t>
            </w:r>
            <w:r w:rsidR="00174E41">
              <w:rPr>
                <w:rFonts w:ascii="MS Sans Serif" w:hAnsi="MS Sans Serif"/>
                <w:sz w:val="20"/>
                <w:szCs w:val="20"/>
                <w:lang w:eastAsia="en-AU"/>
              </w:rPr>
              <w:t>S</w:t>
            </w:r>
            <w:r w:rsidRPr="00454FD9">
              <w:rPr>
                <w:rFonts w:ascii="MS Sans Serif" w:hAnsi="MS Sans Serif"/>
                <w:sz w:val="20"/>
                <w:szCs w:val="20"/>
                <w:lang w:eastAsia="en-AU"/>
              </w:rPr>
              <w:t xml:space="preserve">plitters and </w:t>
            </w:r>
            <w:r w:rsidR="00174E41">
              <w:rPr>
                <w:rFonts w:ascii="MS Sans Serif" w:hAnsi="MS Sans Serif"/>
                <w:sz w:val="20"/>
                <w:szCs w:val="20"/>
                <w:lang w:eastAsia="en-AU"/>
              </w:rPr>
              <w:t>C</w:t>
            </w:r>
            <w:r w:rsidRPr="00454FD9">
              <w:rPr>
                <w:rFonts w:ascii="MS Sans Serif" w:hAnsi="MS Sans Serif"/>
                <w:sz w:val="20"/>
                <w:szCs w:val="20"/>
                <w:lang w:eastAsia="en-AU"/>
              </w:rPr>
              <w:t>arvers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Builders,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raditional </w:t>
            </w:r>
            <w:r w:rsidR="002A0877">
              <w:rPr>
                <w:rFonts w:ascii="MS Sans Serif" w:hAnsi="MS Sans Serif"/>
                <w:b/>
                <w:sz w:val="20"/>
                <w:szCs w:val="20"/>
                <w:lang w:eastAsia="en-AU"/>
              </w:rPr>
              <w:t>M</w:t>
            </w:r>
            <w:r w:rsidRPr="00454FD9">
              <w:rPr>
                <w:rFonts w:ascii="MS Sans Serif" w:hAnsi="MS Sans Serif"/>
                <w:b/>
                <w:sz w:val="20"/>
                <w:szCs w:val="20"/>
                <w:lang w:eastAsia="en-AU"/>
              </w:rPr>
              <w:t>aterials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House </w:t>
            </w:r>
            <w:r w:rsidR="00174E41">
              <w:rPr>
                <w:rFonts w:ascii="MS Sans Serif" w:hAnsi="MS Sans Serif"/>
                <w:sz w:val="20"/>
                <w:szCs w:val="20"/>
                <w:lang w:eastAsia="en-AU"/>
              </w:rPr>
              <w:t>B</w:t>
            </w:r>
            <w:r w:rsidRPr="00454FD9">
              <w:rPr>
                <w:rFonts w:ascii="MS Sans Serif" w:hAnsi="MS Sans Serif"/>
                <w:sz w:val="20"/>
                <w:szCs w:val="20"/>
                <w:lang w:eastAsia="en-AU"/>
              </w:rPr>
              <w:t>uilders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Bricklayers and </w:t>
            </w:r>
            <w:r w:rsidR="002A0877">
              <w:rPr>
                <w:rFonts w:ascii="MS Sans Serif" w:hAnsi="MS Sans Serif"/>
                <w:b/>
                <w:sz w:val="20"/>
                <w:szCs w:val="20"/>
                <w:lang w:eastAsia="en-AU"/>
              </w:rPr>
              <w:t>S</w:t>
            </w:r>
            <w:r w:rsidRPr="00454FD9">
              <w:rPr>
                <w:rFonts w:ascii="MS Sans Serif" w:hAnsi="MS Sans Serif"/>
                <w:b/>
                <w:sz w:val="20"/>
                <w:szCs w:val="20"/>
                <w:lang w:eastAsia="en-AU"/>
              </w:rPr>
              <w:t>tonemasons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Bricklayers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Stonemasons, </w:t>
            </w:r>
            <w:r w:rsidR="00174E41">
              <w:rPr>
                <w:rFonts w:ascii="MS Sans Serif" w:hAnsi="MS Sans Serif"/>
                <w:sz w:val="20"/>
                <w:szCs w:val="20"/>
                <w:lang w:eastAsia="en-AU"/>
              </w:rPr>
              <w:t>S</w:t>
            </w:r>
            <w:r w:rsidRPr="00454FD9">
              <w:rPr>
                <w:rFonts w:ascii="MS Sans Serif" w:hAnsi="MS Sans Serif"/>
                <w:sz w:val="20"/>
                <w:szCs w:val="20"/>
                <w:lang w:eastAsia="en-AU"/>
              </w:rPr>
              <w:t xml:space="preserve">tone </w:t>
            </w:r>
            <w:r w:rsidR="00174E41">
              <w:rPr>
                <w:rFonts w:ascii="MS Sans Serif" w:hAnsi="MS Sans Serif"/>
                <w:sz w:val="20"/>
                <w:szCs w:val="20"/>
                <w:lang w:eastAsia="en-AU"/>
              </w:rPr>
              <w:t>C</w:t>
            </w:r>
            <w:r w:rsidRPr="00454FD9">
              <w:rPr>
                <w:rFonts w:ascii="MS Sans Serif" w:hAnsi="MS Sans Serif"/>
                <w:sz w:val="20"/>
                <w:szCs w:val="20"/>
                <w:lang w:eastAsia="en-AU"/>
              </w:rPr>
              <w:t xml:space="preserve">utters, </w:t>
            </w:r>
            <w:r w:rsidR="00174E41">
              <w:rPr>
                <w:rFonts w:ascii="MS Sans Serif" w:hAnsi="MS Sans Serif"/>
                <w:sz w:val="20"/>
                <w:szCs w:val="20"/>
                <w:lang w:eastAsia="en-AU"/>
              </w:rPr>
              <w:t>S</w:t>
            </w:r>
            <w:r w:rsidRPr="00454FD9">
              <w:rPr>
                <w:rFonts w:ascii="MS Sans Serif" w:hAnsi="MS Sans Serif"/>
                <w:sz w:val="20"/>
                <w:szCs w:val="20"/>
                <w:lang w:eastAsia="en-AU"/>
              </w:rPr>
              <w:t xml:space="preserve">plitters and </w:t>
            </w:r>
            <w:r w:rsidR="00174E41">
              <w:rPr>
                <w:rFonts w:ascii="MS Sans Serif" w:hAnsi="MS Sans Serif"/>
                <w:sz w:val="20"/>
                <w:szCs w:val="20"/>
                <w:lang w:eastAsia="en-AU"/>
              </w:rPr>
              <w:t>C</w:t>
            </w:r>
            <w:r w:rsidRPr="00454FD9">
              <w:rPr>
                <w:rFonts w:ascii="MS Sans Serif" w:hAnsi="MS Sans Serif"/>
                <w:sz w:val="20"/>
                <w:szCs w:val="20"/>
                <w:lang w:eastAsia="en-AU"/>
              </w:rPr>
              <w:t>arvers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Concrete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lacers,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oncrete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inishers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Concrete </w:t>
            </w:r>
            <w:r w:rsidR="00174E41">
              <w:rPr>
                <w:rFonts w:ascii="MS Sans Serif" w:hAnsi="MS Sans Serif"/>
                <w:sz w:val="20"/>
                <w:szCs w:val="20"/>
                <w:lang w:eastAsia="en-AU"/>
              </w:rPr>
              <w:t>P</w:t>
            </w:r>
            <w:r w:rsidRPr="00454FD9">
              <w:rPr>
                <w:rFonts w:ascii="MS Sans Serif" w:hAnsi="MS Sans Serif"/>
                <w:sz w:val="20"/>
                <w:szCs w:val="20"/>
                <w:lang w:eastAsia="en-AU"/>
              </w:rPr>
              <w:t xml:space="preserve">lacers, </w:t>
            </w:r>
            <w:r w:rsidR="00174E41">
              <w:rPr>
                <w:rFonts w:ascii="MS Sans Serif" w:hAnsi="MS Sans Serif"/>
                <w:sz w:val="20"/>
                <w:szCs w:val="20"/>
                <w:lang w:eastAsia="en-AU"/>
              </w:rPr>
              <w:t>C</w:t>
            </w:r>
            <w:r w:rsidRPr="00454FD9">
              <w:rPr>
                <w:rFonts w:ascii="MS Sans Serif" w:hAnsi="MS Sans Serif"/>
                <w:sz w:val="20"/>
                <w:szCs w:val="20"/>
                <w:lang w:eastAsia="en-AU"/>
              </w:rPr>
              <w:t xml:space="preserve">oncrete </w:t>
            </w:r>
            <w:r w:rsidR="00174E41">
              <w:rPr>
                <w:rFonts w:ascii="MS Sans Serif" w:hAnsi="MS Sans Serif"/>
                <w:sz w:val="20"/>
                <w:szCs w:val="20"/>
                <w:lang w:eastAsia="en-AU"/>
              </w:rPr>
              <w:t>F</w:t>
            </w:r>
            <w:r w:rsidRPr="00454FD9">
              <w:rPr>
                <w:rFonts w:ascii="MS Sans Serif" w:hAnsi="MS Sans Serif"/>
                <w:sz w:val="20"/>
                <w:szCs w:val="20"/>
                <w:lang w:eastAsia="en-AU"/>
              </w:rPr>
              <w:t xml:space="preserve">inishers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Carpenters and </w:t>
            </w:r>
            <w:r w:rsidR="002A0877">
              <w:rPr>
                <w:rFonts w:ascii="MS Sans Serif" w:hAnsi="MS Sans Serif"/>
                <w:b/>
                <w:sz w:val="20"/>
                <w:szCs w:val="20"/>
                <w:lang w:eastAsia="en-AU"/>
              </w:rPr>
              <w:t>J</w:t>
            </w:r>
            <w:r w:rsidRPr="00454FD9">
              <w:rPr>
                <w:rFonts w:ascii="MS Sans Serif" w:hAnsi="MS Sans Serif"/>
                <w:b/>
                <w:sz w:val="20"/>
                <w:szCs w:val="20"/>
                <w:lang w:eastAsia="en-AU"/>
              </w:rPr>
              <w:t>oiners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Carpenters and </w:t>
            </w:r>
            <w:r w:rsidR="00174E41">
              <w:rPr>
                <w:rFonts w:ascii="MS Sans Serif" w:hAnsi="MS Sans Serif"/>
                <w:sz w:val="20"/>
                <w:szCs w:val="20"/>
                <w:lang w:eastAsia="en-AU"/>
              </w:rPr>
              <w:t>J</w:t>
            </w:r>
            <w:r w:rsidRPr="00454FD9">
              <w:rPr>
                <w:rFonts w:ascii="MS Sans Serif" w:hAnsi="MS Sans Serif"/>
                <w:sz w:val="20"/>
                <w:szCs w:val="20"/>
                <w:lang w:eastAsia="en-AU"/>
              </w:rPr>
              <w:t>oiners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Building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rame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rades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orkers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A0877">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Construction </w:t>
            </w:r>
            <w:r w:rsidR="00174E41">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House </w:t>
            </w:r>
            <w:r w:rsidR="00174E41">
              <w:rPr>
                <w:rFonts w:ascii="MS Sans Serif" w:hAnsi="MS Sans Serif"/>
                <w:sz w:val="20"/>
                <w:szCs w:val="20"/>
                <w:lang w:eastAsia="en-AU"/>
              </w:rPr>
              <w:t>B</w:t>
            </w:r>
            <w:r w:rsidRPr="00454FD9">
              <w:rPr>
                <w:rFonts w:ascii="MS Sans Serif" w:hAnsi="MS Sans Serif"/>
                <w:sz w:val="20"/>
                <w:szCs w:val="20"/>
                <w:lang w:eastAsia="en-AU"/>
              </w:rPr>
              <w:t>uilders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House</w:t>
            </w:r>
            <w:r w:rsidR="00174E41">
              <w:rPr>
                <w:rFonts w:ascii="MS Sans Serif" w:hAnsi="MS Sans Serif"/>
                <w:sz w:val="20"/>
                <w:szCs w:val="20"/>
                <w:lang w:eastAsia="en-AU"/>
              </w:rPr>
              <w:t xml:space="preserve"> </w:t>
            </w:r>
            <w:r w:rsidRPr="00454FD9">
              <w:rPr>
                <w:rFonts w:ascii="MS Sans Serif" w:hAnsi="MS Sans Serif"/>
                <w:sz w:val="20"/>
                <w:szCs w:val="20"/>
                <w:lang w:eastAsia="en-AU"/>
              </w:rPr>
              <w:t>builders not using traditional materials</w:t>
            </w: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Building </w:t>
            </w:r>
            <w:r w:rsidR="00174E41">
              <w:rPr>
                <w:rFonts w:ascii="MS Sans Serif" w:hAnsi="MS Sans Serif"/>
                <w:sz w:val="20"/>
                <w:szCs w:val="20"/>
                <w:lang w:eastAsia="en-AU"/>
              </w:rPr>
              <w:t>F</w:t>
            </w:r>
            <w:r w:rsidRPr="00454FD9">
              <w:rPr>
                <w:rFonts w:ascii="MS Sans Serif" w:hAnsi="MS Sans Serif"/>
                <w:sz w:val="20"/>
                <w:szCs w:val="20"/>
                <w:lang w:eastAsia="en-AU"/>
              </w:rPr>
              <w:t xml:space="preserve">rame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T</w:t>
            </w:r>
            <w:r w:rsidRPr="00454FD9">
              <w:rPr>
                <w:rFonts w:ascii="MS Sans Serif" w:hAnsi="MS Sans Serif"/>
                <w:sz w:val="20"/>
                <w:szCs w:val="20"/>
                <w:lang w:eastAsia="en-AU"/>
              </w:rPr>
              <w:t xml:space="preserve">rades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w:t>
            </w:r>
            <w:r w:rsidR="00174E41">
              <w:rPr>
                <w:rFonts w:ascii="MS Sans Serif" w:hAnsi="MS Sans Serif"/>
                <w:sz w:val="20"/>
                <w:szCs w:val="20"/>
                <w:lang w:eastAsia="en-AU"/>
              </w:rPr>
              <w:t>N</w:t>
            </w:r>
            <w:r w:rsidRPr="00454FD9">
              <w:rPr>
                <w:rFonts w:ascii="MS Sans Serif" w:hAnsi="MS Sans Serif"/>
                <w:sz w:val="20"/>
                <w:szCs w:val="20"/>
                <w:lang w:eastAsia="en-AU"/>
              </w:rPr>
              <w:t xml:space="preserve">ot </w:t>
            </w:r>
            <w:r w:rsidR="00174E4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174E4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Roofers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Roofers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Floor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ayers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ile </w:t>
            </w:r>
            <w:r w:rsidR="002A0877">
              <w:rPr>
                <w:rFonts w:ascii="MS Sans Serif" w:hAnsi="MS Sans Serif"/>
                <w:b/>
                <w:sz w:val="20"/>
                <w:szCs w:val="20"/>
                <w:lang w:eastAsia="en-AU"/>
              </w:rPr>
              <w:t>S</w:t>
            </w:r>
            <w:r w:rsidRPr="00454FD9">
              <w:rPr>
                <w:rFonts w:ascii="MS Sans Serif" w:hAnsi="MS Sans Serif"/>
                <w:b/>
                <w:sz w:val="20"/>
                <w:szCs w:val="20"/>
                <w:lang w:eastAsia="en-AU"/>
              </w:rPr>
              <w:t>etters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Floor </w:t>
            </w:r>
            <w:r w:rsidR="00174E41">
              <w:rPr>
                <w:rFonts w:ascii="MS Sans Serif" w:hAnsi="MS Sans Serif"/>
                <w:sz w:val="20"/>
                <w:szCs w:val="20"/>
                <w:lang w:eastAsia="en-AU"/>
              </w:rPr>
              <w:t>L</w:t>
            </w:r>
            <w:r w:rsidRPr="00454FD9">
              <w:rPr>
                <w:rFonts w:ascii="MS Sans Serif" w:hAnsi="MS Sans Serif"/>
                <w:sz w:val="20"/>
                <w:szCs w:val="20"/>
                <w:lang w:eastAsia="en-AU"/>
              </w:rPr>
              <w:t xml:space="preserve">ayers and </w:t>
            </w:r>
            <w:r w:rsidR="00174E41">
              <w:rPr>
                <w:rFonts w:ascii="MS Sans Serif" w:hAnsi="MS Sans Serif"/>
                <w:sz w:val="20"/>
                <w:szCs w:val="20"/>
                <w:lang w:eastAsia="en-AU"/>
              </w:rPr>
              <w:t>T</w:t>
            </w:r>
            <w:r w:rsidRPr="00454FD9">
              <w:rPr>
                <w:rFonts w:ascii="MS Sans Serif" w:hAnsi="MS Sans Serif"/>
                <w:sz w:val="20"/>
                <w:szCs w:val="20"/>
                <w:lang w:eastAsia="en-AU"/>
              </w:rPr>
              <w:t xml:space="preserve">ile </w:t>
            </w:r>
            <w:r w:rsidR="00174E41">
              <w:rPr>
                <w:rFonts w:ascii="MS Sans Serif" w:hAnsi="MS Sans Serif"/>
                <w:sz w:val="20"/>
                <w:szCs w:val="20"/>
                <w:lang w:eastAsia="en-AU"/>
              </w:rPr>
              <w:t>S</w:t>
            </w:r>
            <w:r w:rsidRPr="00454FD9">
              <w:rPr>
                <w:rFonts w:ascii="MS Sans Serif" w:hAnsi="MS Sans Serif"/>
                <w:sz w:val="20"/>
                <w:szCs w:val="20"/>
                <w:lang w:eastAsia="en-AU"/>
              </w:rPr>
              <w:t>etters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Plasterers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Plasterers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Insulation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Insulation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Glaziers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Glaziers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Plumbers and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ipe </w:t>
            </w:r>
            <w:r w:rsidR="002A0877">
              <w:rPr>
                <w:rFonts w:ascii="MS Sans Serif" w:hAnsi="MS Sans Serif"/>
                <w:b/>
                <w:sz w:val="20"/>
                <w:szCs w:val="20"/>
                <w:lang w:eastAsia="en-AU"/>
              </w:rPr>
              <w:t>F</w:t>
            </w:r>
            <w:r w:rsidRPr="00454FD9">
              <w:rPr>
                <w:rFonts w:ascii="MS Sans Serif" w:hAnsi="MS Sans Serif"/>
                <w:b/>
                <w:sz w:val="20"/>
                <w:szCs w:val="20"/>
                <w:lang w:eastAsia="en-AU"/>
              </w:rPr>
              <w:t>itters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Plumbers and </w:t>
            </w:r>
            <w:r w:rsidR="00174E41">
              <w:rPr>
                <w:rFonts w:ascii="MS Sans Serif" w:hAnsi="MS Sans Serif"/>
                <w:sz w:val="20"/>
                <w:szCs w:val="20"/>
                <w:lang w:eastAsia="en-AU"/>
              </w:rPr>
              <w:t>P</w:t>
            </w:r>
            <w:r w:rsidRPr="00454FD9">
              <w:rPr>
                <w:rFonts w:ascii="MS Sans Serif" w:hAnsi="MS Sans Serif"/>
                <w:sz w:val="20"/>
                <w:szCs w:val="20"/>
                <w:lang w:eastAsia="en-AU"/>
              </w:rPr>
              <w:t xml:space="preserve">ipe </w:t>
            </w:r>
            <w:r w:rsidR="00174E41">
              <w:rPr>
                <w:rFonts w:ascii="MS Sans Serif" w:hAnsi="MS Sans Serif"/>
                <w:sz w:val="20"/>
                <w:szCs w:val="20"/>
                <w:lang w:eastAsia="en-AU"/>
              </w:rPr>
              <w:t>F</w:t>
            </w:r>
            <w:r w:rsidRPr="00454FD9">
              <w:rPr>
                <w:rFonts w:ascii="MS Sans Serif" w:hAnsi="MS Sans Serif"/>
                <w:sz w:val="20"/>
                <w:szCs w:val="20"/>
                <w:lang w:eastAsia="en-AU"/>
              </w:rPr>
              <w:t>itters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Building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E</w:t>
            </w:r>
            <w:r w:rsidRPr="00454FD9">
              <w:rPr>
                <w:rFonts w:ascii="MS Sans Serif" w:hAnsi="MS Sans Serif"/>
                <w:b/>
                <w:sz w:val="20"/>
                <w:szCs w:val="20"/>
                <w:lang w:eastAsia="en-AU"/>
              </w:rPr>
              <w:t>lectricians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7137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Building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E</w:t>
            </w:r>
            <w:r w:rsidRPr="00454FD9">
              <w:rPr>
                <w:rFonts w:ascii="MS Sans Serif" w:hAnsi="MS Sans Serif"/>
                <w:sz w:val="20"/>
                <w:szCs w:val="20"/>
                <w:lang w:eastAsia="en-AU"/>
              </w:rPr>
              <w:t>lectricians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Painters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Painters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Varnishers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ainters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Spray </w:t>
            </w:r>
            <w:r w:rsidR="00174E41">
              <w:rPr>
                <w:rFonts w:ascii="MS Sans Serif" w:hAnsi="MS Sans Serif"/>
                <w:sz w:val="20"/>
                <w:szCs w:val="20"/>
                <w:lang w:eastAsia="en-AU"/>
              </w:rPr>
              <w:t>P</w:t>
            </w:r>
            <w:r w:rsidRPr="00454FD9">
              <w:rPr>
                <w:rFonts w:ascii="MS Sans Serif" w:hAnsi="MS Sans Serif"/>
                <w:sz w:val="20"/>
                <w:szCs w:val="20"/>
                <w:lang w:eastAsia="en-AU"/>
              </w:rPr>
              <w:t xml:space="preserve">ainters and </w:t>
            </w:r>
            <w:r w:rsidR="00174E41">
              <w:rPr>
                <w:rFonts w:ascii="MS Sans Serif" w:hAnsi="MS Sans Serif"/>
                <w:sz w:val="20"/>
                <w:szCs w:val="20"/>
                <w:lang w:eastAsia="en-AU"/>
              </w:rPr>
              <w:t>V</w:t>
            </w:r>
            <w:r w:rsidRPr="00454FD9">
              <w:rPr>
                <w:rFonts w:ascii="MS Sans Serif" w:hAnsi="MS Sans Serif"/>
                <w:sz w:val="20"/>
                <w:szCs w:val="20"/>
                <w:lang w:eastAsia="en-AU"/>
              </w:rPr>
              <w:t>arnishers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Building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tructure </w:t>
            </w:r>
            <w:r w:rsidR="002A0877">
              <w:rPr>
                <w:rFonts w:ascii="MS Sans Serif" w:hAnsi="MS Sans Serif"/>
                <w:b/>
                <w:sz w:val="20"/>
                <w:szCs w:val="20"/>
                <w:lang w:eastAsia="en-AU"/>
              </w:rPr>
              <w:t>C</w:t>
            </w:r>
            <w:r w:rsidRPr="00454FD9">
              <w:rPr>
                <w:rFonts w:ascii="MS Sans Serif" w:hAnsi="MS Sans Serif"/>
                <w:b/>
                <w:sz w:val="20"/>
                <w:szCs w:val="20"/>
                <w:lang w:eastAsia="en-AU"/>
              </w:rPr>
              <w:t>leaners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Building </w:t>
            </w:r>
            <w:r w:rsidR="00174E41">
              <w:rPr>
                <w:rFonts w:ascii="MS Sans Serif" w:hAnsi="MS Sans Serif"/>
                <w:sz w:val="20"/>
                <w:szCs w:val="20"/>
                <w:lang w:eastAsia="en-AU"/>
              </w:rPr>
              <w:t>S</w:t>
            </w:r>
            <w:r w:rsidRPr="00454FD9">
              <w:rPr>
                <w:rFonts w:ascii="MS Sans Serif" w:hAnsi="MS Sans Serif"/>
                <w:sz w:val="20"/>
                <w:szCs w:val="20"/>
                <w:lang w:eastAsia="en-AU"/>
              </w:rPr>
              <w:t xml:space="preserve">tructure </w:t>
            </w:r>
            <w:r w:rsidR="00174E41">
              <w:rPr>
                <w:rFonts w:ascii="MS Sans Serif" w:hAnsi="MS Sans Serif"/>
                <w:sz w:val="20"/>
                <w:szCs w:val="20"/>
                <w:lang w:eastAsia="en-AU"/>
              </w:rPr>
              <w:t>C</w:t>
            </w:r>
            <w:r w:rsidRPr="00454FD9">
              <w:rPr>
                <w:rFonts w:ascii="MS Sans Serif" w:hAnsi="MS Sans Serif"/>
                <w:sz w:val="20"/>
                <w:szCs w:val="20"/>
                <w:lang w:eastAsia="en-AU"/>
              </w:rPr>
              <w:t>leaners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Fumigators and </w:t>
            </w:r>
            <w:r w:rsidR="00174E41">
              <w:rPr>
                <w:rFonts w:ascii="MS Sans Serif" w:hAnsi="MS Sans Serif"/>
                <w:sz w:val="20"/>
                <w:szCs w:val="20"/>
                <w:lang w:eastAsia="en-AU"/>
              </w:rPr>
              <w:t>O</w:t>
            </w:r>
            <w:r w:rsidRPr="00454FD9">
              <w:rPr>
                <w:rFonts w:ascii="MS Sans Serif" w:hAnsi="MS Sans Serif"/>
                <w:sz w:val="20"/>
                <w:szCs w:val="20"/>
                <w:lang w:eastAsia="en-AU"/>
              </w:rPr>
              <w:t xml:space="preserve">ther </w:t>
            </w:r>
            <w:smartTag w:uri="urn:schemas-microsoft-com:office:smarttags" w:element="place">
              <w:r w:rsidR="00174E41">
                <w:rPr>
                  <w:rFonts w:ascii="MS Sans Serif" w:hAnsi="MS Sans Serif"/>
                  <w:sz w:val="20"/>
                  <w:szCs w:val="20"/>
                  <w:lang w:eastAsia="en-AU"/>
                </w:rPr>
                <w:t>P</w:t>
              </w:r>
              <w:r w:rsidRPr="00454FD9">
                <w:rPr>
                  <w:rFonts w:ascii="MS Sans Serif" w:hAnsi="MS Sans Serif"/>
                  <w:sz w:val="20"/>
                  <w:szCs w:val="20"/>
                  <w:lang w:eastAsia="en-AU"/>
                </w:rPr>
                <w:t>est</w:t>
              </w:r>
            </w:smartTag>
            <w:r w:rsidRPr="00454FD9">
              <w:rPr>
                <w:rFonts w:ascii="MS Sans Serif" w:hAnsi="MS Sans Serif"/>
                <w:sz w:val="20"/>
                <w:szCs w:val="20"/>
                <w:lang w:eastAsia="en-AU"/>
              </w:rPr>
              <w:t xml:space="preserve"> and </w:t>
            </w:r>
            <w:r w:rsidR="00174E41">
              <w:rPr>
                <w:rFonts w:ascii="MS Sans Serif" w:hAnsi="MS Sans Serif"/>
                <w:sz w:val="20"/>
                <w:szCs w:val="20"/>
                <w:lang w:eastAsia="en-AU"/>
              </w:rPr>
              <w:t>W</w:t>
            </w:r>
            <w:r w:rsidRPr="00454FD9">
              <w:rPr>
                <w:rFonts w:ascii="MS Sans Serif" w:hAnsi="MS Sans Serif"/>
                <w:sz w:val="20"/>
                <w:szCs w:val="20"/>
                <w:lang w:eastAsia="en-AU"/>
              </w:rPr>
              <w:t xml:space="preserve">eed </w:t>
            </w:r>
            <w:r w:rsidR="00174E4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oulders and </w:t>
            </w:r>
            <w:r w:rsidR="002A0877">
              <w:rPr>
                <w:rFonts w:ascii="MS Sans Serif" w:hAnsi="MS Sans Serif"/>
                <w:b/>
                <w:sz w:val="20"/>
                <w:szCs w:val="20"/>
                <w:lang w:eastAsia="en-AU"/>
              </w:rPr>
              <w:t>C</w:t>
            </w:r>
            <w:r w:rsidRPr="00454FD9">
              <w:rPr>
                <w:rFonts w:ascii="MS Sans Serif" w:hAnsi="MS Sans Serif"/>
                <w:b/>
                <w:sz w:val="20"/>
                <w:szCs w:val="20"/>
                <w:lang w:eastAsia="en-AU"/>
              </w:rPr>
              <w:t>oremakers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M</w:t>
            </w:r>
            <w:r w:rsidRPr="00454FD9">
              <w:rPr>
                <w:rFonts w:ascii="MS Sans Serif" w:hAnsi="MS Sans Serif"/>
                <w:sz w:val="20"/>
                <w:szCs w:val="20"/>
                <w:lang w:eastAsia="en-AU"/>
              </w:rPr>
              <w:t xml:space="preserve">oulders and </w:t>
            </w:r>
            <w:r w:rsidR="00174E41">
              <w:rPr>
                <w:rFonts w:ascii="MS Sans Serif" w:hAnsi="MS Sans Serif"/>
                <w:sz w:val="20"/>
                <w:szCs w:val="20"/>
                <w:lang w:eastAsia="en-AU"/>
              </w:rPr>
              <w:t>C</w:t>
            </w:r>
            <w:r w:rsidRPr="00454FD9">
              <w:rPr>
                <w:rFonts w:ascii="MS Sans Serif" w:hAnsi="MS Sans Serif"/>
                <w:sz w:val="20"/>
                <w:szCs w:val="20"/>
                <w:lang w:eastAsia="en-AU"/>
              </w:rPr>
              <w:t>oremakers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Welders and </w:t>
            </w:r>
            <w:r w:rsidR="002A0877">
              <w:rPr>
                <w:rFonts w:ascii="MS Sans Serif" w:hAnsi="MS Sans Serif"/>
                <w:b/>
                <w:sz w:val="20"/>
                <w:szCs w:val="20"/>
                <w:lang w:eastAsia="en-AU"/>
              </w:rPr>
              <w:t>F</w:t>
            </w:r>
            <w:r w:rsidRPr="00454FD9">
              <w:rPr>
                <w:rFonts w:ascii="MS Sans Serif" w:hAnsi="MS Sans Serif"/>
                <w:b/>
                <w:sz w:val="20"/>
                <w:szCs w:val="20"/>
                <w:lang w:eastAsia="en-AU"/>
              </w:rPr>
              <w:t>lamecutters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Welders and </w:t>
            </w:r>
            <w:r w:rsidR="00174E41">
              <w:rPr>
                <w:rFonts w:ascii="MS Sans Serif" w:hAnsi="MS Sans Serif"/>
                <w:sz w:val="20"/>
                <w:szCs w:val="20"/>
                <w:lang w:eastAsia="en-AU"/>
              </w:rPr>
              <w:t>F</w:t>
            </w:r>
            <w:r w:rsidRPr="00454FD9">
              <w:rPr>
                <w:rFonts w:ascii="MS Sans Serif" w:hAnsi="MS Sans Serif"/>
                <w:sz w:val="20"/>
                <w:szCs w:val="20"/>
                <w:lang w:eastAsia="en-AU"/>
              </w:rPr>
              <w:t>lamecutters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Sheet-metal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Sheet</w:t>
            </w:r>
            <w:r w:rsidR="00174E41">
              <w:rPr>
                <w:rFonts w:ascii="MS Sans Serif" w:hAnsi="MS Sans Serif"/>
                <w:sz w:val="20"/>
                <w:szCs w:val="20"/>
                <w:lang w:eastAsia="en-AU"/>
              </w:rPr>
              <w:t xml:space="preserve"> M</w:t>
            </w:r>
            <w:r w:rsidRPr="00454FD9">
              <w:rPr>
                <w:rFonts w:ascii="MS Sans Serif" w:hAnsi="MS Sans Serif"/>
                <w:sz w:val="20"/>
                <w:szCs w:val="20"/>
                <w:lang w:eastAsia="en-AU"/>
              </w:rPr>
              <w:t xml:space="preserve">etal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Structural-metal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reparers and </w:t>
            </w:r>
            <w:r w:rsidR="002A0877">
              <w:rPr>
                <w:rFonts w:ascii="MS Sans Serif" w:hAnsi="MS Sans Serif"/>
                <w:b/>
                <w:sz w:val="20"/>
                <w:szCs w:val="20"/>
                <w:lang w:eastAsia="en-AU"/>
              </w:rPr>
              <w:t>E</w:t>
            </w:r>
            <w:r w:rsidRPr="00454FD9">
              <w:rPr>
                <w:rFonts w:ascii="MS Sans Serif" w:hAnsi="MS Sans Serif"/>
                <w:b/>
                <w:sz w:val="20"/>
                <w:szCs w:val="20"/>
                <w:lang w:eastAsia="en-AU"/>
              </w:rPr>
              <w:t>rectors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Structural</w:t>
            </w:r>
            <w:r w:rsidR="00174E41">
              <w:rPr>
                <w:rFonts w:ascii="MS Sans Serif" w:hAnsi="MS Sans Serif"/>
                <w:sz w:val="20"/>
                <w:szCs w:val="20"/>
                <w:lang w:eastAsia="en-AU"/>
              </w:rPr>
              <w:t xml:space="preserve"> M</w:t>
            </w:r>
            <w:r w:rsidRPr="00454FD9">
              <w:rPr>
                <w:rFonts w:ascii="MS Sans Serif" w:hAnsi="MS Sans Serif"/>
                <w:sz w:val="20"/>
                <w:szCs w:val="20"/>
                <w:lang w:eastAsia="en-AU"/>
              </w:rPr>
              <w:t xml:space="preserve">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reparers and </w:t>
            </w:r>
            <w:r w:rsidR="00174E41">
              <w:rPr>
                <w:rFonts w:ascii="MS Sans Serif" w:hAnsi="MS Sans Serif"/>
                <w:sz w:val="20"/>
                <w:szCs w:val="20"/>
                <w:lang w:eastAsia="en-AU"/>
              </w:rPr>
              <w:t>E</w:t>
            </w:r>
            <w:r w:rsidRPr="00454FD9">
              <w:rPr>
                <w:rFonts w:ascii="MS Sans Serif" w:hAnsi="MS Sans Serif"/>
                <w:sz w:val="20"/>
                <w:szCs w:val="20"/>
                <w:lang w:eastAsia="en-AU"/>
              </w:rPr>
              <w:t>rectors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Riggers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able </w:t>
            </w:r>
            <w:r w:rsidR="002A0877">
              <w:rPr>
                <w:rFonts w:ascii="MS Sans Serif" w:hAnsi="MS Sans Serif"/>
                <w:b/>
                <w:sz w:val="20"/>
                <w:szCs w:val="20"/>
                <w:lang w:eastAsia="en-AU"/>
              </w:rPr>
              <w:t>S</w:t>
            </w:r>
            <w:r w:rsidRPr="00454FD9">
              <w:rPr>
                <w:rFonts w:ascii="MS Sans Serif" w:hAnsi="MS Sans Serif"/>
                <w:b/>
                <w:sz w:val="20"/>
                <w:szCs w:val="20"/>
                <w:lang w:eastAsia="en-AU"/>
              </w:rPr>
              <w:t>plicers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Riggers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able </w:t>
            </w:r>
            <w:r w:rsidR="00174E41">
              <w:rPr>
                <w:rFonts w:ascii="MS Sans Serif" w:hAnsi="MS Sans Serif"/>
                <w:sz w:val="20"/>
                <w:szCs w:val="20"/>
                <w:lang w:eastAsia="en-AU"/>
              </w:rPr>
              <w:t>S</w:t>
            </w:r>
            <w:r w:rsidRPr="00454FD9">
              <w:rPr>
                <w:rFonts w:ascii="MS Sans Serif" w:hAnsi="MS Sans Serif"/>
                <w:sz w:val="20"/>
                <w:szCs w:val="20"/>
                <w:lang w:eastAsia="en-AU"/>
              </w:rPr>
              <w:t>plicers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Underwater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7216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Underwater </w:t>
            </w:r>
            <w:r w:rsidR="00174E41">
              <w:rPr>
                <w:rFonts w:ascii="MS Sans Serif" w:hAnsi="MS Sans Serif"/>
                <w:sz w:val="20"/>
                <w:szCs w:val="20"/>
                <w:lang w:eastAsia="en-AU"/>
              </w:rPr>
              <w:t>D</w:t>
            </w:r>
            <w:r w:rsidRPr="00454FD9">
              <w:rPr>
                <w:rFonts w:ascii="MS Sans Serif" w:hAnsi="MS Sans Serif"/>
                <w:sz w:val="20"/>
                <w:szCs w:val="20"/>
                <w:lang w:eastAsia="en-AU"/>
              </w:rPr>
              <w:t>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Blacksmiths, </w:t>
            </w:r>
            <w:r w:rsidR="002A0877">
              <w:rPr>
                <w:rFonts w:ascii="MS Sans Serif" w:hAnsi="MS Sans Serif"/>
                <w:b/>
                <w:sz w:val="20"/>
                <w:szCs w:val="20"/>
                <w:lang w:eastAsia="en-AU"/>
              </w:rPr>
              <w:t>H</w:t>
            </w:r>
            <w:r w:rsidRPr="00454FD9">
              <w:rPr>
                <w:rFonts w:ascii="MS Sans Serif" w:hAnsi="MS Sans Serif"/>
                <w:b/>
                <w:sz w:val="20"/>
                <w:szCs w:val="20"/>
                <w:lang w:eastAsia="en-AU"/>
              </w:rPr>
              <w:t xml:space="preserve">ammer-smiths and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orging-press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Blacksmiths, </w:t>
            </w:r>
            <w:r w:rsidR="00174E41">
              <w:rPr>
                <w:rFonts w:ascii="MS Sans Serif" w:hAnsi="MS Sans Serif"/>
                <w:sz w:val="20"/>
                <w:szCs w:val="20"/>
                <w:lang w:eastAsia="en-AU"/>
              </w:rPr>
              <w:t>H</w:t>
            </w:r>
            <w:r w:rsidRPr="00454FD9">
              <w:rPr>
                <w:rFonts w:ascii="MS Sans Serif" w:hAnsi="MS Sans Serif"/>
                <w:sz w:val="20"/>
                <w:szCs w:val="20"/>
                <w:lang w:eastAsia="en-AU"/>
              </w:rPr>
              <w:t xml:space="preserve">ammersmiths and </w:t>
            </w:r>
            <w:r w:rsidR="00174E41">
              <w:rPr>
                <w:rFonts w:ascii="MS Sans Serif" w:hAnsi="MS Sans Serif"/>
                <w:sz w:val="20"/>
                <w:szCs w:val="20"/>
                <w:lang w:eastAsia="en-AU"/>
              </w:rPr>
              <w:t>F</w:t>
            </w:r>
            <w:r w:rsidRPr="00454FD9">
              <w:rPr>
                <w:rFonts w:ascii="MS Sans Serif" w:hAnsi="MS Sans Serif"/>
                <w:sz w:val="20"/>
                <w:szCs w:val="20"/>
                <w:lang w:eastAsia="en-AU"/>
              </w:rPr>
              <w:t xml:space="preserve">orging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ress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Tool-makers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Toolmakers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Machine-tool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etters and </w:t>
            </w:r>
            <w:r w:rsidR="002A0877">
              <w:rPr>
                <w:rFonts w:ascii="MS Sans Serif" w:hAnsi="MS Sans Serif"/>
                <w:b/>
                <w:sz w:val="20"/>
                <w:szCs w:val="20"/>
                <w:lang w:eastAsia="en-AU"/>
              </w:rPr>
              <w:t>S</w:t>
            </w:r>
            <w:r w:rsidRPr="00454FD9">
              <w:rPr>
                <w:rFonts w:ascii="MS Sans Serif" w:hAnsi="MS Sans Serif"/>
                <w:b/>
                <w:sz w:val="20"/>
                <w:szCs w:val="20"/>
                <w:lang w:eastAsia="en-AU"/>
              </w:rPr>
              <w:t>etter-operators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orking </w:t>
            </w:r>
            <w:r w:rsidR="00174E41">
              <w:rPr>
                <w:rFonts w:ascii="MS Sans Serif" w:hAnsi="MS Sans Serif"/>
                <w:sz w:val="20"/>
                <w:szCs w:val="20"/>
                <w:lang w:eastAsia="en-AU"/>
              </w:rPr>
              <w:t>M</w:t>
            </w:r>
            <w:r w:rsidRPr="00454FD9">
              <w:rPr>
                <w:rFonts w:ascii="MS Sans Serif" w:hAnsi="MS Sans Serif"/>
                <w:sz w:val="20"/>
                <w:szCs w:val="20"/>
                <w:lang w:eastAsia="en-AU"/>
              </w:rPr>
              <w:t xml:space="preserve">achine </w:t>
            </w:r>
            <w:r w:rsidR="00174E41">
              <w:rPr>
                <w:rFonts w:ascii="MS Sans Serif" w:hAnsi="MS Sans Serif"/>
                <w:sz w:val="20"/>
                <w:szCs w:val="20"/>
                <w:lang w:eastAsia="en-AU"/>
              </w:rPr>
              <w:t>T</w:t>
            </w:r>
            <w:r w:rsidRPr="00454FD9">
              <w:rPr>
                <w:rFonts w:ascii="MS Sans Serif" w:hAnsi="MS Sans Serif"/>
                <w:sz w:val="20"/>
                <w:szCs w:val="20"/>
                <w:lang w:eastAsia="en-AU"/>
              </w:rPr>
              <w:t xml:space="preserve">ool </w:t>
            </w:r>
            <w:r w:rsidR="00174E41">
              <w:rPr>
                <w:rFonts w:ascii="MS Sans Serif" w:hAnsi="MS Sans Serif"/>
                <w:sz w:val="20"/>
                <w:szCs w:val="20"/>
                <w:lang w:eastAsia="en-AU"/>
              </w:rPr>
              <w:t>S</w:t>
            </w:r>
            <w:r w:rsidRPr="00454FD9">
              <w:rPr>
                <w:rFonts w:ascii="MS Sans Serif" w:hAnsi="MS Sans Serif"/>
                <w:sz w:val="20"/>
                <w:szCs w:val="20"/>
                <w:lang w:eastAsia="en-AU"/>
              </w:rPr>
              <w:t xml:space="preserve">etters and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w:t>
            </w:r>
            <w:r w:rsidR="00174E41">
              <w:rPr>
                <w:rFonts w:ascii="MS Sans Serif" w:hAnsi="MS Sans Serif"/>
                <w:sz w:val="20"/>
                <w:szCs w:val="20"/>
                <w:lang w:eastAsia="en-AU"/>
              </w:rPr>
              <w:t>N</w:t>
            </w:r>
            <w:r w:rsidRPr="00454FD9">
              <w:rPr>
                <w:rFonts w:ascii="MS Sans Serif" w:hAnsi="MS Sans Serif"/>
                <w:sz w:val="20"/>
                <w:szCs w:val="20"/>
                <w:lang w:eastAsia="en-AU"/>
              </w:rPr>
              <w:t xml:space="preserve">ot </w:t>
            </w:r>
            <w:r w:rsidR="00174E4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174E4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Metal toymakers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heel-grinders,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olishers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ool </w:t>
            </w:r>
            <w:r w:rsidR="002A0877">
              <w:rPr>
                <w:rFonts w:ascii="MS Sans Serif" w:hAnsi="MS Sans Serif"/>
                <w:b/>
                <w:sz w:val="20"/>
                <w:szCs w:val="20"/>
                <w:lang w:eastAsia="en-AU"/>
              </w:rPr>
              <w:t>S</w:t>
            </w:r>
            <w:r w:rsidRPr="00454FD9">
              <w:rPr>
                <w:rFonts w:ascii="MS Sans Serif" w:hAnsi="MS Sans Serif"/>
                <w:b/>
                <w:sz w:val="20"/>
                <w:szCs w:val="20"/>
                <w:lang w:eastAsia="en-AU"/>
              </w:rPr>
              <w:t>harpeners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olishers, </w:t>
            </w:r>
            <w:r w:rsidR="00174E41">
              <w:rPr>
                <w:rFonts w:ascii="MS Sans Serif" w:hAnsi="MS Sans Serif"/>
                <w:sz w:val="20"/>
                <w:szCs w:val="20"/>
                <w:lang w:eastAsia="en-AU"/>
              </w:rPr>
              <w:t>W</w:t>
            </w:r>
            <w:r w:rsidRPr="00454FD9">
              <w:rPr>
                <w:rFonts w:ascii="MS Sans Serif" w:hAnsi="MS Sans Serif"/>
                <w:sz w:val="20"/>
                <w:szCs w:val="20"/>
                <w:lang w:eastAsia="en-AU"/>
              </w:rPr>
              <w:t xml:space="preserve">heel </w:t>
            </w:r>
            <w:r w:rsidR="00174E41">
              <w:rPr>
                <w:rFonts w:ascii="MS Sans Serif" w:hAnsi="MS Sans Serif"/>
                <w:sz w:val="20"/>
                <w:szCs w:val="20"/>
                <w:lang w:eastAsia="en-AU"/>
              </w:rPr>
              <w:t>G</w:t>
            </w:r>
            <w:r w:rsidRPr="00454FD9">
              <w:rPr>
                <w:rFonts w:ascii="MS Sans Serif" w:hAnsi="MS Sans Serif"/>
                <w:sz w:val="20"/>
                <w:szCs w:val="20"/>
                <w:lang w:eastAsia="en-AU"/>
              </w:rPr>
              <w:t xml:space="preserve">rinders and </w:t>
            </w:r>
            <w:r w:rsidR="00174E41">
              <w:rPr>
                <w:rFonts w:ascii="MS Sans Serif" w:hAnsi="MS Sans Serif"/>
                <w:sz w:val="20"/>
                <w:szCs w:val="20"/>
                <w:lang w:eastAsia="en-AU"/>
              </w:rPr>
              <w:t>T</w:t>
            </w:r>
            <w:r w:rsidRPr="00454FD9">
              <w:rPr>
                <w:rFonts w:ascii="MS Sans Serif" w:hAnsi="MS Sans Serif"/>
                <w:sz w:val="20"/>
                <w:szCs w:val="20"/>
                <w:lang w:eastAsia="en-AU"/>
              </w:rPr>
              <w:t xml:space="preserve">ool </w:t>
            </w:r>
            <w:r w:rsidR="00174E41">
              <w:rPr>
                <w:rFonts w:ascii="MS Sans Serif" w:hAnsi="MS Sans Serif"/>
                <w:sz w:val="20"/>
                <w:szCs w:val="20"/>
                <w:lang w:eastAsia="en-AU"/>
              </w:rPr>
              <w:t>S</w:t>
            </w:r>
            <w:r w:rsidRPr="00454FD9">
              <w:rPr>
                <w:rFonts w:ascii="MS Sans Serif" w:hAnsi="MS Sans Serif"/>
                <w:sz w:val="20"/>
                <w:szCs w:val="20"/>
                <w:lang w:eastAsia="en-AU"/>
              </w:rPr>
              <w:t>harpeners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Motor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ehicle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echanics and </w:t>
            </w:r>
            <w:r w:rsidR="002A0877">
              <w:rPr>
                <w:rFonts w:ascii="MS Sans Serif" w:hAnsi="MS Sans Serif"/>
                <w:b/>
                <w:sz w:val="20"/>
                <w:szCs w:val="20"/>
                <w:lang w:eastAsia="en-AU"/>
              </w:rPr>
              <w:t>F</w:t>
            </w:r>
            <w:r w:rsidRPr="00454FD9">
              <w:rPr>
                <w:rFonts w:ascii="MS Sans Serif" w:hAnsi="MS Sans Serif"/>
                <w:b/>
                <w:sz w:val="20"/>
                <w:szCs w:val="20"/>
                <w:lang w:eastAsia="en-AU"/>
              </w:rPr>
              <w:t>itters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Motor </w:t>
            </w:r>
            <w:r w:rsidR="00174E41">
              <w:rPr>
                <w:rFonts w:ascii="MS Sans Serif" w:hAnsi="MS Sans Serif"/>
                <w:sz w:val="20"/>
                <w:szCs w:val="20"/>
                <w:lang w:eastAsia="en-AU"/>
              </w:rPr>
              <w:t>V</w:t>
            </w:r>
            <w:r w:rsidRPr="00454FD9">
              <w:rPr>
                <w:rFonts w:ascii="MS Sans Serif" w:hAnsi="MS Sans Serif"/>
                <w:sz w:val="20"/>
                <w:szCs w:val="20"/>
                <w:lang w:eastAsia="en-AU"/>
              </w:rPr>
              <w:t xml:space="preserve">ehicle </w:t>
            </w:r>
            <w:r w:rsidR="00174E41">
              <w:rPr>
                <w:rFonts w:ascii="MS Sans Serif" w:hAnsi="MS Sans Serif"/>
                <w:sz w:val="20"/>
                <w:szCs w:val="20"/>
                <w:lang w:eastAsia="en-AU"/>
              </w:rPr>
              <w:t>M</w:t>
            </w:r>
            <w:r w:rsidRPr="00454FD9">
              <w:rPr>
                <w:rFonts w:ascii="MS Sans Serif" w:hAnsi="MS Sans Serif"/>
                <w:sz w:val="20"/>
                <w:szCs w:val="20"/>
                <w:lang w:eastAsia="en-AU"/>
              </w:rPr>
              <w:t xml:space="preserve">echanics and </w:t>
            </w:r>
            <w:r w:rsidR="00174E41">
              <w:rPr>
                <w:rFonts w:ascii="MS Sans Serif" w:hAnsi="MS Sans Serif"/>
                <w:sz w:val="20"/>
                <w:szCs w:val="20"/>
                <w:lang w:eastAsia="en-AU"/>
              </w:rPr>
              <w:t>R</w:t>
            </w:r>
            <w:r w:rsidRPr="00454FD9">
              <w:rPr>
                <w:rFonts w:ascii="MS Sans Serif" w:hAnsi="MS Sans Serif"/>
                <w:sz w:val="20"/>
                <w:szCs w:val="20"/>
                <w:lang w:eastAsia="en-AU"/>
              </w:rPr>
              <w:t>epairers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Bicycle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R</w:t>
            </w:r>
            <w:r w:rsidRPr="00454FD9">
              <w:rPr>
                <w:rFonts w:ascii="MS Sans Serif" w:hAnsi="MS Sans Serif"/>
                <w:sz w:val="20"/>
                <w:szCs w:val="20"/>
                <w:lang w:eastAsia="en-AU"/>
              </w:rPr>
              <w:t>epairers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Aircraft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ngine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echanics and </w:t>
            </w:r>
            <w:r w:rsidR="002A0877">
              <w:rPr>
                <w:rFonts w:ascii="MS Sans Serif" w:hAnsi="MS Sans Serif"/>
                <w:b/>
                <w:sz w:val="20"/>
                <w:szCs w:val="20"/>
                <w:lang w:eastAsia="en-AU"/>
              </w:rPr>
              <w:t>F</w:t>
            </w:r>
            <w:r w:rsidRPr="00454FD9">
              <w:rPr>
                <w:rFonts w:ascii="MS Sans Serif" w:hAnsi="MS Sans Serif"/>
                <w:b/>
                <w:sz w:val="20"/>
                <w:szCs w:val="20"/>
                <w:lang w:eastAsia="en-AU"/>
              </w:rPr>
              <w:t>itters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Aircraft </w:t>
            </w:r>
            <w:r w:rsidR="00174E41">
              <w:rPr>
                <w:rFonts w:ascii="MS Sans Serif" w:hAnsi="MS Sans Serif"/>
                <w:sz w:val="20"/>
                <w:szCs w:val="20"/>
                <w:lang w:eastAsia="en-AU"/>
              </w:rPr>
              <w:t>E</w:t>
            </w:r>
            <w:r w:rsidRPr="00454FD9">
              <w:rPr>
                <w:rFonts w:ascii="MS Sans Serif" w:hAnsi="MS Sans Serif"/>
                <w:sz w:val="20"/>
                <w:szCs w:val="20"/>
                <w:lang w:eastAsia="en-AU"/>
              </w:rPr>
              <w:t xml:space="preserve">ngine </w:t>
            </w:r>
            <w:r w:rsidR="00174E41">
              <w:rPr>
                <w:rFonts w:ascii="MS Sans Serif" w:hAnsi="MS Sans Serif"/>
                <w:sz w:val="20"/>
                <w:szCs w:val="20"/>
                <w:lang w:eastAsia="en-AU"/>
              </w:rPr>
              <w:t>M</w:t>
            </w:r>
            <w:r w:rsidRPr="00454FD9">
              <w:rPr>
                <w:rFonts w:ascii="MS Sans Serif" w:hAnsi="MS Sans Serif"/>
                <w:sz w:val="20"/>
                <w:szCs w:val="20"/>
                <w:lang w:eastAsia="en-AU"/>
              </w:rPr>
              <w:t xml:space="preserve">echanics and </w:t>
            </w:r>
            <w:r w:rsidR="00174E41">
              <w:rPr>
                <w:rFonts w:ascii="MS Sans Serif" w:hAnsi="MS Sans Serif"/>
                <w:sz w:val="20"/>
                <w:szCs w:val="20"/>
                <w:lang w:eastAsia="en-AU"/>
              </w:rPr>
              <w:t>R</w:t>
            </w:r>
            <w:r w:rsidRPr="00454FD9">
              <w:rPr>
                <w:rFonts w:ascii="MS Sans Serif" w:hAnsi="MS Sans Serif"/>
                <w:sz w:val="20"/>
                <w:szCs w:val="20"/>
                <w:lang w:eastAsia="en-AU"/>
              </w:rPr>
              <w:t>epairers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Agricultural- or </w:t>
            </w:r>
            <w:r w:rsidR="002A0877">
              <w:rPr>
                <w:rFonts w:ascii="MS Sans Serif" w:hAnsi="MS Sans Serif"/>
                <w:b/>
                <w:sz w:val="20"/>
                <w:szCs w:val="20"/>
                <w:lang w:eastAsia="en-AU"/>
              </w:rPr>
              <w:t>I</w:t>
            </w:r>
            <w:r w:rsidRPr="00454FD9">
              <w:rPr>
                <w:rFonts w:ascii="MS Sans Serif" w:hAnsi="MS Sans Serif"/>
                <w:b/>
                <w:sz w:val="20"/>
                <w:szCs w:val="20"/>
                <w:lang w:eastAsia="en-AU"/>
              </w:rPr>
              <w:t xml:space="preserve">ndustrial-machinery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echanics and </w:t>
            </w:r>
            <w:r w:rsidR="002A0877">
              <w:rPr>
                <w:rFonts w:ascii="MS Sans Serif" w:hAnsi="MS Sans Serif"/>
                <w:b/>
                <w:sz w:val="20"/>
                <w:szCs w:val="20"/>
                <w:lang w:eastAsia="en-AU"/>
              </w:rPr>
              <w:t>F</w:t>
            </w:r>
            <w:r w:rsidRPr="00454FD9">
              <w:rPr>
                <w:rFonts w:ascii="MS Sans Serif" w:hAnsi="MS Sans Serif"/>
                <w:b/>
                <w:sz w:val="20"/>
                <w:szCs w:val="20"/>
                <w:lang w:eastAsia="en-AU"/>
              </w:rPr>
              <w:t>itters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7127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Air </w:t>
            </w:r>
            <w:r w:rsidR="00174E41">
              <w:rPr>
                <w:rFonts w:ascii="MS Sans Serif" w:hAnsi="MS Sans Serif"/>
                <w:sz w:val="20"/>
                <w:szCs w:val="20"/>
                <w:lang w:eastAsia="en-AU"/>
              </w:rPr>
              <w:t>C</w:t>
            </w:r>
            <w:r w:rsidRPr="00454FD9">
              <w:rPr>
                <w:rFonts w:ascii="MS Sans Serif" w:hAnsi="MS Sans Serif"/>
                <w:sz w:val="20"/>
                <w:szCs w:val="20"/>
                <w:lang w:eastAsia="en-AU"/>
              </w:rPr>
              <w:t xml:space="preserve">onditioning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efrigeration </w:t>
            </w:r>
            <w:r w:rsidR="00174E41">
              <w:rPr>
                <w:rFonts w:ascii="MS Sans Serif" w:hAnsi="MS Sans Serif"/>
                <w:sz w:val="20"/>
                <w:szCs w:val="20"/>
                <w:lang w:eastAsia="en-AU"/>
              </w:rPr>
              <w:t>M</w:t>
            </w:r>
            <w:r w:rsidRPr="00454FD9">
              <w:rPr>
                <w:rFonts w:ascii="MS Sans Serif" w:hAnsi="MS Sans Serif"/>
                <w:sz w:val="20"/>
                <w:szCs w:val="20"/>
                <w:lang w:eastAsia="en-AU"/>
              </w:rPr>
              <w:t>echanics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Agricultural and </w:t>
            </w:r>
            <w:r w:rsidR="00174E41">
              <w:rPr>
                <w:rFonts w:ascii="MS Sans Serif" w:hAnsi="MS Sans Serif"/>
                <w:sz w:val="20"/>
                <w:szCs w:val="20"/>
                <w:lang w:eastAsia="en-AU"/>
              </w:rPr>
              <w:t>I</w:t>
            </w:r>
            <w:r w:rsidRPr="00454FD9">
              <w:rPr>
                <w:rFonts w:ascii="MS Sans Serif" w:hAnsi="MS Sans Serif"/>
                <w:sz w:val="20"/>
                <w:szCs w:val="20"/>
                <w:lang w:eastAsia="en-AU"/>
              </w:rPr>
              <w:t xml:space="preserve">ndustrial </w:t>
            </w:r>
            <w:r w:rsidR="00174E41">
              <w:rPr>
                <w:rFonts w:ascii="MS Sans Serif" w:hAnsi="MS Sans Serif"/>
                <w:sz w:val="20"/>
                <w:szCs w:val="20"/>
                <w:lang w:eastAsia="en-AU"/>
              </w:rPr>
              <w:t>M</w:t>
            </w:r>
            <w:r w:rsidRPr="00454FD9">
              <w:rPr>
                <w:rFonts w:ascii="MS Sans Serif" w:hAnsi="MS Sans Serif"/>
                <w:sz w:val="20"/>
                <w:szCs w:val="20"/>
                <w:lang w:eastAsia="en-AU"/>
              </w:rPr>
              <w:t xml:space="preserve">achinery </w:t>
            </w:r>
            <w:r w:rsidR="00174E41">
              <w:rPr>
                <w:rFonts w:ascii="MS Sans Serif" w:hAnsi="MS Sans Serif"/>
                <w:sz w:val="20"/>
                <w:szCs w:val="20"/>
                <w:lang w:eastAsia="en-AU"/>
              </w:rPr>
              <w:t>M</w:t>
            </w:r>
            <w:r w:rsidRPr="00454FD9">
              <w:rPr>
                <w:rFonts w:ascii="MS Sans Serif" w:hAnsi="MS Sans Serif"/>
                <w:sz w:val="20"/>
                <w:szCs w:val="20"/>
                <w:lang w:eastAsia="en-AU"/>
              </w:rPr>
              <w:t xml:space="preserve">echanics and </w:t>
            </w:r>
            <w:r w:rsidR="00174E41">
              <w:rPr>
                <w:rFonts w:ascii="MS Sans Serif" w:hAnsi="MS Sans Serif"/>
                <w:sz w:val="20"/>
                <w:szCs w:val="20"/>
                <w:lang w:eastAsia="en-AU"/>
              </w:rPr>
              <w:t>R</w:t>
            </w:r>
            <w:r w:rsidRPr="00454FD9">
              <w:rPr>
                <w:rFonts w:ascii="MS Sans Serif" w:hAnsi="MS Sans Serif"/>
                <w:sz w:val="20"/>
                <w:szCs w:val="20"/>
                <w:lang w:eastAsia="en-AU"/>
              </w:rPr>
              <w:t>epairers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Electrical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echanics and </w:t>
            </w:r>
            <w:r w:rsidR="002A0877">
              <w:rPr>
                <w:rFonts w:ascii="MS Sans Serif" w:hAnsi="MS Sans Serif"/>
                <w:b/>
                <w:sz w:val="20"/>
                <w:szCs w:val="20"/>
                <w:lang w:eastAsia="en-AU"/>
              </w:rPr>
              <w:t>F</w:t>
            </w:r>
            <w:r w:rsidRPr="00454FD9">
              <w:rPr>
                <w:rFonts w:ascii="MS Sans Serif" w:hAnsi="MS Sans Serif"/>
                <w:b/>
                <w:sz w:val="20"/>
                <w:szCs w:val="20"/>
                <w:lang w:eastAsia="en-AU"/>
              </w:rPr>
              <w:t>itters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w:t>
            </w:r>
            <w:r w:rsidR="00174E41">
              <w:rPr>
                <w:rFonts w:ascii="MS Sans Serif" w:hAnsi="MS Sans Serif"/>
                <w:sz w:val="20"/>
                <w:szCs w:val="20"/>
                <w:lang w:eastAsia="en-AU"/>
              </w:rPr>
              <w:t>M</w:t>
            </w:r>
            <w:r w:rsidRPr="00454FD9">
              <w:rPr>
                <w:rFonts w:ascii="MS Sans Serif" w:hAnsi="MS Sans Serif"/>
                <w:sz w:val="20"/>
                <w:szCs w:val="20"/>
                <w:lang w:eastAsia="en-AU"/>
              </w:rPr>
              <w:t xml:space="preserve">echanics and </w:t>
            </w:r>
            <w:r w:rsidR="00174E41">
              <w:rPr>
                <w:rFonts w:ascii="MS Sans Serif" w:hAnsi="MS Sans Serif"/>
                <w:sz w:val="20"/>
                <w:szCs w:val="20"/>
                <w:lang w:eastAsia="en-AU"/>
              </w:rPr>
              <w:t>F</w:t>
            </w:r>
            <w:r w:rsidRPr="00454FD9">
              <w:rPr>
                <w:rFonts w:ascii="MS Sans Serif" w:hAnsi="MS Sans Serif"/>
                <w:sz w:val="20"/>
                <w:szCs w:val="20"/>
                <w:lang w:eastAsia="en-AU"/>
              </w:rPr>
              <w:t>itters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Electronics </w:t>
            </w:r>
            <w:r w:rsidR="002A0877">
              <w:rPr>
                <w:rFonts w:ascii="MS Sans Serif" w:hAnsi="MS Sans Serif"/>
                <w:b/>
                <w:sz w:val="20"/>
                <w:szCs w:val="20"/>
                <w:lang w:eastAsia="en-AU"/>
              </w:rPr>
              <w:t>F</w:t>
            </w:r>
            <w:r w:rsidRPr="00454FD9">
              <w:rPr>
                <w:rFonts w:ascii="MS Sans Serif" w:hAnsi="MS Sans Serif"/>
                <w:b/>
                <w:sz w:val="20"/>
                <w:szCs w:val="20"/>
                <w:lang w:eastAsia="en-AU"/>
              </w:rPr>
              <w:t>itters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Electronics </w:t>
            </w:r>
            <w:r w:rsidR="00174E41">
              <w:rPr>
                <w:rFonts w:ascii="MS Sans Serif" w:hAnsi="MS Sans Serif"/>
                <w:sz w:val="20"/>
                <w:szCs w:val="20"/>
                <w:lang w:eastAsia="en-AU"/>
              </w:rPr>
              <w:t>M</w:t>
            </w:r>
            <w:r w:rsidRPr="00454FD9">
              <w:rPr>
                <w:rFonts w:ascii="MS Sans Serif" w:hAnsi="MS Sans Serif"/>
                <w:sz w:val="20"/>
                <w:szCs w:val="20"/>
                <w:lang w:eastAsia="en-AU"/>
              </w:rPr>
              <w:t xml:space="preserve">echanics and </w:t>
            </w:r>
            <w:r w:rsidR="00174E41">
              <w:rPr>
                <w:rFonts w:ascii="MS Sans Serif" w:hAnsi="MS Sans Serif"/>
                <w:sz w:val="20"/>
                <w:szCs w:val="20"/>
                <w:lang w:eastAsia="en-AU"/>
              </w:rPr>
              <w:t>S</w:t>
            </w:r>
            <w:r w:rsidRPr="00454FD9">
              <w:rPr>
                <w:rFonts w:ascii="MS Sans Serif" w:hAnsi="MS Sans Serif"/>
                <w:sz w:val="20"/>
                <w:szCs w:val="20"/>
                <w:lang w:eastAsia="en-AU"/>
              </w:rPr>
              <w:t>ervicers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174E4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174E41">
              <w:rPr>
                <w:rFonts w:ascii="MS Sans Serif" w:hAnsi="MS Sans Serif"/>
                <w:sz w:val="20"/>
                <w:szCs w:val="20"/>
                <w:lang w:eastAsia="en-AU"/>
              </w:rPr>
              <w:t>I</w:t>
            </w:r>
            <w:r w:rsidRPr="00454FD9">
              <w:rPr>
                <w:rFonts w:ascii="MS Sans Serif" w:hAnsi="MS Sans Serif"/>
                <w:sz w:val="20"/>
                <w:szCs w:val="20"/>
                <w:lang w:eastAsia="en-AU"/>
              </w:rPr>
              <w:t xml:space="preserve">nstallers and </w:t>
            </w:r>
            <w:r w:rsidR="00174E41">
              <w:rPr>
                <w:rFonts w:ascii="MS Sans Serif" w:hAnsi="MS Sans Serif"/>
                <w:sz w:val="20"/>
                <w:szCs w:val="20"/>
                <w:lang w:eastAsia="en-AU"/>
              </w:rPr>
              <w:t>S</w:t>
            </w:r>
            <w:r w:rsidRPr="00454FD9">
              <w:rPr>
                <w:rFonts w:ascii="MS Sans Serif" w:hAnsi="MS Sans Serif"/>
                <w:sz w:val="20"/>
                <w:szCs w:val="20"/>
                <w:lang w:eastAsia="en-AU"/>
              </w:rPr>
              <w:t>ervicers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Electronics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echanics and </w:t>
            </w:r>
            <w:r w:rsidR="002A0877">
              <w:rPr>
                <w:rFonts w:ascii="MS Sans Serif" w:hAnsi="MS Sans Serif"/>
                <w:b/>
                <w:sz w:val="20"/>
                <w:szCs w:val="20"/>
                <w:lang w:eastAsia="en-AU"/>
              </w:rPr>
              <w:t>S</w:t>
            </w:r>
            <w:r w:rsidRPr="00454FD9">
              <w:rPr>
                <w:rFonts w:ascii="MS Sans Serif" w:hAnsi="MS Sans Serif"/>
                <w:b/>
                <w:sz w:val="20"/>
                <w:szCs w:val="20"/>
                <w:lang w:eastAsia="en-AU"/>
              </w:rPr>
              <w:t>ervicers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Electronics </w:t>
            </w:r>
            <w:r w:rsidR="00174E41">
              <w:rPr>
                <w:rFonts w:ascii="MS Sans Serif" w:hAnsi="MS Sans Serif"/>
                <w:sz w:val="20"/>
                <w:szCs w:val="20"/>
                <w:lang w:eastAsia="en-AU"/>
              </w:rPr>
              <w:t>M</w:t>
            </w:r>
            <w:r w:rsidRPr="00454FD9">
              <w:rPr>
                <w:rFonts w:ascii="MS Sans Serif" w:hAnsi="MS Sans Serif"/>
                <w:sz w:val="20"/>
                <w:szCs w:val="20"/>
                <w:lang w:eastAsia="en-AU"/>
              </w:rPr>
              <w:t xml:space="preserve">echanics and </w:t>
            </w:r>
            <w:r w:rsidR="00174E41">
              <w:rPr>
                <w:rFonts w:ascii="MS Sans Serif" w:hAnsi="MS Sans Serif"/>
                <w:sz w:val="20"/>
                <w:szCs w:val="20"/>
                <w:lang w:eastAsia="en-AU"/>
              </w:rPr>
              <w:t>S</w:t>
            </w:r>
            <w:r w:rsidRPr="00454FD9">
              <w:rPr>
                <w:rFonts w:ascii="MS Sans Serif" w:hAnsi="MS Sans Serif"/>
                <w:sz w:val="20"/>
                <w:szCs w:val="20"/>
                <w:lang w:eastAsia="en-AU"/>
              </w:rPr>
              <w:t>ervicers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174E4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174E41">
              <w:rPr>
                <w:rFonts w:ascii="MS Sans Serif" w:hAnsi="MS Sans Serif"/>
                <w:sz w:val="20"/>
                <w:szCs w:val="20"/>
                <w:lang w:eastAsia="en-AU"/>
              </w:rPr>
              <w:t>I</w:t>
            </w:r>
            <w:r w:rsidRPr="00454FD9">
              <w:rPr>
                <w:rFonts w:ascii="MS Sans Serif" w:hAnsi="MS Sans Serif"/>
                <w:sz w:val="20"/>
                <w:szCs w:val="20"/>
                <w:lang w:eastAsia="en-AU"/>
              </w:rPr>
              <w:t xml:space="preserve">nstallers and </w:t>
            </w:r>
            <w:r w:rsidR="00174E41">
              <w:rPr>
                <w:rFonts w:ascii="MS Sans Serif" w:hAnsi="MS Sans Serif"/>
                <w:sz w:val="20"/>
                <w:szCs w:val="20"/>
                <w:lang w:eastAsia="en-AU"/>
              </w:rPr>
              <w:t>S</w:t>
            </w:r>
            <w:r w:rsidRPr="00454FD9">
              <w:rPr>
                <w:rFonts w:ascii="MS Sans Serif" w:hAnsi="MS Sans Serif"/>
                <w:sz w:val="20"/>
                <w:szCs w:val="20"/>
                <w:lang w:eastAsia="en-AU"/>
              </w:rPr>
              <w:t>ervicers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Telegraph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elephone </w:t>
            </w:r>
            <w:r w:rsidR="002A0877">
              <w:rPr>
                <w:rFonts w:ascii="MS Sans Serif" w:hAnsi="MS Sans Serif"/>
                <w:b/>
                <w:sz w:val="20"/>
                <w:szCs w:val="20"/>
                <w:lang w:eastAsia="en-AU"/>
              </w:rPr>
              <w:t>I</w:t>
            </w:r>
            <w:r w:rsidRPr="00454FD9">
              <w:rPr>
                <w:rFonts w:ascii="MS Sans Serif" w:hAnsi="MS Sans Serif"/>
                <w:b/>
                <w:sz w:val="20"/>
                <w:szCs w:val="20"/>
                <w:lang w:eastAsia="en-AU"/>
              </w:rPr>
              <w:t xml:space="preserve">nstallers and </w:t>
            </w:r>
            <w:r w:rsidR="002A0877">
              <w:rPr>
                <w:rFonts w:ascii="MS Sans Serif" w:hAnsi="MS Sans Serif"/>
                <w:b/>
                <w:sz w:val="20"/>
                <w:szCs w:val="20"/>
                <w:lang w:eastAsia="en-AU"/>
              </w:rPr>
              <w:t>S</w:t>
            </w:r>
            <w:r w:rsidRPr="00454FD9">
              <w:rPr>
                <w:rFonts w:ascii="MS Sans Serif" w:hAnsi="MS Sans Serif"/>
                <w:b/>
                <w:sz w:val="20"/>
                <w:szCs w:val="20"/>
                <w:lang w:eastAsia="en-AU"/>
              </w:rPr>
              <w:t>ervicers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174E4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174E41">
              <w:rPr>
                <w:rFonts w:ascii="MS Sans Serif" w:hAnsi="MS Sans Serif"/>
                <w:sz w:val="20"/>
                <w:szCs w:val="20"/>
                <w:lang w:eastAsia="en-AU"/>
              </w:rPr>
              <w:t>I</w:t>
            </w:r>
            <w:r w:rsidRPr="00454FD9">
              <w:rPr>
                <w:rFonts w:ascii="MS Sans Serif" w:hAnsi="MS Sans Serif"/>
                <w:sz w:val="20"/>
                <w:szCs w:val="20"/>
                <w:lang w:eastAsia="en-AU"/>
              </w:rPr>
              <w:t xml:space="preserve">nstallers and </w:t>
            </w:r>
            <w:r w:rsidR="00174E41">
              <w:rPr>
                <w:rFonts w:ascii="MS Sans Serif" w:hAnsi="MS Sans Serif"/>
                <w:sz w:val="20"/>
                <w:szCs w:val="20"/>
                <w:lang w:eastAsia="en-AU"/>
              </w:rPr>
              <w:t>S</w:t>
            </w:r>
            <w:r w:rsidRPr="00454FD9">
              <w:rPr>
                <w:rFonts w:ascii="MS Sans Serif" w:hAnsi="MS Sans Serif"/>
                <w:sz w:val="20"/>
                <w:szCs w:val="20"/>
                <w:lang w:eastAsia="en-AU"/>
              </w:rPr>
              <w:t>ervicers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Electrical </w:t>
            </w:r>
            <w:r w:rsidR="002A0877">
              <w:rPr>
                <w:rFonts w:ascii="MS Sans Serif" w:hAnsi="MS Sans Serif"/>
                <w:b/>
                <w:sz w:val="20"/>
                <w:szCs w:val="20"/>
                <w:lang w:eastAsia="en-AU"/>
              </w:rPr>
              <w:t>Li</w:t>
            </w:r>
            <w:r w:rsidRPr="00454FD9">
              <w:rPr>
                <w:rFonts w:ascii="MS Sans Serif" w:hAnsi="MS Sans Serif"/>
                <w:b/>
                <w:sz w:val="20"/>
                <w:szCs w:val="20"/>
                <w:lang w:eastAsia="en-AU"/>
              </w:rPr>
              <w:t xml:space="preserve">ne </w:t>
            </w:r>
            <w:r w:rsidR="002A0877">
              <w:rPr>
                <w:rFonts w:ascii="MS Sans Serif" w:hAnsi="MS Sans Serif"/>
                <w:b/>
                <w:sz w:val="20"/>
                <w:szCs w:val="20"/>
                <w:lang w:eastAsia="en-AU"/>
              </w:rPr>
              <w:t>I</w:t>
            </w:r>
            <w:r w:rsidRPr="00454FD9">
              <w:rPr>
                <w:rFonts w:ascii="MS Sans Serif" w:hAnsi="MS Sans Serif"/>
                <w:b/>
                <w:sz w:val="20"/>
                <w:szCs w:val="20"/>
                <w:lang w:eastAsia="en-AU"/>
              </w:rPr>
              <w:t xml:space="preserve">nstallers,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epairers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able </w:t>
            </w:r>
            <w:r w:rsidR="002A0877">
              <w:rPr>
                <w:rFonts w:ascii="MS Sans Serif" w:hAnsi="MS Sans Serif"/>
                <w:b/>
                <w:sz w:val="20"/>
                <w:szCs w:val="20"/>
                <w:lang w:eastAsia="en-AU"/>
              </w:rPr>
              <w:t>J</w:t>
            </w:r>
            <w:r w:rsidRPr="00454FD9">
              <w:rPr>
                <w:rFonts w:ascii="MS Sans Serif" w:hAnsi="MS Sans Serif"/>
                <w:b/>
                <w:sz w:val="20"/>
                <w:szCs w:val="20"/>
                <w:lang w:eastAsia="en-AU"/>
              </w:rPr>
              <w:t>ointers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7245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w:t>
            </w:r>
            <w:r w:rsidR="00174E41">
              <w:rPr>
                <w:rFonts w:ascii="MS Sans Serif" w:hAnsi="MS Sans Serif"/>
                <w:sz w:val="20"/>
                <w:szCs w:val="20"/>
                <w:lang w:eastAsia="en-AU"/>
              </w:rPr>
              <w:t>L</w:t>
            </w:r>
            <w:r w:rsidRPr="00454FD9">
              <w:rPr>
                <w:rFonts w:ascii="MS Sans Serif" w:hAnsi="MS Sans Serif"/>
                <w:sz w:val="20"/>
                <w:szCs w:val="20"/>
                <w:lang w:eastAsia="en-AU"/>
              </w:rPr>
              <w:t xml:space="preserve">ine </w:t>
            </w:r>
            <w:r w:rsidR="00174E41">
              <w:rPr>
                <w:rFonts w:ascii="MS Sans Serif" w:hAnsi="MS Sans Serif"/>
                <w:sz w:val="20"/>
                <w:szCs w:val="20"/>
                <w:lang w:eastAsia="en-AU"/>
              </w:rPr>
              <w:t>I</w:t>
            </w:r>
            <w:r w:rsidRPr="00454FD9">
              <w:rPr>
                <w:rFonts w:ascii="MS Sans Serif" w:hAnsi="MS Sans Serif"/>
                <w:sz w:val="20"/>
                <w:szCs w:val="20"/>
                <w:lang w:eastAsia="en-AU"/>
              </w:rPr>
              <w:t xml:space="preserve">nstallers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epairers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7422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Information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ommunications </w:t>
            </w:r>
            <w:r w:rsidR="00174E41">
              <w:rPr>
                <w:rFonts w:ascii="MS Sans Serif" w:hAnsi="MS Sans Serif"/>
                <w:sz w:val="20"/>
                <w:szCs w:val="20"/>
                <w:lang w:eastAsia="en-AU"/>
              </w:rPr>
              <w:t>T</w:t>
            </w:r>
            <w:r w:rsidRPr="00454FD9">
              <w:rPr>
                <w:rFonts w:ascii="MS Sans Serif" w:hAnsi="MS Sans Serif"/>
                <w:sz w:val="20"/>
                <w:szCs w:val="20"/>
                <w:lang w:eastAsia="en-AU"/>
              </w:rPr>
              <w:t xml:space="preserve">echnology </w:t>
            </w:r>
            <w:r w:rsidR="00174E41">
              <w:rPr>
                <w:rFonts w:ascii="MS Sans Serif" w:hAnsi="MS Sans Serif"/>
                <w:sz w:val="20"/>
                <w:szCs w:val="20"/>
                <w:lang w:eastAsia="en-AU"/>
              </w:rPr>
              <w:t>I</w:t>
            </w:r>
            <w:r w:rsidRPr="00454FD9">
              <w:rPr>
                <w:rFonts w:ascii="MS Sans Serif" w:hAnsi="MS Sans Serif"/>
                <w:sz w:val="20"/>
                <w:szCs w:val="20"/>
                <w:lang w:eastAsia="en-AU"/>
              </w:rPr>
              <w:t xml:space="preserve">nstallers and </w:t>
            </w:r>
            <w:r w:rsidR="00174E41">
              <w:rPr>
                <w:rFonts w:ascii="MS Sans Serif" w:hAnsi="MS Sans Serif"/>
                <w:sz w:val="20"/>
                <w:szCs w:val="20"/>
                <w:lang w:eastAsia="en-AU"/>
              </w:rPr>
              <w:t>S</w:t>
            </w:r>
            <w:r w:rsidRPr="00454FD9">
              <w:rPr>
                <w:rFonts w:ascii="MS Sans Serif" w:hAnsi="MS Sans Serif"/>
                <w:sz w:val="20"/>
                <w:szCs w:val="20"/>
                <w:lang w:eastAsia="en-AU"/>
              </w:rPr>
              <w:t>ervicers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Precision-instrument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akers and </w:t>
            </w:r>
            <w:r w:rsidR="002A0877">
              <w:rPr>
                <w:rFonts w:ascii="MS Sans Serif" w:hAnsi="MS Sans Serif"/>
                <w:b/>
                <w:sz w:val="20"/>
                <w:szCs w:val="20"/>
                <w:lang w:eastAsia="en-AU"/>
              </w:rPr>
              <w:t>R</w:t>
            </w:r>
            <w:r w:rsidRPr="00454FD9">
              <w:rPr>
                <w:rFonts w:ascii="MS Sans Serif" w:hAnsi="MS Sans Serif"/>
                <w:b/>
                <w:sz w:val="20"/>
                <w:szCs w:val="20"/>
                <w:lang w:eastAsia="en-AU"/>
              </w:rPr>
              <w:t>epairers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3214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Medical and </w:t>
            </w:r>
            <w:r w:rsidR="00174E41">
              <w:rPr>
                <w:rFonts w:ascii="MS Sans Serif" w:hAnsi="MS Sans Serif"/>
                <w:sz w:val="20"/>
                <w:szCs w:val="20"/>
                <w:lang w:eastAsia="en-AU"/>
              </w:rPr>
              <w:t>D</w:t>
            </w:r>
            <w:r w:rsidRPr="00454FD9">
              <w:rPr>
                <w:rFonts w:ascii="MS Sans Serif" w:hAnsi="MS Sans Serif"/>
                <w:sz w:val="20"/>
                <w:szCs w:val="20"/>
                <w:lang w:eastAsia="en-AU"/>
              </w:rPr>
              <w:t xml:space="preserve">ental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rosthetic </w:t>
            </w:r>
            <w:r w:rsidR="00174E4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Precision-instrument </w:t>
            </w:r>
            <w:r w:rsidR="00174E41">
              <w:rPr>
                <w:rFonts w:ascii="MS Sans Serif" w:hAnsi="MS Sans Serif"/>
                <w:sz w:val="20"/>
                <w:szCs w:val="20"/>
                <w:lang w:eastAsia="en-AU"/>
              </w:rPr>
              <w:t>M</w:t>
            </w:r>
            <w:r w:rsidRPr="00454FD9">
              <w:rPr>
                <w:rFonts w:ascii="MS Sans Serif" w:hAnsi="MS Sans Serif"/>
                <w:sz w:val="20"/>
                <w:szCs w:val="20"/>
                <w:lang w:eastAsia="en-AU"/>
              </w:rPr>
              <w:t xml:space="preserve">akers and </w:t>
            </w:r>
            <w:r w:rsidR="00174E41">
              <w:rPr>
                <w:rFonts w:ascii="MS Sans Serif" w:hAnsi="MS Sans Serif"/>
                <w:sz w:val="20"/>
                <w:szCs w:val="20"/>
                <w:lang w:eastAsia="en-AU"/>
              </w:rPr>
              <w:t>R</w:t>
            </w:r>
            <w:r w:rsidRPr="00454FD9">
              <w:rPr>
                <w:rFonts w:ascii="MS Sans Serif" w:hAnsi="MS Sans Serif"/>
                <w:sz w:val="20"/>
                <w:szCs w:val="20"/>
                <w:lang w:eastAsia="en-AU"/>
              </w:rPr>
              <w:t>epairers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Musical</w:t>
            </w:r>
            <w:r w:rsidR="002A0877">
              <w:rPr>
                <w:rFonts w:ascii="MS Sans Serif" w:hAnsi="MS Sans Serif"/>
                <w:b/>
                <w:sz w:val="20"/>
                <w:szCs w:val="20"/>
                <w:lang w:eastAsia="en-AU"/>
              </w:rPr>
              <w:t>-</w:t>
            </w:r>
            <w:r w:rsidRPr="00454FD9">
              <w:rPr>
                <w:rFonts w:ascii="MS Sans Serif" w:hAnsi="MS Sans Serif"/>
                <w:b/>
                <w:sz w:val="20"/>
                <w:szCs w:val="20"/>
                <w:lang w:eastAsia="en-AU"/>
              </w:rPr>
              <w:t xml:space="preserve">instrument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akers and </w:t>
            </w:r>
            <w:r w:rsidR="002A0877">
              <w:rPr>
                <w:rFonts w:ascii="MS Sans Serif" w:hAnsi="MS Sans Serif"/>
                <w:b/>
                <w:sz w:val="20"/>
                <w:szCs w:val="20"/>
                <w:lang w:eastAsia="en-AU"/>
              </w:rPr>
              <w:t>T</w:t>
            </w:r>
            <w:r w:rsidRPr="00454FD9">
              <w:rPr>
                <w:rFonts w:ascii="MS Sans Serif" w:hAnsi="MS Sans Serif"/>
                <w:b/>
                <w:sz w:val="20"/>
                <w:szCs w:val="20"/>
                <w:lang w:eastAsia="en-AU"/>
              </w:rPr>
              <w:t>uners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Musical instrument </w:t>
            </w:r>
            <w:r w:rsidR="00174E41">
              <w:rPr>
                <w:rFonts w:ascii="MS Sans Serif" w:hAnsi="MS Sans Serif"/>
                <w:sz w:val="20"/>
                <w:szCs w:val="20"/>
                <w:lang w:eastAsia="en-AU"/>
              </w:rPr>
              <w:t>M</w:t>
            </w:r>
            <w:r w:rsidRPr="00454FD9">
              <w:rPr>
                <w:rFonts w:ascii="MS Sans Serif" w:hAnsi="MS Sans Serif"/>
                <w:sz w:val="20"/>
                <w:szCs w:val="20"/>
                <w:lang w:eastAsia="en-AU"/>
              </w:rPr>
              <w:t xml:space="preserve">akers and </w:t>
            </w:r>
            <w:r w:rsidR="00174E41">
              <w:rPr>
                <w:rFonts w:ascii="MS Sans Serif" w:hAnsi="MS Sans Serif"/>
                <w:sz w:val="20"/>
                <w:szCs w:val="20"/>
                <w:lang w:eastAsia="en-AU"/>
              </w:rPr>
              <w:t>T</w:t>
            </w:r>
            <w:r w:rsidRPr="00454FD9">
              <w:rPr>
                <w:rFonts w:ascii="MS Sans Serif" w:hAnsi="MS Sans Serif"/>
                <w:sz w:val="20"/>
                <w:szCs w:val="20"/>
                <w:lang w:eastAsia="en-AU"/>
              </w:rPr>
              <w:t>uners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Jewellery and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recious-metal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Jewellery and </w:t>
            </w:r>
            <w:r w:rsidR="00174E41">
              <w:rPr>
                <w:rFonts w:ascii="MS Sans Serif" w:hAnsi="MS Sans Serif"/>
                <w:sz w:val="20"/>
                <w:szCs w:val="20"/>
                <w:lang w:eastAsia="en-AU"/>
              </w:rPr>
              <w:t>P</w:t>
            </w:r>
            <w:r w:rsidRPr="00454FD9">
              <w:rPr>
                <w:rFonts w:ascii="MS Sans Serif" w:hAnsi="MS Sans Serif"/>
                <w:sz w:val="20"/>
                <w:szCs w:val="20"/>
                <w:lang w:eastAsia="en-AU"/>
              </w:rPr>
              <w:t>recious</w:t>
            </w:r>
            <w:r w:rsidR="00174E41">
              <w:rPr>
                <w:rFonts w:ascii="MS Sans Serif" w:hAnsi="MS Sans Serif"/>
                <w:sz w:val="20"/>
                <w:szCs w:val="20"/>
                <w:lang w:eastAsia="en-AU"/>
              </w:rPr>
              <w:t xml:space="preserve"> M</w:t>
            </w:r>
            <w:r w:rsidRPr="00454FD9">
              <w:rPr>
                <w:rFonts w:ascii="MS Sans Serif" w:hAnsi="MS Sans Serif"/>
                <w:sz w:val="20"/>
                <w:szCs w:val="20"/>
                <w:lang w:eastAsia="en-AU"/>
              </w:rPr>
              <w:t xml:space="preserve">etal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Abrasive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heel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ormers,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otters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Potters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Glass-makers,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utters, </w:t>
            </w:r>
            <w:r w:rsidR="002A0877">
              <w:rPr>
                <w:rFonts w:ascii="MS Sans Serif" w:hAnsi="MS Sans Serif"/>
                <w:b/>
                <w:sz w:val="20"/>
                <w:szCs w:val="20"/>
                <w:lang w:eastAsia="en-AU"/>
              </w:rPr>
              <w:t>G</w:t>
            </w:r>
            <w:r w:rsidRPr="00454FD9">
              <w:rPr>
                <w:rFonts w:ascii="MS Sans Serif" w:hAnsi="MS Sans Serif"/>
                <w:b/>
                <w:sz w:val="20"/>
                <w:szCs w:val="20"/>
                <w:lang w:eastAsia="en-AU"/>
              </w:rPr>
              <w:t xml:space="preserve">rinders and </w:t>
            </w:r>
            <w:r w:rsidR="002A0877">
              <w:rPr>
                <w:rFonts w:ascii="MS Sans Serif" w:hAnsi="MS Sans Serif"/>
                <w:b/>
                <w:sz w:val="20"/>
                <w:szCs w:val="20"/>
                <w:lang w:eastAsia="en-AU"/>
              </w:rPr>
              <w:t>F</w:t>
            </w:r>
            <w:r w:rsidRPr="00454FD9">
              <w:rPr>
                <w:rFonts w:ascii="MS Sans Serif" w:hAnsi="MS Sans Serif"/>
                <w:b/>
                <w:sz w:val="20"/>
                <w:szCs w:val="20"/>
                <w:lang w:eastAsia="en-AU"/>
              </w:rPr>
              <w:t>inishers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Glass </w:t>
            </w:r>
            <w:r w:rsidR="00174E41">
              <w:rPr>
                <w:rFonts w:ascii="MS Sans Serif" w:hAnsi="MS Sans Serif"/>
                <w:sz w:val="20"/>
                <w:szCs w:val="20"/>
                <w:lang w:eastAsia="en-AU"/>
              </w:rPr>
              <w:t>M</w:t>
            </w:r>
            <w:r w:rsidRPr="00454FD9">
              <w:rPr>
                <w:rFonts w:ascii="MS Sans Serif" w:hAnsi="MS Sans Serif"/>
                <w:sz w:val="20"/>
                <w:szCs w:val="20"/>
                <w:lang w:eastAsia="en-AU"/>
              </w:rPr>
              <w:t xml:space="preserve">akers, </w:t>
            </w:r>
            <w:r w:rsidR="00174E41">
              <w:rPr>
                <w:rFonts w:ascii="MS Sans Serif" w:hAnsi="MS Sans Serif"/>
                <w:sz w:val="20"/>
                <w:szCs w:val="20"/>
                <w:lang w:eastAsia="en-AU"/>
              </w:rPr>
              <w:t>C</w:t>
            </w:r>
            <w:r w:rsidRPr="00454FD9">
              <w:rPr>
                <w:rFonts w:ascii="MS Sans Serif" w:hAnsi="MS Sans Serif"/>
                <w:sz w:val="20"/>
                <w:szCs w:val="20"/>
                <w:lang w:eastAsia="en-AU"/>
              </w:rPr>
              <w:t xml:space="preserve">utters, </w:t>
            </w:r>
            <w:r w:rsidR="00174E41">
              <w:rPr>
                <w:rFonts w:ascii="MS Sans Serif" w:hAnsi="MS Sans Serif"/>
                <w:sz w:val="20"/>
                <w:szCs w:val="20"/>
                <w:lang w:eastAsia="en-AU"/>
              </w:rPr>
              <w:t>G</w:t>
            </w:r>
            <w:r w:rsidRPr="00454FD9">
              <w:rPr>
                <w:rFonts w:ascii="MS Sans Serif" w:hAnsi="MS Sans Serif"/>
                <w:sz w:val="20"/>
                <w:szCs w:val="20"/>
                <w:lang w:eastAsia="en-AU"/>
              </w:rPr>
              <w:t xml:space="preserve">rinders and </w:t>
            </w:r>
            <w:r w:rsidR="00174E41">
              <w:rPr>
                <w:rFonts w:ascii="MS Sans Serif" w:hAnsi="MS Sans Serif"/>
                <w:sz w:val="20"/>
                <w:szCs w:val="20"/>
                <w:lang w:eastAsia="en-AU"/>
              </w:rPr>
              <w:t>F</w:t>
            </w:r>
            <w:r w:rsidRPr="00454FD9">
              <w:rPr>
                <w:rFonts w:ascii="MS Sans Serif" w:hAnsi="MS Sans Serif"/>
                <w:sz w:val="20"/>
                <w:szCs w:val="20"/>
                <w:lang w:eastAsia="en-AU"/>
              </w:rPr>
              <w:t>inishers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7549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Craft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w:t>
            </w:r>
            <w:r w:rsidR="00174E41">
              <w:rPr>
                <w:rFonts w:ascii="MS Sans Serif" w:hAnsi="MS Sans Serif"/>
                <w:sz w:val="20"/>
                <w:szCs w:val="20"/>
                <w:lang w:eastAsia="en-AU"/>
              </w:rPr>
              <w:t>N</w:t>
            </w:r>
            <w:r w:rsidRPr="00454FD9">
              <w:rPr>
                <w:rFonts w:ascii="MS Sans Serif" w:hAnsi="MS Sans Serif"/>
                <w:sz w:val="20"/>
                <w:szCs w:val="20"/>
                <w:lang w:eastAsia="en-AU"/>
              </w:rPr>
              <w:t xml:space="preserve">ot </w:t>
            </w:r>
            <w:r w:rsidR="00174E4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174E4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Lens polishers, grinders, moulders and slicers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Glass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ngravers and </w:t>
            </w:r>
            <w:r w:rsidR="002A0877">
              <w:rPr>
                <w:rFonts w:ascii="MS Sans Serif" w:hAnsi="MS Sans Serif"/>
                <w:b/>
                <w:sz w:val="20"/>
                <w:szCs w:val="20"/>
                <w:lang w:eastAsia="en-AU"/>
              </w:rPr>
              <w:t>E</w:t>
            </w:r>
            <w:r w:rsidRPr="00454FD9">
              <w:rPr>
                <w:rFonts w:ascii="MS Sans Serif" w:hAnsi="MS Sans Serif"/>
                <w:b/>
                <w:sz w:val="20"/>
                <w:szCs w:val="20"/>
                <w:lang w:eastAsia="en-AU"/>
              </w:rPr>
              <w:t>tchers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Signwriters, </w:t>
            </w:r>
            <w:r w:rsidR="00174E41">
              <w:rPr>
                <w:rFonts w:ascii="MS Sans Serif" w:hAnsi="MS Sans Serif"/>
                <w:sz w:val="20"/>
                <w:szCs w:val="20"/>
                <w:lang w:eastAsia="en-AU"/>
              </w:rPr>
              <w:t>D</w:t>
            </w:r>
            <w:r w:rsidRPr="00454FD9">
              <w:rPr>
                <w:rFonts w:ascii="MS Sans Serif" w:hAnsi="MS Sans Serif"/>
                <w:sz w:val="20"/>
                <w:szCs w:val="20"/>
                <w:lang w:eastAsia="en-AU"/>
              </w:rPr>
              <w:t xml:space="preserve">ecorative </w:t>
            </w:r>
            <w:r w:rsidR="00174E41">
              <w:rPr>
                <w:rFonts w:ascii="MS Sans Serif" w:hAnsi="MS Sans Serif"/>
                <w:sz w:val="20"/>
                <w:szCs w:val="20"/>
                <w:lang w:eastAsia="en-AU"/>
              </w:rPr>
              <w:t>P</w:t>
            </w:r>
            <w:r w:rsidRPr="00454FD9">
              <w:rPr>
                <w:rFonts w:ascii="MS Sans Serif" w:hAnsi="MS Sans Serif"/>
                <w:sz w:val="20"/>
                <w:szCs w:val="20"/>
                <w:lang w:eastAsia="en-AU"/>
              </w:rPr>
              <w:t xml:space="preserve">ainters, </w:t>
            </w:r>
            <w:r w:rsidR="00174E41">
              <w:rPr>
                <w:rFonts w:ascii="MS Sans Serif" w:hAnsi="MS Sans Serif"/>
                <w:sz w:val="20"/>
                <w:szCs w:val="20"/>
                <w:lang w:eastAsia="en-AU"/>
              </w:rPr>
              <w:t>E</w:t>
            </w:r>
            <w:r w:rsidRPr="00454FD9">
              <w:rPr>
                <w:rFonts w:ascii="MS Sans Serif" w:hAnsi="MS Sans Serif"/>
                <w:sz w:val="20"/>
                <w:szCs w:val="20"/>
                <w:lang w:eastAsia="en-AU"/>
              </w:rPr>
              <w:t xml:space="preserve">ngravers and </w:t>
            </w:r>
            <w:r w:rsidR="00174E41">
              <w:rPr>
                <w:rFonts w:ascii="MS Sans Serif" w:hAnsi="MS Sans Serif"/>
                <w:sz w:val="20"/>
                <w:szCs w:val="20"/>
                <w:lang w:eastAsia="en-AU"/>
              </w:rPr>
              <w:t>E</w:t>
            </w:r>
            <w:r w:rsidRPr="00454FD9">
              <w:rPr>
                <w:rFonts w:ascii="MS Sans Serif" w:hAnsi="MS Sans Serif"/>
                <w:sz w:val="20"/>
                <w:szCs w:val="20"/>
                <w:lang w:eastAsia="en-AU"/>
              </w:rPr>
              <w:t>tchers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Glass,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eramics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ecorative </w:t>
            </w:r>
            <w:r w:rsidR="002A0877">
              <w:rPr>
                <w:rFonts w:ascii="MS Sans Serif" w:hAnsi="MS Sans Serif"/>
                <w:b/>
                <w:sz w:val="20"/>
                <w:szCs w:val="20"/>
                <w:lang w:eastAsia="en-AU"/>
              </w:rPr>
              <w:t>P</w:t>
            </w:r>
            <w:r w:rsidRPr="00454FD9">
              <w:rPr>
                <w:rFonts w:ascii="MS Sans Serif" w:hAnsi="MS Sans Serif"/>
                <w:b/>
                <w:sz w:val="20"/>
                <w:szCs w:val="20"/>
                <w:lang w:eastAsia="en-AU"/>
              </w:rPr>
              <w:t>ainters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Signwriters, </w:t>
            </w:r>
            <w:r w:rsidR="00174E41">
              <w:rPr>
                <w:rFonts w:ascii="MS Sans Serif" w:hAnsi="MS Sans Serif"/>
                <w:sz w:val="20"/>
                <w:szCs w:val="20"/>
                <w:lang w:eastAsia="en-AU"/>
              </w:rPr>
              <w:t>D</w:t>
            </w:r>
            <w:r w:rsidRPr="00454FD9">
              <w:rPr>
                <w:rFonts w:ascii="MS Sans Serif" w:hAnsi="MS Sans Serif"/>
                <w:sz w:val="20"/>
                <w:szCs w:val="20"/>
                <w:lang w:eastAsia="en-AU"/>
              </w:rPr>
              <w:t xml:space="preserve">ecorative </w:t>
            </w:r>
            <w:r w:rsidR="00174E41">
              <w:rPr>
                <w:rFonts w:ascii="MS Sans Serif" w:hAnsi="MS Sans Serif"/>
                <w:sz w:val="20"/>
                <w:szCs w:val="20"/>
                <w:lang w:eastAsia="en-AU"/>
              </w:rPr>
              <w:t>P</w:t>
            </w:r>
            <w:r w:rsidRPr="00454FD9">
              <w:rPr>
                <w:rFonts w:ascii="MS Sans Serif" w:hAnsi="MS Sans Serif"/>
                <w:sz w:val="20"/>
                <w:szCs w:val="20"/>
                <w:lang w:eastAsia="en-AU"/>
              </w:rPr>
              <w:t xml:space="preserve">ainters, </w:t>
            </w:r>
            <w:r w:rsidR="00174E41">
              <w:rPr>
                <w:rFonts w:ascii="MS Sans Serif" w:hAnsi="MS Sans Serif"/>
                <w:sz w:val="20"/>
                <w:szCs w:val="20"/>
                <w:lang w:eastAsia="en-AU"/>
              </w:rPr>
              <w:t>E</w:t>
            </w:r>
            <w:r w:rsidRPr="00454FD9">
              <w:rPr>
                <w:rFonts w:ascii="MS Sans Serif" w:hAnsi="MS Sans Serif"/>
                <w:sz w:val="20"/>
                <w:szCs w:val="20"/>
                <w:lang w:eastAsia="en-AU"/>
              </w:rPr>
              <w:t xml:space="preserve">ngravers and </w:t>
            </w:r>
            <w:r w:rsidR="00174E41">
              <w:rPr>
                <w:rFonts w:ascii="MS Sans Serif" w:hAnsi="MS Sans Serif"/>
                <w:sz w:val="20"/>
                <w:szCs w:val="20"/>
                <w:lang w:eastAsia="en-AU"/>
              </w:rPr>
              <w:t>E</w:t>
            </w:r>
            <w:r w:rsidRPr="00454FD9">
              <w:rPr>
                <w:rFonts w:ascii="MS Sans Serif" w:hAnsi="MS Sans Serif"/>
                <w:sz w:val="20"/>
                <w:szCs w:val="20"/>
                <w:lang w:eastAsia="en-AU"/>
              </w:rPr>
              <w:t>tchers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Handicraft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orkers in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ood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M</w:t>
            </w:r>
            <w:r w:rsidRPr="00454FD9">
              <w:rPr>
                <w:rFonts w:ascii="MS Sans Serif" w:hAnsi="MS Sans Serif"/>
                <w:b/>
                <w:sz w:val="20"/>
                <w:szCs w:val="20"/>
                <w:lang w:eastAsia="en-AU"/>
              </w:rPr>
              <w:t>aterials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174E41">
              <w:rPr>
                <w:rFonts w:ascii="MS Sans Serif" w:hAnsi="MS Sans Serif"/>
                <w:sz w:val="20"/>
                <w:szCs w:val="20"/>
                <w:lang w:eastAsia="en-AU"/>
              </w:rPr>
              <w:t>W</w:t>
            </w:r>
            <w:r w:rsidRPr="00454FD9">
              <w:rPr>
                <w:rFonts w:ascii="MS Sans Serif" w:hAnsi="MS Sans Serif"/>
                <w:sz w:val="20"/>
                <w:szCs w:val="20"/>
                <w:lang w:eastAsia="en-AU"/>
              </w:rPr>
              <w:t xml:space="preserve">ood, </w:t>
            </w:r>
            <w:r w:rsidR="00174E41">
              <w:rPr>
                <w:rFonts w:ascii="MS Sans Serif" w:hAnsi="MS Sans Serif"/>
                <w:sz w:val="20"/>
                <w:szCs w:val="20"/>
                <w:lang w:eastAsia="en-AU"/>
              </w:rPr>
              <w:t>B</w:t>
            </w:r>
            <w:r w:rsidRPr="00454FD9">
              <w:rPr>
                <w:rFonts w:ascii="MS Sans Serif" w:hAnsi="MS Sans Serif"/>
                <w:sz w:val="20"/>
                <w:szCs w:val="20"/>
                <w:lang w:eastAsia="en-AU"/>
              </w:rPr>
              <w:t xml:space="preserve">asketry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M</w:t>
            </w:r>
            <w:r w:rsidRPr="00454FD9">
              <w:rPr>
                <w:rFonts w:ascii="MS Sans Serif" w:hAnsi="MS Sans Serif"/>
                <w:sz w:val="20"/>
                <w:szCs w:val="20"/>
                <w:lang w:eastAsia="en-AU"/>
              </w:rPr>
              <w:t>aterials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w:t>
            </w:r>
            <w:r w:rsidR="00174E41">
              <w:rPr>
                <w:rFonts w:ascii="MS Sans Serif" w:hAnsi="MS Sans Serif"/>
                <w:sz w:val="20"/>
                <w:szCs w:val="20"/>
                <w:lang w:eastAsia="en-AU"/>
              </w:rPr>
              <w:t>N</w:t>
            </w:r>
            <w:r w:rsidRPr="00454FD9">
              <w:rPr>
                <w:rFonts w:ascii="MS Sans Serif" w:hAnsi="MS Sans Serif"/>
                <w:sz w:val="20"/>
                <w:szCs w:val="20"/>
                <w:lang w:eastAsia="en-AU"/>
              </w:rPr>
              <w:t xml:space="preserve">ot </w:t>
            </w:r>
            <w:r w:rsidR="00174E4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174E41">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Handicraft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orkers in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extile,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eather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M</w:t>
            </w:r>
            <w:r w:rsidRPr="00454FD9">
              <w:rPr>
                <w:rFonts w:ascii="MS Sans Serif" w:hAnsi="MS Sans Serif"/>
                <w:b/>
                <w:sz w:val="20"/>
                <w:szCs w:val="20"/>
                <w:lang w:eastAsia="en-AU"/>
              </w:rPr>
              <w:t>aterials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7318</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174E41">
              <w:rPr>
                <w:rFonts w:ascii="MS Sans Serif" w:hAnsi="MS Sans Serif"/>
                <w:sz w:val="20"/>
                <w:szCs w:val="20"/>
                <w:lang w:eastAsia="en-AU"/>
              </w:rPr>
              <w:t>T</w:t>
            </w:r>
            <w:r w:rsidRPr="00454FD9">
              <w:rPr>
                <w:rFonts w:ascii="MS Sans Serif" w:hAnsi="MS Sans Serif"/>
                <w:sz w:val="20"/>
                <w:szCs w:val="20"/>
                <w:lang w:eastAsia="en-AU"/>
              </w:rPr>
              <w:t xml:space="preserve">extile, </w:t>
            </w:r>
            <w:r w:rsidR="00174E41">
              <w:rPr>
                <w:rFonts w:ascii="MS Sans Serif" w:hAnsi="MS Sans Serif"/>
                <w:sz w:val="20"/>
                <w:szCs w:val="20"/>
                <w:lang w:eastAsia="en-AU"/>
              </w:rPr>
              <w:t>L</w:t>
            </w:r>
            <w:r w:rsidRPr="00454FD9">
              <w:rPr>
                <w:rFonts w:ascii="MS Sans Serif" w:hAnsi="MS Sans Serif"/>
                <w:sz w:val="20"/>
                <w:szCs w:val="20"/>
                <w:lang w:eastAsia="en-AU"/>
              </w:rPr>
              <w:t xml:space="preserve">eather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M</w:t>
            </w:r>
            <w:r w:rsidRPr="00454FD9">
              <w:rPr>
                <w:rFonts w:ascii="MS Sans Serif" w:hAnsi="MS Sans Serif"/>
                <w:sz w:val="20"/>
                <w:szCs w:val="20"/>
                <w:lang w:eastAsia="en-AU"/>
              </w:rPr>
              <w:t>aterials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Compositors,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ypesetters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Pre-press </w:t>
            </w:r>
            <w:r w:rsidR="00174E4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Printers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Printers, printing machine setters, takers-off</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Stereotypers and </w:t>
            </w:r>
            <w:r w:rsidR="002A0877">
              <w:rPr>
                <w:rFonts w:ascii="MS Sans Serif" w:hAnsi="MS Sans Serif"/>
                <w:b/>
                <w:sz w:val="20"/>
                <w:szCs w:val="20"/>
                <w:lang w:eastAsia="en-AU"/>
              </w:rPr>
              <w:t>E</w:t>
            </w:r>
            <w:r w:rsidRPr="00454FD9">
              <w:rPr>
                <w:rFonts w:ascii="MS Sans Serif" w:hAnsi="MS Sans Serif"/>
                <w:b/>
                <w:sz w:val="20"/>
                <w:szCs w:val="20"/>
                <w:lang w:eastAsia="en-AU"/>
              </w:rPr>
              <w:t>lectrotypers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Pre-press </w:t>
            </w:r>
            <w:r w:rsidR="00174E4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Printing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ngravers and </w:t>
            </w:r>
            <w:r w:rsidR="002A0877">
              <w:rPr>
                <w:rFonts w:ascii="MS Sans Serif" w:hAnsi="MS Sans Serif"/>
                <w:b/>
                <w:sz w:val="20"/>
                <w:szCs w:val="20"/>
                <w:lang w:eastAsia="en-AU"/>
              </w:rPr>
              <w:t>E</w:t>
            </w:r>
            <w:r w:rsidRPr="00454FD9">
              <w:rPr>
                <w:rFonts w:ascii="MS Sans Serif" w:hAnsi="MS Sans Serif"/>
                <w:b/>
                <w:sz w:val="20"/>
                <w:szCs w:val="20"/>
                <w:lang w:eastAsia="en-AU"/>
              </w:rPr>
              <w:t>tchers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Pre-press </w:t>
            </w:r>
            <w:r w:rsidR="00174E41">
              <w:rPr>
                <w:rFonts w:ascii="MS Sans Serif" w:hAnsi="MS Sans Serif"/>
                <w:sz w:val="20"/>
                <w:szCs w:val="20"/>
                <w:lang w:eastAsia="en-AU"/>
              </w:rPr>
              <w:t>T</w:t>
            </w:r>
            <w:r w:rsidRPr="00454FD9">
              <w:rPr>
                <w:rFonts w:ascii="MS Sans Serif" w:hAnsi="MS Sans Serif"/>
                <w:sz w:val="20"/>
                <w:szCs w:val="20"/>
                <w:lang w:eastAsia="en-AU"/>
              </w:rPr>
              <w:t>echnicians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Photographic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7344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Photographic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roducts </w:t>
            </w:r>
            <w:r w:rsidR="00174E41">
              <w:rPr>
                <w:rFonts w:ascii="MS Sans Serif" w:hAnsi="MS Sans Serif"/>
                <w:sz w:val="20"/>
                <w:szCs w:val="20"/>
                <w:lang w:eastAsia="en-AU"/>
              </w:rPr>
              <w:t>M</w:t>
            </w:r>
            <w:r w:rsidRPr="00454FD9">
              <w:rPr>
                <w:rFonts w:ascii="MS Sans Serif" w:hAnsi="MS Sans Serif"/>
                <w:sz w:val="20"/>
                <w:szCs w:val="20"/>
                <w:lang w:eastAsia="en-AU"/>
              </w:rPr>
              <w:t xml:space="preserve">achine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Bookbinders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7345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Print </w:t>
            </w:r>
            <w:r w:rsidR="00174E41">
              <w:rPr>
                <w:rFonts w:ascii="MS Sans Serif" w:hAnsi="MS Sans Serif"/>
                <w:sz w:val="20"/>
                <w:szCs w:val="20"/>
                <w:lang w:eastAsia="en-AU"/>
              </w:rPr>
              <w:t>F</w:t>
            </w:r>
            <w:r w:rsidRPr="00454FD9">
              <w:rPr>
                <w:rFonts w:ascii="MS Sans Serif" w:hAnsi="MS Sans Serif"/>
                <w:sz w:val="20"/>
                <w:szCs w:val="20"/>
                <w:lang w:eastAsia="en-AU"/>
              </w:rPr>
              <w:t xml:space="preserve">inishing and </w:t>
            </w:r>
            <w:r w:rsidR="00174E41">
              <w:rPr>
                <w:rFonts w:ascii="MS Sans Serif" w:hAnsi="MS Sans Serif"/>
                <w:sz w:val="20"/>
                <w:szCs w:val="20"/>
                <w:lang w:eastAsia="en-AU"/>
              </w:rPr>
              <w:t>B</w:t>
            </w:r>
            <w:r w:rsidRPr="00454FD9">
              <w:rPr>
                <w:rFonts w:ascii="MS Sans Serif" w:hAnsi="MS Sans Serif"/>
                <w:sz w:val="20"/>
                <w:szCs w:val="20"/>
                <w:lang w:eastAsia="en-AU"/>
              </w:rPr>
              <w:t xml:space="preserve">inding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Silk-screen,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lock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extile </w:t>
            </w:r>
            <w:r w:rsidR="002A0877">
              <w:rPr>
                <w:rFonts w:ascii="MS Sans Serif" w:hAnsi="MS Sans Serif"/>
                <w:b/>
                <w:sz w:val="20"/>
                <w:szCs w:val="20"/>
                <w:lang w:eastAsia="en-AU"/>
              </w:rPr>
              <w:t>P</w:t>
            </w:r>
            <w:r w:rsidRPr="00454FD9">
              <w:rPr>
                <w:rFonts w:ascii="MS Sans Serif" w:hAnsi="MS Sans Serif"/>
                <w:b/>
                <w:sz w:val="20"/>
                <w:szCs w:val="20"/>
                <w:lang w:eastAsia="en-AU"/>
              </w:rPr>
              <w:t>rinters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7346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Printers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Butchers,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ishmongers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ood </w:t>
            </w:r>
            <w:r w:rsidR="002A0877">
              <w:rPr>
                <w:rFonts w:ascii="MS Sans Serif" w:hAnsi="MS Sans Serif"/>
                <w:b/>
                <w:sz w:val="20"/>
                <w:szCs w:val="20"/>
                <w:lang w:eastAsia="en-AU"/>
              </w:rPr>
              <w:t>P</w:t>
            </w:r>
            <w:r w:rsidRPr="00454FD9">
              <w:rPr>
                <w:rFonts w:ascii="MS Sans Serif" w:hAnsi="MS Sans Serif"/>
                <w:b/>
                <w:sz w:val="20"/>
                <w:szCs w:val="20"/>
                <w:lang w:eastAsia="en-AU"/>
              </w:rPr>
              <w:t>reparers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Butchers, </w:t>
            </w:r>
            <w:r w:rsidR="00174E41">
              <w:rPr>
                <w:rFonts w:ascii="MS Sans Serif" w:hAnsi="MS Sans Serif"/>
                <w:sz w:val="20"/>
                <w:szCs w:val="20"/>
                <w:lang w:eastAsia="en-AU"/>
              </w:rPr>
              <w:t>F</w:t>
            </w:r>
            <w:r w:rsidRPr="00454FD9">
              <w:rPr>
                <w:rFonts w:ascii="MS Sans Serif" w:hAnsi="MS Sans Serif"/>
                <w:sz w:val="20"/>
                <w:szCs w:val="20"/>
                <w:lang w:eastAsia="en-AU"/>
              </w:rPr>
              <w:t xml:space="preserve">ishmongers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F</w:t>
            </w:r>
            <w:r w:rsidRPr="00454FD9">
              <w:rPr>
                <w:rFonts w:ascii="MS Sans Serif" w:hAnsi="MS Sans Serif"/>
                <w:sz w:val="20"/>
                <w:szCs w:val="20"/>
                <w:lang w:eastAsia="en-AU"/>
              </w:rPr>
              <w:t xml:space="preserve">ood </w:t>
            </w:r>
            <w:r w:rsidR="00174E41">
              <w:rPr>
                <w:rFonts w:ascii="MS Sans Serif" w:hAnsi="MS Sans Serif"/>
                <w:sz w:val="20"/>
                <w:szCs w:val="20"/>
                <w:lang w:eastAsia="en-AU"/>
              </w:rPr>
              <w:t>P</w:t>
            </w:r>
            <w:r w:rsidRPr="00454FD9">
              <w:rPr>
                <w:rFonts w:ascii="MS Sans Serif" w:hAnsi="MS Sans Serif"/>
                <w:sz w:val="20"/>
                <w:szCs w:val="20"/>
                <w:lang w:eastAsia="en-AU"/>
              </w:rPr>
              <w:t>reparers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Bakers,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astry-cooks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onfectionery </w:t>
            </w:r>
            <w:r w:rsidR="002A0877">
              <w:rPr>
                <w:rFonts w:ascii="MS Sans Serif" w:hAnsi="MS Sans Serif"/>
                <w:b/>
                <w:sz w:val="20"/>
                <w:szCs w:val="20"/>
                <w:lang w:eastAsia="en-AU"/>
              </w:rPr>
              <w:t>M</w:t>
            </w:r>
            <w:r w:rsidRPr="00454FD9">
              <w:rPr>
                <w:rFonts w:ascii="MS Sans Serif" w:hAnsi="MS Sans Serif"/>
                <w:b/>
                <w:sz w:val="20"/>
                <w:szCs w:val="20"/>
                <w:lang w:eastAsia="en-AU"/>
              </w:rPr>
              <w:t>akers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Bakers, </w:t>
            </w:r>
            <w:r w:rsidR="00174E41">
              <w:rPr>
                <w:rFonts w:ascii="MS Sans Serif" w:hAnsi="MS Sans Serif"/>
                <w:sz w:val="20"/>
                <w:szCs w:val="20"/>
                <w:lang w:eastAsia="en-AU"/>
              </w:rPr>
              <w:t>P</w:t>
            </w:r>
            <w:r w:rsidRPr="00454FD9">
              <w:rPr>
                <w:rFonts w:ascii="MS Sans Serif" w:hAnsi="MS Sans Serif"/>
                <w:sz w:val="20"/>
                <w:szCs w:val="20"/>
                <w:lang w:eastAsia="en-AU"/>
              </w:rPr>
              <w:t xml:space="preserve">astry-cooks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onfectionery </w:t>
            </w:r>
            <w:r w:rsidR="00174E41">
              <w:rPr>
                <w:rFonts w:ascii="MS Sans Serif" w:hAnsi="MS Sans Serif"/>
                <w:sz w:val="20"/>
                <w:szCs w:val="20"/>
                <w:lang w:eastAsia="en-AU"/>
              </w:rPr>
              <w:t>M</w:t>
            </w:r>
            <w:r w:rsidRPr="00454FD9">
              <w:rPr>
                <w:rFonts w:ascii="MS Sans Serif" w:hAnsi="MS Sans Serif"/>
                <w:sz w:val="20"/>
                <w:szCs w:val="20"/>
                <w:lang w:eastAsia="en-AU"/>
              </w:rPr>
              <w:t>akers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Dairy-products </w:t>
            </w:r>
            <w:r w:rsidR="002A0877">
              <w:rPr>
                <w:rFonts w:ascii="MS Sans Serif" w:hAnsi="MS Sans Serif"/>
                <w:b/>
                <w:sz w:val="20"/>
                <w:szCs w:val="20"/>
                <w:lang w:eastAsia="en-AU"/>
              </w:rPr>
              <w:t>M</w:t>
            </w:r>
            <w:r w:rsidRPr="00454FD9">
              <w:rPr>
                <w:rFonts w:ascii="MS Sans Serif" w:hAnsi="MS Sans Serif"/>
                <w:b/>
                <w:sz w:val="20"/>
                <w:szCs w:val="20"/>
                <w:lang w:eastAsia="en-AU"/>
              </w:rPr>
              <w:t>akers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Dairy</w:t>
            </w:r>
            <w:r w:rsidR="00174E41">
              <w:rPr>
                <w:rFonts w:ascii="MS Sans Serif" w:hAnsi="MS Sans Serif"/>
                <w:sz w:val="20"/>
                <w:szCs w:val="20"/>
                <w:lang w:eastAsia="en-AU"/>
              </w:rPr>
              <w:t xml:space="preserve"> P</w:t>
            </w:r>
            <w:r w:rsidRPr="00454FD9">
              <w:rPr>
                <w:rFonts w:ascii="MS Sans Serif" w:hAnsi="MS Sans Serif"/>
                <w:sz w:val="20"/>
                <w:szCs w:val="20"/>
                <w:lang w:eastAsia="en-AU"/>
              </w:rPr>
              <w:t xml:space="preserve">roducts </w:t>
            </w:r>
            <w:r w:rsidR="00174E41">
              <w:rPr>
                <w:rFonts w:ascii="MS Sans Serif" w:hAnsi="MS Sans Serif"/>
                <w:sz w:val="20"/>
                <w:szCs w:val="20"/>
                <w:lang w:eastAsia="en-AU"/>
              </w:rPr>
              <w:t>M</w:t>
            </w:r>
            <w:r w:rsidRPr="00454FD9">
              <w:rPr>
                <w:rFonts w:ascii="MS Sans Serif" w:hAnsi="MS Sans Serif"/>
                <w:sz w:val="20"/>
                <w:szCs w:val="20"/>
                <w:lang w:eastAsia="en-AU"/>
              </w:rPr>
              <w:t>akers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Fruit,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egetable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reservers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7414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Fruit, </w:t>
            </w:r>
            <w:r w:rsidR="00174E41">
              <w:rPr>
                <w:rFonts w:ascii="MS Sans Serif" w:hAnsi="MS Sans Serif"/>
                <w:sz w:val="20"/>
                <w:szCs w:val="20"/>
                <w:lang w:eastAsia="en-AU"/>
              </w:rPr>
              <w:t>V</w:t>
            </w:r>
            <w:r w:rsidRPr="00454FD9">
              <w:rPr>
                <w:rFonts w:ascii="MS Sans Serif" w:hAnsi="MS Sans Serif"/>
                <w:sz w:val="20"/>
                <w:szCs w:val="20"/>
                <w:lang w:eastAsia="en-AU"/>
              </w:rPr>
              <w:t xml:space="preserve">egetable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P</w:t>
            </w:r>
            <w:r w:rsidRPr="00454FD9">
              <w:rPr>
                <w:rFonts w:ascii="MS Sans Serif" w:hAnsi="MS Sans Serif"/>
                <w:sz w:val="20"/>
                <w:szCs w:val="20"/>
                <w:lang w:eastAsia="en-AU"/>
              </w:rPr>
              <w:t>reservers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Food and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everage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asters and </w:t>
            </w:r>
            <w:r w:rsidR="002A0877">
              <w:rPr>
                <w:rFonts w:ascii="MS Sans Serif" w:hAnsi="MS Sans Serif"/>
                <w:b/>
                <w:sz w:val="20"/>
                <w:szCs w:val="20"/>
                <w:lang w:eastAsia="en-AU"/>
              </w:rPr>
              <w:t>G</w:t>
            </w:r>
            <w:r w:rsidRPr="00454FD9">
              <w:rPr>
                <w:rFonts w:ascii="MS Sans Serif" w:hAnsi="MS Sans Serif"/>
                <w:b/>
                <w:sz w:val="20"/>
                <w:szCs w:val="20"/>
                <w:lang w:eastAsia="en-AU"/>
              </w:rPr>
              <w:t>raders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7415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174E41">
              <w:rPr>
                <w:rFonts w:ascii="MS Sans Serif" w:hAnsi="MS Sans Serif"/>
                <w:sz w:val="20"/>
                <w:szCs w:val="20"/>
                <w:lang w:eastAsia="en-AU"/>
              </w:rPr>
              <w:t>B</w:t>
            </w:r>
            <w:r w:rsidRPr="00454FD9">
              <w:rPr>
                <w:rFonts w:ascii="MS Sans Serif" w:hAnsi="MS Sans Serif"/>
                <w:sz w:val="20"/>
                <w:szCs w:val="20"/>
                <w:lang w:eastAsia="en-AU"/>
              </w:rPr>
              <w:t xml:space="preserve">everage </w:t>
            </w:r>
            <w:r w:rsidR="00174E41">
              <w:rPr>
                <w:rFonts w:ascii="MS Sans Serif" w:hAnsi="MS Sans Serif"/>
                <w:sz w:val="20"/>
                <w:szCs w:val="20"/>
                <w:lang w:eastAsia="en-AU"/>
              </w:rPr>
              <w:t>T</w:t>
            </w:r>
            <w:r w:rsidRPr="00454FD9">
              <w:rPr>
                <w:rFonts w:ascii="MS Sans Serif" w:hAnsi="MS Sans Serif"/>
                <w:sz w:val="20"/>
                <w:szCs w:val="20"/>
                <w:lang w:eastAsia="en-AU"/>
              </w:rPr>
              <w:t xml:space="preserve">asters and </w:t>
            </w:r>
            <w:r w:rsidR="00174E41">
              <w:rPr>
                <w:rFonts w:ascii="MS Sans Serif" w:hAnsi="MS Sans Serif"/>
                <w:sz w:val="20"/>
                <w:szCs w:val="20"/>
                <w:lang w:eastAsia="en-AU"/>
              </w:rPr>
              <w:t>G</w:t>
            </w:r>
            <w:r w:rsidRPr="00454FD9">
              <w:rPr>
                <w:rFonts w:ascii="MS Sans Serif" w:hAnsi="MS Sans Serif"/>
                <w:sz w:val="20"/>
                <w:szCs w:val="20"/>
                <w:lang w:eastAsia="en-AU"/>
              </w:rPr>
              <w:t>raders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Tobacco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reparers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obacco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roducts </w:t>
            </w:r>
            <w:r w:rsidR="002A0877">
              <w:rPr>
                <w:rFonts w:ascii="MS Sans Serif" w:hAnsi="MS Sans Serif"/>
                <w:b/>
                <w:sz w:val="20"/>
                <w:szCs w:val="20"/>
                <w:lang w:eastAsia="en-AU"/>
              </w:rPr>
              <w:t>M</w:t>
            </w:r>
            <w:r w:rsidRPr="00454FD9">
              <w:rPr>
                <w:rFonts w:ascii="MS Sans Serif" w:hAnsi="MS Sans Serif"/>
                <w:b/>
                <w:sz w:val="20"/>
                <w:szCs w:val="20"/>
                <w:lang w:eastAsia="en-AU"/>
              </w:rPr>
              <w:t>akers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7416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7516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Tobacco </w:t>
            </w:r>
            <w:r w:rsidR="00174E41">
              <w:rPr>
                <w:rFonts w:ascii="MS Sans Serif" w:hAnsi="MS Sans Serif"/>
                <w:sz w:val="20"/>
                <w:szCs w:val="20"/>
                <w:lang w:eastAsia="en-AU"/>
              </w:rPr>
              <w:t>P</w:t>
            </w:r>
            <w:r w:rsidRPr="00454FD9">
              <w:rPr>
                <w:rFonts w:ascii="MS Sans Serif" w:hAnsi="MS Sans Serif"/>
                <w:sz w:val="20"/>
                <w:szCs w:val="20"/>
                <w:lang w:eastAsia="en-AU"/>
              </w:rPr>
              <w:t xml:space="preserve">reparers and </w:t>
            </w:r>
            <w:r w:rsidR="00174E41">
              <w:rPr>
                <w:rFonts w:ascii="MS Sans Serif" w:hAnsi="MS Sans Serif"/>
                <w:sz w:val="20"/>
                <w:szCs w:val="20"/>
                <w:lang w:eastAsia="en-AU"/>
              </w:rPr>
              <w:t>T</w:t>
            </w:r>
            <w:r w:rsidRPr="00454FD9">
              <w:rPr>
                <w:rFonts w:ascii="MS Sans Serif" w:hAnsi="MS Sans Serif"/>
                <w:sz w:val="20"/>
                <w:szCs w:val="20"/>
                <w:lang w:eastAsia="en-AU"/>
              </w:rPr>
              <w:t xml:space="preserve">obacco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roducts </w:t>
            </w:r>
            <w:r w:rsidR="00174E41">
              <w:rPr>
                <w:rFonts w:ascii="MS Sans Serif" w:hAnsi="MS Sans Serif"/>
                <w:sz w:val="20"/>
                <w:szCs w:val="20"/>
                <w:lang w:eastAsia="en-AU"/>
              </w:rPr>
              <w:t>M</w:t>
            </w:r>
            <w:r w:rsidRPr="00454FD9">
              <w:rPr>
                <w:rFonts w:ascii="MS Sans Serif" w:hAnsi="MS Sans Serif"/>
                <w:sz w:val="20"/>
                <w:szCs w:val="20"/>
                <w:lang w:eastAsia="en-AU"/>
              </w:rPr>
              <w:t>akers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Wood </w:t>
            </w:r>
            <w:r w:rsidR="002A0877">
              <w:rPr>
                <w:rFonts w:ascii="MS Sans Serif" w:hAnsi="MS Sans Serif"/>
                <w:b/>
                <w:sz w:val="20"/>
                <w:szCs w:val="20"/>
                <w:lang w:eastAsia="en-AU"/>
              </w:rPr>
              <w:t>T</w:t>
            </w:r>
            <w:r w:rsidRPr="00454FD9">
              <w:rPr>
                <w:rFonts w:ascii="MS Sans Serif" w:hAnsi="MS Sans Serif"/>
                <w:b/>
                <w:sz w:val="20"/>
                <w:szCs w:val="20"/>
                <w:lang w:eastAsia="en-AU"/>
              </w:rPr>
              <w:t>reaters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Wood </w:t>
            </w:r>
            <w:r w:rsidR="00174E41">
              <w:rPr>
                <w:rFonts w:ascii="MS Sans Serif" w:hAnsi="MS Sans Serif"/>
                <w:sz w:val="20"/>
                <w:szCs w:val="20"/>
                <w:lang w:eastAsia="en-AU"/>
              </w:rPr>
              <w:t>T</w:t>
            </w:r>
            <w:r w:rsidRPr="00454FD9">
              <w:rPr>
                <w:rFonts w:ascii="MS Sans Serif" w:hAnsi="MS Sans Serif"/>
                <w:sz w:val="20"/>
                <w:szCs w:val="20"/>
                <w:lang w:eastAsia="en-AU"/>
              </w:rPr>
              <w:t>reaters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Cabinet-makers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Cabinet-makers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Woodworking-machine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etters and </w:t>
            </w:r>
            <w:r w:rsidR="002A0877">
              <w:rPr>
                <w:rFonts w:ascii="MS Sans Serif" w:hAnsi="MS Sans Serif"/>
                <w:b/>
                <w:sz w:val="20"/>
                <w:szCs w:val="20"/>
                <w:lang w:eastAsia="en-AU"/>
              </w:rPr>
              <w:t>S</w:t>
            </w:r>
            <w:r w:rsidRPr="00454FD9">
              <w:rPr>
                <w:rFonts w:ascii="MS Sans Serif" w:hAnsi="MS Sans Serif"/>
                <w:b/>
                <w:sz w:val="20"/>
                <w:szCs w:val="20"/>
                <w:lang w:eastAsia="en-AU"/>
              </w:rPr>
              <w:t>etter-operators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Woodworking</w:t>
            </w:r>
            <w:r w:rsidR="00174E41">
              <w:rPr>
                <w:rFonts w:ascii="MS Sans Serif" w:hAnsi="MS Sans Serif"/>
                <w:sz w:val="20"/>
                <w:szCs w:val="20"/>
                <w:lang w:eastAsia="en-AU"/>
              </w:rPr>
              <w:t xml:space="preserve"> M</w:t>
            </w:r>
            <w:r w:rsidRPr="00454FD9">
              <w:rPr>
                <w:rFonts w:ascii="MS Sans Serif" w:hAnsi="MS Sans Serif"/>
                <w:sz w:val="20"/>
                <w:szCs w:val="20"/>
                <w:lang w:eastAsia="en-AU"/>
              </w:rPr>
              <w:t xml:space="preserve">achine </w:t>
            </w:r>
            <w:r w:rsidR="00174E41">
              <w:rPr>
                <w:rFonts w:ascii="MS Sans Serif" w:hAnsi="MS Sans Serif"/>
                <w:sz w:val="20"/>
                <w:szCs w:val="20"/>
                <w:lang w:eastAsia="en-AU"/>
              </w:rPr>
              <w:t>T</w:t>
            </w:r>
            <w:r w:rsidRPr="00454FD9">
              <w:rPr>
                <w:rFonts w:ascii="MS Sans Serif" w:hAnsi="MS Sans Serif"/>
                <w:sz w:val="20"/>
                <w:szCs w:val="20"/>
                <w:lang w:eastAsia="en-AU"/>
              </w:rPr>
              <w:t xml:space="preserve">ool </w:t>
            </w:r>
            <w:r w:rsidR="00174E41">
              <w:rPr>
                <w:rFonts w:ascii="MS Sans Serif" w:hAnsi="MS Sans Serif"/>
                <w:sz w:val="20"/>
                <w:szCs w:val="20"/>
                <w:lang w:eastAsia="en-AU"/>
              </w:rPr>
              <w:t>S</w:t>
            </w:r>
            <w:r w:rsidRPr="00454FD9">
              <w:rPr>
                <w:rFonts w:ascii="MS Sans Serif" w:hAnsi="MS Sans Serif"/>
                <w:sz w:val="20"/>
                <w:szCs w:val="20"/>
                <w:lang w:eastAsia="en-AU"/>
              </w:rPr>
              <w:t xml:space="preserve">etters and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Basketry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eavers,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rush makers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174E41">
              <w:rPr>
                <w:rFonts w:ascii="MS Sans Serif" w:hAnsi="MS Sans Serif"/>
                <w:sz w:val="20"/>
                <w:szCs w:val="20"/>
                <w:lang w:eastAsia="en-AU"/>
              </w:rPr>
              <w:t>W</w:t>
            </w:r>
            <w:r w:rsidRPr="00454FD9">
              <w:rPr>
                <w:rFonts w:ascii="MS Sans Serif" w:hAnsi="MS Sans Serif"/>
                <w:sz w:val="20"/>
                <w:szCs w:val="20"/>
                <w:lang w:eastAsia="en-AU"/>
              </w:rPr>
              <w:t xml:space="preserve">ood, </w:t>
            </w:r>
            <w:r w:rsidR="00174E41">
              <w:rPr>
                <w:rFonts w:ascii="MS Sans Serif" w:hAnsi="MS Sans Serif"/>
                <w:sz w:val="20"/>
                <w:szCs w:val="20"/>
                <w:lang w:eastAsia="en-AU"/>
              </w:rPr>
              <w:t>B</w:t>
            </w:r>
            <w:r w:rsidRPr="00454FD9">
              <w:rPr>
                <w:rFonts w:ascii="MS Sans Serif" w:hAnsi="MS Sans Serif"/>
                <w:sz w:val="20"/>
                <w:szCs w:val="20"/>
                <w:lang w:eastAsia="en-AU"/>
              </w:rPr>
              <w:t xml:space="preserve">asketry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M</w:t>
            </w:r>
            <w:r w:rsidRPr="00454FD9">
              <w:rPr>
                <w:rFonts w:ascii="MS Sans Serif" w:hAnsi="MS Sans Serif"/>
                <w:sz w:val="20"/>
                <w:szCs w:val="20"/>
                <w:lang w:eastAsia="en-AU"/>
              </w:rPr>
              <w:t>aterials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Fibre </w:t>
            </w:r>
            <w:r w:rsidR="002A0877">
              <w:rPr>
                <w:rFonts w:ascii="MS Sans Serif" w:hAnsi="MS Sans Serif"/>
                <w:b/>
                <w:sz w:val="20"/>
                <w:szCs w:val="20"/>
                <w:lang w:eastAsia="en-AU"/>
              </w:rPr>
              <w:t>P</w:t>
            </w:r>
            <w:r w:rsidRPr="00454FD9">
              <w:rPr>
                <w:rFonts w:ascii="MS Sans Serif" w:hAnsi="MS Sans Serif"/>
                <w:b/>
                <w:sz w:val="20"/>
                <w:szCs w:val="20"/>
                <w:lang w:eastAsia="en-AU"/>
              </w:rPr>
              <w:t>reparers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7318</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174E41">
              <w:rPr>
                <w:rFonts w:ascii="MS Sans Serif" w:hAnsi="MS Sans Serif"/>
                <w:sz w:val="20"/>
                <w:szCs w:val="20"/>
                <w:lang w:eastAsia="en-AU"/>
              </w:rPr>
              <w:t>T</w:t>
            </w:r>
            <w:r w:rsidRPr="00454FD9">
              <w:rPr>
                <w:rFonts w:ascii="MS Sans Serif" w:hAnsi="MS Sans Serif"/>
                <w:sz w:val="20"/>
                <w:szCs w:val="20"/>
                <w:lang w:eastAsia="en-AU"/>
              </w:rPr>
              <w:t xml:space="preserve">extile, </w:t>
            </w:r>
            <w:r w:rsidR="00174E41">
              <w:rPr>
                <w:rFonts w:ascii="MS Sans Serif" w:hAnsi="MS Sans Serif"/>
                <w:sz w:val="20"/>
                <w:szCs w:val="20"/>
                <w:lang w:eastAsia="en-AU"/>
              </w:rPr>
              <w:t>L</w:t>
            </w:r>
            <w:r w:rsidRPr="00454FD9">
              <w:rPr>
                <w:rFonts w:ascii="MS Sans Serif" w:hAnsi="MS Sans Serif"/>
                <w:sz w:val="20"/>
                <w:szCs w:val="20"/>
                <w:lang w:eastAsia="en-AU"/>
              </w:rPr>
              <w:t xml:space="preserve">eather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M</w:t>
            </w:r>
            <w:r w:rsidRPr="00454FD9">
              <w:rPr>
                <w:rFonts w:ascii="MS Sans Serif" w:hAnsi="MS Sans Serif"/>
                <w:sz w:val="20"/>
                <w:szCs w:val="20"/>
                <w:lang w:eastAsia="en-AU"/>
              </w:rPr>
              <w:t>aterials</w:t>
            </w: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Weavers, </w:t>
            </w:r>
            <w:r w:rsidR="002A0877">
              <w:rPr>
                <w:rFonts w:ascii="MS Sans Serif" w:hAnsi="MS Sans Serif"/>
                <w:b/>
                <w:sz w:val="20"/>
                <w:szCs w:val="20"/>
                <w:lang w:eastAsia="en-AU"/>
              </w:rPr>
              <w:t>K</w:t>
            </w:r>
            <w:r w:rsidRPr="00454FD9">
              <w:rPr>
                <w:rFonts w:ascii="MS Sans Serif" w:hAnsi="MS Sans Serif"/>
                <w:b/>
                <w:sz w:val="20"/>
                <w:szCs w:val="20"/>
                <w:lang w:eastAsia="en-AU"/>
              </w:rPr>
              <w:t xml:space="preserve">nitters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7318</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Handicraft </w:t>
            </w:r>
            <w:r w:rsidR="00174E41">
              <w:rPr>
                <w:rFonts w:ascii="MS Sans Serif" w:hAnsi="MS Sans Serif"/>
                <w:sz w:val="20"/>
                <w:szCs w:val="20"/>
                <w:lang w:eastAsia="en-AU"/>
              </w:rPr>
              <w:t>W</w:t>
            </w:r>
            <w:r w:rsidRPr="00454FD9">
              <w:rPr>
                <w:rFonts w:ascii="MS Sans Serif" w:hAnsi="MS Sans Serif"/>
                <w:sz w:val="20"/>
                <w:szCs w:val="20"/>
                <w:lang w:eastAsia="en-AU"/>
              </w:rPr>
              <w:t xml:space="preserve">orkers in </w:t>
            </w:r>
            <w:r w:rsidR="00174E41">
              <w:rPr>
                <w:rFonts w:ascii="MS Sans Serif" w:hAnsi="MS Sans Serif"/>
                <w:sz w:val="20"/>
                <w:szCs w:val="20"/>
                <w:lang w:eastAsia="en-AU"/>
              </w:rPr>
              <w:t>T</w:t>
            </w:r>
            <w:r w:rsidRPr="00454FD9">
              <w:rPr>
                <w:rFonts w:ascii="MS Sans Serif" w:hAnsi="MS Sans Serif"/>
                <w:sz w:val="20"/>
                <w:szCs w:val="20"/>
                <w:lang w:eastAsia="en-AU"/>
              </w:rPr>
              <w:t xml:space="preserve">extile, </w:t>
            </w:r>
            <w:r w:rsidR="00174E41">
              <w:rPr>
                <w:rFonts w:ascii="MS Sans Serif" w:hAnsi="MS Sans Serif"/>
                <w:sz w:val="20"/>
                <w:szCs w:val="20"/>
                <w:lang w:eastAsia="en-AU"/>
              </w:rPr>
              <w:t>L</w:t>
            </w:r>
            <w:r w:rsidRPr="00454FD9">
              <w:rPr>
                <w:rFonts w:ascii="MS Sans Serif" w:hAnsi="MS Sans Serif"/>
                <w:sz w:val="20"/>
                <w:szCs w:val="20"/>
                <w:lang w:eastAsia="en-AU"/>
              </w:rPr>
              <w:t xml:space="preserve">eather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M</w:t>
            </w:r>
            <w:r w:rsidRPr="00454FD9">
              <w:rPr>
                <w:rFonts w:ascii="MS Sans Serif" w:hAnsi="MS Sans Serif"/>
                <w:sz w:val="20"/>
                <w:szCs w:val="20"/>
                <w:lang w:eastAsia="en-AU"/>
              </w:rPr>
              <w:t>aterials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Weaving and </w:t>
            </w:r>
            <w:r w:rsidR="00174E41">
              <w:rPr>
                <w:rFonts w:ascii="MS Sans Serif" w:hAnsi="MS Sans Serif"/>
                <w:sz w:val="20"/>
                <w:szCs w:val="20"/>
                <w:lang w:eastAsia="en-AU"/>
              </w:rPr>
              <w:t>K</w:t>
            </w:r>
            <w:r w:rsidRPr="00454FD9">
              <w:rPr>
                <w:rFonts w:ascii="MS Sans Serif" w:hAnsi="MS Sans Serif"/>
                <w:sz w:val="20"/>
                <w:szCs w:val="20"/>
                <w:lang w:eastAsia="en-AU"/>
              </w:rPr>
              <w:t xml:space="preserve">nitting </w:t>
            </w:r>
            <w:r w:rsidR="00174E41">
              <w:rPr>
                <w:rFonts w:ascii="MS Sans Serif" w:hAnsi="MS Sans Serif"/>
                <w:sz w:val="20"/>
                <w:szCs w:val="20"/>
                <w:lang w:eastAsia="en-AU"/>
              </w:rPr>
              <w:t>M</w:t>
            </w:r>
            <w:r w:rsidRPr="00454FD9">
              <w:rPr>
                <w:rFonts w:ascii="MS Sans Serif" w:hAnsi="MS Sans Serif"/>
                <w:sz w:val="20"/>
                <w:szCs w:val="20"/>
                <w:lang w:eastAsia="en-AU"/>
              </w:rPr>
              <w:t xml:space="preserve">achine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Weaving and knitting machine setters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Tailors,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ressmakers and </w:t>
            </w:r>
            <w:r w:rsidR="002A0877">
              <w:rPr>
                <w:rFonts w:ascii="MS Sans Serif" w:hAnsi="MS Sans Serif"/>
                <w:b/>
                <w:sz w:val="20"/>
                <w:szCs w:val="20"/>
                <w:lang w:eastAsia="en-AU"/>
              </w:rPr>
              <w:t>H</w:t>
            </w:r>
            <w:r w:rsidRPr="00454FD9">
              <w:rPr>
                <w:rFonts w:ascii="MS Sans Serif" w:hAnsi="MS Sans Serif"/>
                <w:b/>
                <w:sz w:val="20"/>
                <w:szCs w:val="20"/>
                <w:lang w:eastAsia="en-AU"/>
              </w:rPr>
              <w:t>atters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Tailors, </w:t>
            </w:r>
            <w:r w:rsidR="00174E41">
              <w:rPr>
                <w:rFonts w:ascii="MS Sans Serif" w:hAnsi="MS Sans Serif"/>
                <w:sz w:val="20"/>
                <w:szCs w:val="20"/>
                <w:lang w:eastAsia="en-AU"/>
              </w:rPr>
              <w:t>D</w:t>
            </w:r>
            <w:r w:rsidRPr="00454FD9">
              <w:rPr>
                <w:rFonts w:ascii="MS Sans Serif" w:hAnsi="MS Sans Serif"/>
                <w:sz w:val="20"/>
                <w:szCs w:val="20"/>
                <w:lang w:eastAsia="en-AU"/>
              </w:rPr>
              <w:t xml:space="preserve">ressmakers, </w:t>
            </w:r>
            <w:r w:rsidR="00174E41">
              <w:rPr>
                <w:rFonts w:ascii="MS Sans Serif" w:hAnsi="MS Sans Serif"/>
                <w:sz w:val="20"/>
                <w:szCs w:val="20"/>
                <w:lang w:eastAsia="en-AU"/>
              </w:rPr>
              <w:t>F</w:t>
            </w:r>
            <w:r w:rsidRPr="00454FD9">
              <w:rPr>
                <w:rFonts w:ascii="MS Sans Serif" w:hAnsi="MS Sans Serif"/>
                <w:sz w:val="20"/>
                <w:szCs w:val="20"/>
                <w:lang w:eastAsia="en-AU"/>
              </w:rPr>
              <w:t xml:space="preserve">urriers and </w:t>
            </w:r>
            <w:r w:rsidR="00174E41">
              <w:rPr>
                <w:rFonts w:ascii="MS Sans Serif" w:hAnsi="MS Sans Serif"/>
                <w:sz w:val="20"/>
                <w:szCs w:val="20"/>
                <w:lang w:eastAsia="en-AU"/>
              </w:rPr>
              <w:t>H</w:t>
            </w:r>
            <w:r w:rsidRPr="00454FD9">
              <w:rPr>
                <w:rFonts w:ascii="MS Sans Serif" w:hAnsi="MS Sans Serif"/>
                <w:sz w:val="20"/>
                <w:szCs w:val="20"/>
                <w:lang w:eastAsia="en-AU"/>
              </w:rPr>
              <w:t>atters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Furriers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Tailors, </w:t>
            </w:r>
            <w:r w:rsidR="00174E41">
              <w:rPr>
                <w:rFonts w:ascii="MS Sans Serif" w:hAnsi="MS Sans Serif"/>
                <w:sz w:val="20"/>
                <w:szCs w:val="20"/>
                <w:lang w:eastAsia="en-AU"/>
              </w:rPr>
              <w:t>D</w:t>
            </w:r>
            <w:r w:rsidRPr="00454FD9">
              <w:rPr>
                <w:rFonts w:ascii="MS Sans Serif" w:hAnsi="MS Sans Serif"/>
                <w:sz w:val="20"/>
                <w:szCs w:val="20"/>
                <w:lang w:eastAsia="en-AU"/>
              </w:rPr>
              <w:t xml:space="preserve">ressmakers, </w:t>
            </w:r>
            <w:r w:rsidR="00174E41">
              <w:rPr>
                <w:rFonts w:ascii="MS Sans Serif" w:hAnsi="MS Sans Serif"/>
                <w:sz w:val="20"/>
                <w:szCs w:val="20"/>
                <w:lang w:eastAsia="en-AU"/>
              </w:rPr>
              <w:t>F</w:t>
            </w:r>
            <w:r w:rsidRPr="00454FD9">
              <w:rPr>
                <w:rFonts w:ascii="MS Sans Serif" w:hAnsi="MS Sans Serif"/>
                <w:sz w:val="20"/>
                <w:szCs w:val="20"/>
                <w:lang w:eastAsia="en-AU"/>
              </w:rPr>
              <w:t xml:space="preserve">urriers and </w:t>
            </w:r>
            <w:r w:rsidR="00174E41">
              <w:rPr>
                <w:rFonts w:ascii="MS Sans Serif" w:hAnsi="MS Sans Serif"/>
                <w:sz w:val="20"/>
                <w:szCs w:val="20"/>
                <w:lang w:eastAsia="en-AU"/>
              </w:rPr>
              <w:t>H</w:t>
            </w:r>
            <w:r w:rsidRPr="00454FD9">
              <w:rPr>
                <w:rFonts w:ascii="MS Sans Serif" w:hAnsi="MS Sans Serif"/>
                <w:sz w:val="20"/>
                <w:szCs w:val="20"/>
                <w:lang w:eastAsia="en-AU"/>
              </w:rPr>
              <w:t>atters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Textile,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eather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attern-makers and </w:t>
            </w:r>
            <w:r w:rsidR="002A0877">
              <w:rPr>
                <w:rFonts w:ascii="MS Sans Serif" w:hAnsi="MS Sans Serif"/>
                <w:b/>
                <w:sz w:val="20"/>
                <w:szCs w:val="20"/>
                <w:lang w:eastAsia="en-AU"/>
              </w:rPr>
              <w:t>C</w:t>
            </w:r>
            <w:r w:rsidRPr="00454FD9">
              <w:rPr>
                <w:rFonts w:ascii="MS Sans Serif" w:hAnsi="MS Sans Serif"/>
                <w:b/>
                <w:sz w:val="20"/>
                <w:szCs w:val="20"/>
                <w:lang w:eastAsia="en-AU"/>
              </w:rPr>
              <w:t>utters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Garment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P</w:t>
            </w:r>
            <w:r w:rsidRPr="00454FD9">
              <w:rPr>
                <w:rFonts w:ascii="MS Sans Serif" w:hAnsi="MS Sans Serif"/>
                <w:sz w:val="20"/>
                <w:szCs w:val="20"/>
                <w:lang w:eastAsia="en-AU"/>
              </w:rPr>
              <w:t xml:space="preserve">atternmakers and </w:t>
            </w:r>
            <w:r w:rsidR="00174E41">
              <w:rPr>
                <w:rFonts w:ascii="MS Sans Serif" w:hAnsi="MS Sans Serif"/>
                <w:sz w:val="20"/>
                <w:szCs w:val="20"/>
                <w:lang w:eastAsia="en-AU"/>
              </w:rPr>
              <w:t>C</w:t>
            </w:r>
            <w:r w:rsidRPr="00454FD9">
              <w:rPr>
                <w:rFonts w:ascii="MS Sans Serif" w:hAnsi="MS Sans Serif"/>
                <w:sz w:val="20"/>
                <w:szCs w:val="20"/>
                <w:lang w:eastAsia="en-AU"/>
              </w:rPr>
              <w:t>utters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Sewers,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mbroiderers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Sewing, </w:t>
            </w:r>
            <w:r w:rsidR="00174E41">
              <w:rPr>
                <w:rFonts w:ascii="MS Sans Serif" w:hAnsi="MS Sans Serif"/>
                <w:sz w:val="20"/>
                <w:szCs w:val="20"/>
                <w:lang w:eastAsia="en-AU"/>
              </w:rPr>
              <w:t>E</w:t>
            </w:r>
            <w:r w:rsidRPr="00454FD9">
              <w:rPr>
                <w:rFonts w:ascii="MS Sans Serif" w:hAnsi="MS Sans Serif"/>
                <w:sz w:val="20"/>
                <w:szCs w:val="20"/>
                <w:lang w:eastAsia="en-AU"/>
              </w:rPr>
              <w:t xml:space="preserve">mbroidery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Upholsterers and </w:t>
            </w:r>
            <w:r w:rsidR="002A0877">
              <w:rPr>
                <w:rFonts w:ascii="MS Sans Serif" w:hAnsi="MS Sans Serif"/>
                <w:b/>
                <w:sz w:val="20"/>
                <w:szCs w:val="20"/>
                <w:lang w:eastAsia="en-AU"/>
              </w:rPr>
              <w:t>R</w:t>
            </w:r>
            <w:r w:rsidRPr="00454FD9">
              <w:rPr>
                <w:rFonts w:ascii="MS Sans Serif" w:hAnsi="MS Sans Serif"/>
                <w:b/>
                <w:sz w:val="20"/>
                <w:szCs w:val="20"/>
                <w:lang w:eastAsia="en-AU"/>
              </w:rPr>
              <w:t>elated workers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7437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Upholsterers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Pelt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ressers,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anners and </w:t>
            </w:r>
            <w:r w:rsidR="002A0877">
              <w:rPr>
                <w:rFonts w:ascii="MS Sans Serif" w:hAnsi="MS Sans Serif"/>
                <w:b/>
                <w:sz w:val="20"/>
                <w:szCs w:val="20"/>
                <w:lang w:eastAsia="en-AU"/>
              </w:rPr>
              <w:t>F</w:t>
            </w:r>
            <w:r w:rsidRPr="00454FD9">
              <w:rPr>
                <w:rFonts w:ascii="MS Sans Serif" w:hAnsi="MS Sans Serif"/>
                <w:b/>
                <w:sz w:val="20"/>
                <w:szCs w:val="20"/>
                <w:lang w:eastAsia="en-AU"/>
              </w:rPr>
              <w:t>ellmongers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Pelt </w:t>
            </w:r>
            <w:r w:rsidR="00174E41">
              <w:rPr>
                <w:rFonts w:ascii="MS Sans Serif" w:hAnsi="MS Sans Serif"/>
                <w:sz w:val="20"/>
                <w:szCs w:val="20"/>
                <w:lang w:eastAsia="en-AU"/>
              </w:rPr>
              <w:t>D</w:t>
            </w:r>
            <w:r w:rsidRPr="00454FD9">
              <w:rPr>
                <w:rFonts w:ascii="MS Sans Serif" w:hAnsi="MS Sans Serif"/>
                <w:sz w:val="20"/>
                <w:szCs w:val="20"/>
                <w:lang w:eastAsia="en-AU"/>
              </w:rPr>
              <w:t xml:space="preserve">ressers, </w:t>
            </w:r>
            <w:r w:rsidR="00174E41">
              <w:rPr>
                <w:rFonts w:ascii="MS Sans Serif" w:hAnsi="MS Sans Serif"/>
                <w:sz w:val="20"/>
                <w:szCs w:val="20"/>
                <w:lang w:eastAsia="en-AU"/>
              </w:rPr>
              <w:t>T</w:t>
            </w:r>
            <w:r w:rsidRPr="00454FD9">
              <w:rPr>
                <w:rFonts w:ascii="MS Sans Serif" w:hAnsi="MS Sans Serif"/>
                <w:sz w:val="20"/>
                <w:szCs w:val="20"/>
                <w:lang w:eastAsia="en-AU"/>
              </w:rPr>
              <w:t xml:space="preserve">anners and </w:t>
            </w:r>
            <w:r w:rsidR="00174E41">
              <w:rPr>
                <w:rFonts w:ascii="MS Sans Serif" w:hAnsi="MS Sans Serif"/>
                <w:sz w:val="20"/>
                <w:szCs w:val="20"/>
                <w:lang w:eastAsia="en-AU"/>
              </w:rPr>
              <w:t>F</w:t>
            </w:r>
            <w:r w:rsidRPr="00454FD9">
              <w:rPr>
                <w:rFonts w:ascii="MS Sans Serif" w:hAnsi="MS Sans Serif"/>
                <w:sz w:val="20"/>
                <w:szCs w:val="20"/>
                <w:lang w:eastAsia="en-AU"/>
              </w:rPr>
              <w:t>ellmongers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Shoe-makers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7442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7536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Shoemakers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Mining-plant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w:t>
            </w:r>
            <w:r w:rsidR="00174E41">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Miners and </w:t>
            </w:r>
            <w:r w:rsidR="00174E41">
              <w:rPr>
                <w:rFonts w:ascii="MS Sans Serif" w:hAnsi="MS Sans Serif"/>
                <w:sz w:val="20"/>
                <w:szCs w:val="20"/>
                <w:lang w:eastAsia="en-AU"/>
              </w:rPr>
              <w:t>Q</w:t>
            </w:r>
            <w:r w:rsidRPr="00454FD9">
              <w:rPr>
                <w:rFonts w:ascii="MS Sans Serif" w:hAnsi="MS Sans Serif"/>
                <w:sz w:val="20"/>
                <w:szCs w:val="20"/>
                <w:lang w:eastAsia="en-AU"/>
              </w:rPr>
              <w:t>uarriers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Mineral-ore- and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tone-processing-plant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Mineral and </w:t>
            </w:r>
            <w:r w:rsidR="00174E41">
              <w:rPr>
                <w:rFonts w:ascii="MS Sans Serif" w:hAnsi="MS Sans Serif"/>
                <w:sz w:val="20"/>
                <w:szCs w:val="20"/>
                <w:lang w:eastAsia="en-AU"/>
              </w:rPr>
              <w:t>S</w:t>
            </w:r>
            <w:r w:rsidRPr="00454FD9">
              <w:rPr>
                <w:rFonts w:ascii="MS Sans Serif" w:hAnsi="MS Sans Serif"/>
                <w:sz w:val="20"/>
                <w:szCs w:val="20"/>
                <w:lang w:eastAsia="en-AU"/>
              </w:rPr>
              <w:t xml:space="preserve">tone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Well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rillers and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orers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Well </w:t>
            </w:r>
            <w:r w:rsidR="00174E41">
              <w:rPr>
                <w:rFonts w:ascii="MS Sans Serif" w:hAnsi="MS Sans Serif"/>
                <w:sz w:val="20"/>
                <w:szCs w:val="20"/>
                <w:lang w:eastAsia="en-AU"/>
              </w:rPr>
              <w:t>D</w:t>
            </w:r>
            <w:r w:rsidRPr="00454FD9">
              <w:rPr>
                <w:rFonts w:ascii="MS Sans Serif" w:hAnsi="MS Sans Serif"/>
                <w:sz w:val="20"/>
                <w:szCs w:val="20"/>
                <w:lang w:eastAsia="en-AU"/>
              </w:rPr>
              <w:t xml:space="preserve">rillers and </w:t>
            </w:r>
            <w:r w:rsidR="00174E41">
              <w:rPr>
                <w:rFonts w:ascii="MS Sans Serif" w:hAnsi="MS Sans Serif"/>
                <w:sz w:val="20"/>
                <w:szCs w:val="20"/>
                <w:lang w:eastAsia="en-AU"/>
              </w:rPr>
              <w:t>B</w:t>
            </w:r>
            <w:r w:rsidRPr="00454FD9">
              <w:rPr>
                <w:rFonts w:ascii="MS Sans Serif" w:hAnsi="MS Sans Serif"/>
                <w:sz w:val="20"/>
                <w:szCs w:val="20"/>
                <w:lang w:eastAsia="en-AU"/>
              </w:rPr>
              <w:t xml:space="preserve">orers and </w:t>
            </w:r>
            <w:r w:rsidR="00174E41">
              <w:rPr>
                <w:rFonts w:ascii="MS Sans Serif" w:hAnsi="MS Sans Serif"/>
                <w:sz w:val="20"/>
                <w:szCs w:val="20"/>
                <w:lang w:eastAsia="en-AU"/>
              </w:rPr>
              <w:t>R</w:t>
            </w:r>
            <w:r w:rsidRPr="00454FD9">
              <w:rPr>
                <w:rFonts w:ascii="MS Sans Serif" w:hAnsi="MS Sans Serif"/>
                <w:sz w:val="20"/>
                <w:szCs w:val="20"/>
                <w:lang w:eastAsia="en-AU"/>
              </w:rPr>
              <w:t xml:space="preserve">elated </w:t>
            </w:r>
            <w:r w:rsidR="00174E41">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smartTag w:uri="urn:schemas-microsoft-com:office:smarttags" w:element="place">
              <w:smartTag w:uri="urn:schemas-microsoft-com:office:smarttags" w:element="State">
                <w:r w:rsidRPr="00454FD9">
                  <w:rPr>
                    <w:rFonts w:ascii="MS Sans Serif" w:hAnsi="MS Sans Serif"/>
                    <w:b/>
                    <w:sz w:val="20"/>
                    <w:szCs w:val="20"/>
                    <w:lang w:eastAsia="en-AU"/>
                  </w:rPr>
                  <w:t>Ore</w:t>
                </w:r>
              </w:smartTag>
            </w:smartTag>
            <w:r w:rsidRPr="00454FD9">
              <w:rPr>
                <w:rFonts w:ascii="MS Sans Serif" w:hAnsi="MS Sans Serif"/>
                <w:b/>
                <w:sz w:val="20"/>
                <w:szCs w:val="20"/>
                <w:lang w:eastAsia="en-AU"/>
              </w:rPr>
              <w:t xml:space="preserve"> and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etal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urnace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 </w:t>
            </w:r>
            <w:r w:rsidR="00174E4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elters,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asters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olling-mill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 </w:t>
            </w:r>
            <w:r w:rsidR="00174E4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Metal-heat-treating-plant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 </w:t>
            </w:r>
            <w:r w:rsidR="00174E4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rawers and </w:t>
            </w:r>
            <w:r w:rsidR="002A0877">
              <w:rPr>
                <w:rFonts w:ascii="MS Sans Serif" w:hAnsi="MS Sans Serif"/>
                <w:b/>
                <w:sz w:val="20"/>
                <w:szCs w:val="20"/>
                <w:lang w:eastAsia="en-AU"/>
              </w:rPr>
              <w:t>E</w:t>
            </w:r>
            <w:r w:rsidRPr="00454FD9">
              <w:rPr>
                <w:rFonts w:ascii="MS Sans Serif" w:hAnsi="MS Sans Serif"/>
                <w:b/>
                <w:sz w:val="20"/>
                <w:szCs w:val="20"/>
                <w:lang w:eastAsia="en-AU"/>
              </w:rPr>
              <w:t>xtruders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 </w:t>
            </w:r>
            <w:r w:rsidR="00174E41">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Glass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eramics </w:t>
            </w:r>
            <w:r w:rsidR="002A0877">
              <w:rPr>
                <w:rFonts w:ascii="MS Sans Serif" w:hAnsi="MS Sans Serif"/>
                <w:b/>
                <w:sz w:val="20"/>
                <w:szCs w:val="20"/>
                <w:lang w:eastAsia="en-AU"/>
              </w:rPr>
              <w:t>K</w:t>
            </w:r>
            <w:r w:rsidRPr="00454FD9">
              <w:rPr>
                <w:rFonts w:ascii="MS Sans Serif" w:hAnsi="MS Sans Serif"/>
                <w:b/>
                <w:sz w:val="20"/>
                <w:szCs w:val="20"/>
                <w:lang w:eastAsia="en-AU"/>
              </w:rPr>
              <w:t xml:space="preserve">iln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8181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Glass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eramics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Glass,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eramics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perators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A0877">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8139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8181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Glass and </w:t>
            </w:r>
            <w:r w:rsidR="00174E41">
              <w:rPr>
                <w:rFonts w:ascii="MS Sans Serif" w:hAnsi="MS Sans Serif"/>
                <w:sz w:val="20"/>
                <w:szCs w:val="20"/>
                <w:lang w:eastAsia="en-AU"/>
              </w:rPr>
              <w:t>C</w:t>
            </w:r>
            <w:r w:rsidRPr="00454FD9">
              <w:rPr>
                <w:rFonts w:ascii="MS Sans Serif" w:hAnsi="MS Sans Serif"/>
                <w:sz w:val="20"/>
                <w:szCs w:val="20"/>
                <w:lang w:eastAsia="en-AU"/>
              </w:rPr>
              <w:t xml:space="preserve">eramics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Wood-processing-plant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8172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Wood </w:t>
            </w:r>
            <w:r w:rsidR="00174E41">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Paper-pulp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Process </w:t>
            </w:r>
            <w:r w:rsidR="00174E41">
              <w:rPr>
                <w:rFonts w:ascii="MS Sans Serif" w:hAnsi="MS Sans Serif"/>
                <w:sz w:val="20"/>
                <w:szCs w:val="20"/>
                <w:lang w:eastAsia="en-AU"/>
              </w:rPr>
              <w:t>C</w:t>
            </w:r>
            <w:r w:rsidRPr="00454FD9">
              <w:rPr>
                <w:rFonts w:ascii="MS Sans Serif" w:hAnsi="MS Sans Serif"/>
                <w:sz w:val="20"/>
                <w:szCs w:val="20"/>
                <w:lang w:eastAsia="en-AU"/>
              </w:rPr>
              <w:t xml:space="preserve">ontrol </w:t>
            </w:r>
            <w:r w:rsidR="00174E41">
              <w:rPr>
                <w:rFonts w:ascii="MS Sans Serif" w:hAnsi="MS Sans Serif"/>
                <w:sz w:val="20"/>
                <w:szCs w:val="20"/>
                <w:lang w:eastAsia="en-AU"/>
              </w:rPr>
              <w:t>T</w:t>
            </w:r>
            <w:r w:rsidRPr="00454FD9">
              <w:rPr>
                <w:rFonts w:ascii="MS Sans Serif" w:hAnsi="MS Sans Serif"/>
                <w:sz w:val="20"/>
                <w:szCs w:val="20"/>
                <w:lang w:eastAsia="en-AU"/>
              </w:rPr>
              <w:t xml:space="preserve">echnicians </w:t>
            </w:r>
            <w:r w:rsidR="00174E41">
              <w:rPr>
                <w:rFonts w:ascii="MS Sans Serif" w:hAnsi="MS Sans Serif"/>
                <w:sz w:val="20"/>
                <w:szCs w:val="20"/>
                <w:lang w:eastAsia="en-AU"/>
              </w:rPr>
              <w:t>N</w:t>
            </w:r>
            <w:r w:rsidRPr="00454FD9">
              <w:rPr>
                <w:rFonts w:ascii="MS Sans Serif" w:hAnsi="MS Sans Serif"/>
                <w:sz w:val="20"/>
                <w:szCs w:val="20"/>
                <w:lang w:eastAsia="en-AU"/>
              </w:rPr>
              <w:t xml:space="preserve">ot </w:t>
            </w:r>
            <w:r w:rsidR="00174E4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174E4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8171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Pulp and </w:t>
            </w:r>
            <w:r w:rsidR="00174E41">
              <w:rPr>
                <w:rFonts w:ascii="MS Sans Serif" w:hAnsi="MS Sans Serif"/>
                <w:sz w:val="20"/>
                <w:szCs w:val="20"/>
                <w:lang w:eastAsia="en-AU"/>
              </w:rPr>
              <w:t>P</w:t>
            </w:r>
            <w:r w:rsidRPr="00454FD9">
              <w:rPr>
                <w:rFonts w:ascii="MS Sans Serif" w:hAnsi="MS Sans Serif"/>
                <w:sz w:val="20"/>
                <w:szCs w:val="20"/>
                <w:lang w:eastAsia="en-AU"/>
              </w:rPr>
              <w:t xml:space="preserve">apermaking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Papermaking-plant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8143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Process </w:t>
            </w:r>
            <w:r w:rsidR="00174E41">
              <w:rPr>
                <w:rFonts w:ascii="MS Sans Serif" w:hAnsi="MS Sans Serif"/>
                <w:sz w:val="20"/>
                <w:szCs w:val="20"/>
                <w:lang w:eastAsia="en-AU"/>
              </w:rPr>
              <w:t>C</w:t>
            </w:r>
            <w:r w:rsidRPr="00454FD9">
              <w:rPr>
                <w:rFonts w:ascii="MS Sans Serif" w:hAnsi="MS Sans Serif"/>
                <w:sz w:val="20"/>
                <w:szCs w:val="20"/>
                <w:lang w:eastAsia="en-AU"/>
              </w:rPr>
              <w:t xml:space="preserve">ontrol </w:t>
            </w:r>
            <w:r w:rsidR="00174E41">
              <w:rPr>
                <w:rFonts w:ascii="MS Sans Serif" w:hAnsi="MS Sans Serif"/>
                <w:sz w:val="20"/>
                <w:szCs w:val="20"/>
                <w:lang w:eastAsia="en-AU"/>
              </w:rPr>
              <w:t>T</w:t>
            </w:r>
            <w:r w:rsidRPr="00454FD9">
              <w:rPr>
                <w:rFonts w:ascii="MS Sans Serif" w:hAnsi="MS Sans Serif"/>
                <w:sz w:val="20"/>
                <w:szCs w:val="20"/>
                <w:lang w:eastAsia="en-AU"/>
              </w:rPr>
              <w:t xml:space="preserve">echnicians </w:t>
            </w:r>
            <w:r w:rsidR="00174E41">
              <w:rPr>
                <w:rFonts w:ascii="MS Sans Serif" w:hAnsi="MS Sans Serif"/>
                <w:sz w:val="20"/>
                <w:szCs w:val="20"/>
                <w:lang w:eastAsia="en-AU"/>
              </w:rPr>
              <w:t>N</w:t>
            </w:r>
            <w:r w:rsidRPr="00454FD9">
              <w:rPr>
                <w:rFonts w:ascii="MS Sans Serif" w:hAnsi="MS Sans Serif"/>
                <w:sz w:val="20"/>
                <w:szCs w:val="20"/>
                <w:lang w:eastAsia="en-AU"/>
              </w:rPr>
              <w:t xml:space="preserve">ot </w:t>
            </w:r>
            <w:r w:rsidR="00174E41">
              <w:rPr>
                <w:rFonts w:ascii="MS Sans Serif" w:hAnsi="MS Sans Serif"/>
                <w:sz w:val="20"/>
                <w:szCs w:val="20"/>
                <w:lang w:eastAsia="en-AU"/>
              </w:rPr>
              <w:t>E</w:t>
            </w:r>
            <w:r w:rsidRPr="00454FD9">
              <w:rPr>
                <w:rFonts w:ascii="MS Sans Serif" w:hAnsi="MS Sans Serif"/>
                <w:sz w:val="20"/>
                <w:szCs w:val="20"/>
                <w:lang w:eastAsia="en-AU"/>
              </w:rPr>
              <w:t xml:space="preserve">lsewhere </w:t>
            </w:r>
            <w:r w:rsidR="00174E41">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8171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Pulp and </w:t>
            </w:r>
            <w:r w:rsidR="00174E41">
              <w:rPr>
                <w:rFonts w:ascii="MS Sans Serif" w:hAnsi="MS Sans Serif"/>
                <w:sz w:val="20"/>
                <w:szCs w:val="20"/>
                <w:lang w:eastAsia="en-AU"/>
              </w:rPr>
              <w:t>P</w:t>
            </w:r>
            <w:r w:rsidRPr="00454FD9">
              <w:rPr>
                <w:rFonts w:ascii="MS Sans Serif" w:hAnsi="MS Sans Serif"/>
                <w:sz w:val="20"/>
                <w:szCs w:val="20"/>
                <w:lang w:eastAsia="en-AU"/>
              </w:rPr>
              <w:t xml:space="preserve">apermaking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Crushing-, </w:t>
            </w:r>
            <w:r w:rsidR="002A0877">
              <w:rPr>
                <w:rFonts w:ascii="MS Sans Serif" w:hAnsi="MS Sans Serif"/>
                <w:b/>
                <w:sz w:val="20"/>
                <w:szCs w:val="20"/>
                <w:lang w:eastAsia="en-AU"/>
              </w:rPr>
              <w:t>G</w:t>
            </w:r>
            <w:r w:rsidRPr="00454FD9">
              <w:rPr>
                <w:rFonts w:ascii="MS Sans Serif" w:hAnsi="MS Sans Serif"/>
                <w:b/>
                <w:sz w:val="20"/>
                <w:szCs w:val="20"/>
                <w:lang w:eastAsia="en-AU"/>
              </w:rPr>
              <w:t xml:space="preserve">rinding-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hemical-mixing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achinery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174E41">
              <w:rPr>
                <w:rFonts w:ascii="MS Sans Serif" w:hAnsi="MS Sans Serif"/>
                <w:sz w:val="20"/>
                <w:szCs w:val="20"/>
                <w:lang w:eastAsia="en-AU"/>
              </w:rPr>
              <w:t>P</w:t>
            </w:r>
            <w:r w:rsidRPr="00454FD9">
              <w:rPr>
                <w:rFonts w:ascii="MS Sans Serif" w:hAnsi="MS Sans Serif"/>
                <w:sz w:val="20"/>
                <w:szCs w:val="20"/>
                <w:lang w:eastAsia="en-AU"/>
              </w:rPr>
              <w:t xml:space="preserve">roducts </w:t>
            </w:r>
            <w:r w:rsidR="00174E41">
              <w:rPr>
                <w:rFonts w:ascii="MS Sans Serif" w:hAnsi="MS Sans Serif"/>
                <w:sz w:val="20"/>
                <w:szCs w:val="20"/>
                <w:lang w:eastAsia="en-AU"/>
              </w:rPr>
              <w:t>P</w:t>
            </w:r>
            <w:r w:rsidRPr="00454FD9">
              <w:rPr>
                <w:rFonts w:ascii="MS Sans Serif" w:hAnsi="MS Sans Serif"/>
                <w:sz w:val="20"/>
                <w:szCs w:val="20"/>
                <w:lang w:eastAsia="en-AU"/>
              </w:rPr>
              <w:t xml:space="preserve">lant and </w:t>
            </w:r>
            <w:r w:rsidR="00174E41">
              <w:rPr>
                <w:rFonts w:ascii="MS Sans Serif" w:hAnsi="MS Sans Serif"/>
                <w:sz w:val="20"/>
                <w:szCs w:val="20"/>
                <w:lang w:eastAsia="en-AU"/>
              </w:rPr>
              <w:t>M</w:t>
            </w:r>
            <w:r w:rsidRPr="00454FD9">
              <w:rPr>
                <w:rFonts w:ascii="MS Sans Serif" w:hAnsi="MS Sans Serif"/>
                <w:sz w:val="20"/>
                <w:szCs w:val="20"/>
                <w:lang w:eastAsia="en-AU"/>
              </w:rPr>
              <w:t xml:space="preserve">achine </w:t>
            </w:r>
            <w:r w:rsidR="00174E41">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Chemical-heat-treating-plant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Chemical-filtering- and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eparating-equipment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8153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Chemical-still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eactor operators (except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etroleum and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atural </w:t>
            </w:r>
            <w:r w:rsidR="002A0877">
              <w:rPr>
                <w:rFonts w:ascii="MS Sans Serif" w:hAnsi="MS Sans Serif"/>
                <w:b/>
                <w:sz w:val="20"/>
                <w:szCs w:val="20"/>
                <w:lang w:eastAsia="en-AU"/>
              </w:rPr>
              <w:t>G</w:t>
            </w:r>
            <w:r w:rsidRPr="00454FD9">
              <w:rPr>
                <w:rFonts w:ascii="MS Sans Serif" w:hAnsi="MS Sans Serif"/>
                <w:b/>
                <w:sz w:val="20"/>
                <w:szCs w:val="20"/>
                <w:lang w:eastAsia="en-AU"/>
              </w:rPr>
              <w:t>as)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8154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Petroleum- and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atural-gas-refining-plant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8155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Petroleum and </w:t>
            </w:r>
            <w:r w:rsidR="00B62188">
              <w:rPr>
                <w:rFonts w:ascii="MS Sans Serif" w:hAnsi="MS Sans Serif"/>
                <w:sz w:val="20"/>
                <w:szCs w:val="20"/>
                <w:lang w:eastAsia="en-AU"/>
              </w:rPr>
              <w:t>N</w:t>
            </w:r>
            <w:r w:rsidRPr="00454FD9">
              <w:rPr>
                <w:rFonts w:ascii="MS Sans Serif" w:hAnsi="MS Sans Serif"/>
                <w:sz w:val="20"/>
                <w:szCs w:val="20"/>
                <w:lang w:eastAsia="en-AU"/>
              </w:rPr>
              <w:t xml:space="preserve">atural </w:t>
            </w:r>
            <w:r w:rsidR="00B62188">
              <w:rPr>
                <w:rFonts w:ascii="MS Sans Serif" w:hAnsi="MS Sans Serif"/>
                <w:sz w:val="20"/>
                <w:szCs w:val="20"/>
                <w:lang w:eastAsia="en-AU"/>
              </w:rPr>
              <w:t>G</w:t>
            </w:r>
            <w:r w:rsidRPr="00454FD9">
              <w:rPr>
                <w:rFonts w:ascii="MS Sans Serif" w:hAnsi="MS Sans Serif"/>
                <w:sz w:val="20"/>
                <w:szCs w:val="20"/>
                <w:lang w:eastAsia="en-AU"/>
              </w:rPr>
              <w:t xml:space="preserve">as </w:t>
            </w:r>
            <w:r w:rsidR="00B62188">
              <w:rPr>
                <w:rFonts w:ascii="MS Sans Serif" w:hAnsi="MS Sans Serif"/>
                <w:sz w:val="20"/>
                <w:szCs w:val="20"/>
                <w:lang w:eastAsia="en-AU"/>
              </w:rPr>
              <w:t>R</w:t>
            </w:r>
            <w:r w:rsidRPr="00454FD9">
              <w:rPr>
                <w:rFonts w:ascii="MS Sans Serif" w:hAnsi="MS Sans Serif"/>
                <w:sz w:val="20"/>
                <w:szCs w:val="20"/>
                <w:lang w:eastAsia="en-AU"/>
              </w:rPr>
              <w:t xml:space="preserve">efining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Operators of compounders and other single process plant and machinery in petroleum and gas refineries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Chemical-processing-plant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perators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A0877">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8159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rocessing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C</w:t>
            </w:r>
            <w:r w:rsidRPr="00454FD9">
              <w:rPr>
                <w:rFonts w:ascii="MS Sans Serif" w:hAnsi="MS Sans Serif"/>
                <w:sz w:val="20"/>
                <w:szCs w:val="20"/>
                <w:lang w:eastAsia="en-AU"/>
              </w:rPr>
              <w:t>ontrollers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Power-production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8161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Power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roduction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Steam-engine and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oiler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8162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8182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Steam </w:t>
            </w:r>
            <w:r w:rsidR="00B62188">
              <w:rPr>
                <w:rFonts w:ascii="MS Sans Serif" w:hAnsi="MS Sans Serif"/>
                <w:sz w:val="20"/>
                <w:szCs w:val="20"/>
                <w:lang w:eastAsia="en-AU"/>
              </w:rPr>
              <w:t>E</w:t>
            </w:r>
            <w:r w:rsidRPr="00454FD9">
              <w:rPr>
                <w:rFonts w:ascii="MS Sans Serif" w:hAnsi="MS Sans Serif"/>
                <w:sz w:val="20"/>
                <w:szCs w:val="20"/>
                <w:lang w:eastAsia="en-AU"/>
              </w:rPr>
              <w:t xml:space="preserve">ngine and </w:t>
            </w:r>
            <w:r w:rsidR="00B62188">
              <w:rPr>
                <w:rFonts w:ascii="MS Sans Serif" w:hAnsi="MS Sans Serif"/>
                <w:sz w:val="20"/>
                <w:szCs w:val="20"/>
                <w:lang w:eastAsia="en-AU"/>
              </w:rPr>
              <w:t>B</w:t>
            </w:r>
            <w:r w:rsidRPr="00454FD9">
              <w:rPr>
                <w:rFonts w:ascii="MS Sans Serif" w:hAnsi="MS Sans Serif"/>
                <w:sz w:val="20"/>
                <w:szCs w:val="20"/>
                <w:lang w:eastAsia="en-AU"/>
              </w:rPr>
              <w:t xml:space="preserve">oiler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Incinerator, water-treatment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8163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Incinerator and </w:t>
            </w:r>
            <w:r w:rsidR="00B62188">
              <w:rPr>
                <w:rFonts w:ascii="MS Sans Serif" w:hAnsi="MS Sans Serif"/>
                <w:sz w:val="20"/>
                <w:szCs w:val="20"/>
                <w:lang w:eastAsia="en-AU"/>
              </w:rPr>
              <w:t>W</w:t>
            </w:r>
            <w:r w:rsidRPr="00454FD9">
              <w:rPr>
                <w:rFonts w:ascii="MS Sans Serif" w:hAnsi="MS Sans Serif"/>
                <w:sz w:val="20"/>
                <w:szCs w:val="20"/>
                <w:lang w:eastAsia="en-AU"/>
              </w:rPr>
              <w:t xml:space="preserve">ater </w:t>
            </w:r>
            <w:r w:rsidR="00B62188">
              <w:rPr>
                <w:rFonts w:ascii="MS Sans Serif" w:hAnsi="MS Sans Serif"/>
                <w:sz w:val="20"/>
                <w:szCs w:val="20"/>
                <w:lang w:eastAsia="en-AU"/>
              </w:rPr>
              <w:t>T</w:t>
            </w:r>
            <w:r w:rsidRPr="00454FD9">
              <w:rPr>
                <w:rFonts w:ascii="MS Sans Serif" w:hAnsi="MS Sans Serif"/>
                <w:sz w:val="20"/>
                <w:szCs w:val="20"/>
                <w:lang w:eastAsia="en-AU"/>
              </w:rPr>
              <w:t xml:space="preserve">reatment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Automated-assembly-line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8171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Process </w:t>
            </w:r>
            <w:r w:rsidR="00B62188">
              <w:rPr>
                <w:rFonts w:ascii="MS Sans Serif" w:hAnsi="MS Sans Serif"/>
                <w:sz w:val="20"/>
                <w:szCs w:val="20"/>
                <w:lang w:eastAsia="en-AU"/>
              </w:rPr>
              <w:t>C</w:t>
            </w:r>
            <w:r w:rsidRPr="00454FD9">
              <w:rPr>
                <w:rFonts w:ascii="MS Sans Serif" w:hAnsi="MS Sans Serif"/>
                <w:sz w:val="20"/>
                <w:szCs w:val="20"/>
                <w:lang w:eastAsia="en-AU"/>
              </w:rPr>
              <w:t xml:space="preserve">ontrol </w:t>
            </w:r>
            <w:r w:rsidR="00B62188">
              <w:rPr>
                <w:rFonts w:ascii="MS Sans Serif" w:hAnsi="MS Sans Serif"/>
                <w:sz w:val="20"/>
                <w:szCs w:val="20"/>
                <w:lang w:eastAsia="en-AU"/>
              </w:rPr>
              <w:t>T</w:t>
            </w:r>
            <w:r w:rsidRPr="00454FD9">
              <w:rPr>
                <w:rFonts w:ascii="MS Sans Serif" w:hAnsi="MS Sans Serif"/>
                <w:sz w:val="20"/>
                <w:szCs w:val="20"/>
                <w:lang w:eastAsia="en-AU"/>
              </w:rPr>
              <w:t xml:space="preserve">echnicians </w:t>
            </w:r>
            <w:r w:rsidR="00B62188">
              <w:rPr>
                <w:rFonts w:ascii="MS Sans Serif" w:hAnsi="MS Sans Serif"/>
                <w:sz w:val="20"/>
                <w:szCs w:val="20"/>
                <w:lang w:eastAsia="en-AU"/>
              </w:rPr>
              <w:t>N</w:t>
            </w:r>
            <w:r w:rsidRPr="00454FD9">
              <w:rPr>
                <w:rFonts w:ascii="MS Sans Serif" w:hAnsi="MS Sans Serif"/>
                <w:sz w:val="20"/>
                <w:szCs w:val="20"/>
                <w:lang w:eastAsia="en-AU"/>
              </w:rPr>
              <w:t xml:space="preserve">ot </w:t>
            </w:r>
            <w:r w:rsidR="00B62188">
              <w:rPr>
                <w:rFonts w:ascii="MS Sans Serif" w:hAnsi="MS Sans Serif"/>
                <w:sz w:val="20"/>
                <w:szCs w:val="20"/>
                <w:lang w:eastAsia="en-AU"/>
              </w:rPr>
              <w:t>E</w:t>
            </w:r>
            <w:r w:rsidRPr="00454FD9">
              <w:rPr>
                <w:rFonts w:ascii="MS Sans Serif" w:hAnsi="MS Sans Serif"/>
                <w:sz w:val="20"/>
                <w:szCs w:val="20"/>
                <w:lang w:eastAsia="en-AU"/>
              </w:rPr>
              <w:t xml:space="preserve">lsewhere </w:t>
            </w:r>
            <w:r w:rsidR="00B62188">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Industrial-robot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8172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3139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Process </w:t>
            </w:r>
            <w:r w:rsidR="00B62188">
              <w:rPr>
                <w:rFonts w:ascii="MS Sans Serif" w:hAnsi="MS Sans Serif"/>
                <w:sz w:val="20"/>
                <w:szCs w:val="20"/>
                <w:lang w:eastAsia="en-AU"/>
              </w:rPr>
              <w:t>C</w:t>
            </w:r>
            <w:r w:rsidRPr="00454FD9">
              <w:rPr>
                <w:rFonts w:ascii="MS Sans Serif" w:hAnsi="MS Sans Serif"/>
                <w:sz w:val="20"/>
                <w:szCs w:val="20"/>
                <w:lang w:eastAsia="en-AU"/>
              </w:rPr>
              <w:t xml:space="preserve">ontrol </w:t>
            </w:r>
            <w:r w:rsidR="00B62188">
              <w:rPr>
                <w:rFonts w:ascii="MS Sans Serif" w:hAnsi="MS Sans Serif"/>
                <w:sz w:val="20"/>
                <w:szCs w:val="20"/>
                <w:lang w:eastAsia="en-AU"/>
              </w:rPr>
              <w:t>T</w:t>
            </w:r>
            <w:r w:rsidRPr="00454FD9">
              <w:rPr>
                <w:rFonts w:ascii="MS Sans Serif" w:hAnsi="MS Sans Serif"/>
                <w:sz w:val="20"/>
                <w:szCs w:val="20"/>
                <w:lang w:eastAsia="en-AU"/>
              </w:rPr>
              <w:t xml:space="preserve">echnicians </w:t>
            </w:r>
            <w:r w:rsidR="00B62188">
              <w:rPr>
                <w:rFonts w:ascii="MS Sans Serif" w:hAnsi="MS Sans Serif"/>
                <w:sz w:val="20"/>
                <w:szCs w:val="20"/>
                <w:lang w:eastAsia="en-AU"/>
              </w:rPr>
              <w:t>N</w:t>
            </w:r>
            <w:r w:rsidRPr="00454FD9">
              <w:rPr>
                <w:rFonts w:ascii="MS Sans Serif" w:hAnsi="MS Sans Serif"/>
                <w:sz w:val="20"/>
                <w:szCs w:val="20"/>
                <w:lang w:eastAsia="en-AU"/>
              </w:rPr>
              <w:t xml:space="preserve">ot </w:t>
            </w:r>
            <w:r w:rsidR="00B62188">
              <w:rPr>
                <w:rFonts w:ascii="MS Sans Serif" w:hAnsi="MS Sans Serif"/>
                <w:sz w:val="20"/>
                <w:szCs w:val="20"/>
                <w:lang w:eastAsia="en-AU"/>
              </w:rPr>
              <w:t>E</w:t>
            </w:r>
            <w:r w:rsidRPr="00454FD9">
              <w:rPr>
                <w:rFonts w:ascii="MS Sans Serif" w:hAnsi="MS Sans Serif"/>
                <w:sz w:val="20"/>
                <w:szCs w:val="20"/>
                <w:lang w:eastAsia="en-AU"/>
              </w:rPr>
              <w:t xml:space="preserve">lsewhere </w:t>
            </w:r>
            <w:r w:rsidR="00B62188">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Machine-tool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B62188">
              <w:rPr>
                <w:rFonts w:ascii="MS Sans Serif" w:hAnsi="MS Sans Serif"/>
                <w:sz w:val="20"/>
                <w:szCs w:val="20"/>
                <w:lang w:eastAsia="en-AU"/>
              </w:rPr>
              <w:t>M</w:t>
            </w:r>
            <w:r w:rsidRPr="00454FD9">
              <w:rPr>
                <w:rFonts w:ascii="MS Sans Serif" w:hAnsi="MS Sans Serif"/>
                <w:sz w:val="20"/>
                <w:szCs w:val="20"/>
                <w:lang w:eastAsia="en-AU"/>
              </w:rPr>
              <w:t xml:space="preserve">oulders and </w:t>
            </w:r>
            <w:r w:rsidR="00B62188">
              <w:rPr>
                <w:rFonts w:ascii="MS Sans Serif" w:hAnsi="MS Sans Serif"/>
                <w:sz w:val="20"/>
                <w:szCs w:val="20"/>
                <w:lang w:eastAsia="en-AU"/>
              </w:rPr>
              <w:t>C</w:t>
            </w:r>
            <w:r w:rsidRPr="00454FD9">
              <w:rPr>
                <w:rFonts w:ascii="MS Sans Serif" w:hAnsi="MS Sans Serif"/>
                <w:sz w:val="20"/>
                <w:szCs w:val="20"/>
                <w:lang w:eastAsia="en-AU"/>
              </w:rPr>
              <w:t>oremakers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Coremaking machine operators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7223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B62188">
              <w:rPr>
                <w:rFonts w:ascii="MS Sans Serif" w:hAnsi="MS Sans Serif"/>
                <w:sz w:val="20"/>
                <w:szCs w:val="20"/>
                <w:lang w:eastAsia="en-AU"/>
              </w:rPr>
              <w:t>W</w:t>
            </w:r>
            <w:r w:rsidRPr="00454FD9">
              <w:rPr>
                <w:rFonts w:ascii="MS Sans Serif" w:hAnsi="MS Sans Serif"/>
                <w:sz w:val="20"/>
                <w:szCs w:val="20"/>
                <w:lang w:eastAsia="en-AU"/>
              </w:rPr>
              <w:t xml:space="preserve">orking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T</w:t>
            </w:r>
            <w:r w:rsidRPr="00454FD9">
              <w:rPr>
                <w:rFonts w:ascii="MS Sans Serif" w:hAnsi="MS Sans Serif"/>
                <w:sz w:val="20"/>
                <w:szCs w:val="20"/>
                <w:lang w:eastAsia="en-AU"/>
              </w:rPr>
              <w:t xml:space="preserve">ool </w:t>
            </w:r>
            <w:r w:rsidR="00B62188">
              <w:rPr>
                <w:rFonts w:ascii="MS Sans Serif" w:hAnsi="MS Sans Serif"/>
                <w:sz w:val="20"/>
                <w:szCs w:val="20"/>
                <w:lang w:eastAsia="en-AU"/>
              </w:rPr>
              <w:t>S</w:t>
            </w:r>
            <w:r w:rsidRPr="00454FD9">
              <w:rPr>
                <w:rFonts w:ascii="MS Sans Serif" w:hAnsi="MS Sans Serif"/>
                <w:sz w:val="20"/>
                <w:szCs w:val="20"/>
                <w:lang w:eastAsia="en-AU"/>
              </w:rPr>
              <w:t xml:space="preserve">etters and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Cement and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ineral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Cement, </w:t>
            </w:r>
            <w:r w:rsidR="00B62188">
              <w:rPr>
                <w:rFonts w:ascii="MS Sans Serif" w:hAnsi="MS Sans Serif"/>
                <w:sz w:val="20"/>
                <w:szCs w:val="20"/>
                <w:lang w:eastAsia="en-AU"/>
              </w:rPr>
              <w:t>S</w:t>
            </w:r>
            <w:r w:rsidRPr="00454FD9">
              <w:rPr>
                <w:rFonts w:ascii="MS Sans Serif" w:hAnsi="MS Sans Serif"/>
                <w:sz w:val="20"/>
                <w:szCs w:val="20"/>
                <w:lang w:eastAsia="en-AU"/>
              </w:rPr>
              <w:t xml:space="preserve">tone and </w:t>
            </w:r>
            <w:r w:rsidR="00B62188">
              <w:rPr>
                <w:rFonts w:ascii="MS Sans Serif" w:hAnsi="MS Sans Serif"/>
                <w:sz w:val="20"/>
                <w:szCs w:val="20"/>
                <w:lang w:eastAsia="en-AU"/>
              </w:rPr>
              <w:t>O</w:t>
            </w:r>
            <w:r w:rsidRPr="00454FD9">
              <w:rPr>
                <w:rFonts w:ascii="MS Sans Serif" w:hAnsi="MS Sans Serif"/>
                <w:sz w:val="20"/>
                <w:szCs w:val="20"/>
                <w:lang w:eastAsia="en-AU"/>
              </w:rPr>
              <w:t xml:space="preserve">ther </w:t>
            </w:r>
            <w:r w:rsidR="00B62188">
              <w:rPr>
                <w:rFonts w:ascii="MS Sans Serif" w:hAnsi="MS Sans Serif"/>
                <w:sz w:val="20"/>
                <w:szCs w:val="20"/>
                <w:lang w:eastAsia="en-AU"/>
              </w:rPr>
              <w:t>M</w:t>
            </w:r>
            <w:r w:rsidRPr="00454FD9">
              <w:rPr>
                <w:rFonts w:ascii="MS Sans Serif" w:hAnsi="MS Sans Serif"/>
                <w:sz w:val="20"/>
                <w:szCs w:val="20"/>
                <w:lang w:eastAsia="en-AU"/>
              </w:rPr>
              <w:t xml:space="preserve">ineral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Pharmaceutical-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oiletry-products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Ammunition- and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xplosive-products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inishing-,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lating-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oating-machine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Metal </w:t>
            </w:r>
            <w:r w:rsidR="00B62188">
              <w:rPr>
                <w:rFonts w:ascii="MS Sans Serif" w:hAnsi="MS Sans Serif"/>
                <w:sz w:val="20"/>
                <w:szCs w:val="20"/>
                <w:lang w:eastAsia="en-AU"/>
              </w:rPr>
              <w:t>F</w:t>
            </w:r>
            <w:r w:rsidRPr="00454FD9">
              <w:rPr>
                <w:rFonts w:ascii="MS Sans Serif" w:hAnsi="MS Sans Serif"/>
                <w:sz w:val="20"/>
                <w:szCs w:val="20"/>
                <w:lang w:eastAsia="en-AU"/>
              </w:rPr>
              <w:t xml:space="preserve">inishing, </w:t>
            </w:r>
            <w:r w:rsidR="00B62188">
              <w:rPr>
                <w:rFonts w:ascii="MS Sans Serif" w:hAnsi="MS Sans Serif"/>
                <w:sz w:val="20"/>
                <w:szCs w:val="20"/>
                <w:lang w:eastAsia="en-AU"/>
              </w:rPr>
              <w:t>P</w:t>
            </w:r>
            <w:r w:rsidRPr="00454FD9">
              <w:rPr>
                <w:rFonts w:ascii="MS Sans Serif" w:hAnsi="MS Sans Serif"/>
                <w:sz w:val="20"/>
                <w:szCs w:val="20"/>
                <w:lang w:eastAsia="en-AU"/>
              </w:rPr>
              <w:t xml:space="preserve">lating and </w:t>
            </w:r>
            <w:r w:rsidR="00B62188">
              <w:rPr>
                <w:rFonts w:ascii="MS Sans Serif" w:hAnsi="MS Sans Serif"/>
                <w:sz w:val="20"/>
                <w:szCs w:val="20"/>
                <w:lang w:eastAsia="en-AU"/>
              </w:rPr>
              <w:t>C</w:t>
            </w:r>
            <w:r w:rsidRPr="00454FD9">
              <w:rPr>
                <w:rFonts w:ascii="MS Sans Serif" w:hAnsi="MS Sans Serif"/>
                <w:sz w:val="20"/>
                <w:szCs w:val="20"/>
                <w:lang w:eastAsia="en-AU"/>
              </w:rPr>
              <w:t xml:space="preserve">oating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Photographic-products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Photographic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Chemical-products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perators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A0877">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8229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Chemical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P</w:t>
            </w:r>
            <w:r w:rsidRPr="00454FD9">
              <w:rPr>
                <w:rFonts w:ascii="MS Sans Serif" w:hAnsi="MS Sans Serif"/>
                <w:sz w:val="20"/>
                <w:szCs w:val="20"/>
                <w:lang w:eastAsia="en-AU"/>
              </w:rPr>
              <w:t xml:space="preserve">lant and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4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Rubber-products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Rubber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Plastic-products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B62188">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Plastic </w:t>
            </w:r>
            <w:r w:rsidR="00B62188">
              <w:rPr>
                <w:rFonts w:ascii="MS Sans Serif" w:hAnsi="MS Sans Serif"/>
                <w:sz w:val="20"/>
                <w:szCs w:val="20"/>
                <w:lang w:eastAsia="en-AU"/>
              </w:rPr>
              <w:t>P</w:t>
            </w:r>
            <w:r w:rsidRPr="00454FD9">
              <w:rPr>
                <w:rFonts w:ascii="MS Sans Serif" w:hAnsi="MS Sans Serif"/>
                <w:sz w:val="20"/>
                <w:szCs w:val="20"/>
                <w:lang w:eastAsia="en-AU"/>
              </w:rPr>
              <w:t xml:space="preserve">roducts </w:t>
            </w:r>
            <w:r w:rsidR="00B62188">
              <w:rPr>
                <w:rFonts w:ascii="MS Sans Serif" w:hAnsi="MS Sans Serif"/>
                <w:sz w:val="20"/>
                <w:szCs w:val="20"/>
                <w:lang w:eastAsia="en-AU"/>
              </w:rPr>
              <w:t>M</w:t>
            </w:r>
            <w:r w:rsidRPr="00454FD9">
              <w:rPr>
                <w:rFonts w:ascii="MS Sans Serif" w:hAnsi="MS Sans Serif"/>
                <w:sz w:val="20"/>
                <w:szCs w:val="20"/>
                <w:lang w:eastAsia="en-AU"/>
              </w:rPr>
              <w:t xml:space="preserve">achine </w:t>
            </w:r>
            <w:r w:rsidR="00B62188">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Wood-products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8240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Wood </w:t>
            </w:r>
            <w:r w:rsidR="00A31A93">
              <w:rPr>
                <w:rFonts w:ascii="MS Sans Serif" w:hAnsi="MS Sans Serif"/>
                <w:sz w:val="20"/>
                <w:szCs w:val="20"/>
                <w:lang w:eastAsia="en-AU"/>
              </w:rPr>
              <w:t>T</w:t>
            </w:r>
            <w:r w:rsidRPr="00454FD9">
              <w:rPr>
                <w:rFonts w:ascii="MS Sans Serif" w:hAnsi="MS Sans Serif"/>
                <w:sz w:val="20"/>
                <w:szCs w:val="20"/>
                <w:lang w:eastAsia="en-AU"/>
              </w:rPr>
              <w:t>reaters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Wood treating machine operators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7523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Woodworking</w:t>
            </w:r>
            <w:r w:rsidR="00A31A93">
              <w:rPr>
                <w:rFonts w:ascii="MS Sans Serif" w:hAnsi="MS Sans Serif"/>
                <w:sz w:val="20"/>
                <w:szCs w:val="20"/>
                <w:lang w:eastAsia="en-AU"/>
              </w:rPr>
              <w:t xml:space="preserve"> 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T</w:t>
            </w:r>
            <w:r w:rsidRPr="00454FD9">
              <w:rPr>
                <w:rFonts w:ascii="MS Sans Serif" w:hAnsi="MS Sans Serif"/>
                <w:sz w:val="20"/>
                <w:szCs w:val="20"/>
                <w:lang w:eastAsia="en-AU"/>
              </w:rPr>
              <w:t xml:space="preserve">ool </w:t>
            </w:r>
            <w:r w:rsidR="00A31A93">
              <w:rPr>
                <w:rFonts w:ascii="MS Sans Serif" w:hAnsi="MS Sans Serif"/>
                <w:sz w:val="20"/>
                <w:szCs w:val="20"/>
                <w:lang w:eastAsia="en-AU"/>
              </w:rPr>
              <w:t>S</w:t>
            </w:r>
            <w:r w:rsidRPr="00454FD9">
              <w:rPr>
                <w:rFonts w:ascii="MS Sans Serif" w:hAnsi="MS Sans Serif"/>
                <w:sz w:val="20"/>
                <w:szCs w:val="20"/>
                <w:lang w:eastAsia="en-AU"/>
              </w:rPr>
              <w:t xml:space="preserve">etters and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Printing-machine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Printers </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Bookbinding-machine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7323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Print </w:t>
            </w:r>
            <w:r w:rsidR="00A31A93">
              <w:rPr>
                <w:rFonts w:ascii="MS Sans Serif" w:hAnsi="MS Sans Serif"/>
                <w:sz w:val="20"/>
                <w:szCs w:val="20"/>
                <w:lang w:eastAsia="en-AU"/>
              </w:rPr>
              <w:t>F</w:t>
            </w:r>
            <w:r w:rsidRPr="00454FD9">
              <w:rPr>
                <w:rFonts w:ascii="MS Sans Serif" w:hAnsi="MS Sans Serif"/>
                <w:sz w:val="20"/>
                <w:szCs w:val="20"/>
                <w:lang w:eastAsia="en-AU"/>
              </w:rPr>
              <w:t xml:space="preserve">inishing and </w:t>
            </w:r>
            <w:r w:rsidR="00A31A93">
              <w:rPr>
                <w:rFonts w:ascii="MS Sans Serif" w:hAnsi="MS Sans Serif"/>
                <w:sz w:val="20"/>
                <w:szCs w:val="20"/>
                <w:lang w:eastAsia="en-AU"/>
              </w:rPr>
              <w:t>B</w:t>
            </w:r>
            <w:r w:rsidRPr="00454FD9">
              <w:rPr>
                <w:rFonts w:ascii="MS Sans Serif" w:hAnsi="MS Sans Serif"/>
                <w:sz w:val="20"/>
                <w:szCs w:val="20"/>
                <w:lang w:eastAsia="en-AU"/>
              </w:rPr>
              <w:t xml:space="preserve">inding </w:t>
            </w:r>
            <w:r w:rsidR="00A31A93">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Paper-products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8253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Paper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Fibre-preparing-,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pinning- and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inding-machine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Fibre </w:t>
            </w:r>
            <w:r w:rsidR="00A31A93">
              <w:rPr>
                <w:rFonts w:ascii="MS Sans Serif" w:hAnsi="MS Sans Serif"/>
                <w:sz w:val="20"/>
                <w:szCs w:val="20"/>
                <w:lang w:eastAsia="en-AU"/>
              </w:rPr>
              <w:t>P</w:t>
            </w:r>
            <w:r w:rsidRPr="00454FD9">
              <w:rPr>
                <w:rFonts w:ascii="MS Sans Serif" w:hAnsi="MS Sans Serif"/>
                <w:sz w:val="20"/>
                <w:szCs w:val="20"/>
                <w:lang w:eastAsia="en-AU"/>
              </w:rPr>
              <w:t xml:space="preserve">reparing, </w:t>
            </w:r>
            <w:r w:rsidR="00A31A93">
              <w:rPr>
                <w:rFonts w:ascii="MS Sans Serif" w:hAnsi="MS Sans Serif"/>
                <w:sz w:val="20"/>
                <w:szCs w:val="20"/>
                <w:lang w:eastAsia="en-AU"/>
              </w:rPr>
              <w:t>S</w:t>
            </w:r>
            <w:r w:rsidRPr="00454FD9">
              <w:rPr>
                <w:rFonts w:ascii="MS Sans Serif" w:hAnsi="MS Sans Serif"/>
                <w:sz w:val="20"/>
                <w:szCs w:val="20"/>
                <w:lang w:eastAsia="en-AU"/>
              </w:rPr>
              <w:t xml:space="preserve">pinning and </w:t>
            </w:r>
            <w:r w:rsidR="00A31A93">
              <w:rPr>
                <w:rFonts w:ascii="MS Sans Serif" w:hAnsi="MS Sans Serif"/>
                <w:sz w:val="20"/>
                <w:szCs w:val="20"/>
                <w:lang w:eastAsia="en-AU"/>
              </w:rPr>
              <w:t>W</w:t>
            </w:r>
            <w:r w:rsidRPr="00454FD9">
              <w:rPr>
                <w:rFonts w:ascii="MS Sans Serif" w:hAnsi="MS Sans Serif"/>
                <w:sz w:val="20"/>
                <w:szCs w:val="20"/>
                <w:lang w:eastAsia="en-AU"/>
              </w:rPr>
              <w:t xml:space="preserve">inding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Weaving- and </w:t>
            </w:r>
            <w:r w:rsidR="002A0877">
              <w:rPr>
                <w:rFonts w:ascii="MS Sans Serif" w:hAnsi="MS Sans Serif"/>
                <w:b/>
                <w:sz w:val="20"/>
                <w:szCs w:val="20"/>
                <w:lang w:eastAsia="en-AU"/>
              </w:rPr>
              <w:t>K</w:t>
            </w:r>
            <w:r w:rsidRPr="00454FD9">
              <w:rPr>
                <w:rFonts w:ascii="MS Sans Serif" w:hAnsi="MS Sans Serif"/>
                <w:b/>
                <w:sz w:val="20"/>
                <w:szCs w:val="20"/>
                <w:lang w:eastAsia="en-AU"/>
              </w:rPr>
              <w:t xml:space="preserve">nitting-machine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Weaving and </w:t>
            </w:r>
            <w:r w:rsidR="00A31A93">
              <w:rPr>
                <w:rFonts w:ascii="MS Sans Serif" w:hAnsi="MS Sans Serif"/>
                <w:sz w:val="20"/>
                <w:szCs w:val="20"/>
                <w:lang w:eastAsia="en-AU"/>
              </w:rPr>
              <w:t>K</w:t>
            </w:r>
            <w:r w:rsidRPr="00454FD9">
              <w:rPr>
                <w:rFonts w:ascii="MS Sans Serif" w:hAnsi="MS Sans Serif"/>
                <w:sz w:val="20"/>
                <w:szCs w:val="20"/>
                <w:lang w:eastAsia="en-AU"/>
              </w:rPr>
              <w:t xml:space="preserve">nitting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Sewing-machine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Sewing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Bleaching-,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yeing-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leaning-machine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Bleaching, </w:t>
            </w:r>
            <w:r w:rsidR="00A31A93">
              <w:rPr>
                <w:rFonts w:ascii="MS Sans Serif" w:hAnsi="MS Sans Serif"/>
                <w:sz w:val="20"/>
                <w:szCs w:val="20"/>
                <w:lang w:eastAsia="en-AU"/>
              </w:rPr>
              <w:t>D</w:t>
            </w:r>
            <w:r w:rsidRPr="00454FD9">
              <w:rPr>
                <w:rFonts w:ascii="MS Sans Serif" w:hAnsi="MS Sans Serif"/>
                <w:sz w:val="20"/>
                <w:szCs w:val="20"/>
                <w:lang w:eastAsia="en-AU"/>
              </w:rPr>
              <w:t xml:space="preserve">yeing and </w:t>
            </w:r>
            <w:r w:rsidR="00A31A93">
              <w:rPr>
                <w:rFonts w:ascii="MS Sans Serif" w:hAnsi="MS Sans Serif"/>
                <w:sz w:val="20"/>
                <w:szCs w:val="20"/>
                <w:lang w:eastAsia="en-AU"/>
              </w:rPr>
              <w:t>F</w:t>
            </w:r>
            <w:r w:rsidRPr="00454FD9">
              <w:rPr>
                <w:rFonts w:ascii="MS Sans Serif" w:hAnsi="MS Sans Serif"/>
                <w:sz w:val="20"/>
                <w:szCs w:val="20"/>
                <w:lang w:eastAsia="en-AU"/>
              </w:rPr>
              <w:t xml:space="preserve">abric </w:t>
            </w:r>
            <w:r w:rsidR="00A31A93">
              <w:rPr>
                <w:rFonts w:ascii="MS Sans Serif" w:hAnsi="MS Sans Serif"/>
                <w:sz w:val="20"/>
                <w:szCs w:val="20"/>
                <w:lang w:eastAsia="en-AU"/>
              </w:rPr>
              <w:t>C</w:t>
            </w:r>
            <w:r w:rsidRPr="00454FD9">
              <w:rPr>
                <w:rFonts w:ascii="MS Sans Serif" w:hAnsi="MS Sans Serif"/>
                <w:sz w:val="20"/>
                <w:szCs w:val="20"/>
                <w:lang w:eastAsia="en-AU"/>
              </w:rPr>
              <w:t xml:space="preserve">leaning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8157</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Laundry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Fur- and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eather-preparing-machine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Fur 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eather </w:t>
            </w:r>
            <w:r w:rsidR="00A31A93">
              <w:rPr>
                <w:rFonts w:ascii="MS Sans Serif" w:hAnsi="MS Sans Serif"/>
                <w:sz w:val="20"/>
                <w:szCs w:val="20"/>
                <w:lang w:eastAsia="en-AU"/>
              </w:rPr>
              <w:t>P</w:t>
            </w:r>
            <w:r w:rsidRPr="00454FD9">
              <w:rPr>
                <w:rFonts w:ascii="MS Sans Serif" w:hAnsi="MS Sans Serif"/>
                <w:sz w:val="20"/>
                <w:szCs w:val="20"/>
                <w:lang w:eastAsia="en-AU"/>
              </w:rPr>
              <w:t xml:space="preserve">reparing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Shoemaking-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Shoemaking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Textile-,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ur- and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eather-products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perators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ot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lsewhere </w:t>
            </w:r>
            <w:r w:rsidR="002A0877">
              <w:rPr>
                <w:rFonts w:ascii="MS Sans Serif" w:hAnsi="MS Sans Serif"/>
                <w:b/>
                <w:sz w:val="20"/>
                <w:szCs w:val="20"/>
                <w:lang w:eastAsia="en-AU"/>
              </w:rPr>
              <w:t>C</w:t>
            </w:r>
            <w:r w:rsidRPr="00454FD9">
              <w:rPr>
                <w:rFonts w:ascii="MS Sans Serif" w:hAnsi="MS Sans Serif"/>
                <w:b/>
                <w:sz w:val="20"/>
                <w:szCs w:val="20"/>
                <w:lang w:eastAsia="en-AU"/>
              </w:rPr>
              <w:t>lassified</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8269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8159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Textile, </w:t>
            </w:r>
            <w:r w:rsidR="00A31A93">
              <w:rPr>
                <w:rFonts w:ascii="MS Sans Serif" w:hAnsi="MS Sans Serif"/>
                <w:sz w:val="20"/>
                <w:szCs w:val="20"/>
                <w:lang w:eastAsia="en-AU"/>
              </w:rPr>
              <w:t>F</w:t>
            </w:r>
            <w:r w:rsidRPr="00454FD9">
              <w:rPr>
                <w:rFonts w:ascii="MS Sans Serif" w:hAnsi="MS Sans Serif"/>
                <w:sz w:val="20"/>
                <w:szCs w:val="20"/>
                <w:lang w:eastAsia="en-AU"/>
              </w:rPr>
              <w:t xml:space="preserve">ur 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eather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 xml:space="preserve">perators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Meat- and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ish-processing-machine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Dairy-products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Grain- and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pice-milling-machine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Baked-goods,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ereal and </w:t>
            </w:r>
            <w:r w:rsidR="002A0877">
              <w:rPr>
                <w:rFonts w:ascii="MS Sans Serif" w:hAnsi="MS Sans Serif"/>
                <w:b/>
                <w:sz w:val="20"/>
                <w:szCs w:val="20"/>
                <w:lang w:eastAsia="en-AU"/>
              </w:rPr>
              <w:t>C</w:t>
            </w:r>
            <w:r w:rsidRPr="00454FD9">
              <w:rPr>
                <w:rFonts w:ascii="MS Sans Serif" w:hAnsi="MS Sans Serif"/>
                <w:b/>
                <w:sz w:val="20"/>
                <w:szCs w:val="20"/>
                <w:lang w:eastAsia="en-AU"/>
              </w:rPr>
              <w:t>hocolate-products</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Fruit-,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egetable- and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ut-processing-machine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Sugar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roduction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Tea-, </w:t>
            </w:r>
            <w:r w:rsidR="00646DBB">
              <w:rPr>
                <w:rFonts w:ascii="MS Sans Serif" w:hAnsi="MS Sans Serif"/>
                <w:b/>
                <w:sz w:val="20"/>
                <w:szCs w:val="20"/>
                <w:lang w:eastAsia="en-AU"/>
              </w:rPr>
              <w:t>C</w:t>
            </w:r>
            <w:r w:rsidRPr="00454FD9">
              <w:rPr>
                <w:rFonts w:ascii="MS Sans Serif" w:hAnsi="MS Sans Serif"/>
                <w:b/>
                <w:sz w:val="20"/>
                <w:szCs w:val="20"/>
                <w:lang w:eastAsia="en-AU"/>
              </w:rPr>
              <w:t xml:space="preserve">offee-, and </w:t>
            </w:r>
            <w:r w:rsidR="00646DBB">
              <w:rPr>
                <w:rFonts w:ascii="MS Sans Serif" w:hAnsi="MS Sans Serif"/>
                <w:b/>
                <w:sz w:val="20"/>
                <w:szCs w:val="20"/>
                <w:lang w:eastAsia="en-AU"/>
              </w:rPr>
              <w:t>C</w:t>
            </w:r>
            <w:r w:rsidRPr="00454FD9">
              <w:rPr>
                <w:rFonts w:ascii="MS Sans Serif" w:hAnsi="MS Sans Serif"/>
                <w:b/>
                <w:sz w:val="20"/>
                <w:szCs w:val="20"/>
                <w:lang w:eastAsia="en-AU"/>
              </w:rPr>
              <w:t xml:space="preserve">ocoa-processing-machine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8277</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Brewers-,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ine and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everage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8278</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Tobacco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roduction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8279</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8160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Food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roducts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Mechanical-machinery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8281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Mechanical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achinery </w:t>
            </w:r>
            <w:r w:rsidR="00A31A93">
              <w:rPr>
                <w:rFonts w:ascii="MS Sans Serif" w:hAnsi="MS Sans Serif"/>
                <w:sz w:val="20"/>
                <w:szCs w:val="20"/>
                <w:lang w:eastAsia="en-AU"/>
              </w:rPr>
              <w:t>A</w:t>
            </w:r>
            <w:r w:rsidRPr="00454FD9">
              <w:rPr>
                <w:rFonts w:ascii="MS Sans Serif" w:hAnsi="MS Sans Serif"/>
                <w:sz w:val="20"/>
                <w:szCs w:val="20"/>
                <w:lang w:eastAsia="en-AU"/>
              </w:rPr>
              <w:t>ssemblers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Electrical-equipment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8282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and </w:t>
            </w:r>
            <w:r w:rsidR="00A31A93">
              <w:rPr>
                <w:rFonts w:ascii="MS Sans Serif" w:hAnsi="MS Sans Serif"/>
                <w:sz w:val="20"/>
                <w:szCs w:val="20"/>
                <w:lang w:eastAsia="en-AU"/>
              </w:rPr>
              <w:t>E</w:t>
            </w:r>
            <w:r w:rsidRPr="00454FD9">
              <w:rPr>
                <w:rFonts w:ascii="MS Sans Serif" w:hAnsi="MS Sans Serif"/>
                <w:sz w:val="20"/>
                <w:szCs w:val="20"/>
                <w:lang w:eastAsia="en-AU"/>
              </w:rPr>
              <w:t xml:space="preserve">lectronic </w:t>
            </w:r>
            <w:r w:rsidR="00A31A93">
              <w:rPr>
                <w:rFonts w:ascii="MS Sans Serif" w:hAnsi="MS Sans Serif"/>
                <w:sz w:val="20"/>
                <w:szCs w:val="20"/>
                <w:lang w:eastAsia="en-AU"/>
              </w:rPr>
              <w:t>E</w:t>
            </w:r>
            <w:r w:rsidRPr="00454FD9">
              <w:rPr>
                <w:rFonts w:ascii="MS Sans Serif" w:hAnsi="MS Sans Serif"/>
                <w:sz w:val="20"/>
                <w:szCs w:val="20"/>
                <w:lang w:eastAsia="en-AU"/>
              </w:rPr>
              <w:t xml:space="preserve">quipment </w:t>
            </w:r>
            <w:r w:rsidR="00A31A93">
              <w:rPr>
                <w:rFonts w:ascii="MS Sans Serif" w:hAnsi="MS Sans Serif"/>
                <w:sz w:val="20"/>
                <w:szCs w:val="20"/>
                <w:lang w:eastAsia="en-AU"/>
              </w:rPr>
              <w:t>A</w:t>
            </w:r>
            <w:r w:rsidRPr="00454FD9">
              <w:rPr>
                <w:rFonts w:ascii="MS Sans Serif" w:hAnsi="MS Sans Serif"/>
                <w:sz w:val="20"/>
                <w:szCs w:val="20"/>
                <w:lang w:eastAsia="en-AU"/>
              </w:rPr>
              <w:t>ssemblers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Electronic-equipment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8283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Electrical and </w:t>
            </w:r>
            <w:r w:rsidR="00A31A93">
              <w:rPr>
                <w:rFonts w:ascii="MS Sans Serif" w:hAnsi="MS Sans Serif"/>
                <w:sz w:val="20"/>
                <w:szCs w:val="20"/>
                <w:lang w:eastAsia="en-AU"/>
              </w:rPr>
              <w:t>E</w:t>
            </w:r>
            <w:r w:rsidRPr="00454FD9">
              <w:rPr>
                <w:rFonts w:ascii="MS Sans Serif" w:hAnsi="MS Sans Serif"/>
                <w:sz w:val="20"/>
                <w:szCs w:val="20"/>
                <w:lang w:eastAsia="en-AU"/>
              </w:rPr>
              <w:t xml:space="preserve">lectronic </w:t>
            </w:r>
            <w:r w:rsidR="00A31A93">
              <w:rPr>
                <w:rFonts w:ascii="MS Sans Serif" w:hAnsi="MS Sans Serif"/>
                <w:sz w:val="20"/>
                <w:szCs w:val="20"/>
                <w:lang w:eastAsia="en-AU"/>
              </w:rPr>
              <w:t>E</w:t>
            </w:r>
            <w:r w:rsidRPr="00454FD9">
              <w:rPr>
                <w:rFonts w:ascii="MS Sans Serif" w:hAnsi="MS Sans Serif"/>
                <w:sz w:val="20"/>
                <w:szCs w:val="20"/>
                <w:lang w:eastAsia="en-AU"/>
              </w:rPr>
              <w:t xml:space="preserve">quipment </w:t>
            </w:r>
            <w:r w:rsidR="00A31A93">
              <w:rPr>
                <w:rFonts w:ascii="MS Sans Serif" w:hAnsi="MS Sans Serif"/>
                <w:sz w:val="20"/>
                <w:szCs w:val="20"/>
                <w:lang w:eastAsia="en-AU"/>
              </w:rPr>
              <w:t>A</w:t>
            </w:r>
            <w:r w:rsidRPr="00454FD9">
              <w:rPr>
                <w:rFonts w:ascii="MS Sans Serif" w:hAnsi="MS Sans Serif"/>
                <w:sz w:val="20"/>
                <w:szCs w:val="20"/>
                <w:lang w:eastAsia="en-AU"/>
              </w:rPr>
              <w:t>ssemblers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Metal-,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ubber- and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lastic-products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8284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Assemblers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Wood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roducts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8285</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Assemblers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Paperboard,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extile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roducts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8286</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Assemblers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Other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achine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perators and </w:t>
            </w:r>
            <w:r w:rsidR="002A0877">
              <w:rPr>
                <w:rFonts w:ascii="MS Sans Serif" w:hAnsi="MS Sans Serif"/>
                <w:b/>
                <w:sz w:val="20"/>
                <w:szCs w:val="20"/>
                <w:lang w:eastAsia="en-AU"/>
              </w:rPr>
              <w:t>A</w:t>
            </w:r>
            <w:r w:rsidRPr="00454FD9">
              <w:rPr>
                <w:rFonts w:ascii="MS Sans Serif" w:hAnsi="MS Sans Serif"/>
                <w:b/>
                <w:sz w:val="20"/>
                <w:szCs w:val="20"/>
                <w:lang w:eastAsia="en-AU"/>
              </w:rPr>
              <w:t>ssemblers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8290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3122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S</w:t>
            </w:r>
            <w:r w:rsidRPr="00454FD9">
              <w:rPr>
                <w:rFonts w:ascii="MS Sans Serif" w:hAnsi="MS Sans Serif"/>
                <w:sz w:val="20"/>
                <w:szCs w:val="20"/>
                <w:lang w:eastAsia="en-AU"/>
              </w:rPr>
              <w:t>upervisors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8183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Packing, </w:t>
            </w:r>
            <w:r w:rsidR="00A31A93">
              <w:rPr>
                <w:rFonts w:ascii="MS Sans Serif" w:hAnsi="MS Sans Serif"/>
                <w:sz w:val="20"/>
                <w:szCs w:val="20"/>
                <w:lang w:eastAsia="en-AU"/>
              </w:rPr>
              <w:t>B</w:t>
            </w:r>
            <w:r w:rsidRPr="00454FD9">
              <w:rPr>
                <w:rFonts w:ascii="MS Sans Serif" w:hAnsi="MS Sans Serif"/>
                <w:sz w:val="20"/>
                <w:szCs w:val="20"/>
                <w:lang w:eastAsia="en-AU"/>
              </w:rPr>
              <w:t xml:space="preserve">ottling 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abelling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8189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Stationary </w:t>
            </w:r>
            <w:r w:rsidR="00A31A93">
              <w:rPr>
                <w:rFonts w:ascii="MS Sans Serif" w:hAnsi="MS Sans Serif"/>
                <w:sz w:val="20"/>
                <w:szCs w:val="20"/>
                <w:lang w:eastAsia="en-AU"/>
              </w:rPr>
              <w:t>P</w:t>
            </w:r>
            <w:r w:rsidRPr="00454FD9">
              <w:rPr>
                <w:rFonts w:ascii="MS Sans Serif" w:hAnsi="MS Sans Serif"/>
                <w:sz w:val="20"/>
                <w:szCs w:val="20"/>
                <w:lang w:eastAsia="en-AU"/>
              </w:rPr>
              <w:t xml:space="preserve">lant and </w:t>
            </w:r>
            <w:r w:rsidR="00A31A93">
              <w:rPr>
                <w:rFonts w:ascii="MS Sans Serif" w:hAnsi="MS Sans Serif"/>
                <w:sz w:val="20"/>
                <w:szCs w:val="20"/>
                <w:lang w:eastAsia="en-AU"/>
              </w:rPr>
              <w:t>M</w:t>
            </w:r>
            <w:r w:rsidRPr="00454FD9">
              <w:rPr>
                <w:rFonts w:ascii="MS Sans Serif" w:hAnsi="MS Sans Serif"/>
                <w:sz w:val="20"/>
                <w:szCs w:val="20"/>
                <w:lang w:eastAsia="en-AU"/>
              </w:rPr>
              <w:t xml:space="preserve">achine </w:t>
            </w:r>
            <w:r w:rsidR="00A31A93">
              <w:rPr>
                <w:rFonts w:ascii="MS Sans Serif" w:hAnsi="MS Sans Serif"/>
                <w:sz w:val="20"/>
                <w:szCs w:val="20"/>
                <w:lang w:eastAsia="en-AU"/>
              </w:rPr>
              <w:t>O</w:t>
            </w:r>
            <w:r w:rsidRPr="00454FD9">
              <w:rPr>
                <w:rFonts w:ascii="MS Sans Serif" w:hAnsi="MS Sans Serif"/>
                <w:sz w:val="20"/>
                <w:szCs w:val="20"/>
                <w:lang w:eastAsia="en-AU"/>
              </w:rPr>
              <w:t xml:space="preserve">perators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8219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Assemblers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Locomotive-engine </w:t>
            </w:r>
            <w:r w:rsidR="002A0877">
              <w:rPr>
                <w:rFonts w:ascii="MS Sans Serif" w:hAnsi="MS Sans Serif"/>
                <w:b/>
                <w:sz w:val="20"/>
                <w:szCs w:val="20"/>
                <w:lang w:eastAsia="en-AU"/>
              </w:rPr>
              <w:t>D</w:t>
            </w:r>
            <w:r w:rsidRPr="00454FD9">
              <w:rPr>
                <w:rFonts w:ascii="MS Sans Serif" w:hAnsi="MS Sans Serif"/>
                <w:b/>
                <w:sz w:val="20"/>
                <w:szCs w:val="20"/>
                <w:lang w:eastAsia="en-AU"/>
              </w:rPr>
              <w:t>rivers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Locomotive </w:t>
            </w:r>
            <w:r w:rsidR="00A31A93">
              <w:rPr>
                <w:rFonts w:ascii="MS Sans Serif" w:hAnsi="MS Sans Serif"/>
                <w:sz w:val="20"/>
                <w:szCs w:val="20"/>
                <w:lang w:eastAsia="en-AU"/>
              </w:rPr>
              <w:t>E</w:t>
            </w:r>
            <w:r w:rsidRPr="00454FD9">
              <w:rPr>
                <w:rFonts w:ascii="MS Sans Serif" w:hAnsi="MS Sans Serif"/>
                <w:sz w:val="20"/>
                <w:szCs w:val="20"/>
                <w:lang w:eastAsia="en-AU"/>
              </w:rPr>
              <w:t xml:space="preserve">ngine </w:t>
            </w:r>
            <w:r w:rsidR="00A31A93">
              <w:rPr>
                <w:rFonts w:ascii="MS Sans Serif" w:hAnsi="MS Sans Serif"/>
                <w:sz w:val="20"/>
                <w:szCs w:val="20"/>
                <w:lang w:eastAsia="en-AU"/>
              </w:rPr>
              <w:t>D</w:t>
            </w:r>
            <w:r w:rsidRPr="00454FD9">
              <w:rPr>
                <w:rFonts w:ascii="MS Sans Serif" w:hAnsi="MS Sans Serif"/>
                <w:sz w:val="20"/>
                <w:szCs w:val="20"/>
                <w:lang w:eastAsia="en-AU"/>
              </w:rPr>
              <w:t>rivers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Railway </w:t>
            </w:r>
            <w:r w:rsidR="002A0877">
              <w:rPr>
                <w:rFonts w:ascii="MS Sans Serif" w:hAnsi="MS Sans Serif"/>
                <w:b/>
                <w:sz w:val="20"/>
                <w:szCs w:val="20"/>
                <w:lang w:eastAsia="en-AU"/>
              </w:rPr>
              <w:t>B</w:t>
            </w:r>
            <w:r w:rsidRPr="00454FD9">
              <w:rPr>
                <w:rFonts w:ascii="MS Sans Serif" w:hAnsi="MS Sans Serif"/>
                <w:b/>
                <w:sz w:val="20"/>
                <w:szCs w:val="20"/>
                <w:lang w:eastAsia="en-AU"/>
              </w:rPr>
              <w:t xml:space="preserve">rakers,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ignallers and </w:t>
            </w:r>
            <w:r w:rsidR="002A0877">
              <w:rPr>
                <w:rFonts w:ascii="MS Sans Serif" w:hAnsi="MS Sans Serif"/>
                <w:b/>
                <w:sz w:val="20"/>
                <w:szCs w:val="20"/>
                <w:lang w:eastAsia="en-AU"/>
              </w:rPr>
              <w:t>S</w:t>
            </w:r>
            <w:r w:rsidRPr="00454FD9">
              <w:rPr>
                <w:rFonts w:ascii="MS Sans Serif" w:hAnsi="MS Sans Serif"/>
                <w:b/>
                <w:sz w:val="20"/>
                <w:szCs w:val="20"/>
                <w:lang w:eastAsia="en-AU"/>
              </w:rPr>
              <w:t>hunters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Railway </w:t>
            </w:r>
            <w:r w:rsidR="00A31A93">
              <w:rPr>
                <w:rFonts w:ascii="MS Sans Serif" w:hAnsi="MS Sans Serif"/>
                <w:sz w:val="20"/>
                <w:szCs w:val="20"/>
                <w:lang w:eastAsia="en-AU"/>
              </w:rPr>
              <w:t>B</w:t>
            </w:r>
            <w:r w:rsidRPr="00454FD9">
              <w:rPr>
                <w:rFonts w:ascii="MS Sans Serif" w:hAnsi="MS Sans Serif"/>
                <w:sz w:val="20"/>
                <w:szCs w:val="20"/>
                <w:lang w:eastAsia="en-AU"/>
              </w:rPr>
              <w:t xml:space="preserve">rake, </w:t>
            </w:r>
            <w:r w:rsidR="00A31A93">
              <w:rPr>
                <w:rFonts w:ascii="MS Sans Serif" w:hAnsi="MS Sans Serif"/>
                <w:sz w:val="20"/>
                <w:szCs w:val="20"/>
                <w:lang w:eastAsia="en-AU"/>
              </w:rPr>
              <w:t>S</w:t>
            </w:r>
            <w:r w:rsidRPr="00454FD9">
              <w:rPr>
                <w:rFonts w:ascii="MS Sans Serif" w:hAnsi="MS Sans Serif"/>
                <w:sz w:val="20"/>
                <w:szCs w:val="20"/>
                <w:lang w:eastAsia="en-AU"/>
              </w:rPr>
              <w:t xml:space="preserve">ignal and </w:t>
            </w:r>
            <w:r w:rsidR="00A31A93">
              <w:rPr>
                <w:rFonts w:ascii="MS Sans Serif" w:hAnsi="MS Sans Serif"/>
                <w:sz w:val="20"/>
                <w:szCs w:val="20"/>
                <w:lang w:eastAsia="en-AU"/>
              </w:rPr>
              <w:t>S</w:t>
            </w:r>
            <w:r w:rsidRPr="00454FD9">
              <w:rPr>
                <w:rFonts w:ascii="MS Sans Serif" w:hAnsi="MS Sans Serif"/>
                <w:sz w:val="20"/>
                <w:szCs w:val="20"/>
                <w:lang w:eastAsia="en-AU"/>
              </w:rPr>
              <w:t xml:space="preserve">witch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Motor-cycle </w:t>
            </w:r>
            <w:r w:rsidR="002A0877">
              <w:rPr>
                <w:rFonts w:ascii="MS Sans Serif" w:hAnsi="MS Sans Serif"/>
                <w:b/>
                <w:sz w:val="20"/>
                <w:szCs w:val="20"/>
                <w:lang w:eastAsia="en-AU"/>
              </w:rPr>
              <w:t>D</w:t>
            </w:r>
            <w:r w:rsidRPr="00454FD9">
              <w:rPr>
                <w:rFonts w:ascii="MS Sans Serif" w:hAnsi="MS Sans Serif"/>
                <w:b/>
                <w:sz w:val="20"/>
                <w:szCs w:val="20"/>
                <w:lang w:eastAsia="en-AU"/>
              </w:rPr>
              <w:t>rivers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Motorcycle </w:t>
            </w:r>
            <w:r w:rsidR="00A31A93">
              <w:rPr>
                <w:rFonts w:ascii="MS Sans Serif" w:hAnsi="MS Sans Serif"/>
                <w:sz w:val="20"/>
                <w:szCs w:val="20"/>
                <w:lang w:eastAsia="en-AU"/>
              </w:rPr>
              <w:t>D</w:t>
            </w:r>
            <w:r w:rsidRPr="00454FD9">
              <w:rPr>
                <w:rFonts w:ascii="MS Sans Serif" w:hAnsi="MS Sans Serif"/>
                <w:sz w:val="20"/>
                <w:szCs w:val="20"/>
                <w:lang w:eastAsia="en-AU"/>
              </w:rPr>
              <w:t>rivers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Car,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axi and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an </w:t>
            </w:r>
            <w:r w:rsidR="002A0877">
              <w:rPr>
                <w:rFonts w:ascii="MS Sans Serif" w:hAnsi="MS Sans Serif"/>
                <w:b/>
                <w:sz w:val="20"/>
                <w:szCs w:val="20"/>
                <w:lang w:eastAsia="en-AU"/>
              </w:rPr>
              <w:t>D</w:t>
            </w:r>
            <w:r w:rsidRPr="00454FD9">
              <w:rPr>
                <w:rFonts w:ascii="MS Sans Serif" w:hAnsi="MS Sans Serif"/>
                <w:b/>
                <w:sz w:val="20"/>
                <w:szCs w:val="20"/>
                <w:lang w:eastAsia="en-AU"/>
              </w:rPr>
              <w:t>rivers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Car, </w:t>
            </w:r>
            <w:r w:rsidR="00A31A93">
              <w:rPr>
                <w:rFonts w:ascii="MS Sans Serif" w:hAnsi="MS Sans Serif"/>
                <w:sz w:val="20"/>
                <w:szCs w:val="20"/>
                <w:lang w:eastAsia="en-AU"/>
              </w:rPr>
              <w:t>T</w:t>
            </w:r>
            <w:r w:rsidRPr="00454FD9">
              <w:rPr>
                <w:rFonts w:ascii="MS Sans Serif" w:hAnsi="MS Sans Serif"/>
                <w:sz w:val="20"/>
                <w:szCs w:val="20"/>
                <w:lang w:eastAsia="en-AU"/>
              </w:rPr>
              <w:t xml:space="preserve">axi and </w:t>
            </w:r>
            <w:r w:rsidR="00A31A93">
              <w:rPr>
                <w:rFonts w:ascii="MS Sans Serif" w:hAnsi="MS Sans Serif"/>
                <w:sz w:val="20"/>
                <w:szCs w:val="20"/>
                <w:lang w:eastAsia="en-AU"/>
              </w:rPr>
              <w:t>V</w:t>
            </w:r>
            <w:r w:rsidRPr="00454FD9">
              <w:rPr>
                <w:rFonts w:ascii="MS Sans Serif" w:hAnsi="MS Sans Serif"/>
                <w:sz w:val="20"/>
                <w:szCs w:val="20"/>
                <w:lang w:eastAsia="en-AU"/>
              </w:rPr>
              <w:t xml:space="preserve">an </w:t>
            </w:r>
            <w:r w:rsidR="00A31A93">
              <w:rPr>
                <w:rFonts w:ascii="MS Sans Serif" w:hAnsi="MS Sans Serif"/>
                <w:sz w:val="20"/>
                <w:szCs w:val="20"/>
                <w:lang w:eastAsia="en-AU"/>
              </w:rPr>
              <w:t>D</w:t>
            </w:r>
            <w:r w:rsidRPr="00454FD9">
              <w:rPr>
                <w:rFonts w:ascii="MS Sans Serif" w:hAnsi="MS Sans Serif"/>
                <w:sz w:val="20"/>
                <w:szCs w:val="20"/>
                <w:lang w:eastAsia="en-AU"/>
              </w:rPr>
              <w:t>rivers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Bus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ram </w:t>
            </w:r>
            <w:r w:rsidR="002A0877">
              <w:rPr>
                <w:rFonts w:ascii="MS Sans Serif" w:hAnsi="MS Sans Serif"/>
                <w:b/>
                <w:sz w:val="20"/>
                <w:szCs w:val="20"/>
                <w:lang w:eastAsia="en-AU"/>
              </w:rPr>
              <w:t>D</w:t>
            </w:r>
            <w:r w:rsidRPr="00454FD9">
              <w:rPr>
                <w:rFonts w:ascii="MS Sans Serif" w:hAnsi="MS Sans Serif"/>
                <w:b/>
                <w:sz w:val="20"/>
                <w:szCs w:val="20"/>
                <w:lang w:eastAsia="en-AU"/>
              </w:rPr>
              <w:t>rivers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8323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Bus and </w:t>
            </w:r>
            <w:r w:rsidR="00A31A93">
              <w:rPr>
                <w:rFonts w:ascii="MS Sans Serif" w:hAnsi="MS Sans Serif"/>
                <w:sz w:val="20"/>
                <w:szCs w:val="20"/>
                <w:lang w:eastAsia="en-AU"/>
              </w:rPr>
              <w:t>T</w:t>
            </w:r>
            <w:r w:rsidRPr="00454FD9">
              <w:rPr>
                <w:rFonts w:ascii="MS Sans Serif" w:hAnsi="MS Sans Serif"/>
                <w:sz w:val="20"/>
                <w:szCs w:val="20"/>
                <w:lang w:eastAsia="en-AU"/>
              </w:rPr>
              <w:t xml:space="preserve">ram </w:t>
            </w:r>
            <w:r w:rsidR="00A31A93">
              <w:rPr>
                <w:rFonts w:ascii="MS Sans Serif" w:hAnsi="MS Sans Serif"/>
                <w:sz w:val="20"/>
                <w:szCs w:val="20"/>
                <w:lang w:eastAsia="en-AU"/>
              </w:rPr>
              <w:t>D</w:t>
            </w:r>
            <w:r w:rsidRPr="00454FD9">
              <w:rPr>
                <w:rFonts w:ascii="MS Sans Serif" w:hAnsi="MS Sans Serif"/>
                <w:sz w:val="20"/>
                <w:szCs w:val="20"/>
                <w:lang w:eastAsia="en-AU"/>
              </w:rPr>
              <w:t>rivers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Heavy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ruck and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orry </w:t>
            </w:r>
            <w:r w:rsidR="002A0877">
              <w:rPr>
                <w:rFonts w:ascii="MS Sans Serif" w:hAnsi="MS Sans Serif"/>
                <w:b/>
                <w:sz w:val="20"/>
                <w:szCs w:val="20"/>
                <w:lang w:eastAsia="en-AU"/>
              </w:rPr>
              <w:t>D</w:t>
            </w:r>
            <w:r w:rsidRPr="00454FD9">
              <w:rPr>
                <w:rFonts w:ascii="MS Sans Serif" w:hAnsi="MS Sans Serif"/>
                <w:b/>
                <w:sz w:val="20"/>
                <w:szCs w:val="20"/>
                <w:lang w:eastAsia="en-AU"/>
              </w:rPr>
              <w:t>rivers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8324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Heavy </w:t>
            </w:r>
            <w:r w:rsidR="00A31A93">
              <w:rPr>
                <w:rFonts w:ascii="MS Sans Serif" w:hAnsi="MS Sans Serif"/>
                <w:sz w:val="20"/>
                <w:szCs w:val="20"/>
                <w:lang w:eastAsia="en-AU"/>
              </w:rPr>
              <w:t>T</w:t>
            </w:r>
            <w:r w:rsidRPr="00454FD9">
              <w:rPr>
                <w:rFonts w:ascii="MS Sans Serif" w:hAnsi="MS Sans Serif"/>
                <w:sz w:val="20"/>
                <w:szCs w:val="20"/>
                <w:lang w:eastAsia="en-AU"/>
              </w:rPr>
              <w:t xml:space="preserve">ruck 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orry </w:t>
            </w:r>
            <w:r w:rsidR="00A31A93">
              <w:rPr>
                <w:rFonts w:ascii="MS Sans Serif" w:hAnsi="MS Sans Serif"/>
                <w:sz w:val="20"/>
                <w:szCs w:val="20"/>
                <w:lang w:eastAsia="en-AU"/>
              </w:rPr>
              <w:t>D</w:t>
            </w:r>
            <w:r w:rsidRPr="00454FD9">
              <w:rPr>
                <w:rFonts w:ascii="MS Sans Serif" w:hAnsi="MS Sans Serif"/>
                <w:sz w:val="20"/>
                <w:szCs w:val="20"/>
                <w:lang w:eastAsia="en-AU"/>
              </w:rPr>
              <w:t>rivers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Motorised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arm and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orestry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8341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Mobile </w:t>
            </w:r>
            <w:r w:rsidR="00A31A93">
              <w:rPr>
                <w:rFonts w:ascii="MS Sans Serif" w:hAnsi="MS Sans Serif"/>
                <w:sz w:val="20"/>
                <w:szCs w:val="20"/>
                <w:lang w:eastAsia="en-AU"/>
              </w:rPr>
              <w:t>F</w:t>
            </w:r>
            <w:r w:rsidRPr="00454FD9">
              <w:rPr>
                <w:rFonts w:ascii="MS Sans Serif" w:hAnsi="MS Sans Serif"/>
                <w:sz w:val="20"/>
                <w:szCs w:val="20"/>
                <w:lang w:eastAsia="en-AU"/>
              </w:rPr>
              <w:t xml:space="preserve">arm and </w:t>
            </w:r>
            <w:r w:rsidR="00A31A93">
              <w:rPr>
                <w:rFonts w:ascii="MS Sans Serif" w:hAnsi="MS Sans Serif"/>
                <w:sz w:val="20"/>
                <w:szCs w:val="20"/>
                <w:lang w:eastAsia="en-AU"/>
              </w:rPr>
              <w:t>F</w:t>
            </w:r>
            <w:r w:rsidRPr="00454FD9">
              <w:rPr>
                <w:rFonts w:ascii="MS Sans Serif" w:hAnsi="MS Sans Serif"/>
                <w:sz w:val="20"/>
                <w:szCs w:val="20"/>
                <w:lang w:eastAsia="en-AU"/>
              </w:rPr>
              <w:t xml:space="preserve">orestry </w:t>
            </w:r>
            <w:r w:rsidR="00A31A93">
              <w:rPr>
                <w:rFonts w:ascii="MS Sans Serif" w:hAnsi="MS Sans Serif"/>
                <w:sz w:val="20"/>
                <w:szCs w:val="20"/>
                <w:lang w:eastAsia="en-AU"/>
              </w:rPr>
              <w:t>P</w:t>
            </w:r>
            <w:r w:rsidRPr="00454FD9">
              <w:rPr>
                <w:rFonts w:ascii="MS Sans Serif" w:hAnsi="MS Sans Serif"/>
                <w:sz w:val="20"/>
                <w:szCs w:val="20"/>
                <w:lang w:eastAsia="en-AU"/>
              </w:rPr>
              <w:t xml:space="preserve">lant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Earth-moving-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8342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Earthmoving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lant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Crane, </w:t>
            </w:r>
            <w:r w:rsidR="002A0877">
              <w:rPr>
                <w:rFonts w:ascii="MS Sans Serif" w:hAnsi="MS Sans Serif"/>
                <w:b/>
                <w:sz w:val="20"/>
                <w:szCs w:val="20"/>
                <w:lang w:eastAsia="en-AU"/>
              </w:rPr>
              <w:t>H</w:t>
            </w:r>
            <w:r w:rsidRPr="00454FD9">
              <w:rPr>
                <w:rFonts w:ascii="MS Sans Serif" w:hAnsi="MS Sans Serif"/>
                <w:b/>
                <w:sz w:val="20"/>
                <w:szCs w:val="20"/>
                <w:lang w:eastAsia="en-AU"/>
              </w:rPr>
              <w:t xml:space="preserve">oist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lant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Crane, </w:t>
            </w:r>
            <w:r w:rsidR="00A31A93">
              <w:rPr>
                <w:rFonts w:ascii="MS Sans Serif" w:hAnsi="MS Sans Serif"/>
                <w:sz w:val="20"/>
                <w:szCs w:val="20"/>
                <w:lang w:eastAsia="en-AU"/>
              </w:rPr>
              <w:t>H</w:t>
            </w:r>
            <w:r w:rsidRPr="00454FD9">
              <w:rPr>
                <w:rFonts w:ascii="MS Sans Serif" w:hAnsi="MS Sans Serif"/>
                <w:sz w:val="20"/>
                <w:szCs w:val="20"/>
                <w:lang w:eastAsia="en-AU"/>
              </w:rPr>
              <w:t xml:space="preserve">oist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P</w:t>
            </w:r>
            <w:r w:rsidRPr="00454FD9">
              <w:rPr>
                <w:rFonts w:ascii="MS Sans Serif" w:hAnsi="MS Sans Serif"/>
                <w:sz w:val="20"/>
                <w:szCs w:val="20"/>
                <w:lang w:eastAsia="en-AU"/>
              </w:rPr>
              <w:t xml:space="preserve">lant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Lifting-truck </w:t>
            </w:r>
            <w:r w:rsidR="002A0877">
              <w:rPr>
                <w:rFonts w:ascii="MS Sans Serif" w:hAnsi="MS Sans Serif"/>
                <w:b/>
                <w:sz w:val="20"/>
                <w:szCs w:val="20"/>
                <w:lang w:eastAsia="en-AU"/>
              </w:rPr>
              <w:t>O</w:t>
            </w:r>
            <w:r w:rsidRPr="00454FD9">
              <w:rPr>
                <w:rFonts w:ascii="MS Sans Serif" w:hAnsi="MS Sans Serif"/>
                <w:b/>
                <w:sz w:val="20"/>
                <w:szCs w:val="20"/>
                <w:lang w:eastAsia="en-AU"/>
              </w:rPr>
              <w:t>perators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8334</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Lifting </w:t>
            </w:r>
            <w:r w:rsidR="00A31A93">
              <w:rPr>
                <w:rFonts w:ascii="MS Sans Serif" w:hAnsi="MS Sans Serif"/>
                <w:sz w:val="20"/>
                <w:szCs w:val="20"/>
                <w:lang w:eastAsia="en-AU"/>
              </w:rPr>
              <w:t>T</w:t>
            </w:r>
            <w:r w:rsidRPr="00454FD9">
              <w:rPr>
                <w:rFonts w:ascii="MS Sans Serif" w:hAnsi="MS Sans Serif"/>
                <w:sz w:val="20"/>
                <w:szCs w:val="20"/>
                <w:lang w:eastAsia="en-AU"/>
              </w:rPr>
              <w:t xml:space="preserve">ruck </w:t>
            </w:r>
            <w:r w:rsidR="00A31A93">
              <w:rPr>
                <w:rFonts w:ascii="MS Sans Serif" w:hAnsi="MS Sans Serif"/>
                <w:sz w:val="20"/>
                <w:szCs w:val="20"/>
                <w:lang w:eastAsia="en-AU"/>
              </w:rPr>
              <w:t>O</w:t>
            </w:r>
            <w:r w:rsidRPr="00454FD9">
              <w:rPr>
                <w:rFonts w:ascii="MS Sans Serif" w:hAnsi="MS Sans Serif"/>
                <w:sz w:val="20"/>
                <w:szCs w:val="20"/>
                <w:lang w:eastAsia="en-AU"/>
              </w:rPr>
              <w:t>perators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Ships</w:t>
            </w:r>
            <w:r w:rsidR="002A0877">
              <w:rPr>
                <w:rFonts w:ascii="MS Sans Serif" w:hAnsi="MS Sans Serif"/>
                <w:b/>
                <w:sz w:val="20"/>
                <w:szCs w:val="20"/>
                <w:lang w:eastAsia="en-AU"/>
              </w:rPr>
              <w:t>’</w:t>
            </w:r>
            <w:r w:rsidRPr="00454FD9">
              <w:rPr>
                <w:rFonts w:ascii="MS Sans Serif" w:hAnsi="MS Sans Serif"/>
                <w:b/>
                <w:sz w:val="20"/>
                <w:szCs w:val="20"/>
                <w:lang w:eastAsia="en-AU"/>
              </w:rPr>
              <w:t xml:space="preserve">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eck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rews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8340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8350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Ships</w:t>
            </w:r>
            <w:r w:rsidR="00A31A93">
              <w:rPr>
                <w:rFonts w:ascii="MS Sans Serif" w:hAnsi="MS Sans Serif"/>
                <w:sz w:val="20"/>
                <w:szCs w:val="20"/>
                <w:lang w:eastAsia="en-AU"/>
              </w:rPr>
              <w:t>’</w:t>
            </w:r>
            <w:r w:rsidRPr="00454FD9">
              <w:rPr>
                <w:rFonts w:ascii="MS Sans Serif" w:hAnsi="MS Sans Serif"/>
                <w:sz w:val="20"/>
                <w:szCs w:val="20"/>
                <w:lang w:eastAsia="en-AU"/>
              </w:rPr>
              <w:t xml:space="preserve"> </w:t>
            </w:r>
            <w:r w:rsidR="00A31A93">
              <w:rPr>
                <w:rFonts w:ascii="MS Sans Serif" w:hAnsi="MS Sans Serif"/>
                <w:sz w:val="20"/>
                <w:szCs w:val="20"/>
                <w:lang w:eastAsia="en-AU"/>
              </w:rPr>
              <w:t>D</w:t>
            </w:r>
            <w:r w:rsidRPr="00454FD9">
              <w:rPr>
                <w:rFonts w:ascii="MS Sans Serif" w:hAnsi="MS Sans Serif"/>
                <w:sz w:val="20"/>
                <w:szCs w:val="20"/>
                <w:lang w:eastAsia="en-AU"/>
              </w:rPr>
              <w:t xml:space="preserve">eck </w:t>
            </w:r>
            <w:r w:rsidR="00A31A93">
              <w:rPr>
                <w:rFonts w:ascii="MS Sans Serif" w:hAnsi="MS Sans Serif"/>
                <w:sz w:val="20"/>
                <w:szCs w:val="20"/>
                <w:lang w:eastAsia="en-AU"/>
              </w:rPr>
              <w:t>C</w:t>
            </w:r>
            <w:r w:rsidRPr="00454FD9">
              <w:rPr>
                <w:rFonts w:ascii="MS Sans Serif" w:hAnsi="MS Sans Serif"/>
                <w:sz w:val="20"/>
                <w:szCs w:val="20"/>
                <w:lang w:eastAsia="en-AU"/>
              </w:rPr>
              <w:t xml:space="preserve">rews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Street </w:t>
            </w:r>
            <w:r w:rsidR="002A0877">
              <w:rPr>
                <w:rFonts w:ascii="MS Sans Serif" w:hAnsi="MS Sans Serif"/>
                <w:b/>
                <w:sz w:val="20"/>
                <w:szCs w:val="20"/>
                <w:lang w:eastAsia="en-AU"/>
              </w:rPr>
              <w:t>F</w:t>
            </w:r>
            <w:r w:rsidRPr="00454FD9">
              <w:rPr>
                <w:rFonts w:ascii="MS Sans Serif" w:hAnsi="MS Sans Serif"/>
                <w:b/>
                <w:sz w:val="20"/>
                <w:szCs w:val="20"/>
                <w:lang w:eastAsia="en-AU"/>
              </w:rPr>
              <w:t xml:space="preserve">ood </w:t>
            </w:r>
            <w:r w:rsidR="002A0877">
              <w:rPr>
                <w:rFonts w:ascii="MS Sans Serif" w:hAnsi="MS Sans Serif"/>
                <w:b/>
                <w:sz w:val="20"/>
                <w:szCs w:val="20"/>
                <w:lang w:eastAsia="en-AU"/>
              </w:rPr>
              <w:t>V</w:t>
            </w:r>
            <w:r w:rsidRPr="00454FD9">
              <w:rPr>
                <w:rFonts w:ascii="MS Sans Serif" w:hAnsi="MS Sans Serif"/>
                <w:b/>
                <w:sz w:val="20"/>
                <w:szCs w:val="20"/>
                <w:lang w:eastAsia="en-AU"/>
              </w:rPr>
              <w:t>endors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Street </w:t>
            </w:r>
            <w:r w:rsidR="00A31A93">
              <w:rPr>
                <w:rFonts w:ascii="MS Sans Serif" w:hAnsi="MS Sans Serif"/>
                <w:sz w:val="20"/>
                <w:szCs w:val="20"/>
                <w:lang w:eastAsia="en-AU"/>
              </w:rPr>
              <w:t>F</w:t>
            </w:r>
            <w:r w:rsidRPr="00454FD9">
              <w:rPr>
                <w:rFonts w:ascii="MS Sans Serif" w:hAnsi="MS Sans Serif"/>
                <w:sz w:val="20"/>
                <w:szCs w:val="20"/>
                <w:lang w:eastAsia="en-AU"/>
              </w:rPr>
              <w:t xml:space="preserve">ood </w:t>
            </w:r>
            <w:r w:rsidR="00A31A93">
              <w:rPr>
                <w:rFonts w:ascii="MS Sans Serif" w:hAnsi="MS Sans Serif"/>
                <w:sz w:val="20"/>
                <w:szCs w:val="20"/>
                <w:lang w:eastAsia="en-AU"/>
              </w:rPr>
              <w:t>S</w:t>
            </w:r>
            <w:r w:rsidRPr="00454FD9">
              <w:rPr>
                <w:rFonts w:ascii="MS Sans Serif" w:hAnsi="MS Sans Serif"/>
                <w:sz w:val="20"/>
                <w:szCs w:val="20"/>
                <w:lang w:eastAsia="en-AU"/>
              </w:rPr>
              <w:t>alespersons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Street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endors, </w:t>
            </w:r>
            <w:r w:rsidR="002A0877">
              <w:rPr>
                <w:rFonts w:ascii="MS Sans Serif" w:hAnsi="MS Sans Serif"/>
                <w:b/>
                <w:sz w:val="20"/>
                <w:szCs w:val="20"/>
                <w:lang w:eastAsia="en-AU"/>
              </w:rPr>
              <w:t>N</w:t>
            </w:r>
            <w:r w:rsidRPr="00454FD9">
              <w:rPr>
                <w:rFonts w:ascii="MS Sans Serif" w:hAnsi="MS Sans Serif"/>
                <w:b/>
                <w:sz w:val="20"/>
                <w:szCs w:val="20"/>
                <w:lang w:eastAsia="en-AU"/>
              </w:rPr>
              <w:t xml:space="preserve">on-food </w:t>
            </w:r>
            <w:r w:rsidR="002A0877">
              <w:rPr>
                <w:rFonts w:ascii="MS Sans Serif" w:hAnsi="MS Sans Serif"/>
                <w:b/>
                <w:sz w:val="20"/>
                <w:szCs w:val="20"/>
                <w:lang w:eastAsia="en-AU"/>
              </w:rPr>
              <w:t>P</w:t>
            </w:r>
            <w:r w:rsidRPr="00454FD9">
              <w:rPr>
                <w:rFonts w:ascii="MS Sans Serif" w:hAnsi="MS Sans Serif"/>
                <w:b/>
                <w:sz w:val="20"/>
                <w:szCs w:val="20"/>
                <w:lang w:eastAsia="en-AU"/>
              </w:rPr>
              <w:t>roducts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9520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Street </w:t>
            </w:r>
            <w:r w:rsidR="00A31A93">
              <w:rPr>
                <w:rFonts w:ascii="MS Sans Serif" w:hAnsi="MS Sans Serif"/>
                <w:sz w:val="20"/>
                <w:szCs w:val="20"/>
                <w:lang w:eastAsia="en-AU"/>
              </w:rPr>
              <w:t>V</w:t>
            </w:r>
            <w:r w:rsidRPr="00454FD9">
              <w:rPr>
                <w:rFonts w:ascii="MS Sans Serif" w:hAnsi="MS Sans Serif"/>
                <w:sz w:val="20"/>
                <w:szCs w:val="20"/>
                <w:lang w:eastAsia="en-AU"/>
              </w:rPr>
              <w:t xml:space="preserve">endors (excluding </w:t>
            </w:r>
            <w:r w:rsidR="00A31A93">
              <w:rPr>
                <w:rFonts w:ascii="MS Sans Serif" w:hAnsi="MS Sans Serif"/>
                <w:sz w:val="20"/>
                <w:szCs w:val="20"/>
                <w:lang w:eastAsia="en-AU"/>
              </w:rPr>
              <w:t>F</w:t>
            </w:r>
            <w:r w:rsidRPr="00454FD9">
              <w:rPr>
                <w:rFonts w:ascii="MS Sans Serif" w:hAnsi="MS Sans Serif"/>
                <w:sz w:val="20"/>
                <w:szCs w:val="20"/>
                <w:lang w:eastAsia="en-AU"/>
              </w:rPr>
              <w:t>ood)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Door-to-door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elephone </w:t>
            </w:r>
            <w:r w:rsidR="002A0877">
              <w:rPr>
                <w:rFonts w:ascii="MS Sans Serif" w:hAnsi="MS Sans Serif"/>
                <w:b/>
                <w:sz w:val="20"/>
                <w:szCs w:val="20"/>
                <w:lang w:eastAsia="en-AU"/>
              </w:rPr>
              <w:t>S</w:t>
            </w:r>
            <w:r w:rsidRPr="00454FD9">
              <w:rPr>
                <w:rFonts w:ascii="MS Sans Serif" w:hAnsi="MS Sans Serif"/>
                <w:b/>
                <w:sz w:val="20"/>
                <w:szCs w:val="20"/>
                <w:lang w:eastAsia="en-AU"/>
              </w:rPr>
              <w:t>alespersons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Door</w:t>
            </w:r>
            <w:r w:rsidR="00A31A93">
              <w:rPr>
                <w:rFonts w:ascii="MS Sans Serif" w:hAnsi="MS Sans Serif"/>
                <w:sz w:val="20"/>
                <w:szCs w:val="20"/>
                <w:lang w:eastAsia="en-AU"/>
              </w:rPr>
              <w:t>-</w:t>
            </w:r>
            <w:r w:rsidRPr="00454FD9">
              <w:rPr>
                <w:rFonts w:ascii="MS Sans Serif" w:hAnsi="MS Sans Serif"/>
                <w:sz w:val="20"/>
                <w:szCs w:val="20"/>
                <w:lang w:eastAsia="en-AU"/>
              </w:rPr>
              <w:t>to</w:t>
            </w:r>
            <w:r w:rsidR="00A31A93">
              <w:rPr>
                <w:rFonts w:ascii="MS Sans Serif" w:hAnsi="MS Sans Serif"/>
                <w:sz w:val="20"/>
                <w:szCs w:val="20"/>
                <w:lang w:eastAsia="en-AU"/>
              </w:rPr>
              <w:t>-</w:t>
            </w:r>
            <w:r w:rsidRPr="00454FD9">
              <w:rPr>
                <w:rFonts w:ascii="MS Sans Serif" w:hAnsi="MS Sans Serif"/>
                <w:sz w:val="20"/>
                <w:szCs w:val="20"/>
                <w:lang w:eastAsia="en-AU"/>
              </w:rPr>
              <w:t>door salespersons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5244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Contact </w:t>
            </w:r>
            <w:r w:rsidR="00A31A93">
              <w:rPr>
                <w:rFonts w:ascii="MS Sans Serif" w:hAnsi="MS Sans Serif"/>
                <w:sz w:val="20"/>
                <w:szCs w:val="20"/>
                <w:lang w:eastAsia="en-AU"/>
              </w:rPr>
              <w:t>C</w:t>
            </w:r>
            <w:r w:rsidRPr="00454FD9">
              <w:rPr>
                <w:rFonts w:ascii="MS Sans Serif" w:hAnsi="MS Sans Serif"/>
                <w:sz w:val="20"/>
                <w:szCs w:val="20"/>
                <w:lang w:eastAsia="en-AU"/>
              </w:rPr>
              <w:t xml:space="preserve">entre </w:t>
            </w:r>
            <w:r w:rsidR="00A31A93">
              <w:rPr>
                <w:rFonts w:ascii="MS Sans Serif" w:hAnsi="MS Sans Serif"/>
                <w:sz w:val="20"/>
                <w:szCs w:val="20"/>
                <w:lang w:eastAsia="en-AU"/>
              </w:rPr>
              <w:t>S</w:t>
            </w:r>
            <w:r w:rsidRPr="00454FD9">
              <w:rPr>
                <w:rFonts w:ascii="MS Sans Serif" w:hAnsi="MS Sans Serif"/>
                <w:sz w:val="20"/>
                <w:szCs w:val="20"/>
                <w:lang w:eastAsia="en-AU"/>
              </w:rPr>
              <w:t>alespersons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Shoe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leaning and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treet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ervices </w:t>
            </w:r>
            <w:r w:rsidR="002A0877">
              <w:rPr>
                <w:rFonts w:ascii="MS Sans Serif" w:hAnsi="MS Sans Serif"/>
                <w:b/>
                <w:sz w:val="20"/>
                <w:szCs w:val="20"/>
                <w:lang w:eastAsia="en-AU"/>
              </w:rPr>
              <w:t>E</w:t>
            </w:r>
            <w:r w:rsidRPr="00454FD9">
              <w:rPr>
                <w:rFonts w:ascii="MS Sans Serif" w:hAnsi="MS Sans Serif"/>
                <w:b/>
                <w:sz w:val="20"/>
                <w:szCs w:val="20"/>
                <w:lang w:eastAsia="en-AU"/>
              </w:rPr>
              <w:t xml:space="preserve">lementary </w:t>
            </w:r>
            <w:r w:rsidR="002A0877">
              <w:rPr>
                <w:rFonts w:ascii="MS Sans Serif" w:hAnsi="MS Sans Serif"/>
                <w:b/>
                <w:sz w:val="20"/>
                <w:szCs w:val="20"/>
                <w:lang w:eastAsia="en-AU"/>
              </w:rPr>
              <w:t>O</w:t>
            </w:r>
            <w:r w:rsidRPr="00454FD9">
              <w:rPr>
                <w:rFonts w:ascii="MS Sans Serif" w:hAnsi="MS Sans Serif"/>
                <w:b/>
                <w:sz w:val="20"/>
                <w:szCs w:val="20"/>
                <w:lang w:eastAsia="en-AU"/>
              </w:rPr>
              <w:t>ccupations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9120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9510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Street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S</w:t>
            </w:r>
            <w:r w:rsidRPr="00454FD9">
              <w:rPr>
                <w:rFonts w:ascii="MS Sans Serif" w:hAnsi="MS Sans Serif"/>
                <w:sz w:val="20"/>
                <w:szCs w:val="20"/>
                <w:lang w:eastAsia="en-AU"/>
              </w:rPr>
              <w:t xml:space="preserve">ervice </w:t>
            </w:r>
            <w:r w:rsidR="00A31A93">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Domestic </w:t>
            </w:r>
            <w:r w:rsidR="002A0877">
              <w:rPr>
                <w:rFonts w:ascii="MS Sans Serif" w:hAnsi="MS Sans Serif"/>
                <w:b/>
                <w:sz w:val="20"/>
                <w:szCs w:val="20"/>
                <w:lang w:eastAsia="en-AU"/>
              </w:rPr>
              <w:t>H</w:t>
            </w:r>
            <w:r w:rsidRPr="00454FD9">
              <w:rPr>
                <w:rFonts w:ascii="MS Sans Serif" w:hAnsi="MS Sans Serif"/>
                <w:b/>
                <w:sz w:val="20"/>
                <w:szCs w:val="20"/>
                <w:lang w:eastAsia="en-AU"/>
              </w:rPr>
              <w:t xml:space="preserve">elpers and </w:t>
            </w:r>
            <w:r w:rsidR="002A0877">
              <w:rPr>
                <w:rFonts w:ascii="MS Sans Serif" w:hAnsi="MS Sans Serif"/>
                <w:b/>
                <w:sz w:val="20"/>
                <w:szCs w:val="20"/>
                <w:lang w:eastAsia="en-AU"/>
              </w:rPr>
              <w:t>C</w:t>
            </w:r>
            <w:r w:rsidRPr="00454FD9">
              <w:rPr>
                <w:rFonts w:ascii="MS Sans Serif" w:hAnsi="MS Sans Serif"/>
                <w:b/>
                <w:sz w:val="20"/>
                <w:szCs w:val="20"/>
                <w:lang w:eastAsia="en-AU"/>
              </w:rPr>
              <w:t>leaners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9111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Domestic </w:t>
            </w:r>
            <w:r w:rsidR="00A31A93">
              <w:rPr>
                <w:rFonts w:ascii="MS Sans Serif" w:hAnsi="MS Sans Serif"/>
                <w:sz w:val="20"/>
                <w:szCs w:val="20"/>
                <w:lang w:eastAsia="en-AU"/>
              </w:rPr>
              <w:t>C</w:t>
            </w:r>
            <w:r w:rsidRPr="00454FD9">
              <w:rPr>
                <w:rFonts w:ascii="MS Sans Serif" w:hAnsi="MS Sans Serif"/>
                <w:sz w:val="20"/>
                <w:szCs w:val="20"/>
                <w:lang w:eastAsia="en-AU"/>
              </w:rPr>
              <w:t xml:space="preserve">leaners and </w:t>
            </w:r>
            <w:r w:rsidR="00A31A93">
              <w:rPr>
                <w:rFonts w:ascii="MS Sans Serif" w:hAnsi="MS Sans Serif"/>
                <w:sz w:val="20"/>
                <w:szCs w:val="20"/>
                <w:lang w:eastAsia="en-AU"/>
              </w:rPr>
              <w:t>H</w:t>
            </w:r>
            <w:r w:rsidRPr="00454FD9">
              <w:rPr>
                <w:rFonts w:ascii="MS Sans Serif" w:hAnsi="MS Sans Serif"/>
                <w:sz w:val="20"/>
                <w:szCs w:val="20"/>
                <w:lang w:eastAsia="en-AU"/>
              </w:rPr>
              <w:t>elpers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Helpers and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leaners in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ffices, </w:t>
            </w:r>
            <w:r w:rsidR="002A0877">
              <w:rPr>
                <w:rFonts w:ascii="MS Sans Serif" w:hAnsi="MS Sans Serif"/>
                <w:b/>
                <w:sz w:val="20"/>
                <w:szCs w:val="20"/>
                <w:lang w:eastAsia="en-AU"/>
              </w:rPr>
              <w:t>H</w:t>
            </w:r>
            <w:r w:rsidRPr="00454FD9">
              <w:rPr>
                <w:rFonts w:ascii="MS Sans Serif" w:hAnsi="MS Sans Serif"/>
                <w:b/>
                <w:sz w:val="20"/>
                <w:szCs w:val="20"/>
                <w:lang w:eastAsia="en-AU"/>
              </w:rPr>
              <w:t xml:space="preserve">otels and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A0877">
              <w:rPr>
                <w:rFonts w:ascii="MS Sans Serif" w:hAnsi="MS Sans Serif"/>
                <w:b/>
                <w:sz w:val="20"/>
                <w:szCs w:val="20"/>
                <w:lang w:eastAsia="en-AU"/>
              </w:rPr>
              <w:t>E</w:t>
            </w:r>
            <w:r w:rsidRPr="00454FD9">
              <w:rPr>
                <w:rFonts w:ascii="MS Sans Serif" w:hAnsi="MS Sans Serif"/>
                <w:b/>
                <w:sz w:val="20"/>
                <w:szCs w:val="20"/>
                <w:lang w:eastAsia="en-AU"/>
              </w:rPr>
              <w:t>stablishments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9112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Cleaners and </w:t>
            </w:r>
            <w:r w:rsidR="00A31A93">
              <w:rPr>
                <w:rFonts w:ascii="MS Sans Serif" w:hAnsi="MS Sans Serif"/>
                <w:sz w:val="20"/>
                <w:szCs w:val="20"/>
                <w:lang w:eastAsia="en-AU"/>
              </w:rPr>
              <w:t>H</w:t>
            </w:r>
            <w:r w:rsidRPr="00454FD9">
              <w:rPr>
                <w:rFonts w:ascii="MS Sans Serif" w:hAnsi="MS Sans Serif"/>
                <w:sz w:val="20"/>
                <w:szCs w:val="20"/>
                <w:lang w:eastAsia="en-AU"/>
              </w:rPr>
              <w:t xml:space="preserve">elpers in </w:t>
            </w:r>
            <w:r w:rsidR="00A31A93">
              <w:rPr>
                <w:rFonts w:ascii="MS Sans Serif" w:hAnsi="MS Sans Serif"/>
                <w:sz w:val="20"/>
                <w:szCs w:val="20"/>
                <w:lang w:eastAsia="en-AU"/>
              </w:rPr>
              <w:t>O</w:t>
            </w:r>
            <w:r w:rsidRPr="00454FD9">
              <w:rPr>
                <w:rFonts w:ascii="MS Sans Serif" w:hAnsi="MS Sans Serif"/>
                <w:sz w:val="20"/>
                <w:szCs w:val="20"/>
                <w:lang w:eastAsia="en-AU"/>
              </w:rPr>
              <w:t xml:space="preserve">ffices, </w:t>
            </w:r>
            <w:r w:rsidR="00A31A93">
              <w:rPr>
                <w:rFonts w:ascii="MS Sans Serif" w:hAnsi="MS Sans Serif"/>
                <w:sz w:val="20"/>
                <w:szCs w:val="20"/>
                <w:lang w:eastAsia="en-AU"/>
              </w:rPr>
              <w:t>H</w:t>
            </w:r>
            <w:r w:rsidRPr="00454FD9">
              <w:rPr>
                <w:rFonts w:ascii="MS Sans Serif" w:hAnsi="MS Sans Serif"/>
                <w:sz w:val="20"/>
                <w:szCs w:val="20"/>
                <w:lang w:eastAsia="en-AU"/>
              </w:rPr>
              <w:t xml:space="preserve">otels and </w:t>
            </w:r>
            <w:r w:rsidR="00A31A93">
              <w:rPr>
                <w:rFonts w:ascii="MS Sans Serif" w:hAnsi="MS Sans Serif"/>
                <w:sz w:val="20"/>
                <w:szCs w:val="20"/>
                <w:lang w:eastAsia="en-AU"/>
              </w:rPr>
              <w:t>O</w:t>
            </w:r>
            <w:r w:rsidRPr="00454FD9">
              <w:rPr>
                <w:rFonts w:ascii="MS Sans Serif" w:hAnsi="MS Sans Serif"/>
                <w:sz w:val="20"/>
                <w:szCs w:val="20"/>
                <w:lang w:eastAsia="en-AU"/>
              </w:rPr>
              <w:t xml:space="preserve">ther </w:t>
            </w:r>
            <w:r w:rsidR="00A31A93">
              <w:rPr>
                <w:rFonts w:ascii="MS Sans Serif" w:hAnsi="MS Sans Serif"/>
                <w:sz w:val="20"/>
                <w:szCs w:val="20"/>
                <w:lang w:eastAsia="en-AU"/>
              </w:rPr>
              <w:t>E</w:t>
            </w:r>
            <w:r w:rsidRPr="00454FD9">
              <w:rPr>
                <w:rFonts w:ascii="MS Sans Serif" w:hAnsi="MS Sans Serif"/>
                <w:sz w:val="20"/>
                <w:szCs w:val="20"/>
                <w:lang w:eastAsia="en-AU"/>
              </w:rPr>
              <w:t>stablishments</w:t>
            </w: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9412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Kitchen </w:t>
            </w:r>
            <w:r w:rsidR="00A31A93">
              <w:rPr>
                <w:rFonts w:ascii="MS Sans Serif" w:hAnsi="MS Sans Serif"/>
                <w:sz w:val="20"/>
                <w:szCs w:val="20"/>
                <w:lang w:eastAsia="en-AU"/>
              </w:rPr>
              <w:t>H</w:t>
            </w:r>
            <w:r w:rsidRPr="00454FD9">
              <w:rPr>
                <w:rFonts w:ascii="MS Sans Serif" w:hAnsi="MS Sans Serif"/>
                <w:sz w:val="20"/>
                <w:szCs w:val="20"/>
                <w:lang w:eastAsia="en-AU"/>
              </w:rPr>
              <w:t>elpers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Hand-launderers and </w:t>
            </w:r>
            <w:r w:rsidR="002A0877">
              <w:rPr>
                <w:rFonts w:ascii="MS Sans Serif" w:hAnsi="MS Sans Serif"/>
                <w:b/>
                <w:sz w:val="20"/>
                <w:szCs w:val="20"/>
                <w:lang w:eastAsia="en-AU"/>
              </w:rPr>
              <w:t>P</w:t>
            </w:r>
            <w:r w:rsidRPr="00454FD9">
              <w:rPr>
                <w:rFonts w:ascii="MS Sans Serif" w:hAnsi="MS Sans Serif"/>
                <w:b/>
                <w:sz w:val="20"/>
                <w:szCs w:val="20"/>
                <w:lang w:eastAsia="en-AU"/>
              </w:rPr>
              <w:t>ressers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9121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aunderers and </w:t>
            </w:r>
            <w:r w:rsidR="00A31A93">
              <w:rPr>
                <w:rFonts w:ascii="MS Sans Serif" w:hAnsi="MS Sans Serif"/>
                <w:sz w:val="20"/>
                <w:szCs w:val="20"/>
                <w:lang w:eastAsia="en-AU"/>
              </w:rPr>
              <w:t>P</w:t>
            </w:r>
            <w:r w:rsidRPr="00454FD9">
              <w:rPr>
                <w:rFonts w:ascii="MS Sans Serif" w:hAnsi="MS Sans Serif"/>
                <w:sz w:val="20"/>
                <w:szCs w:val="20"/>
                <w:lang w:eastAsia="en-AU"/>
              </w:rPr>
              <w:t>ressers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Building </w:t>
            </w:r>
            <w:r w:rsidR="002A0877">
              <w:rPr>
                <w:rFonts w:ascii="MS Sans Serif" w:hAnsi="MS Sans Serif"/>
                <w:b/>
                <w:sz w:val="20"/>
                <w:szCs w:val="20"/>
                <w:lang w:eastAsia="en-AU"/>
              </w:rPr>
              <w:t>C</w:t>
            </w:r>
            <w:r w:rsidRPr="00454FD9">
              <w:rPr>
                <w:rFonts w:ascii="MS Sans Serif" w:hAnsi="MS Sans Serif"/>
                <w:b/>
                <w:sz w:val="20"/>
                <w:szCs w:val="20"/>
                <w:lang w:eastAsia="en-AU"/>
              </w:rPr>
              <w:t>aretakers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9141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5153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Building </w:t>
            </w:r>
            <w:r w:rsidR="00A31A93">
              <w:rPr>
                <w:rFonts w:ascii="MS Sans Serif" w:hAnsi="MS Sans Serif"/>
                <w:sz w:val="20"/>
                <w:szCs w:val="20"/>
                <w:lang w:eastAsia="en-AU"/>
              </w:rPr>
              <w:t>C</w:t>
            </w:r>
            <w:r w:rsidRPr="00454FD9">
              <w:rPr>
                <w:rFonts w:ascii="MS Sans Serif" w:hAnsi="MS Sans Serif"/>
                <w:sz w:val="20"/>
                <w:szCs w:val="20"/>
                <w:lang w:eastAsia="en-AU"/>
              </w:rPr>
              <w:t>aretakers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Vehicle,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indow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C</w:t>
            </w:r>
            <w:r w:rsidRPr="00454FD9">
              <w:rPr>
                <w:rFonts w:ascii="MS Sans Serif" w:hAnsi="MS Sans Serif"/>
                <w:b/>
                <w:sz w:val="20"/>
                <w:szCs w:val="20"/>
                <w:lang w:eastAsia="en-AU"/>
              </w:rPr>
              <w:t>leaners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9142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9122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Vehicle </w:t>
            </w:r>
            <w:r w:rsidR="00A31A93">
              <w:rPr>
                <w:rFonts w:ascii="MS Sans Serif" w:hAnsi="MS Sans Serif"/>
                <w:sz w:val="20"/>
                <w:szCs w:val="20"/>
                <w:lang w:eastAsia="en-AU"/>
              </w:rPr>
              <w:t>C</w:t>
            </w:r>
            <w:r w:rsidRPr="00454FD9">
              <w:rPr>
                <w:rFonts w:ascii="MS Sans Serif" w:hAnsi="MS Sans Serif"/>
                <w:sz w:val="20"/>
                <w:szCs w:val="20"/>
                <w:lang w:eastAsia="en-AU"/>
              </w:rPr>
              <w:t>leaners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9123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Window </w:t>
            </w:r>
            <w:r w:rsidR="00A31A93">
              <w:rPr>
                <w:rFonts w:ascii="MS Sans Serif" w:hAnsi="MS Sans Serif"/>
                <w:sz w:val="20"/>
                <w:szCs w:val="20"/>
                <w:lang w:eastAsia="en-AU"/>
              </w:rPr>
              <w:t>C</w:t>
            </w:r>
            <w:r w:rsidRPr="00454FD9">
              <w:rPr>
                <w:rFonts w:ascii="MS Sans Serif" w:hAnsi="MS Sans Serif"/>
                <w:sz w:val="20"/>
                <w:szCs w:val="20"/>
                <w:lang w:eastAsia="en-AU"/>
              </w:rPr>
              <w:t>leaners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9129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Other </w:t>
            </w:r>
            <w:r w:rsidR="00A31A93">
              <w:rPr>
                <w:rFonts w:ascii="MS Sans Serif" w:hAnsi="MS Sans Serif"/>
                <w:sz w:val="20"/>
                <w:szCs w:val="20"/>
                <w:lang w:eastAsia="en-AU"/>
              </w:rPr>
              <w:t>C</w:t>
            </w:r>
            <w:r w:rsidRPr="00454FD9">
              <w:rPr>
                <w:rFonts w:ascii="MS Sans Serif" w:hAnsi="MS Sans Serif"/>
                <w:sz w:val="20"/>
                <w:szCs w:val="20"/>
                <w:lang w:eastAsia="en-AU"/>
              </w:rPr>
              <w:t xml:space="preserve">leaning </w:t>
            </w:r>
            <w:r w:rsidR="00A31A93">
              <w:rPr>
                <w:rFonts w:ascii="MS Sans Serif" w:hAnsi="MS Sans Serif"/>
                <w:sz w:val="20"/>
                <w:szCs w:val="20"/>
                <w:lang w:eastAsia="en-AU"/>
              </w:rPr>
              <w:t>W</w:t>
            </w:r>
            <w:r w:rsidRPr="00454FD9">
              <w:rPr>
                <w:rFonts w:ascii="MS Sans Serif" w:hAnsi="MS Sans Serif"/>
                <w:sz w:val="20"/>
                <w:szCs w:val="20"/>
                <w:lang w:eastAsia="en-AU"/>
              </w:rPr>
              <w:t>orkers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gridAfter w:val="1"/>
          <w:wAfter w:w="3904" w:type="dxa"/>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Messengers,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ackage and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uggage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orters and </w:t>
            </w:r>
            <w:r w:rsidR="002A0877">
              <w:rPr>
                <w:rFonts w:ascii="MS Sans Serif" w:hAnsi="MS Sans Serif"/>
                <w:b/>
                <w:sz w:val="20"/>
                <w:szCs w:val="20"/>
                <w:lang w:eastAsia="en-AU"/>
              </w:rPr>
              <w:t>D</w:t>
            </w:r>
            <w:r w:rsidRPr="00454FD9">
              <w:rPr>
                <w:rFonts w:ascii="MS Sans Serif" w:hAnsi="MS Sans Serif"/>
                <w:b/>
                <w:sz w:val="20"/>
                <w:szCs w:val="20"/>
                <w:lang w:eastAsia="en-AU"/>
              </w:rPr>
              <w:t>eliverers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9151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Messengers, </w:t>
            </w:r>
            <w:r w:rsidR="00A31A93">
              <w:rPr>
                <w:rFonts w:ascii="MS Sans Serif" w:hAnsi="MS Sans Serif"/>
                <w:sz w:val="20"/>
                <w:szCs w:val="20"/>
                <w:lang w:eastAsia="en-AU"/>
              </w:rPr>
              <w:t>P</w:t>
            </w:r>
            <w:r w:rsidRPr="00454FD9">
              <w:rPr>
                <w:rFonts w:ascii="MS Sans Serif" w:hAnsi="MS Sans Serif"/>
                <w:sz w:val="20"/>
                <w:szCs w:val="20"/>
                <w:lang w:eastAsia="en-AU"/>
              </w:rPr>
              <w:t xml:space="preserve">ackage </w:t>
            </w:r>
            <w:r w:rsidR="00A31A93">
              <w:rPr>
                <w:rFonts w:ascii="MS Sans Serif" w:hAnsi="MS Sans Serif"/>
                <w:sz w:val="20"/>
                <w:szCs w:val="20"/>
                <w:lang w:eastAsia="en-AU"/>
              </w:rPr>
              <w:t>D</w:t>
            </w:r>
            <w:r w:rsidRPr="00454FD9">
              <w:rPr>
                <w:rFonts w:ascii="MS Sans Serif" w:hAnsi="MS Sans Serif"/>
                <w:sz w:val="20"/>
                <w:szCs w:val="20"/>
                <w:lang w:eastAsia="en-AU"/>
              </w:rPr>
              <w:t xml:space="preserve">eliverers 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uggage </w:t>
            </w:r>
            <w:r w:rsidR="00A31A93">
              <w:rPr>
                <w:rFonts w:ascii="MS Sans Serif" w:hAnsi="MS Sans Serif"/>
                <w:sz w:val="20"/>
                <w:szCs w:val="20"/>
                <w:lang w:eastAsia="en-AU"/>
              </w:rPr>
              <w:t>P</w:t>
            </w:r>
            <w:r w:rsidRPr="00454FD9">
              <w:rPr>
                <w:rFonts w:ascii="MS Sans Serif" w:hAnsi="MS Sans Serif"/>
                <w:sz w:val="20"/>
                <w:szCs w:val="20"/>
                <w:lang w:eastAsia="en-AU"/>
              </w:rPr>
              <w:t>orters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Doorkeepers, </w:t>
            </w:r>
            <w:r w:rsidR="002A0877">
              <w:rPr>
                <w:rFonts w:ascii="MS Sans Serif" w:hAnsi="MS Sans Serif"/>
                <w:b/>
                <w:sz w:val="20"/>
                <w:szCs w:val="20"/>
                <w:lang w:eastAsia="en-AU"/>
              </w:rPr>
              <w:t>W</w:t>
            </w:r>
            <w:r w:rsidRPr="00454FD9">
              <w:rPr>
                <w:rFonts w:ascii="MS Sans Serif" w:hAnsi="MS Sans Serif"/>
                <w:b/>
                <w:sz w:val="20"/>
                <w:szCs w:val="20"/>
                <w:lang w:eastAsia="en-AU"/>
              </w:rPr>
              <w:t xml:space="preserve">atchpersons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9152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5414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Security </w:t>
            </w:r>
            <w:r w:rsidR="00A31A93">
              <w:rPr>
                <w:rFonts w:ascii="MS Sans Serif" w:hAnsi="MS Sans Serif"/>
                <w:sz w:val="20"/>
                <w:szCs w:val="20"/>
                <w:lang w:eastAsia="en-AU"/>
              </w:rPr>
              <w:t>G</w:t>
            </w:r>
            <w:r w:rsidRPr="00454FD9">
              <w:rPr>
                <w:rFonts w:ascii="MS Sans Serif" w:hAnsi="MS Sans Serif"/>
                <w:sz w:val="20"/>
                <w:szCs w:val="20"/>
                <w:lang w:eastAsia="en-AU"/>
              </w:rPr>
              <w:t>uards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Messengers, </w:t>
            </w:r>
            <w:r w:rsidR="00A31A93">
              <w:rPr>
                <w:rFonts w:ascii="MS Sans Serif" w:hAnsi="MS Sans Serif"/>
                <w:sz w:val="20"/>
                <w:szCs w:val="20"/>
                <w:lang w:eastAsia="en-AU"/>
              </w:rPr>
              <w:t>P</w:t>
            </w:r>
            <w:r w:rsidRPr="00454FD9">
              <w:rPr>
                <w:rFonts w:ascii="MS Sans Serif" w:hAnsi="MS Sans Serif"/>
                <w:sz w:val="20"/>
                <w:szCs w:val="20"/>
                <w:lang w:eastAsia="en-AU"/>
              </w:rPr>
              <w:t xml:space="preserve">ackage </w:t>
            </w:r>
            <w:r w:rsidR="00A31A93">
              <w:rPr>
                <w:rFonts w:ascii="MS Sans Serif" w:hAnsi="MS Sans Serif"/>
                <w:sz w:val="20"/>
                <w:szCs w:val="20"/>
                <w:lang w:eastAsia="en-AU"/>
              </w:rPr>
              <w:t>D</w:t>
            </w:r>
            <w:r w:rsidRPr="00454FD9">
              <w:rPr>
                <w:rFonts w:ascii="MS Sans Serif" w:hAnsi="MS Sans Serif"/>
                <w:sz w:val="20"/>
                <w:szCs w:val="20"/>
                <w:lang w:eastAsia="en-AU"/>
              </w:rPr>
              <w:t xml:space="preserve">eliverers and </w:t>
            </w:r>
            <w:r w:rsidR="00A31A93">
              <w:rPr>
                <w:rFonts w:ascii="MS Sans Serif" w:hAnsi="MS Sans Serif"/>
                <w:sz w:val="20"/>
                <w:szCs w:val="20"/>
                <w:lang w:eastAsia="en-AU"/>
              </w:rPr>
              <w:t>L</w:t>
            </w:r>
            <w:r w:rsidRPr="00454FD9">
              <w:rPr>
                <w:rFonts w:ascii="MS Sans Serif" w:hAnsi="MS Sans Serif"/>
                <w:sz w:val="20"/>
                <w:szCs w:val="20"/>
                <w:lang w:eastAsia="en-AU"/>
              </w:rPr>
              <w:t xml:space="preserve">uggage </w:t>
            </w:r>
            <w:r w:rsidR="00A31A93">
              <w:rPr>
                <w:rFonts w:ascii="MS Sans Serif" w:hAnsi="MS Sans Serif"/>
                <w:sz w:val="20"/>
                <w:szCs w:val="20"/>
                <w:lang w:eastAsia="en-AU"/>
              </w:rPr>
              <w:t>P</w:t>
            </w:r>
            <w:r w:rsidRPr="00454FD9">
              <w:rPr>
                <w:rFonts w:ascii="MS Sans Serif" w:hAnsi="MS Sans Serif"/>
                <w:sz w:val="20"/>
                <w:szCs w:val="20"/>
                <w:lang w:eastAsia="en-AU"/>
              </w:rPr>
              <w:t>orters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Hotel porters</w:t>
            </w: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Elementary </w:t>
            </w:r>
            <w:r w:rsidR="00A31A93">
              <w:rPr>
                <w:rFonts w:ascii="MS Sans Serif" w:hAnsi="MS Sans Serif"/>
                <w:sz w:val="20"/>
                <w:szCs w:val="20"/>
                <w:lang w:eastAsia="en-AU"/>
              </w:rPr>
              <w:t>W</w:t>
            </w:r>
            <w:r w:rsidRPr="00454FD9">
              <w:rPr>
                <w:rFonts w:ascii="MS Sans Serif" w:hAnsi="MS Sans Serif"/>
                <w:sz w:val="20"/>
                <w:szCs w:val="20"/>
                <w:lang w:eastAsia="en-AU"/>
              </w:rPr>
              <w:t xml:space="preserve">orkers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Vending-machine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oney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ollectors,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eter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eaders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W</w:t>
            </w:r>
            <w:r w:rsidRPr="00454FD9">
              <w:rPr>
                <w:rFonts w:ascii="MS Sans Serif" w:hAnsi="MS Sans Serif"/>
                <w:b/>
                <w:sz w:val="20"/>
                <w:szCs w:val="20"/>
                <w:lang w:eastAsia="en-AU"/>
              </w:rPr>
              <w:t>orkers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9153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9623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Meter </w:t>
            </w:r>
            <w:r w:rsidR="00A31A93">
              <w:rPr>
                <w:rFonts w:ascii="MS Sans Serif" w:hAnsi="MS Sans Serif"/>
                <w:sz w:val="20"/>
                <w:szCs w:val="20"/>
                <w:lang w:eastAsia="en-AU"/>
              </w:rPr>
              <w:t>R</w:t>
            </w:r>
            <w:r w:rsidRPr="00454FD9">
              <w:rPr>
                <w:rFonts w:ascii="MS Sans Serif" w:hAnsi="MS Sans Serif"/>
                <w:sz w:val="20"/>
                <w:szCs w:val="20"/>
                <w:lang w:eastAsia="en-AU"/>
              </w:rPr>
              <w:t xml:space="preserve">eaders and </w:t>
            </w:r>
            <w:r w:rsidR="00A31A93">
              <w:rPr>
                <w:rFonts w:ascii="MS Sans Serif" w:hAnsi="MS Sans Serif"/>
                <w:sz w:val="20"/>
                <w:szCs w:val="20"/>
                <w:lang w:eastAsia="en-AU"/>
              </w:rPr>
              <w:t>V</w:t>
            </w:r>
            <w:r w:rsidRPr="00454FD9">
              <w:rPr>
                <w:rFonts w:ascii="MS Sans Serif" w:hAnsi="MS Sans Serif"/>
                <w:sz w:val="20"/>
                <w:szCs w:val="20"/>
                <w:lang w:eastAsia="en-AU"/>
              </w:rPr>
              <w:t xml:space="preserve">ending-machine </w:t>
            </w:r>
            <w:r w:rsidR="00A31A93">
              <w:rPr>
                <w:rFonts w:ascii="MS Sans Serif" w:hAnsi="MS Sans Serif"/>
                <w:sz w:val="20"/>
                <w:szCs w:val="20"/>
                <w:lang w:eastAsia="en-AU"/>
              </w:rPr>
              <w:t>C</w:t>
            </w:r>
            <w:r w:rsidRPr="00454FD9">
              <w:rPr>
                <w:rFonts w:ascii="MS Sans Serif" w:hAnsi="MS Sans Serif"/>
                <w:sz w:val="20"/>
                <w:szCs w:val="20"/>
                <w:lang w:eastAsia="en-AU"/>
              </w:rPr>
              <w:t>ollectors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Garbage </w:t>
            </w:r>
            <w:r w:rsidR="002A0877">
              <w:rPr>
                <w:rFonts w:ascii="MS Sans Serif" w:hAnsi="MS Sans Serif"/>
                <w:b/>
                <w:sz w:val="20"/>
                <w:szCs w:val="20"/>
                <w:lang w:eastAsia="en-AU"/>
              </w:rPr>
              <w:t>C</w:t>
            </w:r>
            <w:r w:rsidRPr="00454FD9">
              <w:rPr>
                <w:rFonts w:ascii="MS Sans Serif" w:hAnsi="MS Sans Serif"/>
                <w:b/>
                <w:sz w:val="20"/>
                <w:szCs w:val="20"/>
                <w:lang w:eastAsia="en-AU"/>
              </w:rPr>
              <w:t>ollectors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9161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Garbage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ecycling </w:t>
            </w:r>
            <w:r w:rsidR="00A31A93">
              <w:rPr>
                <w:rFonts w:ascii="MS Sans Serif" w:hAnsi="MS Sans Serif"/>
                <w:sz w:val="20"/>
                <w:szCs w:val="20"/>
                <w:lang w:eastAsia="en-AU"/>
              </w:rPr>
              <w:t>C</w:t>
            </w:r>
            <w:r w:rsidRPr="00454FD9">
              <w:rPr>
                <w:rFonts w:ascii="MS Sans Serif" w:hAnsi="MS Sans Serif"/>
                <w:sz w:val="20"/>
                <w:szCs w:val="20"/>
                <w:lang w:eastAsia="en-AU"/>
              </w:rPr>
              <w:t>ollectors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Refuse </w:t>
            </w:r>
            <w:r w:rsidR="00A31A93">
              <w:rPr>
                <w:rFonts w:ascii="MS Sans Serif" w:hAnsi="MS Sans Serif"/>
                <w:sz w:val="20"/>
                <w:szCs w:val="20"/>
                <w:lang w:eastAsia="en-AU"/>
              </w:rPr>
              <w:t>S</w:t>
            </w:r>
            <w:r w:rsidRPr="00454FD9">
              <w:rPr>
                <w:rFonts w:ascii="MS Sans Serif" w:hAnsi="MS Sans Serif"/>
                <w:sz w:val="20"/>
                <w:szCs w:val="20"/>
                <w:lang w:eastAsia="en-AU"/>
              </w:rPr>
              <w:t>orters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Sweepers and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elated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9162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Sweepers and </w:t>
            </w:r>
            <w:r w:rsidR="00A31A93">
              <w:rPr>
                <w:rFonts w:ascii="MS Sans Serif" w:hAnsi="MS Sans Serif"/>
                <w:sz w:val="20"/>
                <w:szCs w:val="20"/>
                <w:lang w:eastAsia="en-AU"/>
              </w:rPr>
              <w:t>R</w:t>
            </w:r>
            <w:r w:rsidRPr="00454FD9">
              <w:rPr>
                <w:rFonts w:ascii="MS Sans Serif" w:hAnsi="MS Sans Serif"/>
                <w:sz w:val="20"/>
                <w:szCs w:val="20"/>
                <w:lang w:eastAsia="en-AU"/>
              </w:rPr>
              <w:t xml:space="preserve">elated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9622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Odd</w:t>
            </w:r>
            <w:r w:rsidR="00A31A93">
              <w:rPr>
                <w:rFonts w:ascii="MS Sans Serif" w:hAnsi="MS Sans Serif"/>
                <w:sz w:val="20"/>
                <w:szCs w:val="20"/>
                <w:lang w:eastAsia="en-AU"/>
              </w:rPr>
              <w:t>-</w:t>
            </w:r>
            <w:r w:rsidRPr="00454FD9">
              <w:rPr>
                <w:rFonts w:ascii="MS Sans Serif" w:hAnsi="MS Sans Serif"/>
                <w:sz w:val="20"/>
                <w:szCs w:val="20"/>
                <w:lang w:eastAsia="en-AU"/>
              </w:rPr>
              <w:t xml:space="preserve">job </w:t>
            </w:r>
            <w:r w:rsidR="00A31A93">
              <w:rPr>
                <w:rFonts w:ascii="MS Sans Serif" w:hAnsi="MS Sans Serif"/>
                <w:sz w:val="20"/>
                <w:szCs w:val="20"/>
                <w:lang w:eastAsia="en-AU"/>
              </w:rPr>
              <w:t>P</w:t>
            </w:r>
            <w:r w:rsidRPr="00454FD9">
              <w:rPr>
                <w:rFonts w:ascii="MS Sans Serif" w:hAnsi="MS Sans Serif"/>
                <w:sz w:val="20"/>
                <w:szCs w:val="20"/>
                <w:lang w:eastAsia="en-AU"/>
              </w:rPr>
              <w:t>ersons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9624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Water and </w:t>
            </w:r>
            <w:r w:rsidR="00A31A93">
              <w:rPr>
                <w:rFonts w:ascii="MS Sans Serif" w:hAnsi="MS Sans Serif"/>
                <w:sz w:val="20"/>
                <w:szCs w:val="20"/>
                <w:lang w:eastAsia="en-AU"/>
              </w:rPr>
              <w:t>F</w:t>
            </w:r>
            <w:r w:rsidRPr="00454FD9">
              <w:rPr>
                <w:rFonts w:ascii="MS Sans Serif" w:hAnsi="MS Sans Serif"/>
                <w:sz w:val="20"/>
                <w:szCs w:val="20"/>
                <w:lang w:eastAsia="en-AU"/>
              </w:rPr>
              <w:t xml:space="preserve">irewood </w:t>
            </w:r>
            <w:r w:rsidR="00A31A93">
              <w:rPr>
                <w:rFonts w:ascii="MS Sans Serif" w:hAnsi="MS Sans Serif"/>
                <w:sz w:val="20"/>
                <w:szCs w:val="20"/>
                <w:lang w:eastAsia="en-AU"/>
              </w:rPr>
              <w:t>C</w:t>
            </w:r>
            <w:r w:rsidRPr="00454FD9">
              <w:rPr>
                <w:rFonts w:ascii="MS Sans Serif" w:hAnsi="MS Sans Serif"/>
                <w:sz w:val="20"/>
                <w:szCs w:val="20"/>
                <w:lang w:eastAsia="en-AU"/>
              </w:rPr>
              <w:t>ollectors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Farm-hands and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9211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Crop </w:t>
            </w:r>
            <w:r w:rsidR="00A31A93">
              <w:rPr>
                <w:rFonts w:ascii="MS Sans Serif" w:hAnsi="MS Sans Serif"/>
                <w:sz w:val="20"/>
                <w:szCs w:val="20"/>
                <w:lang w:eastAsia="en-AU"/>
              </w:rPr>
              <w:t>F</w:t>
            </w:r>
            <w:r w:rsidRPr="00454FD9">
              <w:rPr>
                <w:rFonts w:ascii="MS Sans Serif" w:hAnsi="MS Sans Serif"/>
                <w:sz w:val="20"/>
                <w:szCs w:val="20"/>
                <w:lang w:eastAsia="en-AU"/>
              </w:rPr>
              <w:t xml:space="preserve">arm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Livestock </w:t>
            </w:r>
            <w:r w:rsidR="00A31A93">
              <w:rPr>
                <w:rFonts w:ascii="MS Sans Serif" w:hAnsi="MS Sans Serif"/>
                <w:sz w:val="20"/>
                <w:szCs w:val="20"/>
                <w:lang w:eastAsia="en-AU"/>
              </w:rPr>
              <w:t>F</w:t>
            </w:r>
            <w:r w:rsidRPr="00454FD9">
              <w:rPr>
                <w:rFonts w:ascii="MS Sans Serif" w:hAnsi="MS Sans Serif"/>
                <w:sz w:val="20"/>
                <w:szCs w:val="20"/>
                <w:lang w:eastAsia="en-AU"/>
              </w:rPr>
              <w:t xml:space="preserve">arm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Mixed </w:t>
            </w:r>
            <w:r w:rsidR="00A31A93">
              <w:rPr>
                <w:rFonts w:ascii="MS Sans Serif" w:hAnsi="MS Sans Serif"/>
                <w:sz w:val="20"/>
                <w:szCs w:val="20"/>
                <w:lang w:eastAsia="en-AU"/>
              </w:rPr>
              <w:t>C</w:t>
            </w:r>
            <w:r w:rsidRPr="00454FD9">
              <w:rPr>
                <w:rFonts w:ascii="MS Sans Serif" w:hAnsi="MS Sans Serif"/>
                <w:sz w:val="20"/>
                <w:szCs w:val="20"/>
                <w:lang w:eastAsia="en-AU"/>
              </w:rPr>
              <w:t>rop and</w:t>
            </w:r>
            <w:r w:rsidR="00A31A93">
              <w:rPr>
                <w:rFonts w:ascii="MS Sans Serif" w:hAnsi="MS Sans Serif"/>
                <w:sz w:val="20"/>
                <w:szCs w:val="20"/>
                <w:lang w:eastAsia="en-AU"/>
              </w:rPr>
              <w:t xml:space="preserve"> L</w:t>
            </w:r>
            <w:r w:rsidRPr="00454FD9">
              <w:rPr>
                <w:rFonts w:ascii="MS Sans Serif" w:hAnsi="MS Sans Serif"/>
                <w:sz w:val="20"/>
                <w:szCs w:val="20"/>
                <w:lang w:eastAsia="en-AU"/>
              </w:rPr>
              <w:t xml:space="preserve">ivestock </w:t>
            </w:r>
            <w:r w:rsidR="00A31A93">
              <w:rPr>
                <w:rFonts w:ascii="MS Sans Serif" w:hAnsi="MS Sans Serif"/>
                <w:sz w:val="20"/>
                <w:szCs w:val="20"/>
                <w:lang w:eastAsia="en-AU"/>
              </w:rPr>
              <w:t>F</w:t>
            </w:r>
            <w:r w:rsidRPr="00454FD9">
              <w:rPr>
                <w:rFonts w:ascii="MS Sans Serif" w:hAnsi="MS Sans Serif"/>
                <w:sz w:val="20"/>
                <w:szCs w:val="20"/>
                <w:lang w:eastAsia="en-AU"/>
              </w:rPr>
              <w:t xml:space="preserve">arm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Garden and </w:t>
            </w:r>
            <w:r w:rsidR="00A31A93">
              <w:rPr>
                <w:rFonts w:ascii="MS Sans Serif" w:hAnsi="MS Sans Serif"/>
                <w:sz w:val="20"/>
                <w:szCs w:val="20"/>
                <w:lang w:eastAsia="en-AU"/>
              </w:rPr>
              <w:t>H</w:t>
            </w:r>
            <w:r w:rsidRPr="00454FD9">
              <w:rPr>
                <w:rFonts w:ascii="MS Sans Serif" w:hAnsi="MS Sans Serif"/>
                <w:sz w:val="20"/>
                <w:szCs w:val="20"/>
                <w:lang w:eastAsia="en-AU"/>
              </w:rPr>
              <w:t xml:space="preserve">orticultural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Forestry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9212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9215</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Forestry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Fishery, </w:t>
            </w:r>
            <w:r w:rsidR="002A0877">
              <w:rPr>
                <w:rFonts w:ascii="MS Sans Serif" w:hAnsi="MS Sans Serif"/>
                <w:b/>
                <w:sz w:val="20"/>
                <w:szCs w:val="20"/>
                <w:lang w:eastAsia="en-AU"/>
              </w:rPr>
              <w:t>H</w:t>
            </w:r>
            <w:r w:rsidRPr="00454FD9">
              <w:rPr>
                <w:rFonts w:ascii="MS Sans Serif" w:hAnsi="MS Sans Serif"/>
                <w:b/>
                <w:sz w:val="20"/>
                <w:szCs w:val="20"/>
                <w:lang w:eastAsia="en-AU"/>
              </w:rPr>
              <w:t xml:space="preserve">unting and </w:t>
            </w:r>
            <w:r w:rsidR="002A0877">
              <w:rPr>
                <w:rFonts w:ascii="MS Sans Serif" w:hAnsi="MS Sans Serif"/>
                <w:b/>
                <w:sz w:val="20"/>
                <w:szCs w:val="20"/>
                <w:lang w:eastAsia="en-AU"/>
              </w:rPr>
              <w:t>T</w:t>
            </w:r>
            <w:r w:rsidRPr="00454FD9">
              <w:rPr>
                <w:rFonts w:ascii="MS Sans Serif" w:hAnsi="MS Sans Serif"/>
                <w:b/>
                <w:sz w:val="20"/>
                <w:szCs w:val="20"/>
                <w:lang w:eastAsia="en-AU"/>
              </w:rPr>
              <w:t xml:space="preserve">rapping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9213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9216</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Fishery and </w:t>
            </w:r>
            <w:r w:rsidR="00A31A93">
              <w:rPr>
                <w:rFonts w:ascii="MS Sans Serif" w:hAnsi="MS Sans Serif"/>
                <w:sz w:val="20"/>
                <w:szCs w:val="20"/>
                <w:lang w:eastAsia="en-AU"/>
              </w:rPr>
              <w:t>A</w:t>
            </w:r>
            <w:r w:rsidRPr="00454FD9">
              <w:rPr>
                <w:rFonts w:ascii="MS Sans Serif" w:hAnsi="MS Sans Serif"/>
                <w:sz w:val="20"/>
                <w:szCs w:val="20"/>
                <w:lang w:eastAsia="en-AU"/>
              </w:rPr>
              <w:t xml:space="preserve">quaculture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Mining and </w:t>
            </w:r>
            <w:r w:rsidR="002A0877">
              <w:rPr>
                <w:rFonts w:ascii="MS Sans Serif" w:hAnsi="MS Sans Serif"/>
                <w:b/>
                <w:sz w:val="20"/>
                <w:szCs w:val="20"/>
                <w:lang w:eastAsia="en-AU"/>
              </w:rPr>
              <w:t>Q</w:t>
            </w:r>
            <w:r w:rsidRPr="00454FD9">
              <w:rPr>
                <w:rFonts w:ascii="MS Sans Serif" w:hAnsi="MS Sans Serif"/>
                <w:b/>
                <w:sz w:val="20"/>
                <w:szCs w:val="20"/>
                <w:lang w:eastAsia="en-AU"/>
              </w:rPr>
              <w:t xml:space="preserve">uarrying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9311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9311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Mining and </w:t>
            </w:r>
            <w:r w:rsidR="00A31A93">
              <w:rPr>
                <w:rFonts w:ascii="MS Sans Serif" w:hAnsi="MS Sans Serif"/>
                <w:sz w:val="20"/>
                <w:szCs w:val="20"/>
                <w:lang w:eastAsia="en-AU"/>
              </w:rPr>
              <w:t>Q</w:t>
            </w:r>
            <w:r w:rsidRPr="00454FD9">
              <w:rPr>
                <w:rFonts w:ascii="MS Sans Serif" w:hAnsi="MS Sans Serif"/>
                <w:sz w:val="20"/>
                <w:szCs w:val="20"/>
                <w:lang w:eastAsia="en-AU"/>
              </w:rPr>
              <w:t xml:space="preserve">uarrying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510"/>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Construction and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aintenance </w:t>
            </w:r>
            <w:r w:rsidR="002A0877">
              <w:rPr>
                <w:rFonts w:ascii="MS Sans Serif" w:hAnsi="MS Sans Serif"/>
                <w:b/>
                <w:sz w:val="20"/>
                <w:szCs w:val="20"/>
                <w:lang w:eastAsia="en-AU"/>
              </w:rPr>
              <w:t>L</w:t>
            </w:r>
            <w:r w:rsidRPr="00454FD9">
              <w:rPr>
                <w:rFonts w:ascii="MS Sans Serif" w:hAnsi="MS Sans Serif"/>
                <w:b/>
                <w:sz w:val="20"/>
                <w:szCs w:val="20"/>
                <w:lang w:eastAsia="en-AU"/>
              </w:rPr>
              <w:t xml:space="preserve">abourers: </w:t>
            </w:r>
            <w:r w:rsidR="002A0877">
              <w:rPr>
                <w:rFonts w:ascii="MS Sans Serif" w:hAnsi="MS Sans Serif"/>
                <w:b/>
                <w:sz w:val="20"/>
                <w:szCs w:val="20"/>
                <w:lang w:eastAsia="en-AU"/>
              </w:rPr>
              <w:t>R</w:t>
            </w:r>
            <w:r w:rsidRPr="00454FD9">
              <w:rPr>
                <w:rFonts w:ascii="MS Sans Serif" w:hAnsi="MS Sans Serif"/>
                <w:b/>
                <w:sz w:val="20"/>
                <w:szCs w:val="20"/>
                <w:lang w:eastAsia="en-AU"/>
              </w:rPr>
              <w:t xml:space="preserve">oads, </w:t>
            </w:r>
            <w:r w:rsidR="002A0877">
              <w:rPr>
                <w:rFonts w:ascii="MS Sans Serif" w:hAnsi="MS Sans Serif"/>
                <w:b/>
                <w:sz w:val="20"/>
                <w:szCs w:val="20"/>
                <w:lang w:eastAsia="en-AU"/>
              </w:rPr>
              <w:t>D</w:t>
            </w:r>
            <w:r w:rsidRPr="00454FD9">
              <w:rPr>
                <w:rFonts w:ascii="MS Sans Serif" w:hAnsi="MS Sans Serif"/>
                <w:b/>
                <w:sz w:val="20"/>
                <w:szCs w:val="20"/>
                <w:lang w:eastAsia="en-AU"/>
              </w:rPr>
              <w:t xml:space="preserve">ams and </w:t>
            </w:r>
            <w:r w:rsidR="002A0877">
              <w:rPr>
                <w:rFonts w:ascii="MS Sans Serif" w:hAnsi="MS Sans Serif"/>
                <w:b/>
                <w:sz w:val="20"/>
                <w:szCs w:val="20"/>
                <w:lang w:eastAsia="en-AU"/>
              </w:rPr>
              <w:t>S</w:t>
            </w:r>
            <w:r w:rsidRPr="00454FD9">
              <w:rPr>
                <w:rFonts w:ascii="MS Sans Serif" w:hAnsi="MS Sans Serif"/>
                <w:b/>
                <w:sz w:val="20"/>
                <w:szCs w:val="20"/>
                <w:lang w:eastAsia="en-AU"/>
              </w:rPr>
              <w:t xml:space="preserve">imilar </w:t>
            </w:r>
            <w:r w:rsidR="002A0877">
              <w:rPr>
                <w:rFonts w:ascii="MS Sans Serif" w:hAnsi="MS Sans Serif"/>
                <w:b/>
                <w:sz w:val="20"/>
                <w:szCs w:val="20"/>
                <w:lang w:eastAsia="en-AU"/>
              </w:rPr>
              <w:t>C</w:t>
            </w:r>
            <w:r w:rsidRPr="00454FD9">
              <w:rPr>
                <w:rFonts w:ascii="MS Sans Serif" w:hAnsi="MS Sans Serif"/>
                <w:b/>
                <w:sz w:val="20"/>
                <w:szCs w:val="20"/>
                <w:lang w:eastAsia="en-AU"/>
              </w:rPr>
              <w:t>onstructions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9312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9312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Civil </w:t>
            </w:r>
            <w:r w:rsidR="00A31A93">
              <w:rPr>
                <w:rFonts w:ascii="MS Sans Serif" w:hAnsi="MS Sans Serif"/>
                <w:sz w:val="20"/>
                <w:szCs w:val="20"/>
                <w:lang w:eastAsia="en-AU"/>
              </w:rPr>
              <w:t>E</w:t>
            </w:r>
            <w:r w:rsidRPr="00454FD9">
              <w:rPr>
                <w:rFonts w:ascii="MS Sans Serif" w:hAnsi="MS Sans Serif"/>
                <w:sz w:val="20"/>
                <w:szCs w:val="20"/>
                <w:lang w:eastAsia="en-AU"/>
              </w:rPr>
              <w:t xml:space="preserve">ngineering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Building </w:t>
            </w:r>
            <w:r w:rsidR="002A0877">
              <w:rPr>
                <w:rFonts w:ascii="MS Sans Serif" w:hAnsi="MS Sans Serif"/>
                <w:b/>
                <w:sz w:val="20"/>
                <w:szCs w:val="20"/>
                <w:lang w:eastAsia="en-AU"/>
              </w:rPr>
              <w:t>C</w:t>
            </w:r>
            <w:r w:rsidRPr="00454FD9">
              <w:rPr>
                <w:rFonts w:ascii="MS Sans Serif" w:hAnsi="MS Sans Serif"/>
                <w:b/>
                <w:sz w:val="20"/>
                <w:szCs w:val="20"/>
                <w:lang w:eastAsia="en-AU"/>
              </w:rPr>
              <w:t xml:space="preserve">onstruction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9313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9313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Building </w:t>
            </w:r>
            <w:r w:rsidR="00A31A93">
              <w:rPr>
                <w:rFonts w:ascii="MS Sans Serif" w:hAnsi="MS Sans Serif"/>
                <w:sz w:val="20"/>
                <w:szCs w:val="20"/>
                <w:lang w:eastAsia="en-AU"/>
              </w:rPr>
              <w:t>C</w:t>
            </w:r>
            <w:r w:rsidRPr="00454FD9">
              <w:rPr>
                <w:rFonts w:ascii="MS Sans Serif" w:hAnsi="MS Sans Serif"/>
                <w:sz w:val="20"/>
                <w:szCs w:val="20"/>
                <w:lang w:eastAsia="en-AU"/>
              </w:rPr>
              <w:t xml:space="preserve">onstruction </w:t>
            </w:r>
            <w:r w:rsidR="00A31A93">
              <w:rPr>
                <w:rFonts w:ascii="MS Sans Serif" w:hAnsi="MS Sans Serif"/>
                <w:sz w:val="20"/>
                <w:szCs w:val="20"/>
                <w:lang w:eastAsia="en-AU"/>
              </w:rPr>
              <w:t>L</w:t>
            </w:r>
            <w:r w:rsidRPr="00454FD9">
              <w:rPr>
                <w:rFonts w:ascii="MS Sans Serif" w:hAnsi="MS Sans Serif"/>
                <w:sz w:val="20"/>
                <w:szCs w:val="20"/>
                <w:lang w:eastAsia="en-AU"/>
              </w:rPr>
              <w:t>abourers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Assembling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9321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A31A93">
              <w:rPr>
                <w:rFonts w:ascii="MS Sans Serif" w:hAnsi="MS Sans Serif"/>
                <w:sz w:val="20"/>
                <w:szCs w:val="20"/>
                <w:lang w:eastAsia="en-AU"/>
              </w:rPr>
              <w:t>L</w:t>
            </w:r>
            <w:r w:rsidRPr="00454FD9">
              <w:rPr>
                <w:rFonts w:ascii="MS Sans Serif" w:hAnsi="MS Sans Serif"/>
                <w:sz w:val="20"/>
                <w:szCs w:val="20"/>
                <w:lang w:eastAsia="en-AU"/>
              </w:rPr>
              <w:t xml:space="preserve">abourers </w:t>
            </w:r>
            <w:r w:rsidR="00A31A93">
              <w:rPr>
                <w:rFonts w:ascii="MS Sans Serif" w:hAnsi="MS Sans Serif"/>
                <w:sz w:val="20"/>
                <w:szCs w:val="20"/>
                <w:lang w:eastAsia="en-AU"/>
              </w:rPr>
              <w:t>N</w:t>
            </w:r>
            <w:r w:rsidRPr="00454FD9">
              <w:rPr>
                <w:rFonts w:ascii="MS Sans Serif" w:hAnsi="MS Sans Serif"/>
                <w:sz w:val="20"/>
                <w:szCs w:val="20"/>
                <w:lang w:eastAsia="en-AU"/>
              </w:rPr>
              <w:t xml:space="preserve">ot </w:t>
            </w:r>
            <w:r w:rsidR="00A31A93">
              <w:rPr>
                <w:rFonts w:ascii="MS Sans Serif" w:hAnsi="MS Sans Serif"/>
                <w:sz w:val="20"/>
                <w:szCs w:val="20"/>
                <w:lang w:eastAsia="en-AU"/>
              </w:rPr>
              <w:t>E</w:t>
            </w:r>
            <w:r w:rsidRPr="00454FD9">
              <w:rPr>
                <w:rFonts w:ascii="MS Sans Serif" w:hAnsi="MS Sans Serif"/>
                <w:sz w:val="20"/>
                <w:szCs w:val="20"/>
                <w:lang w:eastAsia="en-AU"/>
              </w:rPr>
              <w:t xml:space="preserve">lsewhere </w:t>
            </w:r>
            <w:r w:rsidR="00A31A93">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Hand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ackers and </w:t>
            </w:r>
            <w:r w:rsidR="002A0877">
              <w:rPr>
                <w:rFonts w:ascii="MS Sans Serif" w:hAnsi="MS Sans Serif"/>
                <w:b/>
                <w:sz w:val="20"/>
                <w:szCs w:val="20"/>
                <w:lang w:eastAsia="en-AU"/>
              </w:rPr>
              <w:t>O</w:t>
            </w:r>
            <w:r w:rsidRPr="00454FD9">
              <w:rPr>
                <w:rFonts w:ascii="MS Sans Serif" w:hAnsi="MS Sans Serif"/>
                <w:b/>
                <w:sz w:val="20"/>
                <w:szCs w:val="20"/>
                <w:lang w:eastAsia="en-AU"/>
              </w:rPr>
              <w:t xml:space="preserve">ther </w:t>
            </w:r>
            <w:r w:rsidR="002A0877">
              <w:rPr>
                <w:rFonts w:ascii="MS Sans Serif" w:hAnsi="MS Sans Serif"/>
                <w:b/>
                <w:sz w:val="20"/>
                <w:szCs w:val="20"/>
                <w:lang w:eastAsia="en-AU"/>
              </w:rPr>
              <w:t>M</w:t>
            </w:r>
            <w:r w:rsidRPr="00454FD9">
              <w:rPr>
                <w:rFonts w:ascii="MS Sans Serif" w:hAnsi="MS Sans Serif"/>
                <w:b/>
                <w:sz w:val="20"/>
                <w:szCs w:val="20"/>
                <w:lang w:eastAsia="en-AU"/>
              </w:rPr>
              <w:t xml:space="preserve">anufacturing </w:t>
            </w:r>
            <w:r w:rsidR="002A0877">
              <w:rPr>
                <w:rFonts w:ascii="MS Sans Serif" w:hAnsi="MS Sans Serif"/>
                <w:b/>
                <w:sz w:val="20"/>
                <w:szCs w:val="20"/>
                <w:lang w:eastAsia="en-AU"/>
              </w:rPr>
              <w:t>L</w:t>
            </w:r>
            <w:r w:rsidRPr="00454FD9">
              <w:rPr>
                <w:rFonts w:ascii="MS Sans Serif" w:hAnsi="MS Sans Serif"/>
                <w:b/>
                <w:sz w:val="20"/>
                <w:szCs w:val="20"/>
                <w:lang w:eastAsia="en-AU"/>
              </w:rPr>
              <w:t>abourers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9322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9321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 </w:t>
            </w:r>
            <w:r w:rsidR="00A31A93">
              <w:rPr>
                <w:rFonts w:ascii="MS Sans Serif" w:hAnsi="MS Sans Serif"/>
                <w:sz w:val="20"/>
                <w:szCs w:val="20"/>
                <w:lang w:eastAsia="en-AU"/>
              </w:rPr>
              <w:t>P</w:t>
            </w:r>
            <w:r w:rsidRPr="00454FD9">
              <w:rPr>
                <w:rFonts w:ascii="MS Sans Serif" w:hAnsi="MS Sans Serif"/>
                <w:sz w:val="20"/>
                <w:szCs w:val="20"/>
                <w:lang w:eastAsia="en-AU"/>
              </w:rPr>
              <w:t>ackers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9329</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p</w:t>
            </w: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Manufacturing </w:t>
            </w:r>
            <w:r w:rsidR="00F82487">
              <w:rPr>
                <w:rFonts w:ascii="MS Sans Serif" w:hAnsi="MS Sans Serif"/>
                <w:sz w:val="20"/>
                <w:szCs w:val="20"/>
                <w:lang w:eastAsia="en-AU"/>
              </w:rPr>
              <w:t>L</w:t>
            </w:r>
            <w:r w:rsidRPr="00454FD9">
              <w:rPr>
                <w:rFonts w:ascii="MS Sans Serif" w:hAnsi="MS Sans Serif"/>
                <w:sz w:val="20"/>
                <w:szCs w:val="20"/>
                <w:lang w:eastAsia="en-AU"/>
              </w:rPr>
              <w:t xml:space="preserve">abourers </w:t>
            </w:r>
            <w:r w:rsidR="00F82487">
              <w:rPr>
                <w:rFonts w:ascii="MS Sans Serif" w:hAnsi="MS Sans Serif"/>
                <w:sz w:val="20"/>
                <w:szCs w:val="20"/>
                <w:lang w:eastAsia="en-AU"/>
              </w:rPr>
              <w:t>N</w:t>
            </w:r>
            <w:r w:rsidRPr="00454FD9">
              <w:rPr>
                <w:rFonts w:ascii="MS Sans Serif" w:hAnsi="MS Sans Serif"/>
                <w:sz w:val="20"/>
                <w:szCs w:val="20"/>
                <w:lang w:eastAsia="en-AU"/>
              </w:rPr>
              <w:t xml:space="preserve">ot </w:t>
            </w:r>
            <w:r w:rsidR="00F82487">
              <w:rPr>
                <w:rFonts w:ascii="MS Sans Serif" w:hAnsi="MS Sans Serif"/>
                <w:sz w:val="20"/>
                <w:szCs w:val="20"/>
                <w:lang w:eastAsia="en-AU"/>
              </w:rPr>
              <w:t>E</w:t>
            </w:r>
            <w:r w:rsidRPr="00454FD9">
              <w:rPr>
                <w:rFonts w:ascii="MS Sans Serif" w:hAnsi="MS Sans Serif"/>
                <w:sz w:val="20"/>
                <w:szCs w:val="20"/>
                <w:lang w:eastAsia="en-AU"/>
              </w:rPr>
              <w:t xml:space="preserve">lsewhere </w:t>
            </w:r>
            <w:r w:rsidR="00F82487">
              <w:rPr>
                <w:rFonts w:ascii="MS Sans Serif" w:hAnsi="MS Sans Serif"/>
                <w:sz w:val="20"/>
                <w:szCs w:val="20"/>
                <w:lang w:eastAsia="en-AU"/>
              </w:rPr>
              <w:t>C</w:t>
            </w:r>
            <w:r w:rsidRPr="00454FD9">
              <w:rPr>
                <w:rFonts w:ascii="MS Sans Serif" w:hAnsi="MS Sans Serif"/>
                <w:sz w:val="20"/>
                <w:szCs w:val="20"/>
                <w:lang w:eastAsia="en-AU"/>
              </w:rPr>
              <w:t>lassified</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Hand or </w:t>
            </w:r>
            <w:r w:rsidR="002A0877">
              <w:rPr>
                <w:rFonts w:ascii="MS Sans Serif" w:hAnsi="MS Sans Serif"/>
                <w:b/>
                <w:sz w:val="20"/>
                <w:szCs w:val="20"/>
                <w:lang w:eastAsia="en-AU"/>
              </w:rPr>
              <w:t>P</w:t>
            </w:r>
            <w:r w:rsidRPr="00454FD9">
              <w:rPr>
                <w:rFonts w:ascii="MS Sans Serif" w:hAnsi="MS Sans Serif"/>
                <w:b/>
                <w:sz w:val="20"/>
                <w:szCs w:val="20"/>
                <w:lang w:eastAsia="en-AU"/>
              </w:rPr>
              <w:t xml:space="preserve">edal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ehicle </w:t>
            </w:r>
            <w:r w:rsidR="002A0877">
              <w:rPr>
                <w:rFonts w:ascii="MS Sans Serif" w:hAnsi="MS Sans Serif"/>
                <w:b/>
                <w:sz w:val="20"/>
                <w:szCs w:val="20"/>
                <w:lang w:eastAsia="en-AU"/>
              </w:rPr>
              <w:t>D</w:t>
            </w:r>
            <w:r w:rsidRPr="00454FD9">
              <w:rPr>
                <w:rFonts w:ascii="MS Sans Serif" w:hAnsi="MS Sans Serif"/>
                <w:b/>
                <w:sz w:val="20"/>
                <w:szCs w:val="20"/>
                <w:lang w:eastAsia="en-AU"/>
              </w:rPr>
              <w:t>rivers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9331</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9331</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Hand and </w:t>
            </w:r>
            <w:r w:rsidR="00F82487">
              <w:rPr>
                <w:rFonts w:ascii="MS Sans Serif" w:hAnsi="MS Sans Serif"/>
                <w:sz w:val="20"/>
                <w:szCs w:val="20"/>
                <w:lang w:eastAsia="en-AU"/>
              </w:rPr>
              <w:t>P</w:t>
            </w:r>
            <w:r w:rsidRPr="00454FD9">
              <w:rPr>
                <w:rFonts w:ascii="MS Sans Serif" w:hAnsi="MS Sans Serif"/>
                <w:sz w:val="20"/>
                <w:szCs w:val="20"/>
                <w:lang w:eastAsia="en-AU"/>
              </w:rPr>
              <w:t xml:space="preserve">edal </w:t>
            </w:r>
            <w:r w:rsidR="00F82487">
              <w:rPr>
                <w:rFonts w:ascii="MS Sans Serif" w:hAnsi="MS Sans Serif"/>
                <w:sz w:val="20"/>
                <w:szCs w:val="20"/>
                <w:lang w:eastAsia="en-AU"/>
              </w:rPr>
              <w:t>V</w:t>
            </w:r>
            <w:r w:rsidRPr="00454FD9">
              <w:rPr>
                <w:rFonts w:ascii="MS Sans Serif" w:hAnsi="MS Sans Serif"/>
                <w:sz w:val="20"/>
                <w:szCs w:val="20"/>
                <w:lang w:eastAsia="en-AU"/>
              </w:rPr>
              <w:t xml:space="preserve">ehicle </w:t>
            </w:r>
            <w:r w:rsidR="00F82487">
              <w:rPr>
                <w:rFonts w:ascii="MS Sans Serif" w:hAnsi="MS Sans Serif"/>
                <w:sz w:val="20"/>
                <w:szCs w:val="20"/>
                <w:lang w:eastAsia="en-AU"/>
              </w:rPr>
              <w:t>D</w:t>
            </w:r>
            <w:r w:rsidRPr="00454FD9">
              <w:rPr>
                <w:rFonts w:ascii="MS Sans Serif" w:hAnsi="MS Sans Serif"/>
                <w:sz w:val="20"/>
                <w:szCs w:val="20"/>
                <w:lang w:eastAsia="en-AU"/>
              </w:rPr>
              <w:t>rivers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Drivers of </w:t>
            </w:r>
            <w:r w:rsidR="002A0877">
              <w:rPr>
                <w:rFonts w:ascii="MS Sans Serif" w:hAnsi="MS Sans Serif"/>
                <w:b/>
                <w:sz w:val="20"/>
                <w:szCs w:val="20"/>
                <w:lang w:eastAsia="en-AU"/>
              </w:rPr>
              <w:t>A</w:t>
            </w:r>
            <w:r w:rsidRPr="00454FD9">
              <w:rPr>
                <w:rFonts w:ascii="MS Sans Serif" w:hAnsi="MS Sans Serif"/>
                <w:b/>
                <w:sz w:val="20"/>
                <w:szCs w:val="20"/>
                <w:lang w:eastAsia="en-AU"/>
              </w:rPr>
              <w:t xml:space="preserve">nimal-drawn </w:t>
            </w:r>
            <w:r w:rsidR="002A0877">
              <w:rPr>
                <w:rFonts w:ascii="MS Sans Serif" w:hAnsi="MS Sans Serif"/>
                <w:b/>
                <w:sz w:val="20"/>
                <w:szCs w:val="20"/>
                <w:lang w:eastAsia="en-AU"/>
              </w:rPr>
              <w:t>V</w:t>
            </w:r>
            <w:r w:rsidRPr="00454FD9">
              <w:rPr>
                <w:rFonts w:ascii="MS Sans Serif" w:hAnsi="MS Sans Serif"/>
                <w:b/>
                <w:sz w:val="20"/>
                <w:szCs w:val="20"/>
                <w:lang w:eastAsia="en-AU"/>
              </w:rPr>
              <w:t xml:space="preserve">ehicles and </w:t>
            </w:r>
            <w:r w:rsidR="002A0877">
              <w:rPr>
                <w:rFonts w:ascii="MS Sans Serif" w:hAnsi="MS Sans Serif"/>
                <w:b/>
                <w:sz w:val="20"/>
                <w:szCs w:val="20"/>
                <w:lang w:eastAsia="en-AU"/>
              </w:rPr>
              <w:t>M</w:t>
            </w:r>
            <w:r w:rsidRPr="00454FD9">
              <w:rPr>
                <w:rFonts w:ascii="MS Sans Serif" w:hAnsi="MS Sans Serif"/>
                <w:b/>
                <w:sz w:val="20"/>
                <w:szCs w:val="20"/>
                <w:lang w:eastAsia="en-AU"/>
              </w:rPr>
              <w:t>achinery</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9332</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9332</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Drivers of </w:t>
            </w:r>
            <w:r w:rsidR="00F82487">
              <w:rPr>
                <w:rFonts w:ascii="MS Sans Serif" w:hAnsi="MS Sans Serif"/>
                <w:sz w:val="20"/>
                <w:szCs w:val="20"/>
                <w:lang w:eastAsia="en-AU"/>
              </w:rPr>
              <w:t>A</w:t>
            </w:r>
            <w:r w:rsidRPr="00454FD9">
              <w:rPr>
                <w:rFonts w:ascii="MS Sans Serif" w:hAnsi="MS Sans Serif"/>
                <w:sz w:val="20"/>
                <w:szCs w:val="20"/>
                <w:lang w:eastAsia="en-AU"/>
              </w:rPr>
              <w:t xml:space="preserve">nimal-drawn </w:t>
            </w:r>
            <w:r w:rsidR="00F82487">
              <w:rPr>
                <w:rFonts w:ascii="MS Sans Serif" w:hAnsi="MS Sans Serif"/>
                <w:sz w:val="20"/>
                <w:szCs w:val="20"/>
                <w:lang w:eastAsia="en-AU"/>
              </w:rPr>
              <w:t>V</w:t>
            </w:r>
            <w:r w:rsidRPr="00454FD9">
              <w:rPr>
                <w:rFonts w:ascii="MS Sans Serif" w:hAnsi="MS Sans Serif"/>
                <w:sz w:val="20"/>
                <w:szCs w:val="20"/>
                <w:lang w:eastAsia="en-AU"/>
              </w:rPr>
              <w:t xml:space="preserve">ehicles and </w:t>
            </w:r>
            <w:r w:rsidR="00F82487">
              <w:rPr>
                <w:rFonts w:ascii="MS Sans Serif" w:hAnsi="MS Sans Serif"/>
                <w:sz w:val="20"/>
                <w:szCs w:val="20"/>
                <w:lang w:eastAsia="en-AU"/>
              </w:rPr>
              <w:t>M</w:t>
            </w:r>
            <w:r w:rsidRPr="00454FD9">
              <w:rPr>
                <w:rFonts w:ascii="MS Sans Serif" w:hAnsi="MS Sans Serif"/>
                <w:sz w:val="20"/>
                <w:szCs w:val="20"/>
                <w:lang w:eastAsia="en-AU"/>
              </w:rPr>
              <w:t>achinery</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Freight </w:t>
            </w:r>
            <w:r w:rsidR="002A0877">
              <w:rPr>
                <w:rFonts w:ascii="MS Sans Serif" w:hAnsi="MS Sans Serif"/>
                <w:b/>
                <w:sz w:val="20"/>
                <w:szCs w:val="20"/>
                <w:lang w:eastAsia="en-AU"/>
              </w:rPr>
              <w:t>H</w:t>
            </w:r>
            <w:r w:rsidRPr="00454FD9">
              <w:rPr>
                <w:rFonts w:ascii="MS Sans Serif" w:hAnsi="MS Sans Serif"/>
                <w:b/>
                <w:sz w:val="20"/>
                <w:szCs w:val="20"/>
                <w:lang w:eastAsia="en-AU"/>
              </w:rPr>
              <w:t>andlers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9333</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9333</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Freight </w:t>
            </w:r>
            <w:r w:rsidR="00F82487">
              <w:rPr>
                <w:rFonts w:ascii="MS Sans Serif" w:hAnsi="MS Sans Serif"/>
                <w:sz w:val="20"/>
                <w:szCs w:val="20"/>
                <w:lang w:eastAsia="en-AU"/>
              </w:rPr>
              <w:t>H</w:t>
            </w:r>
            <w:r w:rsidRPr="00454FD9">
              <w:rPr>
                <w:rFonts w:ascii="MS Sans Serif" w:hAnsi="MS Sans Serif"/>
                <w:sz w:val="20"/>
                <w:szCs w:val="20"/>
                <w:lang w:eastAsia="en-AU"/>
              </w:rPr>
              <w:t>andlers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9334</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Shelf </w:t>
            </w:r>
            <w:r w:rsidR="00F82487">
              <w:rPr>
                <w:rFonts w:ascii="MS Sans Serif" w:hAnsi="MS Sans Serif"/>
                <w:sz w:val="20"/>
                <w:szCs w:val="20"/>
                <w:lang w:eastAsia="en-AU"/>
              </w:rPr>
              <w:t>F</w:t>
            </w:r>
            <w:r w:rsidRPr="00454FD9">
              <w:rPr>
                <w:rFonts w:ascii="MS Sans Serif" w:hAnsi="MS Sans Serif"/>
                <w:sz w:val="20"/>
                <w:szCs w:val="20"/>
                <w:lang w:eastAsia="en-AU"/>
              </w:rPr>
              <w:t>illers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 xml:space="preserve">Armed </w:t>
            </w:r>
            <w:r w:rsidR="002A0877">
              <w:rPr>
                <w:rFonts w:ascii="MS Sans Serif" w:hAnsi="MS Sans Serif"/>
                <w:b/>
                <w:sz w:val="20"/>
                <w:szCs w:val="20"/>
                <w:lang w:eastAsia="en-AU"/>
              </w:rPr>
              <w:t>F</w:t>
            </w:r>
            <w:r w:rsidRPr="00454FD9">
              <w:rPr>
                <w:rFonts w:ascii="MS Sans Serif" w:hAnsi="MS Sans Serif"/>
                <w:b/>
                <w:sz w:val="20"/>
                <w:szCs w:val="20"/>
                <w:lang w:eastAsia="en-AU"/>
              </w:rPr>
              <w:t>orces</w:t>
            </w: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r w:rsidRPr="00454FD9">
              <w:rPr>
                <w:rFonts w:ascii="MS Sans Serif" w:hAnsi="MS Sans Serif"/>
                <w:b/>
                <w:sz w:val="20"/>
                <w:szCs w:val="20"/>
                <w:lang w:eastAsia="en-AU"/>
              </w:rPr>
              <w:t>0110</w:t>
            </w: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0110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Commissioned </w:t>
            </w:r>
            <w:r w:rsidR="00F82487">
              <w:rPr>
                <w:rFonts w:ascii="MS Sans Serif" w:hAnsi="MS Sans Serif"/>
                <w:sz w:val="20"/>
                <w:szCs w:val="20"/>
                <w:lang w:eastAsia="en-AU"/>
              </w:rPr>
              <w:t>A</w:t>
            </w:r>
            <w:r w:rsidRPr="00454FD9">
              <w:rPr>
                <w:rFonts w:ascii="MS Sans Serif" w:hAnsi="MS Sans Serif"/>
                <w:sz w:val="20"/>
                <w:szCs w:val="20"/>
                <w:lang w:eastAsia="en-AU"/>
              </w:rPr>
              <w:t xml:space="preserve">rmed </w:t>
            </w:r>
            <w:r w:rsidR="00F82487">
              <w:rPr>
                <w:rFonts w:ascii="MS Sans Serif" w:hAnsi="MS Sans Serif"/>
                <w:sz w:val="20"/>
                <w:szCs w:val="20"/>
                <w:lang w:eastAsia="en-AU"/>
              </w:rPr>
              <w:t>F</w:t>
            </w:r>
            <w:r w:rsidRPr="00454FD9">
              <w:rPr>
                <w:rFonts w:ascii="MS Sans Serif" w:hAnsi="MS Sans Serif"/>
                <w:sz w:val="20"/>
                <w:szCs w:val="20"/>
                <w:lang w:eastAsia="en-AU"/>
              </w:rPr>
              <w:t xml:space="preserve">orces </w:t>
            </w:r>
            <w:r w:rsidR="00F82487">
              <w:rPr>
                <w:rFonts w:ascii="MS Sans Serif" w:hAnsi="MS Sans Serif"/>
                <w:sz w:val="20"/>
                <w:szCs w:val="20"/>
                <w:lang w:eastAsia="en-AU"/>
              </w:rPr>
              <w:t>O</w:t>
            </w:r>
            <w:r w:rsidRPr="00454FD9">
              <w:rPr>
                <w:rFonts w:ascii="MS Sans Serif" w:hAnsi="MS Sans Serif"/>
                <w:sz w:val="20"/>
                <w:szCs w:val="20"/>
                <w:lang w:eastAsia="en-AU"/>
              </w:rPr>
              <w:t>fficers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0210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Non-commissioned </w:t>
            </w:r>
            <w:r w:rsidR="00F82487">
              <w:rPr>
                <w:rFonts w:ascii="MS Sans Serif" w:hAnsi="MS Sans Serif"/>
                <w:sz w:val="20"/>
                <w:szCs w:val="20"/>
                <w:lang w:eastAsia="en-AU"/>
              </w:rPr>
              <w:t>A</w:t>
            </w:r>
            <w:r w:rsidRPr="00454FD9">
              <w:rPr>
                <w:rFonts w:ascii="MS Sans Serif" w:hAnsi="MS Sans Serif"/>
                <w:sz w:val="20"/>
                <w:szCs w:val="20"/>
                <w:lang w:eastAsia="en-AU"/>
              </w:rPr>
              <w:t xml:space="preserve">rmed </w:t>
            </w:r>
            <w:r w:rsidR="00F82487">
              <w:rPr>
                <w:rFonts w:ascii="MS Sans Serif" w:hAnsi="MS Sans Serif"/>
                <w:sz w:val="20"/>
                <w:szCs w:val="20"/>
                <w:lang w:eastAsia="en-AU"/>
              </w:rPr>
              <w:t>F</w:t>
            </w:r>
            <w:r w:rsidRPr="00454FD9">
              <w:rPr>
                <w:rFonts w:ascii="MS Sans Serif" w:hAnsi="MS Sans Serif"/>
                <w:sz w:val="20"/>
                <w:szCs w:val="20"/>
                <w:lang w:eastAsia="en-AU"/>
              </w:rPr>
              <w:t xml:space="preserve">orces </w:t>
            </w:r>
            <w:r w:rsidR="00F82487">
              <w:rPr>
                <w:rFonts w:ascii="MS Sans Serif" w:hAnsi="MS Sans Serif"/>
                <w:sz w:val="20"/>
                <w:szCs w:val="20"/>
                <w:lang w:eastAsia="en-AU"/>
              </w:rPr>
              <w:t>O</w:t>
            </w:r>
            <w:r w:rsidRPr="00454FD9">
              <w:rPr>
                <w:rFonts w:ascii="MS Sans Serif" w:hAnsi="MS Sans Serif"/>
                <w:sz w:val="20"/>
                <w:szCs w:val="20"/>
                <w:lang w:eastAsia="en-AU"/>
              </w:rPr>
              <w:t>fficers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r w:rsidR="002753DA" w:rsidRPr="00822E8F" w:rsidTr="002753DA">
        <w:trPr>
          <w:trHeight w:val="255"/>
        </w:trPr>
        <w:tc>
          <w:tcPr>
            <w:tcW w:w="2235" w:type="dxa"/>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8" w:type="dxa"/>
            <w:noWrap/>
          </w:tcPr>
          <w:p w:rsidR="002753DA" w:rsidRPr="00454FD9" w:rsidRDefault="002753DA" w:rsidP="002753DA">
            <w:pPr>
              <w:spacing w:after="120" w:afterAutospacing="0"/>
              <w:ind w:left="113" w:right="113"/>
              <w:rPr>
                <w:rFonts w:ascii="MS Sans Serif" w:hAnsi="MS Sans Serif"/>
                <w:b/>
                <w:sz w:val="20"/>
                <w:szCs w:val="20"/>
                <w:lang w:eastAsia="en-AU"/>
              </w:rPr>
            </w:pPr>
          </w:p>
        </w:tc>
        <w:tc>
          <w:tcPr>
            <w:tcW w:w="709"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0310</w:t>
            </w:r>
          </w:p>
        </w:tc>
        <w:tc>
          <w:tcPr>
            <w:tcW w:w="284" w:type="dxa"/>
            <w:noWrap/>
          </w:tcPr>
          <w:p w:rsidR="002753DA" w:rsidRPr="00454FD9" w:rsidRDefault="002753DA" w:rsidP="002753DA">
            <w:pPr>
              <w:spacing w:after="120" w:afterAutospacing="0"/>
              <w:ind w:left="113" w:right="113"/>
              <w:rPr>
                <w:rFonts w:ascii="MS Sans Serif" w:hAnsi="MS Sans Serif"/>
                <w:sz w:val="20"/>
                <w:szCs w:val="20"/>
                <w:lang w:eastAsia="en-AU"/>
              </w:rPr>
            </w:pPr>
          </w:p>
        </w:tc>
        <w:tc>
          <w:tcPr>
            <w:tcW w:w="2126" w:type="dxa"/>
            <w:noWrap/>
          </w:tcPr>
          <w:p w:rsidR="002753DA" w:rsidRPr="00454FD9" w:rsidRDefault="002753DA" w:rsidP="002753DA">
            <w:pPr>
              <w:spacing w:after="120" w:afterAutospacing="0"/>
              <w:ind w:left="113" w:right="113"/>
              <w:rPr>
                <w:rFonts w:ascii="MS Sans Serif" w:hAnsi="MS Sans Serif"/>
                <w:sz w:val="20"/>
                <w:szCs w:val="20"/>
                <w:lang w:eastAsia="en-AU"/>
              </w:rPr>
            </w:pPr>
            <w:r w:rsidRPr="00454FD9">
              <w:rPr>
                <w:rFonts w:ascii="MS Sans Serif" w:hAnsi="MS Sans Serif"/>
                <w:sz w:val="20"/>
                <w:szCs w:val="20"/>
                <w:lang w:eastAsia="en-AU"/>
              </w:rPr>
              <w:t xml:space="preserve">Armed </w:t>
            </w:r>
            <w:r w:rsidR="00F82487">
              <w:rPr>
                <w:rFonts w:ascii="MS Sans Serif" w:hAnsi="MS Sans Serif"/>
                <w:sz w:val="20"/>
                <w:szCs w:val="20"/>
                <w:lang w:eastAsia="en-AU"/>
              </w:rPr>
              <w:t>F</w:t>
            </w:r>
            <w:r w:rsidRPr="00454FD9">
              <w:rPr>
                <w:rFonts w:ascii="MS Sans Serif" w:hAnsi="MS Sans Serif"/>
                <w:sz w:val="20"/>
                <w:szCs w:val="20"/>
                <w:lang w:eastAsia="en-AU"/>
              </w:rPr>
              <w:t xml:space="preserve">orces </w:t>
            </w:r>
            <w:r w:rsidR="00F82487">
              <w:rPr>
                <w:rFonts w:ascii="MS Sans Serif" w:hAnsi="MS Sans Serif"/>
                <w:sz w:val="20"/>
                <w:szCs w:val="20"/>
                <w:lang w:eastAsia="en-AU"/>
              </w:rPr>
              <w:t>O</w:t>
            </w:r>
            <w:r w:rsidRPr="00454FD9">
              <w:rPr>
                <w:rFonts w:ascii="MS Sans Serif" w:hAnsi="MS Sans Serif"/>
                <w:sz w:val="20"/>
                <w:szCs w:val="20"/>
                <w:lang w:eastAsia="en-AU"/>
              </w:rPr>
              <w:t xml:space="preserve">ccupations, </w:t>
            </w:r>
            <w:r w:rsidR="00F82487">
              <w:rPr>
                <w:rFonts w:ascii="MS Sans Serif" w:hAnsi="MS Sans Serif"/>
                <w:sz w:val="20"/>
                <w:szCs w:val="20"/>
                <w:lang w:eastAsia="en-AU"/>
              </w:rPr>
              <w:t>O</w:t>
            </w:r>
            <w:r w:rsidRPr="00454FD9">
              <w:rPr>
                <w:rFonts w:ascii="MS Sans Serif" w:hAnsi="MS Sans Serif"/>
                <w:sz w:val="20"/>
                <w:szCs w:val="20"/>
                <w:lang w:eastAsia="en-AU"/>
              </w:rPr>
              <w:t xml:space="preserve">ther </w:t>
            </w:r>
            <w:r w:rsidR="00F82487">
              <w:rPr>
                <w:rFonts w:ascii="MS Sans Serif" w:hAnsi="MS Sans Serif"/>
                <w:sz w:val="20"/>
                <w:szCs w:val="20"/>
                <w:lang w:eastAsia="en-AU"/>
              </w:rPr>
              <w:t>R</w:t>
            </w:r>
            <w:r w:rsidRPr="00454FD9">
              <w:rPr>
                <w:rFonts w:ascii="MS Sans Serif" w:hAnsi="MS Sans Serif"/>
                <w:sz w:val="20"/>
                <w:szCs w:val="20"/>
                <w:lang w:eastAsia="en-AU"/>
              </w:rPr>
              <w:t>anks</w:t>
            </w:r>
          </w:p>
        </w:tc>
        <w:tc>
          <w:tcPr>
            <w:tcW w:w="3904" w:type="dxa"/>
          </w:tcPr>
          <w:p w:rsidR="002753DA" w:rsidRPr="00454FD9" w:rsidRDefault="002753DA" w:rsidP="002753DA">
            <w:pPr>
              <w:spacing w:after="120" w:afterAutospacing="0"/>
              <w:ind w:left="113" w:right="113"/>
              <w:rPr>
                <w:rFonts w:ascii="MS Sans Serif" w:hAnsi="MS Sans Serif"/>
                <w:sz w:val="20"/>
                <w:szCs w:val="20"/>
                <w:lang w:eastAsia="en-AU"/>
              </w:rPr>
            </w:pPr>
          </w:p>
        </w:tc>
      </w:tr>
    </w:tbl>
    <w:p w:rsidR="002753DA" w:rsidRPr="00D21E12" w:rsidRDefault="002753DA" w:rsidP="002753DA">
      <w:pPr>
        <w:keepLines/>
        <w:spacing w:before="120" w:after="120"/>
      </w:pPr>
    </w:p>
    <w:p w:rsidR="002753DA" w:rsidRPr="00FA3861" w:rsidRDefault="002753DA" w:rsidP="002753DA">
      <w:pPr>
        <w:pStyle w:val="AppendixIndent1"/>
        <w:numPr>
          <w:ilvl w:val="0"/>
          <w:numId w:val="0"/>
        </w:numPr>
        <w:rPr>
          <w:lang w:val="en-GB"/>
        </w:rPr>
      </w:pPr>
    </w:p>
    <w:p w:rsidR="00800145" w:rsidRDefault="00800145"/>
    <w:sectPr w:rsidR="00800145" w:rsidSect="002753DA">
      <w:pgSz w:w="11904" w:h="16836" w:code="9"/>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vid Hunter" w:date="2011-08-03T17:47:00Z" w:initials="DH - ILO">
    <w:p w:rsidR="005B4177" w:rsidRDefault="005B4177">
      <w:pPr>
        <w:pStyle w:val="CommentText"/>
      </w:pPr>
      <w:r>
        <w:rPr>
          <w:rStyle w:val="CommentReference"/>
        </w:rPr>
        <w:annotationRef/>
      </w:r>
      <w:r>
        <w:t>New entry</w:t>
      </w:r>
    </w:p>
  </w:comment>
  <w:comment w:id="6" w:author="David Hunter" w:date="2011-08-03T17:47:00Z" w:initials="DH - ILO">
    <w:p w:rsidR="005B4177" w:rsidRDefault="005B4177">
      <w:pPr>
        <w:pStyle w:val="CommentText"/>
      </w:pPr>
      <w:r>
        <w:rPr>
          <w:rStyle w:val="CommentReference"/>
        </w:rPr>
        <w:annotationRef/>
      </w:r>
      <w:r>
        <w:t>New entry, alignment problem</w:t>
      </w:r>
    </w:p>
  </w:comment>
  <w:comment w:id="12" w:author="David Hunter" w:date="2011-08-03T17:43:00Z" w:initials="DH - ILO">
    <w:p w:rsidR="005B4177" w:rsidRDefault="005B4177">
      <w:pPr>
        <w:pStyle w:val="CommentText"/>
      </w:pPr>
      <w:r>
        <w:rPr>
          <w:rStyle w:val="CommentReference"/>
        </w:rPr>
        <w:annotationRef/>
      </w:r>
      <w:r>
        <w:t>New entry</w:t>
      </w:r>
    </w:p>
  </w:comment>
  <w:comment w:id="13" w:author="David Hunter" w:date="2011-08-03T17:41:00Z" w:initials="DH - ILO">
    <w:p w:rsidR="005B4177" w:rsidRDefault="005B4177">
      <w:pPr>
        <w:pStyle w:val="CommentText"/>
      </w:pPr>
      <w:r>
        <w:rPr>
          <w:rStyle w:val="CommentReference"/>
        </w:rPr>
        <w:annotationRef/>
      </w:r>
      <w:r>
        <w:t xml:space="preserve"> </w:t>
      </w:r>
      <w:proofErr w:type="gramStart"/>
      <w:r>
        <w:t>Moved  from</w:t>
      </w:r>
      <w:proofErr w:type="gramEnd"/>
      <w:r>
        <w:t xml:space="preserve"> ISCO-08 3359</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EC2" w:rsidRDefault="00637EC2">
      <w:r>
        <w:separator/>
      </w:r>
    </w:p>
  </w:endnote>
  <w:endnote w:type="continuationSeparator" w:id="0">
    <w:p w:rsidR="00637EC2" w:rsidRDefault="0063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EC2" w:rsidRDefault="00637EC2">
      <w:r>
        <w:separator/>
      </w:r>
    </w:p>
  </w:footnote>
  <w:footnote w:type="continuationSeparator" w:id="0">
    <w:p w:rsidR="00637EC2" w:rsidRDefault="00637E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76E6A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80A86F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EAE336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E90DA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9DC81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7056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8652A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B613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2EB1C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218101A"/>
    <w:lvl w:ilvl="0">
      <w:start w:val="1"/>
      <w:numFmt w:val="bullet"/>
      <w:lvlText w:val=""/>
      <w:lvlJc w:val="left"/>
      <w:pPr>
        <w:tabs>
          <w:tab w:val="num" w:pos="360"/>
        </w:tabs>
        <w:ind w:left="360" w:hanging="360"/>
      </w:pPr>
      <w:rPr>
        <w:rFonts w:ascii="Symbol" w:hAnsi="Symbol" w:hint="default"/>
      </w:rPr>
    </w:lvl>
  </w:abstractNum>
  <w:abstractNum w:abstractNumId="10">
    <w:nsid w:val="053F7F10"/>
    <w:multiLevelType w:val="hybridMultilevel"/>
    <w:tmpl w:val="DF6A7DD6"/>
    <w:lvl w:ilvl="0" w:tplc="3732FE32">
      <w:start w:val="1"/>
      <w:numFmt w:val="lowerLetter"/>
      <w:lvlText w:val="(%1)"/>
      <w:lvlJc w:val="left"/>
      <w:pPr>
        <w:ind w:left="1168" w:hanging="360"/>
      </w:pPr>
      <w:rPr>
        <w:rFonts w:cs="Times New Roman" w:hint="default"/>
      </w:rPr>
    </w:lvl>
    <w:lvl w:ilvl="1" w:tplc="0C090019" w:tentative="1">
      <w:start w:val="1"/>
      <w:numFmt w:val="lowerLetter"/>
      <w:lvlText w:val="%2."/>
      <w:lvlJc w:val="left"/>
      <w:pPr>
        <w:ind w:left="1888" w:hanging="360"/>
      </w:pPr>
      <w:rPr>
        <w:rFonts w:cs="Times New Roman"/>
      </w:rPr>
    </w:lvl>
    <w:lvl w:ilvl="2" w:tplc="0C09001B" w:tentative="1">
      <w:start w:val="1"/>
      <w:numFmt w:val="lowerRoman"/>
      <w:lvlText w:val="%3."/>
      <w:lvlJc w:val="right"/>
      <w:pPr>
        <w:ind w:left="2608" w:hanging="180"/>
      </w:pPr>
      <w:rPr>
        <w:rFonts w:cs="Times New Roman"/>
      </w:rPr>
    </w:lvl>
    <w:lvl w:ilvl="3" w:tplc="0C09000F" w:tentative="1">
      <w:start w:val="1"/>
      <w:numFmt w:val="decimal"/>
      <w:lvlText w:val="%4."/>
      <w:lvlJc w:val="left"/>
      <w:pPr>
        <w:ind w:left="3328" w:hanging="360"/>
      </w:pPr>
      <w:rPr>
        <w:rFonts w:cs="Times New Roman"/>
      </w:rPr>
    </w:lvl>
    <w:lvl w:ilvl="4" w:tplc="0C090019" w:tentative="1">
      <w:start w:val="1"/>
      <w:numFmt w:val="lowerLetter"/>
      <w:lvlText w:val="%5."/>
      <w:lvlJc w:val="left"/>
      <w:pPr>
        <w:ind w:left="4048" w:hanging="360"/>
      </w:pPr>
      <w:rPr>
        <w:rFonts w:cs="Times New Roman"/>
      </w:rPr>
    </w:lvl>
    <w:lvl w:ilvl="5" w:tplc="0C09001B" w:tentative="1">
      <w:start w:val="1"/>
      <w:numFmt w:val="lowerRoman"/>
      <w:lvlText w:val="%6."/>
      <w:lvlJc w:val="right"/>
      <w:pPr>
        <w:ind w:left="4768" w:hanging="180"/>
      </w:pPr>
      <w:rPr>
        <w:rFonts w:cs="Times New Roman"/>
      </w:rPr>
    </w:lvl>
    <w:lvl w:ilvl="6" w:tplc="0C09000F" w:tentative="1">
      <w:start w:val="1"/>
      <w:numFmt w:val="decimal"/>
      <w:lvlText w:val="%7."/>
      <w:lvlJc w:val="left"/>
      <w:pPr>
        <w:ind w:left="5488" w:hanging="360"/>
      </w:pPr>
      <w:rPr>
        <w:rFonts w:cs="Times New Roman"/>
      </w:rPr>
    </w:lvl>
    <w:lvl w:ilvl="7" w:tplc="0C090019" w:tentative="1">
      <w:start w:val="1"/>
      <w:numFmt w:val="lowerLetter"/>
      <w:lvlText w:val="%8."/>
      <w:lvlJc w:val="left"/>
      <w:pPr>
        <w:ind w:left="6208" w:hanging="360"/>
      </w:pPr>
      <w:rPr>
        <w:rFonts w:cs="Times New Roman"/>
      </w:rPr>
    </w:lvl>
    <w:lvl w:ilvl="8" w:tplc="0C09001B" w:tentative="1">
      <w:start w:val="1"/>
      <w:numFmt w:val="lowerRoman"/>
      <w:lvlText w:val="%9."/>
      <w:lvlJc w:val="right"/>
      <w:pPr>
        <w:ind w:left="6928" w:hanging="180"/>
      </w:pPr>
      <w:rPr>
        <w:rFonts w:cs="Times New Roman"/>
      </w:rPr>
    </w:lvl>
  </w:abstractNum>
  <w:abstractNum w:abstractNumId="11">
    <w:nsid w:val="08A01907"/>
    <w:multiLevelType w:val="hybridMultilevel"/>
    <w:tmpl w:val="9E8E1FC2"/>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0B474D1F"/>
    <w:multiLevelType w:val="hybridMultilevel"/>
    <w:tmpl w:val="A4C001A8"/>
    <w:lvl w:ilvl="0" w:tplc="6F2C47F2">
      <w:start w:val="1"/>
      <w:numFmt w:val="lowerLetter"/>
      <w:lvlText w:val="(%1)"/>
      <w:lvlJc w:val="left"/>
      <w:pPr>
        <w:ind w:left="1437" w:hanging="360"/>
      </w:pPr>
      <w:rPr>
        <w:rFonts w:cs="Times New Roman" w:hint="default"/>
      </w:rPr>
    </w:lvl>
    <w:lvl w:ilvl="1" w:tplc="0C090019" w:tentative="1">
      <w:start w:val="1"/>
      <w:numFmt w:val="lowerLetter"/>
      <w:lvlText w:val="%2."/>
      <w:lvlJc w:val="left"/>
      <w:pPr>
        <w:ind w:left="2157" w:hanging="360"/>
      </w:pPr>
      <w:rPr>
        <w:rFonts w:cs="Times New Roman"/>
      </w:rPr>
    </w:lvl>
    <w:lvl w:ilvl="2" w:tplc="0C09001B" w:tentative="1">
      <w:start w:val="1"/>
      <w:numFmt w:val="lowerRoman"/>
      <w:lvlText w:val="%3."/>
      <w:lvlJc w:val="right"/>
      <w:pPr>
        <w:ind w:left="2877" w:hanging="180"/>
      </w:pPr>
      <w:rPr>
        <w:rFonts w:cs="Times New Roman"/>
      </w:rPr>
    </w:lvl>
    <w:lvl w:ilvl="3" w:tplc="0C09000F" w:tentative="1">
      <w:start w:val="1"/>
      <w:numFmt w:val="decimal"/>
      <w:lvlText w:val="%4."/>
      <w:lvlJc w:val="left"/>
      <w:pPr>
        <w:ind w:left="3597" w:hanging="360"/>
      </w:pPr>
      <w:rPr>
        <w:rFonts w:cs="Times New Roman"/>
      </w:rPr>
    </w:lvl>
    <w:lvl w:ilvl="4" w:tplc="0C090019" w:tentative="1">
      <w:start w:val="1"/>
      <w:numFmt w:val="lowerLetter"/>
      <w:lvlText w:val="%5."/>
      <w:lvlJc w:val="left"/>
      <w:pPr>
        <w:ind w:left="4317" w:hanging="360"/>
      </w:pPr>
      <w:rPr>
        <w:rFonts w:cs="Times New Roman"/>
      </w:rPr>
    </w:lvl>
    <w:lvl w:ilvl="5" w:tplc="0C09001B" w:tentative="1">
      <w:start w:val="1"/>
      <w:numFmt w:val="lowerRoman"/>
      <w:lvlText w:val="%6."/>
      <w:lvlJc w:val="right"/>
      <w:pPr>
        <w:ind w:left="5037" w:hanging="180"/>
      </w:pPr>
      <w:rPr>
        <w:rFonts w:cs="Times New Roman"/>
      </w:rPr>
    </w:lvl>
    <w:lvl w:ilvl="6" w:tplc="0C09000F" w:tentative="1">
      <w:start w:val="1"/>
      <w:numFmt w:val="decimal"/>
      <w:lvlText w:val="%7."/>
      <w:lvlJc w:val="left"/>
      <w:pPr>
        <w:ind w:left="5757" w:hanging="360"/>
      </w:pPr>
      <w:rPr>
        <w:rFonts w:cs="Times New Roman"/>
      </w:rPr>
    </w:lvl>
    <w:lvl w:ilvl="7" w:tplc="0C090019" w:tentative="1">
      <w:start w:val="1"/>
      <w:numFmt w:val="lowerLetter"/>
      <w:lvlText w:val="%8."/>
      <w:lvlJc w:val="left"/>
      <w:pPr>
        <w:ind w:left="6477" w:hanging="360"/>
      </w:pPr>
      <w:rPr>
        <w:rFonts w:cs="Times New Roman"/>
      </w:rPr>
    </w:lvl>
    <w:lvl w:ilvl="8" w:tplc="0C09001B" w:tentative="1">
      <w:start w:val="1"/>
      <w:numFmt w:val="lowerRoman"/>
      <w:lvlText w:val="%9."/>
      <w:lvlJc w:val="right"/>
      <w:pPr>
        <w:ind w:left="7197" w:hanging="180"/>
      </w:pPr>
      <w:rPr>
        <w:rFonts w:cs="Times New Roman"/>
      </w:rPr>
    </w:lvl>
  </w:abstractNum>
  <w:abstractNum w:abstractNumId="13">
    <w:nsid w:val="0BAE4A35"/>
    <w:multiLevelType w:val="hybridMultilevel"/>
    <w:tmpl w:val="188620AE"/>
    <w:lvl w:ilvl="0" w:tplc="3732FE32">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nsid w:val="0C65296C"/>
    <w:multiLevelType w:val="hybridMultilevel"/>
    <w:tmpl w:val="964C6B40"/>
    <w:lvl w:ilvl="0" w:tplc="C69274F2">
      <w:start w:val="1"/>
      <w:numFmt w:val="lowerLetter"/>
      <w:lvlText w:val="(%1)"/>
      <w:lvlJc w:val="left"/>
      <w:pPr>
        <w:ind w:left="720" w:hanging="360"/>
      </w:pPr>
      <w:rPr>
        <w:rFonts w:cs="Times New Roman" w:hint="default"/>
        <w:i w:val="0"/>
        <w:sz w:val="22"/>
      </w:rPr>
    </w:lvl>
    <w:lvl w:ilvl="1" w:tplc="CF54443C">
      <w:start w:val="1"/>
      <w:numFmt w:val="lowerRoman"/>
      <w:lvlText w:val="%2)"/>
      <w:lvlJc w:val="left"/>
      <w:pPr>
        <w:ind w:left="1374" w:hanging="720"/>
      </w:pPr>
      <w:rPr>
        <w:rFonts w:cs="Times New Roman" w:hint="default"/>
      </w:rPr>
    </w:lvl>
    <w:lvl w:ilvl="2" w:tplc="0C09001B" w:tentative="1">
      <w:start w:val="1"/>
      <w:numFmt w:val="lowerRoman"/>
      <w:lvlText w:val="%3."/>
      <w:lvlJc w:val="right"/>
      <w:pPr>
        <w:ind w:left="1734" w:hanging="180"/>
      </w:pPr>
      <w:rPr>
        <w:rFonts w:cs="Times New Roman"/>
      </w:rPr>
    </w:lvl>
    <w:lvl w:ilvl="3" w:tplc="0C09000F" w:tentative="1">
      <w:start w:val="1"/>
      <w:numFmt w:val="decimal"/>
      <w:lvlText w:val="%4."/>
      <w:lvlJc w:val="left"/>
      <w:pPr>
        <w:ind w:left="2454" w:hanging="360"/>
      </w:pPr>
      <w:rPr>
        <w:rFonts w:cs="Times New Roman"/>
      </w:rPr>
    </w:lvl>
    <w:lvl w:ilvl="4" w:tplc="0C090019" w:tentative="1">
      <w:start w:val="1"/>
      <w:numFmt w:val="lowerLetter"/>
      <w:lvlText w:val="%5."/>
      <w:lvlJc w:val="left"/>
      <w:pPr>
        <w:ind w:left="3174" w:hanging="360"/>
      </w:pPr>
      <w:rPr>
        <w:rFonts w:cs="Times New Roman"/>
      </w:rPr>
    </w:lvl>
    <w:lvl w:ilvl="5" w:tplc="0C09001B" w:tentative="1">
      <w:start w:val="1"/>
      <w:numFmt w:val="lowerRoman"/>
      <w:lvlText w:val="%6."/>
      <w:lvlJc w:val="right"/>
      <w:pPr>
        <w:ind w:left="3894" w:hanging="180"/>
      </w:pPr>
      <w:rPr>
        <w:rFonts w:cs="Times New Roman"/>
      </w:rPr>
    </w:lvl>
    <w:lvl w:ilvl="6" w:tplc="0C09000F" w:tentative="1">
      <w:start w:val="1"/>
      <w:numFmt w:val="decimal"/>
      <w:lvlText w:val="%7."/>
      <w:lvlJc w:val="left"/>
      <w:pPr>
        <w:ind w:left="4614" w:hanging="360"/>
      </w:pPr>
      <w:rPr>
        <w:rFonts w:cs="Times New Roman"/>
      </w:rPr>
    </w:lvl>
    <w:lvl w:ilvl="7" w:tplc="0C090019" w:tentative="1">
      <w:start w:val="1"/>
      <w:numFmt w:val="lowerLetter"/>
      <w:lvlText w:val="%8."/>
      <w:lvlJc w:val="left"/>
      <w:pPr>
        <w:ind w:left="5334" w:hanging="360"/>
      </w:pPr>
      <w:rPr>
        <w:rFonts w:cs="Times New Roman"/>
      </w:rPr>
    </w:lvl>
    <w:lvl w:ilvl="8" w:tplc="0C09001B" w:tentative="1">
      <w:start w:val="1"/>
      <w:numFmt w:val="lowerRoman"/>
      <w:lvlText w:val="%9."/>
      <w:lvlJc w:val="right"/>
      <w:pPr>
        <w:ind w:left="6054" w:hanging="180"/>
      </w:pPr>
      <w:rPr>
        <w:rFonts w:cs="Times New Roman"/>
      </w:rPr>
    </w:lvl>
  </w:abstractNum>
  <w:abstractNum w:abstractNumId="15">
    <w:nsid w:val="0CB830F7"/>
    <w:multiLevelType w:val="hybridMultilevel"/>
    <w:tmpl w:val="5EEE3586"/>
    <w:lvl w:ilvl="0" w:tplc="D82C9596">
      <w:start w:val="9"/>
      <w:numFmt w:val="lowerLetter"/>
      <w:lvlText w:val="(%1)"/>
      <w:lvlJc w:val="left"/>
      <w:pPr>
        <w:ind w:left="108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37C28F9"/>
    <w:multiLevelType w:val="hybridMultilevel"/>
    <w:tmpl w:val="76FC0EA2"/>
    <w:lvl w:ilvl="0" w:tplc="E2125180">
      <w:start w:val="1"/>
      <w:numFmt w:val="bullet"/>
      <w:pStyle w:val="ListBullet4"/>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1E5D0910"/>
    <w:multiLevelType w:val="hybridMultilevel"/>
    <w:tmpl w:val="93A218A8"/>
    <w:lvl w:ilvl="0" w:tplc="08090011">
      <w:start w:val="1"/>
      <w:numFmt w:val="decimal"/>
      <w:lvlText w:val="%1)"/>
      <w:lvlJc w:val="left"/>
      <w:pPr>
        <w:ind w:left="814" w:hanging="360"/>
      </w:pPr>
      <w:rPr>
        <w:rFonts w:cs="Times New Roman" w:hint="default"/>
      </w:rPr>
    </w:lvl>
    <w:lvl w:ilvl="1" w:tplc="0C090019">
      <w:start w:val="1"/>
      <w:numFmt w:val="lowerLetter"/>
      <w:lvlText w:val="%2."/>
      <w:lvlJc w:val="left"/>
      <w:pPr>
        <w:ind w:left="1534" w:hanging="360"/>
      </w:pPr>
      <w:rPr>
        <w:rFonts w:cs="Times New Roman"/>
      </w:rPr>
    </w:lvl>
    <w:lvl w:ilvl="2" w:tplc="0C09001B">
      <w:start w:val="1"/>
      <w:numFmt w:val="lowerRoman"/>
      <w:lvlText w:val="%3."/>
      <w:lvlJc w:val="right"/>
      <w:pPr>
        <w:ind w:left="2254" w:hanging="180"/>
      </w:pPr>
      <w:rPr>
        <w:rFonts w:cs="Times New Roman"/>
      </w:rPr>
    </w:lvl>
    <w:lvl w:ilvl="3" w:tplc="0C09000F">
      <w:start w:val="1"/>
      <w:numFmt w:val="decimal"/>
      <w:lvlText w:val="%4."/>
      <w:lvlJc w:val="left"/>
      <w:pPr>
        <w:ind w:left="2974" w:hanging="360"/>
      </w:pPr>
      <w:rPr>
        <w:rFonts w:cs="Times New Roman"/>
      </w:rPr>
    </w:lvl>
    <w:lvl w:ilvl="4" w:tplc="0C090019">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18">
    <w:nsid w:val="22FD6AEC"/>
    <w:multiLevelType w:val="hybridMultilevel"/>
    <w:tmpl w:val="444811D0"/>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24517779"/>
    <w:multiLevelType w:val="hybridMultilevel"/>
    <w:tmpl w:val="64DCB240"/>
    <w:lvl w:ilvl="0" w:tplc="D7125B22">
      <w:start w:val="1"/>
      <w:numFmt w:val="bullet"/>
      <w:pStyle w:val="Indent1"/>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2DD04FC8"/>
    <w:multiLevelType w:val="hybridMultilevel"/>
    <w:tmpl w:val="C5A26254"/>
    <w:lvl w:ilvl="0" w:tplc="3732FE32">
      <w:start w:val="1"/>
      <w:numFmt w:val="lowerLetter"/>
      <w:lvlText w:val="(%1)"/>
      <w:lvlJc w:val="left"/>
      <w:pPr>
        <w:ind w:left="1400" w:hanging="360"/>
      </w:pPr>
      <w:rPr>
        <w:rFonts w:cs="Times New Roman" w:hint="default"/>
      </w:rPr>
    </w:lvl>
    <w:lvl w:ilvl="1" w:tplc="0C090019" w:tentative="1">
      <w:start w:val="1"/>
      <w:numFmt w:val="lowerLetter"/>
      <w:lvlText w:val="%2."/>
      <w:lvlJc w:val="left"/>
      <w:pPr>
        <w:ind w:left="2120" w:hanging="360"/>
      </w:pPr>
      <w:rPr>
        <w:rFonts w:cs="Times New Roman"/>
      </w:rPr>
    </w:lvl>
    <w:lvl w:ilvl="2" w:tplc="0C09001B" w:tentative="1">
      <w:start w:val="1"/>
      <w:numFmt w:val="lowerRoman"/>
      <w:lvlText w:val="%3."/>
      <w:lvlJc w:val="right"/>
      <w:pPr>
        <w:ind w:left="2840" w:hanging="180"/>
      </w:pPr>
      <w:rPr>
        <w:rFonts w:cs="Times New Roman"/>
      </w:rPr>
    </w:lvl>
    <w:lvl w:ilvl="3" w:tplc="0C09000F" w:tentative="1">
      <w:start w:val="1"/>
      <w:numFmt w:val="decimal"/>
      <w:lvlText w:val="%4."/>
      <w:lvlJc w:val="left"/>
      <w:pPr>
        <w:ind w:left="3560" w:hanging="360"/>
      </w:pPr>
      <w:rPr>
        <w:rFonts w:cs="Times New Roman"/>
      </w:rPr>
    </w:lvl>
    <w:lvl w:ilvl="4" w:tplc="0C090019" w:tentative="1">
      <w:start w:val="1"/>
      <w:numFmt w:val="lowerLetter"/>
      <w:lvlText w:val="%5."/>
      <w:lvlJc w:val="left"/>
      <w:pPr>
        <w:ind w:left="4280" w:hanging="360"/>
      </w:pPr>
      <w:rPr>
        <w:rFonts w:cs="Times New Roman"/>
      </w:rPr>
    </w:lvl>
    <w:lvl w:ilvl="5" w:tplc="0C09001B" w:tentative="1">
      <w:start w:val="1"/>
      <w:numFmt w:val="lowerRoman"/>
      <w:lvlText w:val="%6."/>
      <w:lvlJc w:val="right"/>
      <w:pPr>
        <w:ind w:left="5000" w:hanging="180"/>
      </w:pPr>
      <w:rPr>
        <w:rFonts w:cs="Times New Roman"/>
      </w:rPr>
    </w:lvl>
    <w:lvl w:ilvl="6" w:tplc="0C09000F" w:tentative="1">
      <w:start w:val="1"/>
      <w:numFmt w:val="decimal"/>
      <w:lvlText w:val="%7."/>
      <w:lvlJc w:val="left"/>
      <w:pPr>
        <w:ind w:left="5720" w:hanging="360"/>
      </w:pPr>
      <w:rPr>
        <w:rFonts w:cs="Times New Roman"/>
      </w:rPr>
    </w:lvl>
    <w:lvl w:ilvl="7" w:tplc="0C090019" w:tentative="1">
      <w:start w:val="1"/>
      <w:numFmt w:val="lowerLetter"/>
      <w:lvlText w:val="%8."/>
      <w:lvlJc w:val="left"/>
      <w:pPr>
        <w:ind w:left="6440" w:hanging="360"/>
      </w:pPr>
      <w:rPr>
        <w:rFonts w:cs="Times New Roman"/>
      </w:rPr>
    </w:lvl>
    <w:lvl w:ilvl="8" w:tplc="0C09001B" w:tentative="1">
      <w:start w:val="1"/>
      <w:numFmt w:val="lowerRoman"/>
      <w:lvlText w:val="%9."/>
      <w:lvlJc w:val="right"/>
      <w:pPr>
        <w:ind w:left="7160" w:hanging="180"/>
      </w:pPr>
      <w:rPr>
        <w:rFonts w:cs="Times New Roman"/>
      </w:rPr>
    </w:lvl>
  </w:abstractNum>
  <w:abstractNum w:abstractNumId="21">
    <w:nsid w:val="2DEF6EA6"/>
    <w:multiLevelType w:val="hybridMultilevel"/>
    <w:tmpl w:val="47FAAB00"/>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2">
    <w:nsid w:val="30D774BE"/>
    <w:multiLevelType w:val="hybridMultilevel"/>
    <w:tmpl w:val="ED9ACCFE"/>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3">
    <w:nsid w:val="409710EA"/>
    <w:multiLevelType w:val="hybridMultilevel"/>
    <w:tmpl w:val="3828DAD4"/>
    <w:lvl w:ilvl="0" w:tplc="3732FE32">
      <w:start w:val="1"/>
      <w:numFmt w:val="lowerLetter"/>
      <w:lvlText w:val="(%1)"/>
      <w:lvlJc w:val="left"/>
      <w:pPr>
        <w:tabs>
          <w:tab w:val="num" w:pos="1800"/>
        </w:tabs>
        <w:ind w:left="1800" w:hanging="36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4">
    <w:nsid w:val="4B77481F"/>
    <w:multiLevelType w:val="hybridMultilevel"/>
    <w:tmpl w:val="461E48A2"/>
    <w:lvl w:ilvl="0" w:tplc="C69274F2">
      <w:start w:val="1"/>
      <w:numFmt w:val="lowerLetter"/>
      <w:lvlText w:val="(%1)"/>
      <w:lvlJc w:val="left"/>
      <w:pPr>
        <w:ind w:left="1174" w:hanging="360"/>
      </w:pPr>
      <w:rPr>
        <w:rFonts w:cs="Times New Roman" w:hint="default"/>
        <w:sz w:val="22"/>
      </w:rPr>
    </w:lvl>
    <w:lvl w:ilvl="1" w:tplc="0C090019" w:tentative="1">
      <w:start w:val="1"/>
      <w:numFmt w:val="lowerLetter"/>
      <w:lvlText w:val="%2."/>
      <w:lvlJc w:val="left"/>
      <w:pPr>
        <w:ind w:left="1894" w:hanging="360"/>
      </w:pPr>
      <w:rPr>
        <w:rFonts w:cs="Times New Roman"/>
      </w:rPr>
    </w:lvl>
    <w:lvl w:ilvl="2" w:tplc="0C09001B" w:tentative="1">
      <w:start w:val="1"/>
      <w:numFmt w:val="lowerRoman"/>
      <w:lvlText w:val="%3."/>
      <w:lvlJc w:val="right"/>
      <w:pPr>
        <w:ind w:left="2614" w:hanging="180"/>
      </w:pPr>
      <w:rPr>
        <w:rFonts w:cs="Times New Roman"/>
      </w:rPr>
    </w:lvl>
    <w:lvl w:ilvl="3" w:tplc="0C09000F" w:tentative="1">
      <w:start w:val="1"/>
      <w:numFmt w:val="decimal"/>
      <w:lvlText w:val="%4."/>
      <w:lvlJc w:val="left"/>
      <w:pPr>
        <w:ind w:left="3334" w:hanging="360"/>
      </w:pPr>
      <w:rPr>
        <w:rFonts w:cs="Times New Roman"/>
      </w:rPr>
    </w:lvl>
    <w:lvl w:ilvl="4" w:tplc="0C090019" w:tentative="1">
      <w:start w:val="1"/>
      <w:numFmt w:val="lowerLetter"/>
      <w:lvlText w:val="%5."/>
      <w:lvlJc w:val="left"/>
      <w:pPr>
        <w:ind w:left="4054" w:hanging="360"/>
      </w:pPr>
      <w:rPr>
        <w:rFonts w:cs="Times New Roman"/>
      </w:rPr>
    </w:lvl>
    <w:lvl w:ilvl="5" w:tplc="0C09001B" w:tentative="1">
      <w:start w:val="1"/>
      <w:numFmt w:val="lowerRoman"/>
      <w:lvlText w:val="%6."/>
      <w:lvlJc w:val="right"/>
      <w:pPr>
        <w:ind w:left="4774" w:hanging="180"/>
      </w:pPr>
      <w:rPr>
        <w:rFonts w:cs="Times New Roman"/>
      </w:rPr>
    </w:lvl>
    <w:lvl w:ilvl="6" w:tplc="0C09000F" w:tentative="1">
      <w:start w:val="1"/>
      <w:numFmt w:val="decimal"/>
      <w:lvlText w:val="%7."/>
      <w:lvlJc w:val="left"/>
      <w:pPr>
        <w:ind w:left="5494" w:hanging="360"/>
      </w:pPr>
      <w:rPr>
        <w:rFonts w:cs="Times New Roman"/>
      </w:rPr>
    </w:lvl>
    <w:lvl w:ilvl="7" w:tplc="0C090019" w:tentative="1">
      <w:start w:val="1"/>
      <w:numFmt w:val="lowerLetter"/>
      <w:lvlText w:val="%8."/>
      <w:lvlJc w:val="left"/>
      <w:pPr>
        <w:ind w:left="6214" w:hanging="360"/>
      </w:pPr>
      <w:rPr>
        <w:rFonts w:cs="Times New Roman"/>
      </w:rPr>
    </w:lvl>
    <w:lvl w:ilvl="8" w:tplc="0C09001B" w:tentative="1">
      <w:start w:val="1"/>
      <w:numFmt w:val="lowerRoman"/>
      <w:lvlText w:val="%9."/>
      <w:lvlJc w:val="right"/>
      <w:pPr>
        <w:ind w:left="6934" w:hanging="180"/>
      </w:pPr>
      <w:rPr>
        <w:rFonts w:cs="Times New Roman"/>
      </w:rPr>
    </w:lvl>
  </w:abstractNum>
  <w:abstractNum w:abstractNumId="25">
    <w:nsid w:val="509B1710"/>
    <w:multiLevelType w:val="hybridMultilevel"/>
    <w:tmpl w:val="2B9A14C6"/>
    <w:lvl w:ilvl="0" w:tplc="BE205AF0">
      <w:start w:val="9216"/>
      <w:numFmt w:val="decimal"/>
      <w:lvlText w:val="%1"/>
      <w:lvlJc w:val="left"/>
      <w:pPr>
        <w:ind w:left="2544" w:hanging="360"/>
      </w:pPr>
      <w:rPr>
        <w:rFonts w:cs="Times New Roman" w:hint="default"/>
      </w:rPr>
    </w:lvl>
    <w:lvl w:ilvl="1" w:tplc="0C090019" w:tentative="1">
      <w:start w:val="1"/>
      <w:numFmt w:val="lowerLetter"/>
      <w:lvlText w:val="%2."/>
      <w:lvlJc w:val="left"/>
      <w:pPr>
        <w:ind w:left="3264" w:hanging="360"/>
      </w:pPr>
      <w:rPr>
        <w:rFonts w:cs="Times New Roman"/>
      </w:rPr>
    </w:lvl>
    <w:lvl w:ilvl="2" w:tplc="0C09001B" w:tentative="1">
      <w:start w:val="1"/>
      <w:numFmt w:val="lowerRoman"/>
      <w:lvlText w:val="%3."/>
      <w:lvlJc w:val="right"/>
      <w:pPr>
        <w:ind w:left="3984" w:hanging="180"/>
      </w:pPr>
      <w:rPr>
        <w:rFonts w:cs="Times New Roman"/>
      </w:rPr>
    </w:lvl>
    <w:lvl w:ilvl="3" w:tplc="0C09000F" w:tentative="1">
      <w:start w:val="1"/>
      <w:numFmt w:val="decimal"/>
      <w:lvlText w:val="%4."/>
      <w:lvlJc w:val="left"/>
      <w:pPr>
        <w:ind w:left="4704" w:hanging="360"/>
      </w:pPr>
      <w:rPr>
        <w:rFonts w:cs="Times New Roman"/>
      </w:rPr>
    </w:lvl>
    <w:lvl w:ilvl="4" w:tplc="0C090019" w:tentative="1">
      <w:start w:val="1"/>
      <w:numFmt w:val="lowerLetter"/>
      <w:lvlText w:val="%5."/>
      <w:lvlJc w:val="left"/>
      <w:pPr>
        <w:ind w:left="5424" w:hanging="360"/>
      </w:pPr>
      <w:rPr>
        <w:rFonts w:cs="Times New Roman"/>
      </w:rPr>
    </w:lvl>
    <w:lvl w:ilvl="5" w:tplc="0C09001B" w:tentative="1">
      <w:start w:val="1"/>
      <w:numFmt w:val="lowerRoman"/>
      <w:lvlText w:val="%6."/>
      <w:lvlJc w:val="right"/>
      <w:pPr>
        <w:ind w:left="6144" w:hanging="180"/>
      </w:pPr>
      <w:rPr>
        <w:rFonts w:cs="Times New Roman"/>
      </w:rPr>
    </w:lvl>
    <w:lvl w:ilvl="6" w:tplc="0C09000F" w:tentative="1">
      <w:start w:val="1"/>
      <w:numFmt w:val="decimal"/>
      <w:lvlText w:val="%7."/>
      <w:lvlJc w:val="left"/>
      <w:pPr>
        <w:ind w:left="6864" w:hanging="360"/>
      </w:pPr>
      <w:rPr>
        <w:rFonts w:cs="Times New Roman"/>
      </w:rPr>
    </w:lvl>
    <w:lvl w:ilvl="7" w:tplc="0C090019" w:tentative="1">
      <w:start w:val="1"/>
      <w:numFmt w:val="lowerLetter"/>
      <w:lvlText w:val="%8."/>
      <w:lvlJc w:val="left"/>
      <w:pPr>
        <w:ind w:left="7584" w:hanging="360"/>
      </w:pPr>
      <w:rPr>
        <w:rFonts w:cs="Times New Roman"/>
      </w:rPr>
    </w:lvl>
    <w:lvl w:ilvl="8" w:tplc="0C09001B" w:tentative="1">
      <w:start w:val="1"/>
      <w:numFmt w:val="lowerRoman"/>
      <w:lvlText w:val="%9."/>
      <w:lvlJc w:val="right"/>
      <w:pPr>
        <w:ind w:left="8304" w:hanging="180"/>
      </w:pPr>
      <w:rPr>
        <w:rFonts w:cs="Times New Roman"/>
      </w:rPr>
    </w:lvl>
  </w:abstractNum>
  <w:abstractNum w:abstractNumId="26">
    <w:nsid w:val="55893D3E"/>
    <w:multiLevelType w:val="hybridMultilevel"/>
    <w:tmpl w:val="80B40EC8"/>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outline w:val="0"/>
        <w:shadow w:val="0"/>
        <w:emboss w:val="0"/>
        <w:imprint w:val="0"/>
        <w:vanish w:val="0"/>
        <w:spacing w:val="0"/>
        <w:position w:val="0"/>
        <w:u w:val="none"/>
        <w:vertAlign w:val="base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8">
    <w:nsid w:val="57883D9C"/>
    <w:multiLevelType w:val="hybridMultilevel"/>
    <w:tmpl w:val="70EC6E4C"/>
    <w:lvl w:ilvl="0" w:tplc="08090017">
      <w:start w:val="1"/>
      <w:numFmt w:val="lowerLetter"/>
      <w:lvlText w:val="%1)"/>
      <w:lvlJc w:val="left"/>
      <w:pPr>
        <w:ind w:left="814" w:hanging="360"/>
      </w:pPr>
      <w:rPr>
        <w:rFonts w:cs="Times New Roman" w:hint="default"/>
      </w:rPr>
    </w:lvl>
    <w:lvl w:ilvl="1" w:tplc="0C090019" w:tentative="1">
      <w:start w:val="1"/>
      <w:numFmt w:val="lowerLetter"/>
      <w:lvlText w:val="%2."/>
      <w:lvlJc w:val="left"/>
      <w:pPr>
        <w:ind w:left="1534" w:hanging="360"/>
      </w:pPr>
      <w:rPr>
        <w:rFonts w:cs="Times New Roman"/>
      </w:rPr>
    </w:lvl>
    <w:lvl w:ilvl="2" w:tplc="0C09001B" w:tentative="1">
      <w:start w:val="1"/>
      <w:numFmt w:val="lowerRoman"/>
      <w:lvlText w:val="%3."/>
      <w:lvlJc w:val="right"/>
      <w:pPr>
        <w:ind w:left="2254" w:hanging="180"/>
      </w:pPr>
      <w:rPr>
        <w:rFonts w:cs="Times New Roman"/>
      </w:rPr>
    </w:lvl>
    <w:lvl w:ilvl="3" w:tplc="0C09000F" w:tentative="1">
      <w:start w:val="1"/>
      <w:numFmt w:val="decimal"/>
      <w:lvlText w:val="%4."/>
      <w:lvlJc w:val="left"/>
      <w:pPr>
        <w:ind w:left="2974" w:hanging="360"/>
      </w:pPr>
      <w:rPr>
        <w:rFonts w:cs="Times New Roman"/>
      </w:rPr>
    </w:lvl>
    <w:lvl w:ilvl="4" w:tplc="0C090019" w:tentative="1">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29">
    <w:nsid w:val="586F5F4D"/>
    <w:multiLevelType w:val="hybridMultilevel"/>
    <w:tmpl w:val="9342BA16"/>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nsid w:val="601557AD"/>
    <w:multiLevelType w:val="hybridMultilevel"/>
    <w:tmpl w:val="934090FA"/>
    <w:lvl w:ilvl="0" w:tplc="375AC2BC">
      <w:start w:val="1"/>
      <w:numFmt w:val="bullet"/>
      <w:lvlText w:val=""/>
      <w:lvlJc w:val="left"/>
      <w:pPr>
        <w:tabs>
          <w:tab w:val="num" w:pos="720"/>
        </w:tabs>
        <w:ind w:left="720" w:hanging="360"/>
      </w:pPr>
      <w:rPr>
        <w:rFonts w:ascii="Wingdings" w:hAnsi="Wingdings" w:hint="default"/>
      </w:rPr>
    </w:lvl>
    <w:lvl w:ilvl="1" w:tplc="23328FEA" w:tentative="1">
      <w:start w:val="1"/>
      <w:numFmt w:val="bullet"/>
      <w:lvlText w:val=""/>
      <w:lvlJc w:val="left"/>
      <w:pPr>
        <w:tabs>
          <w:tab w:val="num" w:pos="1440"/>
        </w:tabs>
        <w:ind w:left="1440" w:hanging="360"/>
      </w:pPr>
      <w:rPr>
        <w:rFonts w:ascii="Wingdings" w:hAnsi="Wingdings" w:hint="default"/>
      </w:rPr>
    </w:lvl>
    <w:lvl w:ilvl="2" w:tplc="8C1A4436" w:tentative="1">
      <w:start w:val="1"/>
      <w:numFmt w:val="bullet"/>
      <w:lvlText w:val=""/>
      <w:lvlJc w:val="left"/>
      <w:pPr>
        <w:tabs>
          <w:tab w:val="num" w:pos="2160"/>
        </w:tabs>
        <w:ind w:left="2160" w:hanging="360"/>
      </w:pPr>
      <w:rPr>
        <w:rFonts w:ascii="Wingdings" w:hAnsi="Wingdings" w:hint="default"/>
      </w:rPr>
    </w:lvl>
    <w:lvl w:ilvl="3" w:tplc="2D3E2B74">
      <w:start w:val="1"/>
      <w:numFmt w:val="bullet"/>
      <w:lvlText w:val=""/>
      <w:lvlJc w:val="left"/>
      <w:pPr>
        <w:tabs>
          <w:tab w:val="num" w:pos="2880"/>
        </w:tabs>
        <w:ind w:left="2880" w:hanging="360"/>
      </w:pPr>
      <w:rPr>
        <w:rFonts w:ascii="Wingdings" w:hAnsi="Wingdings" w:hint="default"/>
      </w:rPr>
    </w:lvl>
    <w:lvl w:ilvl="4" w:tplc="841E03CC" w:tentative="1">
      <w:start w:val="1"/>
      <w:numFmt w:val="bullet"/>
      <w:lvlText w:val=""/>
      <w:lvlJc w:val="left"/>
      <w:pPr>
        <w:tabs>
          <w:tab w:val="num" w:pos="3600"/>
        </w:tabs>
        <w:ind w:left="3600" w:hanging="360"/>
      </w:pPr>
      <w:rPr>
        <w:rFonts w:ascii="Wingdings" w:hAnsi="Wingdings" w:hint="default"/>
      </w:rPr>
    </w:lvl>
    <w:lvl w:ilvl="5" w:tplc="F468F5A0" w:tentative="1">
      <w:start w:val="1"/>
      <w:numFmt w:val="bullet"/>
      <w:lvlText w:val=""/>
      <w:lvlJc w:val="left"/>
      <w:pPr>
        <w:tabs>
          <w:tab w:val="num" w:pos="4320"/>
        </w:tabs>
        <w:ind w:left="4320" w:hanging="360"/>
      </w:pPr>
      <w:rPr>
        <w:rFonts w:ascii="Wingdings" w:hAnsi="Wingdings" w:hint="default"/>
      </w:rPr>
    </w:lvl>
    <w:lvl w:ilvl="6" w:tplc="8F80AF50" w:tentative="1">
      <w:start w:val="1"/>
      <w:numFmt w:val="bullet"/>
      <w:lvlText w:val=""/>
      <w:lvlJc w:val="left"/>
      <w:pPr>
        <w:tabs>
          <w:tab w:val="num" w:pos="5040"/>
        </w:tabs>
        <w:ind w:left="5040" w:hanging="360"/>
      </w:pPr>
      <w:rPr>
        <w:rFonts w:ascii="Wingdings" w:hAnsi="Wingdings" w:hint="default"/>
      </w:rPr>
    </w:lvl>
    <w:lvl w:ilvl="7" w:tplc="3D6A9C30" w:tentative="1">
      <w:start w:val="1"/>
      <w:numFmt w:val="bullet"/>
      <w:lvlText w:val=""/>
      <w:lvlJc w:val="left"/>
      <w:pPr>
        <w:tabs>
          <w:tab w:val="num" w:pos="5760"/>
        </w:tabs>
        <w:ind w:left="5760" w:hanging="360"/>
      </w:pPr>
      <w:rPr>
        <w:rFonts w:ascii="Wingdings" w:hAnsi="Wingdings" w:hint="default"/>
      </w:rPr>
    </w:lvl>
    <w:lvl w:ilvl="8" w:tplc="8EDE7C0E" w:tentative="1">
      <w:start w:val="1"/>
      <w:numFmt w:val="bullet"/>
      <w:lvlText w:val=""/>
      <w:lvlJc w:val="left"/>
      <w:pPr>
        <w:tabs>
          <w:tab w:val="num" w:pos="6480"/>
        </w:tabs>
        <w:ind w:left="6480" w:hanging="360"/>
      </w:pPr>
      <w:rPr>
        <w:rFonts w:ascii="Wingdings" w:hAnsi="Wingdings" w:hint="default"/>
      </w:rPr>
    </w:lvl>
  </w:abstractNum>
  <w:abstractNum w:abstractNumId="31">
    <w:nsid w:val="61FD6946"/>
    <w:multiLevelType w:val="hybridMultilevel"/>
    <w:tmpl w:val="F37EDA58"/>
    <w:lvl w:ilvl="0" w:tplc="08090017">
      <w:start w:val="1"/>
      <w:numFmt w:val="lowerLetter"/>
      <w:lvlText w:val="%1)"/>
      <w:lvlJc w:val="left"/>
      <w:pPr>
        <w:tabs>
          <w:tab w:val="num" w:pos="1590"/>
        </w:tabs>
        <w:ind w:left="1590" w:hanging="870"/>
      </w:pPr>
      <w:rPr>
        <w:rFonts w:cs="Times New Roman" w:hint="default"/>
        <w:sz w:val="22"/>
      </w:rPr>
    </w:lvl>
    <w:lvl w:ilvl="1" w:tplc="08090003">
      <w:start w:val="1"/>
      <w:numFmt w:val="lowerLetter"/>
      <w:lvlText w:val="%2."/>
      <w:lvlJc w:val="left"/>
      <w:pPr>
        <w:tabs>
          <w:tab w:val="num" w:pos="1800"/>
        </w:tabs>
        <w:ind w:left="1800" w:hanging="360"/>
      </w:pPr>
      <w:rPr>
        <w:rFonts w:cs="Times New Roman"/>
      </w:rPr>
    </w:lvl>
    <w:lvl w:ilvl="2" w:tplc="08090005">
      <w:start w:val="1"/>
      <w:numFmt w:val="lowerRoman"/>
      <w:lvlText w:val="%3."/>
      <w:lvlJc w:val="right"/>
      <w:pPr>
        <w:tabs>
          <w:tab w:val="num" w:pos="2520"/>
        </w:tabs>
        <w:ind w:left="2520" w:hanging="180"/>
      </w:pPr>
      <w:rPr>
        <w:rFonts w:cs="Times New Roman"/>
      </w:rPr>
    </w:lvl>
    <w:lvl w:ilvl="3" w:tplc="08090001">
      <w:start w:val="1"/>
      <w:numFmt w:val="decimal"/>
      <w:lvlText w:val="%4."/>
      <w:lvlJc w:val="left"/>
      <w:pPr>
        <w:tabs>
          <w:tab w:val="num" w:pos="3240"/>
        </w:tabs>
        <w:ind w:left="3240" w:hanging="360"/>
      </w:pPr>
      <w:rPr>
        <w:rFonts w:cs="Times New Roman"/>
      </w:rPr>
    </w:lvl>
    <w:lvl w:ilvl="4" w:tplc="08090003">
      <w:start w:val="1"/>
      <w:numFmt w:val="lowerLetter"/>
      <w:lvlText w:val="%5."/>
      <w:lvlJc w:val="left"/>
      <w:pPr>
        <w:tabs>
          <w:tab w:val="num" w:pos="3960"/>
        </w:tabs>
        <w:ind w:left="3960" w:hanging="360"/>
      </w:pPr>
      <w:rPr>
        <w:rFonts w:cs="Times New Roman"/>
      </w:rPr>
    </w:lvl>
    <w:lvl w:ilvl="5" w:tplc="08090005">
      <w:start w:val="1"/>
      <w:numFmt w:val="lowerRoman"/>
      <w:lvlText w:val="%6."/>
      <w:lvlJc w:val="right"/>
      <w:pPr>
        <w:tabs>
          <w:tab w:val="num" w:pos="4680"/>
        </w:tabs>
        <w:ind w:left="4680" w:hanging="180"/>
      </w:pPr>
      <w:rPr>
        <w:rFonts w:cs="Times New Roman"/>
      </w:rPr>
    </w:lvl>
    <w:lvl w:ilvl="6" w:tplc="08090001">
      <w:start w:val="1"/>
      <w:numFmt w:val="decimal"/>
      <w:lvlText w:val="%7."/>
      <w:lvlJc w:val="left"/>
      <w:pPr>
        <w:tabs>
          <w:tab w:val="num" w:pos="5400"/>
        </w:tabs>
        <w:ind w:left="5400" w:hanging="360"/>
      </w:pPr>
      <w:rPr>
        <w:rFonts w:cs="Times New Roman"/>
      </w:rPr>
    </w:lvl>
    <w:lvl w:ilvl="7" w:tplc="08090003">
      <w:start w:val="1"/>
      <w:numFmt w:val="lowerLetter"/>
      <w:lvlText w:val="%8."/>
      <w:lvlJc w:val="left"/>
      <w:pPr>
        <w:tabs>
          <w:tab w:val="num" w:pos="6120"/>
        </w:tabs>
        <w:ind w:left="6120" w:hanging="360"/>
      </w:pPr>
      <w:rPr>
        <w:rFonts w:cs="Times New Roman"/>
      </w:rPr>
    </w:lvl>
    <w:lvl w:ilvl="8" w:tplc="08090005">
      <w:start w:val="1"/>
      <w:numFmt w:val="lowerRoman"/>
      <w:lvlText w:val="%9."/>
      <w:lvlJc w:val="right"/>
      <w:pPr>
        <w:tabs>
          <w:tab w:val="num" w:pos="6840"/>
        </w:tabs>
        <w:ind w:left="6840" w:hanging="180"/>
      </w:pPr>
      <w:rPr>
        <w:rFonts w:cs="Times New Roman"/>
      </w:rPr>
    </w:lvl>
  </w:abstractNum>
  <w:abstractNum w:abstractNumId="32">
    <w:nsid w:val="6B18546C"/>
    <w:multiLevelType w:val="hybridMultilevel"/>
    <w:tmpl w:val="17C2C34A"/>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3">
    <w:nsid w:val="766308A2"/>
    <w:multiLevelType w:val="hybridMultilevel"/>
    <w:tmpl w:val="CEBC96DA"/>
    <w:lvl w:ilvl="0" w:tplc="9D14900A">
      <w:start w:val="1"/>
      <w:numFmt w:val="bullet"/>
      <w:lvlText w:val="•"/>
      <w:lvlJc w:val="left"/>
      <w:pPr>
        <w:tabs>
          <w:tab w:val="num" w:pos="1211"/>
        </w:tabs>
        <w:ind w:left="1211" w:hanging="360"/>
      </w:pPr>
      <w:rPr>
        <w:rFonts w:ascii="Times New Roman" w:hAnsi="Times New Roman" w:hint="default"/>
      </w:rPr>
    </w:lvl>
    <w:lvl w:ilvl="1" w:tplc="474C87D6">
      <w:start w:val="345"/>
      <w:numFmt w:val="bullet"/>
      <w:lvlText w:val="–"/>
      <w:lvlJc w:val="left"/>
      <w:pPr>
        <w:tabs>
          <w:tab w:val="num" w:pos="1440"/>
        </w:tabs>
        <w:ind w:left="1440" w:hanging="360"/>
      </w:pPr>
      <w:rPr>
        <w:rFonts w:ascii="Times New Roman" w:hAnsi="Times New Roman" w:hint="default"/>
      </w:rPr>
    </w:lvl>
    <w:lvl w:ilvl="2" w:tplc="B4441552">
      <w:start w:val="1"/>
      <w:numFmt w:val="bullet"/>
      <w:lvlText w:val="•"/>
      <w:lvlJc w:val="left"/>
      <w:pPr>
        <w:tabs>
          <w:tab w:val="num" w:pos="2160"/>
        </w:tabs>
        <w:ind w:left="2160" w:hanging="360"/>
      </w:pPr>
      <w:rPr>
        <w:rFonts w:ascii="Times New Roman" w:hAnsi="Times New Roman" w:hint="default"/>
      </w:rPr>
    </w:lvl>
    <w:lvl w:ilvl="3" w:tplc="492A2FAC" w:tentative="1">
      <w:start w:val="1"/>
      <w:numFmt w:val="bullet"/>
      <w:lvlText w:val="•"/>
      <w:lvlJc w:val="left"/>
      <w:pPr>
        <w:tabs>
          <w:tab w:val="num" w:pos="2880"/>
        </w:tabs>
        <w:ind w:left="2880" w:hanging="360"/>
      </w:pPr>
      <w:rPr>
        <w:rFonts w:ascii="Times New Roman" w:hAnsi="Times New Roman" w:hint="default"/>
      </w:rPr>
    </w:lvl>
    <w:lvl w:ilvl="4" w:tplc="439294E4" w:tentative="1">
      <w:start w:val="1"/>
      <w:numFmt w:val="bullet"/>
      <w:lvlText w:val="•"/>
      <w:lvlJc w:val="left"/>
      <w:pPr>
        <w:tabs>
          <w:tab w:val="num" w:pos="3600"/>
        </w:tabs>
        <w:ind w:left="3600" w:hanging="360"/>
      </w:pPr>
      <w:rPr>
        <w:rFonts w:ascii="Times New Roman" w:hAnsi="Times New Roman" w:hint="default"/>
      </w:rPr>
    </w:lvl>
    <w:lvl w:ilvl="5" w:tplc="82628ED8" w:tentative="1">
      <w:start w:val="1"/>
      <w:numFmt w:val="bullet"/>
      <w:lvlText w:val="•"/>
      <w:lvlJc w:val="left"/>
      <w:pPr>
        <w:tabs>
          <w:tab w:val="num" w:pos="4320"/>
        </w:tabs>
        <w:ind w:left="4320" w:hanging="360"/>
      </w:pPr>
      <w:rPr>
        <w:rFonts w:ascii="Times New Roman" w:hAnsi="Times New Roman" w:hint="default"/>
      </w:rPr>
    </w:lvl>
    <w:lvl w:ilvl="6" w:tplc="649E7E48" w:tentative="1">
      <w:start w:val="1"/>
      <w:numFmt w:val="bullet"/>
      <w:lvlText w:val="•"/>
      <w:lvlJc w:val="left"/>
      <w:pPr>
        <w:tabs>
          <w:tab w:val="num" w:pos="5040"/>
        </w:tabs>
        <w:ind w:left="5040" w:hanging="360"/>
      </w:pPr>
      <w:rPr>
        <w:rFonts w:ascii="Times New Roman" w:hAnsi="Times New Roman" w:hint="default"/>
      </w:rPr>
    </w:lvl>
    <w:lvl w:ilvl="7" w:tplc="F63AAFE4" w:tentative="1">
      <w:start w:val="1"/>
      <w:numFmt w:val="bullet"/>
      <w:lvlText w:val="•"/>
      <w:lvlJc w:val="left"/>
      <w:pPr>
        <w:tabs>
          <w:tab w:val="num" w:pos="5760"/>
        </w:tabs>
        <w:ind w:left="5760" w:hanging="360"/>
      </w:pPr>
      <w:rPr>
        <w:rFonts w:ascii="Times New Roman" w:hAnsi="Times New Roman" w:hint="default"/>
      </w:rPr>
    </w:lvl>
    <w:lvl w:ilvl="8" w:tplc="486246AC"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27"/>
  </w:num>
  <w:num w:numId="14">
    <w:abstractNumId w:val="29"/>
  </w:num>
  <w:num w:numId="15">
    <w:abstractNumId w:val="26"/>
  </w:num>
  <w:num w:numId="16">
    <w:abstractNumId w:val="11"/>
  </w:num>
  <w:num w:numId="17">
    <w:abstractNumId w:val="20"/>
  </w:num>
  <w:num w:numId="18">
    <w:abstractNumId w:val="32"/>
  </w:num>
  <w:num w:numId="19">
    <w:abstractNumId w:val="22"/>
  </w:num>
  <w:num w:numId="20">
    <w:abstractNumId w:val="21"/>
  </w:num>
  <w:num w:numId="21">
    <w:abstractNumId w:val="13"/>
  </w:num>
  <w:num w:numId="22">
    <w:abstractNumId w:val="15"/>
  </w:num>
  <w:num w:numId="23">
    <w:abstractNumId w:val="14"/>
  </w:num>
  <w:num w:numId="24">
    <w:abstractNumId w:val="24"/>
  </w:num>
  <w:num w:numId="25">
    <w:abstractNumId w:val="33"/>
  </w:num>
  <w:num w:numId="26">
    <w:abstractNumId w:val="10"/>
  </w:num>
  <w:num w:numId="27">
    <w:abstractNumId w:val="23"/>
  </w:num>
  <w:num w:numId="28">
    <w:abstractNumId w:val="31"/>
  </w:num>
  <w:num w:numId="29">
    <w:abstractNumId w:val="28"/>
  </w:num>
  <w:num w:numId="30">
    <w:abstractNumId w:val="30"/>
  </w:num>
  <w:num w:numId="31">
    <w:abstractNumId w:val="25"/>
  </w:num>
  <w:num w:numId="32">
    <w:abstractNumId w:val="17"/>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53DA"/>
    <w:rsid w:val="00022ECC"/>
    <w:rsid w:val="00034CF6"/>
    <w:rsid w:val="000445BB"/>
    <w:rsid w:val="00097287"/>
    <w:rsid w:val="000B6556"/>
    <w:rsid w:val="000B7861"/>
    <w:rsid w:val="00105A20"/>
    <w:rsid w:val="001274AE"/>
    <w:rsid w:val="00165BF3"/>
    <w:rsid w:val="00174E41"/>
    <w:rsid w:val="001970F1"/>
    <w:rsid w:val="001F0FCB"/>
    <w:rsid w:val="00200426"/>
    <w:rsid w:val="002058F8"/>
    <w:rsid w:val="00245B95"/>
    <w:rsid w:val="00245BE7"/>
    <w:rsid w:val="00250F2C"/>
    <w:rsid w:val="00275174"/>
    <w:rsid w:val="002753DA"/>
    <w:rsid w:val="002978C0"/>
    <w:rsid w:val="002A0877"/>
    <w:rsid w:val="002A341F"/>
    <w:rsid w:val="002B7CB1"/>
    <w:rsid w:val="002E0126"/>
    <w:rsid w:val="002F2F23"/>
    <w:rsid w:val="003B3AC9"/>
    <w:rsid w:val="005B4177"/>
    <w:rsid w:val="005C7E0D"/>
    <w:rsid w:val="005D2888"/>
    <w:rsid w:val="005D4D13"/>
    <w:rsid w:val="00637EC2"/>
    <w:rsid w:val="00646DBB"/>
    <w:rsid w:val="006A43B3"/>
    <w:rsid w:val="00752C96"/>
    <w:rsid w:val="00753CD2"/>
    <w:rsid w:val="00800145"/>
    <w:rsid w:val="0080088B"/>
    <w:rsid w:val="008164A4"/>
    <w:rsid w:val="00825916"/>
    <w:rsid w:val="00826AF6"/>
    <w:rsid w:val="00892DA8"/>
    <w:rsid w:val="00907851"/>
    <w:rsid w:val="00942CDE"/>
    <w:rsid w:val="00943B94"/>
    <w:rsid w:val="009D2B5A"/>
    <w:rsid w:val="009F69BE"/>
    <w:rsid w:val="00A31A93"/>
    <w:rsid w:val="00A455F6"/>
    <w:rsid w:val="00AC217C"/>
    <w:rsid w:val="00AC4EFE"/>
    <w:rsid w:val="00AE0E9F"/>
    <w:rsid w:val="00B47A42"/>
    <w:rsid w:val="00B47E66"/>
    <w:rsid w:val="00B62188"/>
    <w:rsid w:val="00BF5962"/>
    <w:rsid w:val="00C065B3"/>
    <w:rsid w:val="00C22B23"/>
    <w:rsid w:val="00C949C3"/>
    <w:rsid w:val="00CA0E7E"/>
    <w:rsid w:val="00CA11F0"/>
    <w:rsid w:val="00CC7483"/>
    <w:rsid w:val="00D13C73"/>
    <w:rsid w:val="00D169F6"/>
    <w:rsid w:val="00D25D9F"/>
    <w:rsid w:val="00D3414D"/>
    <w:rsid w:val="00DC37AE"/>
    <w:rsid w:val="00DE389F"/>
    <w:rsid w:val="00E048CA"/>
    <w:rsid w:val="00E1095F"/>
    <w:rsid w:val="00E56AB7"/>
    <w:rsid w:val="00E70CFE"/>
    <w:rsid w:val="00E92A7D"/>
    <w:rsid w:val="00EE5B2D"/>
    <w:rsid w:val="00EF3E1B"/>
    <w:rsid w:val="00F82487"/>
    <w:rsid w:val="00F920A1"/>
    <w:rsid w:val="00FD1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3DA"/>
    <w:pPr>
      <w:widowControl w:val="0"/>
      <w:tabs>
        <w:tab w:val="left" w:pos="585"/>
      </w:tabs>
      <w:autoSpaceDE w:val="0"/>
      <w:autoSpaceDN w:val="0"/>
      <w:adjustRightInd w:val="0"/>
      <w:spacing w:before="100" w:beforeAutospacing="1" w:after="100" w:afterAutospacing="1"/>
      <w:ind w:left="567" w:right="567"/>
    </w:pPr>
    <w:rPr>
      <w:color w:val="000000"/>
      <w:sz w:val="22"/>
      <w:szCs w:val="22"/>
      <w:lang w:eastAsia="en-US"/>
    </w:rPr>
  </w:style>
  <w:style w:type="paragraph" w:styleId="Heading1">
    <w:name w:val="heading 1"/>
    <w:aliases w:val="Heading 1 Char,DNV-H1 Char"/>
    <w:basedOn w:val="Normal"/>
    <w:next w:val="Normal"/>
    <w:link w:val="Heading1Char1"/>
    <w:qFormat/>
    <w:rsid w:val="002753DA"/>
    <w:pPr>
      <w:keepNext/>
      <w:spacing w:before="240" w:after="60"/>
      <w:outlineLvl w:val="0"/>
    </w:pPr>
    <w:rPr>
      <w:b/>
      <w:bCs/>
      <w:kern w:val="32"/>
      <w:sz w:val="36"/>
      <w:szCs w:val="36"/>
      <w:lang w:val="en-AU"/>
    </w:rPr>
  </w:style>
  <w:style w:type="paragraph" w:styleId="Heading2">
    <w:name w:val="heading 2"/>
    <w:aliases w:val="DNV-H2,Heading 2 Char,DNV-H2 Char"/>
    <w:basedOn w:val="Normal"/>
    <w:next w:val="Normal"/>
    <w:link w:val="Heading2Char1"/>
    <w:qFormat/>
    <w:rsid w:val="002753DA"/>
    <w:pPr>
      <w:keepNext/>
      <w:spacing w:before="240" w:after="60"/>
      <w:outlineLvl w:val="1"/>
    </w:pPr>
    <w:rPr>
      <w:rFonts w:ascii="Cambria" w:hAnsi="Cambria" w:cs="Arial"/>
      <w:b/>
      <w:bCs/>
      <w:i/>
      <w:iCs/>
      <w:color w:val="auto"/>
      <w:sz w:val="28"/>
      <w:szCs w:val="28"/>
      <w:lang w:val="en-US"/>
    </w:rPr>
  </w:style>
  <w:style w:type="paragraph" w:styleId="Heading3">
    <w:name w:val="heading 3"/>
    <w:aliases w:val="Heading 3 Char"/>
    <w:basedOn w:val="Normal"/>
    <w:next w:val="Normal"/>
    <w:link w:val="Heading3Char1"/>
    <w:qFormat/>
    <w:rsid w:val="002753DA"/>
    <w:pPr>
      <w:keepNext/>
      <w:spacing w:before="240" w:after="60"/>
      <w:outlineLvl w:val="2"/>
    </w:pPr>
    <w:rPr>
      <w:b/>
      <w:bCs/>
      <w:i/>
      <w:color w:val="auto"/>
      <w:sz w:val="26"/>
      <w:szCs w:val="26"/>
      <w:lang w:val="en-US"/>
    </w:rPr>
  </w:style>
  <w:style w:type="paragraph" w:styleId="Heading4">
    <w:name w:val="heading 4"/>
    <w:basedOn w:val="Heading3"/>
    <w:next w:val="NumberedChar"/>
    <w:link w:val="Heading4Char"/>
    <w:qFormat/>
    <w:rsid w:val="002753DA"/>
    <w:pPr>
      <w:keepLines/>
      <w:spacing w:before="200" w:after="0"/>
      <w:outlineLvl w:val="3"/>
    </w:pPr>
    <w:rPr>
      <w:rFonts w:ascii="Cambria" w:hAnsi="Cambria"/>
      <w:i w:val="0"/>
      <w:iCs/>
      <w:color w:val="4F81BD"/>
      <w:sz w:val="22"/>
      <w:szCs w:val="22"/>
      <w:lang w:val="en-GB"/>
    </w:rPr>
  </w:style>
  <w:style w:type="paragraph" w:styleId="Heading5">
    <w:name w:val="heading 5"/>
    <w:basedOn w:val="Heading4"/>
    <w:next w:val="NumberedChar"/>
    <w:link w:val="Heading5Char"/>
    <w:qFormat/>
    <w:rsid w:val="002753DA"/>
    <w:pPr>
      <w:outlineLvl w:val="4"/>
    </w:pPr>
    <w:rPr>
      <w:b w:val="0"/>
      <w:bCs w:val="0"/>
      <w:i/>
      <w:iCs w:val="0"/>
      <w:color w:val="243F60"/>
    </w:rPr>
  </w:style>
  <w:style w:type="paragraph" w:styleId="Heading6">
    <w:name w:val="heading 6"/>
    <w:basedOn w:val="Heading5"/>
    <w:next w:val="NumberedChar"/>
    <w:link w:val="Heading6Char"/>
    <w:qFormat/>
    <w:rsid w:val="002753DA"/>
    <w:pPr>
      <w:outlineLvl w:val="5"/>
    </w:pPr>
    <w:rPr>
      <w:i w:val="0"/>
      <w:iCs/>
    </w:rPr>
  </w:style>
  <w:style w:type="paragraph" w:styleId="Heading7">
    <w:name w:val="heading 7"/>
    <w:basedOn w:val="Heading5"/>
    <w:next w:val="NumberedChar"/>
    <w:link w:val="Heading7Char"/>
    <w:qFormat/>
    <w:rsid w:val="002753DA"/>
    <w:pPr>
      <w:outlineLvl w:val="6"/>
    </w:pPr>
    <w:rPr>
      <w:i w:val="0"/>
      <w:iCs/>
      <w:color w:val="404040"/>
    </w:rPr>
  </w:style>
  <w:style w:type="paragraph" w:styleId="Heading8">
    <w:name w:val="heading 8"/>
    <w:basedOn w:val="Heading5"/>
    <w:next w:val="NumberedChar"/>
    <w:link w:val="Heading8Char"/>
    <w:qFormat/>
    <w:rsid w:val="002753DA"/>
    <w:pPr>
      <w:outlineLvl w:val="7"/>
    </w:pPr>
    <w:rPr>
      <w:color w:val="404040"/>
      <w:sz w:val="20"/>
      <w:szCs w:val="20"/>
    </w:rPr>
  </w:style>
  <w:style w:type="paragraph" w:styleId="Heading9">
    <w:name w:val="heading 9"/>
    <w:basedOn w:val="Normal"/>
    <w:next w:val="Normal"/>
    <w:link w:val="Heading9Char"/>
    <w:qFormat/>
    <w:rsid w:val="002753DA"/>
    <w:pPr>
      <w:keepNext/>
      <w:keepLines/>
      <w:spacing w:before="200" w:after="0"/>
      <w:outlineLvl w:val="8"/>
    </w:pPr>
    <w:rPr>
      <w:rFonts w:ascii="Cambria" w:hAnsi="Cambria"/>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1">
    <w:name w:val="Heading 1 Char1"/>
    <w:aliases w:val="Heading 1 Char Char,DNV-H1 Char Char"/>
    <w:basedOn w:val="DefaultParagraphFont"/>
    <w:link w:val="Heading1"/>
    <w:locked/>
    <w:rsid w:val="002753DA"/>
    <w:rPr>
      <w:b/>
      <w:bCs/>
      <w:color w:val="000000"/>
      <w:kern w:val="32"/>
      <w:sz w:val="36"/>
      <w:szCs w:val="36"/>
      <w:lang w:val="en-AU" w:eastAsia="en-US" w:bidi="ar-SA"/>
    </w:rPr>
  </w:style>
  <w:style w:type="character" w:customStyle="1" w:styleId="Heading2Char1">
    <w:name w:val="Heading 2 Char1"/>
    <w:aliases w:val="DNV-H2 Char1,Heading 2 Char Char,DNV-H2 Char Char"/>
    <w:basedOn w:val="DefaultParagraphFont"/>
    <w:link w:val="Heading2"/>
    <w:locked/>
    <w:rsid w:val="002753DA"/>
    <w:rPr>
      <w:rFonts w:ascii="Cambria" w:hAnsi="Cambria" w:cs="Arial"/>
      <w:b/>
      <w:bCs/>
      <w:i/>
      <w:iCs/>
      <w:sz w:val="28"/>
      <w:szCs w:val="28"/>
      <w:lang w:val="en-US" w:eastAsia="en-US" w:bidi="ar-SA"/>
    </w:rPr>
  </w:style>
  <w:style w:type="character" w:customStyle="1" w:styleId="Heading3Char1">
    <w:name w:val="Heading 3 Char1"/>
    <w:aliases w:val="Heading 3 Char Char"/>
    <w:basedOn w:val="Heading2Char1"/>
    <w:link w:val="Heading3"/>
    <w:locked/>
    <w:rsid w:val="002753DA"/>
    <w:rPr>
      <w:rFonts w:ascii="Cambria" w:hAnsi="Cambria" w:cs="Arial"/>
      <w:b/>
      <w:bCs/>
      <w:i/>
      <w:iCs/>
      <w:sz w:val="26"/>
      <w:szCs w:val="26"/>
      <w:lang w:val="en-US" w:eastAsia="en-US" w:bidi="ar-SA"/>
    </w:rPr>
  </w:style>
  <w:style w:type="paragraph" w:customStyle="1" w:styleId="NumberedChar">
    <w:name w:val="Numbered Char"/>
    <w:link w:val="NumberedCharChar"/>
    <w:rsid w:val="002753DA"/>
    <w:pPr>
      <w:numPr>
        <w:numId w:val="13"/>
      </w:numPr>
      <w:spacing w:before="240" w:after="240"/>
      <w:ind w:left="454" w:hanging="454"/>
      <w:jc w:val="both"/>
    </w:pPr>
    <w:rPr>
      <w:sz w:val="22"/>
      <w:lang w:val="en-AU" w:eastAsia="en-US"/>
    </w:rPr>
  </w:style>
  <w:style w:type="character" w:customStyle="1" w:styleId="NumberedCharChar">
    <w:name w:val="Numbered Char Char"/>
    <w:basedOn w:val="DefaultParagraphFont"/>
    <w:link w:val="NumberedChar"/>
    <w:locked/>
    <w:rsid w:val="002753DA"/>
    <w:rPr>
      <w:sz w:val="22"/>
      <w:lang w:val="en-AU" w:eastAsia="en-US" w:bidi="ar-SA"/>
    </w:rPr>
  </w:style>
  <w:style w:type="character" w:customStyle="1" w:styleId="Heading4Char">
    <w:name w:val="Heading 4 Char"/>
    <w:basedOn w:val="DefaultParagraphFont"/>
    <w:link w:val="Heading4"/>
    <w:semiHidden/>
    <w:locked/>
    <w:rsid w:val="002753DA"/>
    <w:rPr>
      <w:rFonts w:ascii="Cambria" w:hAnsi="Cambria"/>
      <w:b/>
      <w:bCs/>
      <w:iCs/>
      <w:color w:val="4F81BD"/>
      <w:sz w:val="22"/>
      <w:szCs w:val="22"/>
      <w:lang w:val="en-GB" w:eastAsia="en-US" w:bidi="ar-SA"/>
    </w:rPr>
  </w:style>
  <w:style w:type="character" w:customStyle="1" w:styleId="Heading5Char">
    <w:name w:val="Heading 5 Char"/>
    <w:basedOn w:val="DefaultParagraphFont"/>
    <w:link w:val="Heading5"/>
    <w:semiHidden/>
    <w:locked/>
    <w:rsid w:val="002753DA"/>
    <w:rPr>
      <w:rFonts w:ascii="Cambria" w:hAnsi="Cambria"/>
      <w:i/>
      <w:color w:val="243F60"/>
      <w:sz w:val="22"/>
      <w:szCs w:val="22"/>
      <w:lang w:val="en-GB" w:eastAsia="en-US" w:bidi="ar-SA"/>
    </w:rPr>
  </w:style>
  <w:style w:type="character" w:customStyle="1" w:styleId="Heading6Char">
    <w:name w:val="Heading 6 Char"/>
    <w:basedOn w:val="DefaultParagraphFont"/>
    <w:link w:val="Heading6"/>
    <w:semiHidden/>
    <w:locked/>
    <w:rsid w:val="002753DA"/>
    <w:rPr>
      <w:rFonts w:ascii="Cambria" w:hAnsi="Cambria"/>
      <w:iCs/>
      <w:color w:val="243F60"/>
      <w:sz w:val="22"/>
      <w:szCs w:val="22"/>
      <w:lang w:val="en-GB" w:eastAsia="en-US" w:bidi="ar-SA"/>
    </w:rPr>
  </w:style>
  <w:style w:type="character" w:customStyle="1" w:styleId="Heading7Char">
    <w:name w:val="Heading 7 Char"/>
    <w:basedOn w:val="DefaultParagraphFont"/>
    <w:link w:val="Heading7"/>
    <w:semiHidden/>
    <w:locked/>
    <w:rsid w:val="002753DA"/>
    <w:rPr>
      <w:rFonts w:ascii="Cambria" w:hAnsi="Cambria"/>
      <w:iCs/>
      <w:color w:val="404040"/>
      <w:sz w:val="22"/>
      <w:szCs w:val="22"/>
      <w:lang w:val="en-GB" w:eastAsia="en-US" w:bidi="ar-SA"/>
    </w:rPr>
  </w:style>
  <w:style w:type="character" w:customStyle="1" w:styleId="Heading8Char">
    <w:name w:val="Heading 8 Char"/>
    <w:basedOn w:val="DefaultParagraphFont"/>
    <w:link w:val="Heading8"/>
    <w:semiHidden/>
    <w:locked/>
    <w:rsid w:val="002753DA"/>
    <w:rPr>
      <w:rFonts w:ascii="Cambria" w:hAnsi="Cambria"/>
      <w:i/>
      <w:color w:val="404040"/>
      <w:lang w:val="en-GB" w:eastAsia="en-US" w:bidi="ar-SA"/>
    </w:rPr>
  </w:style>
  <w:style w:type="character" w:customStyle="1" w:styleId="Heading9Char">
    <w:name w:val="Heading 9 Char"/>
    <w:basedOn w:val="DefaultParagraphFont"/>
    <w:link w:val="Heading9"/>
    <w:semiHidden/>
    <w:locked/>
    <w:rsid w:val="002753DA"/>
    <w:rPr>
      <w:rFonts w:ascii="Cambria" w:hAnsi="Cambria"/>
      <w:i/>
      <w:iCs/>
      <w:color w:val="404040"/>
      <w:lang w:val="en-GB" w:eastAsia="en-US" w:bidi="ar-SA"/>
    </w:rPr>
  </w:style>
  <w:style w:type="paragraph" w:styleId="BalloonText">
    <w:name w:val="Balloon Text"/>
    <w:basedOn w:val="Normal"/>
    <w:link w:val="BalloonTextChar"/>
    <w:semiHidden/>
    <w:rsid w:val="002753DA"/>
    <w:rPr>
      <w:rFonts w:ascii="Tahoma" w:hAnsi="Tahoma" w:cs="Tahoma"/>
      <w:sz w:val="16"/>
      <w:szCs w:val="16"/>
    </w:rPr>
  </w:style>
  <w:style w:type="character" w:customStyle="1" w:styleId="BalloonTextChar">
    <w:name w:val="Balloon Text Char"/>
    <w:basedOn w:val="DefaultParagraphFont"/>
    <w:link w:val="BalloonText"/>
    <w:semiHidden/>
    <w:locked/>
    <w:rsid w:val="002753DA"/>
    <w:rPr>
      <w:rFonts w:ascii="Tahoma" w:hAnsi="Tahoma" w:cs="Tahoma"/>
      <w:color w:val="000000"/>
      <w:sz w:val="16"/>
      <w:szCs w:val="16"/>
      <w:lang w:val="en-GB" w:eastAsia="en-US" w:bidi="ar-SA"/>
    </w:rPr>
  </w:style>
  <w:style w:type="paragraph" w:customStyle="1" w:styleId="Indent1">
    <w:name w:val="Indent1"/>
    <w:rsid w:val="002753DA"/>
    <w:pPr>
      <w:numPr>
        <w:numId w:val="34"/>
      </w:numPr>
      <w:spacing w:before="120" w:after="120"/>
      <w:jc w:val="both"/>
    </w:pPr>
    <w:rPr>
      <w:sz w:val="22"/>
      <w:lang w:val="en-AU" w:eastAsia="en-US"/>
    </w:rPr>
  </w:style>
  <w:style w:type="paragraph" w:styleId="Footer">
    <w:name w:val="footer"/>
    <w:basedOn w:val="Normal"/>
    <w:link w:val="FooterChar"/>
    <w:rsid w:val="002753DA"/>
    <w:pPr>
      <w:widowControl/>
      <w:pBdr>
        <w:top w:val="single" w:sz="4" w:space="1" w:color="auto"/>
      </w:pBdr>
      <w:tabs>
        <w:tab w:val="clear" w:pos="585"/>
        <w:tab w:val="right" w:pos="9185"/>
      </w:tabs>
      <w:autoSpaceDE/>
      <w:autoSpaceDN/>
      <w:adjustRightInd/>
      <w:spacing w:before="0" w:beforeAutospacing="0" w:after="0" w:afterAutospacing="0"/>
      <w:ind w:left="0" w:right="0"/>
      <w:jc w:val="both"/>
    </w:pPr>
    <w:rPr>
      <w:rFonts w:ascii="Arial" w:hAnsi="Arial" w:cs="Arial"/>
      <w:color w:val="auto"/>
      <w:sz w:val="12"/>
      <w:lang w:val="en-US"/>
    </w:rPr>
  </w:style>
  <w:style w:type="character" w:customStyle="1" w:styleId="FooterChar">
    <w:name w:val="Footer Char"/>
    <w:basedOn w:val="DefaultParagraphFont"/>
    <w:link w:val="Footer"/>
    <w:semiHidden/>
    <w:locked/>
    <w:rsid w:val="002753DA"/>
    <w:rPr>
      <w:rFonts w:ascii="Arial" w:hAnsi="Arial" w:cs="Arial"/>
      <w:sz w:val="12"/>
      <w:szCs w:val="22"/>
      <w:lang w:val="en-US" w:eastAsia="en-US" w:bidi="ar-SA"/>
    </w:rPr>
  </w:style>
  <w:style w:type="paragraph" w:styleId="Header">
    <w:name w:val="header"/>
    <w:basedOn w:val="Normal"/>
    <w:link w:val="HeaderChar"/>
    <w:rsid w:val="002753DA"/>
    <w:pPr>
      <w:widowControl/>
      <w:tabs>
        <w:tab w:val="clear" w:pos="585"/>
        <w:tab w:val="center" w:pos="4320"/>
        <w:tab w:val="right" w:pos="8640"/>
      </w:tabs>
      <w:autoSpaceDE/>
      <w:autoSpaceDN/>
      <w:adjustRightInd/>
      <w:spacing w:before="120" w:beforeAutospacing="0" w:after="120" w:afterAutospacing="0"/>
      <w:ind w:left="0" w:right="0"/>
    </w:pPr>
    <w:rPr>
      <w:rFonts w:ascii="Arial" w:hAnsi="Arial" w:cs="Arial"/>
      <w:b/>
      <w:bCs/>
      <w:color w:val="auto"/>
      <w:sz w:val="20"/>
      <w:szCs w:val="20"/>
      <w:lang w:val="en-US"/>
    </w:rPr>
  </w:style>
  <w:style w:type="character" w:customStyle="1" w:styleId="HeaderChar">
    <w:name w:val="Header Char"/>
    <w:basedOn w:val="DefaultParagraphFont"/>
    <w:link w:val="Header"/>
    <w:semiHidden/>
    <w:locked/>
    <w:rsid w:val="002753DA"/>
    <w:rPr>
      <w:rFonts w:ascii="Arial" w:hAnsi="Arial" w:cs="Arial"/>
      <w:b/>
      <w:bCs/>
      <w:lang w:val="en-US" w:eastAsia="en-US" w:bidi="ar-SA"/>
    </w:rPr>
  </w:style>
  <w:style w:type="paragraph" w:styleId="Title">
    <w:name w:val="Title"/>
    <w:basedOn w:val="Normal"/>
    <w:next w:val="Normal"/>
    <w:link w:val="TitleChar"/>
    <w:qFormat/>
    <w:rsid w:val="002753DA"/>
    <w:pPr>
      <w:spacing w:before="240" w:after="60"/>
      <w:jc w:val="center"/>
      <w:outlineLvl w:val="0"/>
    </w:pPr>
    <w:rPr>
      <w:rFonts w:ascii="Cambria" w:hAnsi="Cambria"/>
      <w:b/>
      <w:bCs/>
      <w:color w:val="auto"/>
      <w:kern w:val="28"/>
      <w:sz w:val="32"/>
      <w:szCs w:val="32"/>
      <w:lang w:val="en-US"/>
    </w:rPr>
  </w:style>
  <w:style w:type="character" w:customStyle="1" w:styleId="TitleChar">
    <w:name w:val="Title Char"/>
    <w:basedOn w:val="DefaultParagraphFont"/>
    <w:link w:val="Title"/>
    <w:locked/>
    <w:rsid w:val="002753DA"/>
    <w:rPr>
      <w:rFonts w:ascii="Cambria" w:hAnsi="Cambria"/>
      <w:b/>
      <w:bCs/>
      <w:kern w:val="28"/>
      <w:sz w:val="32"/>
      <w:szCs w:val="32"/>
      <w:lang w:val="en-US" w:eastAsia="en-US" w:bidi="ar-SA"/>
    </w:rPr>
  </w:style>
  <w:style w:type="paragraph" w:styleId="FootnoteText">
    <w:name w:val="footnote text"/>
    <w:basedOn w:val="Normal"/>
    <w:link w:val="FootnoteTextChar"/>
    <w:autoRedefine/>
    <w:semiHidden/>
    <w:rsid w:val="002753DA"/>
    <w:pPr>
      <w:widowControl/>
      <w:tabs>
        <w:tab w:val="clear" w:pos="585"/>
      </w:tabs>
      <w:autoSpaceDE/>
      <w:autoSpaceDN/>
      <w:adjustRightInd/>
      <w:spacing w:before="240" w:beforeAutospacing="0" w:after="0" w:afterAutospacing="0"/>
      <w:ind w:left="1134" w:right="0"/>
      <w:jc w:val="both"/>
    </w:pPr>
    <w:rPr>
      <w:color w:val="auto"/>
      <w:sz w:val="20"/>
      <w:szCs w:val="20"/>
      <w:lang w:val="en-US"/>
    </w:rPr>
  </w:style>
  <w:style w:type="character" w:customStyle="1" w:styleId="FootnoteTextChar">
    <w:name w:val="Footnote Text Char"/>
    <w:basedOn w:val="DefaultParagraphFont"/>
    <w:link w:val="FootnoteText"/>
    <w:semiHidden/>
    <w:locked/>
    <w:rsid w:val="002753DA"/>
    <w:rPr>
      <w:lang w:val="en-US" w:eastAsia="en-US" w:bidi="ar-SA"/>
    </w:rPr>
  </w:style>
  <w:style w:type="paragraph" w:customStyle="1" w:styleId="AppendixIndent1">
    <w:name w:val="AppendixIndent1"/>
    <w:basedOn w:val="Indent1"/>
    <w:rsid w:val="002753DA"/>
    <w:rPr>
      <w:sz w:val="20"/>
    </w:rPr>
  </w:style>
  <w:style w:type="paragraph" w:customStyle="1" w:styleId="HeadingIndent1Char">
    <w:name w:val="HeadingIndent1 Char"/>
    <w:basedOn w:val="Heading1"/>
    <w:next w:val="NumberedChar"/>
    <w:link w:val="HeadingIndent1CharChar"/>
    <w:rsid w:val="002753DA"/>
    <w:pPr>
      <w:ind w:left="680" w:hanging="680"/>
    </w:pPr>
  </w:style>
  <w:style w:type="character" w:customStyle="1" w:styleId="HeadingIndent1CharChar">
    <w:name w:val="HeadingIndent1 Char Char"/>
    <w:basedOn w:val="Heading1Char1"/>
    <w:link w:val="HeadingIndent1Char"/>
    <w:locked/>
    <w:rsid w:val="002753DA"/>
    <w:rPr>
      <w:b/>
      <w:bCs/>
      <w:color w:val="000000"/>
      <w:kern w:val="32"/>
      <w:sz w:val="36"/>
      <w:szCs w:val="36"/>
      <w:lang w:val="en-AU" w:eastAsia="en-US" w:bidi="ar-SA"/>
    </w:rPr>
  </w:style>
  <w:style w:type="paragraph" w:customStyle="1" w:styleId="HeadingIndent2Char">
    <w:name w:val="HeadingIndent2 Char"/>
    <w:basedOn w:val="HeadingIndent1Char"/>
    <w:next w:val="NumberedChar"/>
    <w:link w:val="HeadingIndent2CharChar"/>
    <w:rsid w:val="002753DA"/>
    <w:pPr>
      <w:outlineLvl w:val="1"/>
    </w:pPr>
    <w:rPr>
      <w:sz w:val="28"/>
    </w:rPr>
  </w:style>
  <w:style w:type="character" w:customStyle="1" w:styleId="HeadingIndent2CharChar">
    <w:name w:val="HeadingIndent2 Char Char"/>
    <w:basedOn w:val="HeadingIndent1CharChar"/>
    <w:link w:val="HeadingIndent2Char"/>
    <w:locked/>
    <w:rsid w:val="002753DA"/>
    <w:rPr>
      <w:b/>
      <w:bCs/>
      <w:color w:val="000000"/>
      <w:kern w:val="32"/>
      <w:sz w:val="28"/>
      <w:szCs w:val="36"/>
      <w:lang w:val="en-AU" w:eastAsia="en-US" w:bidi="ar-SA"/>
    </w:rPr>
  </w:style>
  <w:style w:type="paragraph" w:customStyle="1" w:styleId="HeadingIndent3Char">
    <w:name w:val="HeadingIndent3 Char"/>
    <w:basedOn w:val="HeadingIndent2Char"/>
    <w:next w:val="NumberedChar"/>
    <w:link w:val="HeadingIndent3CharChar"/>
    <w:rsid w:val="002753DA"/>
    <w:pPr>
      <w:spacing w:before="360"/>
      <w:outlineLvl w:val="2"/>
    </w:pPr>
    <w:rPr>
      <w:i/>
    </w:rPr>
  </w:style>
  <w:style w:type="character" w:customStyle="1" w:styleId="HeadingIndent3CharChar">
    <w:name w:val="HeadingIndent3 Char Char"/>
    <w:basedOn w:val="HeadingIndent2CharChar"/>
    <w:link w:val="HeadingIndent3Char"/>
    <w:locked/>
    <w:rsid w:val="002753DA"/>
    <w:rPr>
      <w:b/>
      <w:bCs/>
      <w:i/>
      <w:color w:val="000000"/>
      <w:kern w:val="32"/>
      <w:sz w:val="28"/>
      <w:szCs w:val="36"/>
      <w:lang w:val="en-AU" w:eastAsia="en-US" w:bidi="ar-SA"/>
    </w:rPr>
  </w:style>
  <w:style w:type="paragraph" w:styleId="BodyText">
    <w:name w:val="Body Text"/>
    <w:basedOn w:val="Normal"/>
    <w:link w:val="BodyTextChar"/>
    <w:rsid w:val="002753DA"/>
    <w:pPr>
      <w:spacing w:after="120"/>
    </w:pPr>
  </w:style>
  <w:style w:type="character" w:customStyle="1" w:styleId="BodyTextChar">
    <w:name w:val="Body Text Char"/>
    <w:basedOn w:val="DefaultParagraphFont"/>
    <w:link w:val="BodyText"/>
    <w:semiHidden/>
    <w:locked/>
    <w:rsid w:val="002753DA"/>
    <w:rPr>
      <w:color w:val="000000"/>
      <w:sz w:val="22"/>
      <w:szCs w:val="22"/>
      <w:lang w:val="en-GB" w:eastAsia="en-US" w:bidi="ar-SA"/>
    </w:rPr>
  </w:style>
  <w:style w:type="paragraph" w:styleId="BodyText2">
    <w:name w:val="Body Text 2"/>
    <w:basedOn w:val="Normal"/>
    <w:link w:val="BodyText2Char"/>
    <w:rsid w:val="002753DA"/>
    <w:pPr>
      <w:spacing w:after="120" w:line="480" w:lineRule="auto"/>
    </w:pPr>
  </w:style>
  <w:style w:type="character" w:customStyle="1" w:styleId="BodyText2Char">
    <w:name w:val="Body Text 2 Char"/>
    <w:basedOn w:val="DefaultParagraphFont"/>
    <w:link w:val="BodyText2"/>
    <w:semiHidden/>
    <w:locked/>
    <w:rsid w:val="002753DA"/>
    <w:rPr>
      <w:color w:val="000000"/>
      <w:sz w:val="22"/>
      <w:szCs w:val="22"/>
      <w:lang w:val="en-GB" w:eastAsia="en-US" w:bidi="ar-SA"/>
    </w:rPr>
  </w:style>
  <w:style w:type="paragraph" w:styleId="BodyText3">
    <w:name w:val="Body Text 3"/>
    <w:basedOn w:val="Normal"/>
    <w:link w:val="BodyText3Char"/>
    <w:rsid w:val="002753DA"/>
    <w:pPr>
      <w:spacing w:after="120"/>
    </w:pPr>
    <w:rPr>
      <w:sz w:val="16"/>
      <w:szCs w:val="16"/>
    </w:rPr>
  </w:style>
  <w:style w:type="character" w:customStyle="1" w:styleId="BodyText3Char">
    <w:name w:val="Body Text 3 Char"/>
    <w:basedOn w:val="DefaultParagraphFont"/>
    <w:link w:val="BodyText3"/>
    <w:semiHidden/>
    <w:locked/>
    <w:rsid w:val="002753DA"/>
    <w:rPr>
      <w:color w:val="000000"/>
      <w:sz w:val="16"/>
      <w:szCs w:val="16"/>
      <w:lang w:val="en-GB" w:eastAsia="en-US" w:bidi="ar-SA"/>
    </w:rPr>
  </w:style>
  <w:style w:type="paragraph" w:styleId="BodyTextFirstIndent">
    <w:name w:val="Body Text First Indent"/>
    <w:basedOn w:val="BodyText"/>
    <w:link w:val="BodyTextFirstIndentChar"/>
    <w:rsid w:val="002753DA"/>
    <w:pPr>
      <w:ind w:firstLine="210"/>
    </w:pPr>
  </w:style>
  <w:style w:type="character" w:customStyle="1" w:styleId="BodyTextFirstIndentChar">
    <w:name w:val="Body Text First Indent Char"/>
    <w:basedOn w:val="BodyTextChar"/>
    <w:link w:val="BodyTextFirstIndent"/>
    <w:semiHidden/>
    <w:locked/>
    <w:rsid w:val="002753DA"/>
    <w:rPr>
      <w:color w:val="000000"/>
      <w:sz w:val="22"/>
      <w:szCs w:val="22"/>
      <w:lang w:val="en-GB" w:eastAsia="en-US" w:bidi="ar-SA"/>
    </w:rPr>
  </w:style>
  <w:style w:type="paragraph" w:styleId="BodyTextIndent">
    <w:name w:val="Body Text Indent"/>
    <w:basedOn w:val="Normal"/>
    <w:link w:val="BodyTextIndentChar"/>
    <w:rsid w:val="002753DA"/>
    <w:pPr>
      <w:spacing w:after="120"/>
      <w:ind w:left="283"/>
    </w:pPr>
  </w:style>
  <w:style w:type="character" w:customStyle="1" w:styleId="BodyTextIndentChar">
    <w:name w:val="Body Text Indent Char"/>
    <w:basedOn w:val="DefaultParagraphFont"/>
    <w:link w:val="BodyTextIndent"/>
    <w:semiHidden/>
    <w:locked/>
    <w:rsid w:val="002753DA"/>
    <w:rPr>
      <w:color w:val="000000"/>
      <w:sz w:val="22"/>
      <w:szCs w:val="22"/>
      <w:lang w:val="en-GB" w:eastAsia="en-US" w:bidi="ar-SA"/>
    </w:rPr>
  </w:style>
  <w:style w:type="paragraph" w:styleId="BodyTextFirstIndent2">
    <w:name w:val="Body Text First Indent 2"/>
    <w:basedOn w:val="BodyTextIndent"/>
    <w:link w:val="BodyTextFirstIndent2Char"/>
    <w:rsid w:val="002753DA"/>
    <w:pPr>
      <w:ind w:firstLine="210"/>
    </w:pPr>
  </w:style>
  <w:style w:type="character" w:customStyle="1" w:styleId="BodyTextFirstIndent2Char">
    <w:name w:val="Body Text First Indent 2 Char"/>
    <w:basedOn w:val="BodyTextIndentChar"/>
    <w:link w:val="BodyTextFirstIndent2"/>
    <w:semiHidden/>
    <w:locked/>
    <w:rsid w:val="002753DA"/>
    <w:rPr>
      <w:color w:val="000000"/>
      <w:sz w:val="22"/>
      <w:szCs w:val="22"/>
      <w:lang w:val="en-GB" w:eastAsia="en-US" w:bidi="ar-SA"/>
    </w:rPr>
  </w:style>
  <w:style w:type="paragraph" w:styleId="BodyTextIndent2">
    <w:name w:val="Body Text Indent 2"/>
    <w:basedOn w:val="Normal"/>
    <w:link w:val="BodyTextIndent2Char"/>
    <w:rsid w:val="002753DA"/>
    <w:pPr>
      <w:spacing w:after="120" w:line="480" w:lineRule="auto"/>
      <w:ind w:left="283"/>
    </w:pPr>
  </w:style>
  <w:style w:type="character" w:customStyle="1" w:styleId="BodyTextIndent2Char">
    <w:name w:val="Body Text Indent 2 Char"/>
    <w:basedOn w:val="DefaultParagraphFont"/>
    <w:link w:val="BodyTextIndent2"/>
    <w:semiHidden/>
    <w:locked/>
    <w:rsid w:val="002753DA"/>
    <w:rPr>
      <w:color w:val="000000"/>
      <w:sz w:val="22"/>
      <w:szCs w:val="22"/>
      <w:lang w:val="en-GB" w:eastAsia="en-US" w:bidi="ar-SA"/>
    </w:rPr>
  </w:style>
  <w:style w:type="paragraph" w:styleId="BodyTextIndent3">
    <w:name w:val="Body Text Indent 3"/>
    <w:basedOn w:val="Normal"/>
    <w:link w:val="BodyTextIndent3Char"/>
    <w:rsid w:val="002753DA"/>
    <w:pPr>
      <w:spacing w:after="120"/>
      <w:ind w:left="283"/>
    </w:pPr>
    <w:rPr>
      <w:sz w:val="16"/>
      <w:szCs w:val="16"/>
    </w:rPr>
  </w:style>
  <w:style w:type="character" w:customStyle="1" w:styleId="BodyTextIndent3Char">
    <w:name w:val="Body Text Indent 3 Char"/>
    <w:basedOn w:val="DefaultParagraphFont"/>
    <w:link w:val="BodyTextIndent3"/>
    <w:semiHidden/>
    <w:locked/>
    <w:rsid w:val="002753DA"/>
    <w:rPr>
      <w:color w:val="000000"/>
      <w:sz w:val="16"/>
      <w:szCs w:val="16"/>
      <w:lang w:val="en-GB" w:eastAsia="en-US" w:bidi="ar-SA"/>
    </w:rPr>
  </w:style>
  <w:style w:type="paragraph" w:styleId="Closing">
    <w:name w:val="Closing"/>
    <w:basedOn w:val="Normal"/>
    <w:link w:val="ClosingChar"/>
    <w:rsid w:val="002753DA"/>
    <w:pPr>
      <w:ind w:left="4252"/>
    </w:pPr>
  </w:style>
  <w:style w:type="character" w:customStyle="1" w:styleId="ClosingChar">
    <w:name w:val="Closing Char"/>
    <w:basedOn w:val="DefaultParagraphFont"/>
    <w:link w:val="Closing"/>
    <w:semiHidden/>
    <w:locked/>
    <w:rsid w:val="002753DA"/>
    <w:rPr>
      <w:color w:val="000000"/>
      <w:sz w:val="22"/>
      <w:szCs w:val="22"/>
      <w:lang w:val="en-GB" w:eastAsia="en-US" w:bidi="ar-SA"/>
    </w:rPr>
  </w:style>
  <w:style w:type="paragraph" w:styleId="CommentText">
    <w:name w:val="annotation text"/>
    <w:basedOn w:val="Normal"/>
    <w:link w:val="CommentTextChar"/>
    <w:semiHidden/>
    <w:rsid w:val="002753DA"/>
    <w:rPr>
      <w:sz w:val="20"/>
      <w:szCs w:val="20"/>
    </w:rPr>
  </w:style>
  <w:style w:type="character" w:customStyle="1" w:styleId="CommentTextChar">
    <w:name w:val="Comment Text Char"/>
    <w:basedOn w:val="DefaultParagraphFont"/>
    <w:link w:val="CommentText"/>
    <w:semiHidden/>
    <w:locked/>
    <w:rsid w:val="002753DA"/>
    <w:rPr>
      <w:color w:val="000000"/>
      <w:lang w:val="en-GB" w:eastAsia="en-US" w:bidi="ar-SA"/>
    </w:rPr>
  </w:style>
  <w:style w:type="paragraph" w:styleId="Date">
    <w:name w:val="Date"/>
    <w:basedOn w:val="Normal"/>
    <w:next w:val="Normal"/>
    <w:link w:val="DateChar"/>
    <w:rsid w:val="002753DA"/>
  </w:style>
  <w:style w:type="character" w:customStyle="1" w:styleId="DateChar">
    <w:name w:val="Date Char"/>
    <w:basedOn w:val="DefaultParagraphFont"/>
    <w:link w:val="Date"/>
    <w:semiHidden/>
    <w:locked/>
    <w:rsid w:val="002753DA"/>
    <w:rPr>
      <w:color w:val="000000"/>
      <w:sz w:val="22"/>
      <w:szCs w:val="22"/>
      <w:lang w:val="en-GB" w:eastAsia="en-US" w:bidi="ar-SA"/>
    </w:rPr>
  </w:style>
  <w:style w:type="paragraph" w:styleId="DocumentMap">
    <w:name w:val="Document Map"/>
    <w:basedOn w:val="Normal"/>
    <w:link w:val="DocumentMapChar"/>
    <w:semiHidden/>
    <w:rsid w:val="002753DA"/>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2753DA"/>
    <w:rPr>
      <w:rFonts w:ascii="Tahoma" w:hAnsi="Tahoma" w:cs="Tahoma"/>
      <w:color w:val="000000"/>
      <w:sz w:val="22"/>
      <w:szCs w:val="22"/>
      <w:lang w:val="en-GB" w:eastAsia="en-US" w:bidi="ar-SA"/>
    </w:rPr>
  </w:style>
  <w:style w:type="paragraph" w:styleId="E-mailSignature">
    <w:name w:val="E-mail Signature"/>
    <w:basedOn w:val="Normal"/>
    <w:link w:val="E-mailSignatureChar"/>
    <w:rsid w:val="002753DA"/>
  </w:style>
  <w:style w:type="character" w:customStyle="1" w:styleId="E-mailSignatureChar">
    <w:name w:val="E-mail Signature Char"/>
    <w:basedOn w:val="DefaultParagraphFont"/>
    <w:link w:val="E-mailSignature"/>
    <w:semiHidden/>
    <w:locked/>
    <w:rsid w:val="002753DA"/>
    <w:rPr>
      <w:color w:val="000000"/>
      <w:sz w:val="22"/>
      <w:szCs w:val="22"/>
      <w:lang w:val="en-GB" w:eastAsia="en-US" w:bidi="ar-SA"/>
    </w:rPr>
  </w:style>
  <w:style w:type="paragraph" w:styleId="EndnoteText">
    <w:name w:val="endnote text"/>
    <w:basedOn w:val="Normal"/>
    <w:link w:val="EndnoteTextChar"/>
    <w:semiHidden/>
    <w:rsid w:val="002753DA"/>
    <w:rPr>
      <w:sz w:val="20"/>
      <w:szCs w:val="20"/>
    </w:rPr>
  </w:style>
  <w:style w:type="character" w:customStyle="1" w:styleId="EndnoteTextChar">
    <w:name w:val="Endnote Text Char"/>
    <w:basedOn w:val="DefaultParagraphFont"/>
    <w:link w:val="EndnoteText"/>
    <w:semiHidden/>
    <w:locked/>
    <w:rsid w:val="002753DA"/>
    <w:rPr>
      <w:color w:val="000000"/>
      <w:lang w:val="en-GB" w:eastAsia="en-US" w:bidi="ar-SA"/>
    </w:rPr>
  </w:style>
  <w:style w:type="paragraph" w:styleId="HTMLAddress">
    <w:name w:val="HTML Address"/>
    <w:basedOn w:val="Normal"/>
    <w:link w:val="HTMLAddressChar"/>
    <w:rsid w:val="002753DA"/>
    <w:rPr>
      <w:i/>
      <w:iCs/>
    </w:rPr>
  </w:style>
  <w:style w:type="character" w:customStyle="1" w:styleId="HTMLAddressChar">
    <w:name w:val="HTML Address Char"/>
    <w:basedOn w:val="DefaultParagraphFont"/>
    <w:link w:val="HTMLAddress"/>
    <w:semiHidden/>
    <w:locked/>
    <w:rsid w:val="002753DA"/>
    <w:rPr>
      <w:i/>
      <w:iCs/>
      <w:color w:val="000000"/>
      <w:sz w:val="22"/>
      <w:szCs w:val="22"/>
      <w:lang w:val="en-GB" w:eastAsia="en-US" w:bidi="ar-SA"/>
    </w:rPr>
  </w:style>
  <w:style w:type="paragraph" w:styleId="HTMLPreformatted">
    <w:name w:val="HTML Preformatted"/>
    <w:basedOn w:val="Normal"/>
    <w:link w:val="HTMLPreformattedChar"/>
    <w:rsid w:val="002753DA"/>
    <w:rPr>
      <w:rFonts w:ascii="Courier New" w:hAnsi="Courier New" w:cs="Courier New"/>
      <w:sz w:val="20"/>
      <w:szCs w:val="20"/>
    </w:rPr>
  </w:style>
  <w:style w:type="character" w:customStyle="1" w:styleId="HTMLPreformattedChar">
    <w:name w:val="HTML Preformatted Char"/>
    <w:basedOn w:val="DefaultParagraphFont"/>
    <w:link w:val="HTMLPreformatted"/>
    <w:semiHidden/>
    <w:locked/>
    <w:rsid w:val="002753DA"/>
    <w:rPr>
      <w:rFonts w:ascii="Courier New" w:hAnsi="Courier New" w:cs="Courier New"/>
      <w:color w:val="000000"/>
      <w:lang w:val="en-GB" w:eastAsia="en-US" w:bidi="ar-SA"/>
    </w:rPr>
  </w:style>
  <w:style w:type="paragraph" w:styleId="ListBullet4">
    <w:name w:val="List Bullet 4"/>
    <w:basedOn w:val="Normal"/>
    <w:autoRedefine/>
    <w:rsid w:val="002753DA"/>
    <w:pPr>
      <w:numPr>
        <w:numId w:val="12"/>
      </w:numPr>
    </w:pPr>
  </w:style>
  <w:style w:type="paragraph" w:styleId="MacroText">
    <w:name w:val="macro"/>
    <w:link w:val="MacroTextChar"/>
    <w:semiHidden/>
    <w:rsid w:val="002753D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semiHidden/>
    <w:locked/>
    <w:rsid w:val="002753DA"/>
    <w:rPr>
      <w:rFonts w:ascii="Courier New" w:hAnsi="Courier New" w:cs="Courier New"/>
      <w:lang w:val="en-US" w:eastAsia="en-US" w:bidi="ar-SA"/>
    </w:rPr>
  </w:style>
  <w:style w:type="paragraph" w:styleId="MessageHeader">
    <w:name w:val="Message Header"/>
    <w:basedOn w:val="Normal"/>
    <w:link w:val="MessageHeaderChar"/>
    <w:rsid w:val="002753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semiHidden/>
    <w:locked/>
    <w:rsid w:val="002753DA"/>
    <w:rPr>
      <w:rFonts w:ascii="Arial" w:hAnsi="Arial" w:cs="Arial"/>
      <w:color w:val="000000"/>
      <w:sz w:val="22"/>
      <w:szCs w:val="22"/>
      <w:lang w:val="en-GB" w:eastAsia="en-US" w:bidi="ar-SA"/>
    </w:rPr>
  </w:style>
  <w:style w:type="paragraph" w:styleId="NoteHeading">
    <w:name w:val="Note Heading"/>
    <w:basedOn w:val="Normal"/>
    <w:next w:val="Normal"/>
    <w:link w:val="NoteHeadingChar"/>
    <w:rsid w:val="002753DA"/>
  </w:style>
  <w:style w:type="character" w:customStyle="1" w:styleId="NoteHeadingChar">
    <w:name w:val="Note Heading Char"/>
    <w:basedOn w:val="DefaultParagraphFont"/>
    <w:link w:val="NoteHeading"/>
    <w:semiHidden/>
    <w:locked/>
    <w:rsid w:val="002753DA"/>
    <w:rPr>
      <w:color w:val="000000"/>
      <w:sz w:val="22"/>
      <w:szCs w:val="22"/>
      <w:lang w:val="en-GB" w:eastAsia="en-US" w:bidi="ar-SA"/>
    </w:rPr>
  </w:style>
  <w:style w:type="paragraph" w:styleId="PlainText">
    <w:name w:val="Plain Text"/>
    <w:basedOn w:val="Normal"/>
    <w:link w:val="PlainTextChar"/>
    <w:rsid w:val="002753DA"/>
    <w:rPr>
      <w:rFonts w:ascii="Courier New" w:hAnsi="Courier New" w:cs="Courier New"/>
      <w:sz w:val="20"/>
      <w:szCs w:val="20"/>
    </w:rPr>
  </w:style>
  <w:style w:type="character" w:customStyle="1" w:styleId="PlainTextChar">
    <w:name w:val="Plain Text Char"/>
    <w:basedOn w:val="DefaultParagraphFont"/>
    <w:link w:val="PlainText"/>
    <w:semiHidden/>
    <w:locked/>
    <w:rsid w:val="002753DA"/>
    <w:rPr>
      <w:rFonts w:ascii="Courier New" w:hAnsi="Courier New" w:cs="Courier New"/>
      <w:color w:val="000000"/>
      <w:lang w:val="en-GB" w:eastAsia="en-US" w:bidi="ar-SA"/>
    </w:rPr>
  </w:style>
  <w:style w:type="paragraph" w:styleId="Salutation">
    <w:name w:val="Salutation"/>
    <w:basedOn w:val="Normal"/>
    <w:next w:val="Normal"/>
    <w:link w:val="SalutationChar"/>
    <w:rsid w:val="002753DA"/>
  </w:style>
  <w:style w:type="character" w:customStyle="1" w:styleId="SalutationChar">
    <w:name w:val="Salutation Char"/>
    <w:basedOn w:val="DefaultParagraphFont"/>
    <w:link w:val="Salutation"/>
    <w:semiHidden/>
    <w:locked/>
    <w:rsid w:val="002753DA"/>
    <w:rPr>
      <w:color w:val="000000"/>
      <w:sz w:val="22"/>
      <w:szCs w:val="22"/>
      <w:lang w:val="en-GB" w:eastAsia="en-US" w:bidi="ar-SA"/>
    </w:rPr>
  </w:style>
  <w:style w:type="paragraph" w:styleId="Signature">
    <w:name w:val="Signature"/>
    <w:basedOn w:val="Normal"/>
    <w:link w:val="SignatureChar"/>
    <w:rsid w:val="002753DA"/>
    <w:pPr>
      <w:ind w:left="4252"/>
    </w:pPr>
  </w:style>
  <w:style w:type="character" w:customStyle="1" w:styleId="SignatureChar">
    <w:name w:val="Signature Char"/>
    <w:basedOn w:val="DefaultParagraphFont"/>
    <w:link w:val="Signature"/>
    <w:semiHidden/>
    <w:locked/>
    <w:rsid w:val="002753DA"/>
    <w:rPr>
      <w:color w:val="000000"/>
      <w:sz w:val="22"/>
      <w:szCs w:val="22"/>
      <w:lang w:val="en-GB" w:eastAsia="en-US" w:bidi="ar-SA"/>
    </w:rPr>
  </w:style>
  <w:style w:type="character" w:styleId="Strong">
    <w:name w:val="Strong"/>
    <w:basedOn w:val="DefaultParagraphFont"/>
    <w:qFormat/>
    <w:rsid w:val="002753DA"/>
    <w:rPr>
      <w:rFonts w:cs="Times New Roman"/>
      <w:b/>
      <w:bCs/>
    </w:rPr>
  </w:style>
  <w:style w:type="paragraph" w:styleId="Subtitle">
    <w:name w:val="Subtitle"/>
    <w:basedOn w:val="Normal"/>
    <w:next w:val="Normal"/>
    <w:link w:val="SubtitleChar"/>
    <w:qFormat/>
    <w:rsid w:val="002753DA"/>
    <w:pPr>
      <w:spacing w:after="60"/>
      <w:jc w:val="center"/>
      <w:outlineLvl w:val="1"/>
    </w:pPr>
    <w:rPr>
      <w:rFonts w:ascii="Cambria" w:hAnsi="Cambria"/>
      <w:sz w:val="24"/>
      <w:szCs w:val="24"/>
      <w:lang w:val="en-AU"/>
    </w:rPr>
  </w:style>
  <w:style w:type="character" w:customStyle="1" w:styleId="SubtitleChar">
    <w:name w:val="Subtitle Char"/>
    <w:basedOn w:val="DefaultParagraphFont"/>
    <w:link w:val="Subtitle"/>
    <w:locked/>
    <w:rsid w:val="002753DA"/>
    <w:rPr>
      <w:rFonts w:ascii="Cambria" w:hAnsi="Cambria"/>
      <w:color w:val="000000"/>
      <w:sz w:val="24"/>
      <w:szCs w:val="24"/>
      <w:lang w:val="en-AU" w:eastAsia="en-US" w:bidi="ar-SA"/>
    </w:rPr>
  </w:style>
  <w:style w:type="paragraph" w:styleId="CommentSubject">
    <w:name w:val="annotation subject"/>
    <w:basedOn w:val="CommentText"/>
    <w:next w:val="CommentText"/>
    <w:link w:val="CommentSubjectChar"/>
    <w:semiHidden/>
    <w:rsid w:val="002753DA"/>
    <w:rPr>
      <w:b/>
      <w:bCs/>
    </w:rPr>
  </w:style>
  <w:style w:type="character" w:customStyle="1" w:styleId="CommentSubjectChar">
    <w:name w:val="Comment Subject Char"/>
    <w:basedOn w:val="CommentTextChar"/>
    <w:link w:val="CommentSubject"/>
    <w:semiHidden/>
    <w:locked/>
    <w:rsid w:val="002753DA"/>
    <w:rPr>
      <w:b/>
      <w:bCs/>
      <w:color w:val="000000"/>
      <w:lang w:val="en-GB" w:eastAsia="en-US" w:bidi="ar-SA"/>
    </w:rPr>
  </w:style>
  <w:style w:type="paragraph" w:customStyle="1" w:styleId="Notes">
    <w:name w:val="Notes"/>
    <w:basedOn w:val="Normal"/>
    <w:link w:val="NotesChar"/>
    <w:rsid w:val="002753DA"/>
    <w:pPr>
      <w:tabs>
        <w:tab w:val="left" w:pos="1230"/>
      </w:tabs>
      <w:spacing w:before="240" w:after="0"/>
      <w:ind w:left="1140"/>
    </w:pPr>
    <w:rPr>
      <w:bCs/>
      <w:color w:val="42415A"/>
      <w:sz w:val="18"/>
      <w:szCs w:val="18"/>
      <w:lang w:val="en-AU"/>
    </w:rPr>
  </w:style>
  <w:style w:type="character" w:customStyle="1" w:styleId="NotesChar">
    <w:name w:val="Notes Char"/>
    <w:basedOn w:val="DefaultParagraphFont"/>
    <w:link w:val="Notes"/>
    <w:locked/>
    <w:rsid w:val="002753DA"/>
    <w:rPr>
      <w:bCs/>
      <w:color w:val="42415A"/>
      <w:sz w:val="18"/>
      <w:szCs w:val="18"/>
      <w:lang w:val="en-AU" w:eastAsia="en-US" w:bidi="ar-SA"/>
    </w:rPr>
  </w:style>
  <w:style w:type="paragraph" w:customStyle="1" w:styleId="Inclusionlist">
    <w:name w:val="Inclusion list"/>
    <w:basedOn w:val="Normal"/>
    <w:link w:val="InclusionlistChar"/>
    <w:rsid w:val="002753DA"/>
    <w:pPr>
      <w:tabs>
        <w:tab w:val="left" w:pos="1140"/>
      </w:tabs>
      <w:spacing w:before="0" w:beforeAutospacing="0" w:after="0" w:afterAutospacing="0"/>
      <w:ind w:left="1440"/>
    </w:pPr>
    <w:rPr>
      <w:lang w:val="en-AU"/>
    </w:rPr>
  </w:style>
  <w:style w:type="character" w:customStyle="1" w:styleId="InclusionlistChar">
    <w:name w:val="Inclusion list Char"/>
    <w:basedOn w:val="DefaultParagraphFont"/>
    <w:link w:val="Inclusionlist"/>
    <w:locked/>
    <w:rsid w:val="002753DA"/>
    <w:rPr>
      <w:color w:val="000000"/>
      <w:sz w:val="22"/>
      <w:szCs w:val="22"/>
      <w:lang w:val="en-AU" w:eastAsia="en-US" w:bidi="ar-SA"/>
    </w:rPr>
  </w:style>
  <w:style w:type="paragraph" w:customStyle="1" w:styleId="Task1">
    <w:name w:val="Task1"/>
    <w:basedOn w:val="Normal"/>
    <w:link w:val="Task1Char"/>
    <w:rsid w:val="002753DA"/>
    <w:pPr>
      <w:tabs>
        <w:tab w:val="clear" w:pos="585"/>
        <w:tab w:val="left" w:pos="570"/>
      </w:tabs>
      <w:spacing w:before="0" w:beforeAutospacing="0" w:after="60" w:afterAutospacing="0"/>
      <w:ind w:left="1474" w:hanging="397"/>
    </w:pPr>
    <w:rPr>
      <w:lang w:val="en-AU"/>
    </w:rPr>
  </w:style>
  <w:style w:type="character" w:customStyle="1" w:styleId="Task1Char">
    <w:name w:val="Task1 Char"/>
    <w:basedOn w:val="DefaultParagraphFont"/>
    <w:link w:val="Task1"/>
    <w:locked/>
    <w:rsid w:val="002753DA"/>
    <w:rPr>
      <w:color w:val="000000"/>
      <w:sz w:val="22"/>
      <w:szCs w:val="22"/>
      <w:lang w:val="en-AU" w:eastAsia="en-US" w:bidi="ar-SA"/>
    </w:rPr>
  </w:style>
  <w:style w:type="paragraph" w:customStyle="1" w:styleId="Listtitle">
    <w:name w:val="List title"/>
    <w:basedOn w:val="Normal"/>
    <w:link w:val="ListtitleChar"/>
    <w:rsid w:val="002753DA"/>
    <w:pPr>
      <w:tabs>
        <w:tab w:val="clear" w:pos="585"/>
        <w:tab w:val="left" w:pos="570"/>
      </w:tabs>
      <w:spacing w:before="240"/>
      <w:ind w:left="720"/>
    </w:pPr>
    <w:rPr>
      <w:lang w:val="en-AU"/>
    </w:rPr>
  </w:style>
  <w:style w:type="character" w:customStyle="1" w:styleId="ListtitleChar">
    <w:name w:val="List title Char"/>
    <w:basedOn w:val="DefaultParagraphFont"/>
    <w:link w:val="Listtitle"/>
    <w:locked/>
    <w:rsid w:val="002753DA"/>
    <w:rPr>
      <w:color w:val="000000"/>
      <w:sz w:val="22"/>
      <w:szCs w:val="22"/>
      <w:lang w:val="en-AU" w:eastAsia="en-US" w:bidi="ar-SA"/>
    </w:rPr>
  </w:style>
  <w:style w:type="paragraph" w:customStyle="1" w:styleId="UGHeading">
    <w:name w:val="UG Heading"/>
    <w:basedOn w:val="Normal"/>
    <w:link w:val="UGHeadingChar"/>
    <w:rsid w:val="002753DA"/>
    <w:pPr>
      <w:tabs>
        <w:tab w:val="left" w:pos="630"/>
        <w:tab w:val="left" w:pos="2010"/>
      </w:tabs>
      <w:spacing w:before="600"/>
      <w:ind w:left="1440"/>
    </w:pPr>
    <w:rPr>
      <w:b/>
      <w:bCs/>
      <w:sz w:val="28"/>
      <w:szCs w:val="28"/>
      <w:lang w:val="en-AU"/>
    </w:rPr>
  </w:style>
  <w:style w:type="character" w:customStyle="1" w:styleId="UGHeadingChar">
    <w:name w:val="UG Heading Char"/>
    <w:basedOn w:val="DefaultParagraphFont"/>
    <w:link w:val="UGHeading"/>
    <w:locked/>
    <w:rsid w:val="002753DA"/>
    <w:rPr>
      <w:b/>
      <w:bCs/>
      <w:color w:val="000000"/>
      <w:sz w:val="28"/>
      <w:szCs w:val="28"/>
      <w:lang w:val="en-AU" w:eastAsia="en-US" w:bidi="ar-SA"/>
    </w:rPr>
  </w:style>
  <w:style w:type="paragraph" w:customStyle="1" w:styleId="Bodytext0">
    <w:name w:val="Body text"/>
    <w:basedOn w:val="Normal"/>
    <w:link w:val="BodytextChar0"/>
    <w:rsid w:val="002753DA"/>
    <w:rPr>
      <w:lang w:val="en-AU"/>
    </w:rPr>
  </w:style>
  <w:style w:type="character" w:customStyle="1" w:styleId="BodytextChar0">
    <w:name w:val="Body text Char"/>
    <w:basedOn w:val="DefaultParagraphFont"/>
    <w:link w:val="Bodytext0"/>
    <w:locked/>
    <w:rsid w:val="002753DA"/>
    <w:rPr>
      <w:color w:val="000000"/>
      <w:sz w:val="22"/>
      <w:szCs w:val="22"/>
      <w:lang w:val="en-AU" w:eastAsia="en-US" w:bidi="ar-SA"/>
    </w:rPr>
  </w:style>
  <w:style w:type="paragraph" w:customStyle="1" w:styleId="MinorGroupheading">
    <w:name w:val="Minor Group heading"/>
    <w:basedOn w:val="Bodytext0"/>
    <w:link w:val="MinorGroupheadingChar"/>
    <w:rsid w:val="002753DA"/>
    <w:rPr>
      <w:b/>
      <w:sz w:val="28"/>
      <w:szCs w:val="28"/>
    </w:rPr>
  </w:style>
  <w:style w:type="character" w:customStyle="1" w:styleId="MinorGroupheadingChar">
    <w:name w:val="Minor Group heading Char"/>
    <w:basedOn w:val="BodytextChar0"/>
    <w:link w:val="MinorGroupheading"/>
    <w:locked/>
    <w:rsid w:val="002753DA"/>
    <w:rPr>
      <w:b/>
      <w:color w:val="000000"/>
      <w:sz w:val="28"/>
      <w:szCs w:val="28"/>
      <w:lang w:val="en-AU" w:eastAsia="en-US" w:bidi="ar-SA"/>
    </w:rPr>
  </w:style>
  <w:style w:type="paragraph" w:customStyle="1" w:styleId="Sub-majorgroupheading">
    <w:name w:val="Sub-major group heading"/>
    <w:basedOn w:val="Normal"/>
    <w:link w:val="Sub-majorgroupheadingChar"/>
    <w:rsid w:val="002753DA"/>
    <w:pPr>
      <w:tabs>
        <w:tab w:val="left" w:pos="2010"/>
      </w:tabs>
    </w:pPr>
    <w:rPr>
      <w:b/>
      <w:bCs/>
      <w:sz w:val="32"/>
      <w:szCs w:val="32"/>
      <w:lang w:val="en-AU"/>
    </w:rPr>
  </w:style>
  <w:style w:type="character" w:customStyle="1" w:styleId="Sub-majorgroupheadingChar">
    <w:name w:val="Sub-major group heading Char"/>
    <w:basedOn w:val="DefaultParagraphFont"/>
    <w:link w:val="Sub-majorgroupheading"/>
    <w:locked/>
    <w:rsid w:val="002753DA"/>
    <w:rPr>
      <w:b/>
      <w:bCs/>
      <w:color w:val="000000"/>
      <w:sz w:val="32"/>
      <w:szCs w:val="32"/>
      <w:lang w:val="en-AU" w:eastAsia="en-US" w:bidi="ar-SA"/>
    </w:rPr>
  </w:style>
  <w:style w:type="paragraph" w:customStyle="1" w:styleId="MajorGroupheading">
    <w:name w:val="Major Group heading"/>
    <w:basedOn w:val="Normal"/>
    <w:link w:val="MajorGroupheadingChar"/>
    <w:rsid w:val="002753DA"/>
    <w:pPr>
      <w:tabs>
        <w:tab w:val="left" w:pos="630"/>
        <w:tab w:val="left" w:pos="2010"/>
      </w:tabs>
    </w:pPr>
    <w:rPr>
      <w:b/>
      <w:sz w:val="36"/>
      <w:szCs w:val="36"/>
      <w:lang w:val="en-AU"/>
    </w:rPr>
  </w:style>
  <w:style w:type="character" w:customStyle="1" w:styleId="MajorGroupheadingChar">
    <w:name w:val="Major Group heading Char"/>
    <w:basedOn w:val="DefaultParagraphFont"/>
    <w:link w:val="MajorGroupheading"/>
    <w:locked/>
    <w:rsid w:val="002753DA"/>
    <w:rPr>
      <w:b/>
      <w:color w:val="000000"/>
      <w:sz w:val="36"/>
      <w:szCs w:val="36"/>
      <w:lang w:val="en-AU" w:eastAsia="en-US" w:bidi="ar-SA"/>
    </w:rPr>
  </w:style>
  <w:style w:type="paragraph" w:customStyle="1" w:styleId="Grouplist">
    <w:name w:val="Group list"/>
    <w:basedOn w:val="Normal"/>
    <w:link w:val="GrouplistChar"/>
    <w:rsid w:val="002753DA"/>
    <w:pPr>
      <w:tabs>
        <w:tab w:val="left" w:pos="1155"/>
      </w:tabs>
      <w:ind w:left="720"/>
    </w:pPr>
    <w:rPr>
      <w:lang w:val="en-AU"/>
    </w:rPr>
  </w:style>
  <w:style w:type="character" w:customStyle="1" w:styleId="GrouplistChar">
    <w:name w:val="Group list Char"/>
    <w:basedOn w:val="DefaultParagraphFont"/>
    <w:link w:val="Grouplist"/>
    <w:locked/>
    <w:rsid w:val="002753DA"/>
    <w:rPr>
      <w:color w:val="000000"/>
      <w:sz w:val="22"/>
      <w:szCs w:val="22"/>
      <w:lang w:val="en-AU" w:eastAsia="en-US" w:bidi="ar-SA"/>
    </w:rPr>
  </w:style>
  <w:style w:type="paragraph" w:styleId="Quote">
    <w:name w:val="Quote"/>
    <w:basedOn w:val="Normal"/>
    <w:next w:val="Normal"/>
    <w:link w:val="QuoteChar"/>
    <w:qFormat/>
    <w:rsid w:val="002753DA"/>
    <w:rPr>
      <w:i/>
      <w:iCs/>
    </w:rPr>
  </w:style>
  <w:style w:type="character" w:customStyle="1" w:styleId="QuoteChar">
    <w:name w:val="Quote Char"/>
    <w:basedOn w:val="DefaultParagraphFont"/>
    <w:link w:val="Quote"/>
    <w:locked/>
    <w:rsid w:val="002753DA"/>
    <w:rPr>
      <w:i/>
      <w:iCs/>
      <w:color w:val="000000"/>
      <w:sz w:val="22"/>
      <w:szCs w:val="22"/>
      <w:lang w:val="en-GB" w:eastAsia="en-US" w:bidi="ar-SA"/>
    </w:rPr>
  </w:style>
  <w:style w:type="character" w:styleId="CommentReference">
    <w:name w:val="annotation reference"/>
    <w:basedOn w:val="DefaultParagraphFont"/>
    <w:semiHidden/>
    <w:rsid w:val="002058F8"/>
    <w:rPr>
      <w:sz w:val="16"/>
      <w:szCs w:val="16"/>
    </w:rPr>
  </w:style>
  <w:style w:type="paragraph" w:styleId="Revision">
    <w:name w:val="Revision"/>
    <w:hidden/>
    <w:uiPriority w:val="99"/>
    <w:semiHidden/>
    <w:rsid w:val="006A43B3"/>
    <w:rPr>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15691</Words>
  <Characters>89443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Part 4</vt:lpstr>
    </vt:vector>
  </TitlesOfParts>
  <Company> </Company>
  <LinksUpToDate>false</LinksUpToDate>
  <CharactersWithSpaces>104925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subject/>
  <dc:creator>may hofman</dc:creator>
  <cp:keywords/>
  <dc:description/>
  <cp:lastModifiedBy>David Hunter</cp:lastModifiedBy>
  <cp:revision>2</cp:revision>
  <dcterms:created xsi:type="dcterms:W3CDTF">2013-10-31T16:01:00Z</dcterms:created>
  <dcterms:modified xsi:type="dcterms:W3CDTF">2013-10-31T16:01:00Z</dcterms:modified>
</cp:coreProperties>
</file>